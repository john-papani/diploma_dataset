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01521B" w14:textId="77777777" w:rsidR="000073ED" w:rsidRPr="000073ED" w:rsidRDefault="000073ED" w:rsidP="000073ED">
      <w:pPr>
        <w:spacing w:after="0" w:line="360" w:lineRule="auto"/>
        <w:rPr>
          <w:ins w:id="0" w:author="Φλούδα Χριστίνα" w:date="2017-06-21T11:34:00Z"/>
          <w:rFonts w:eastAsia="Times New Roman"/>
          <w:szCs w:val="24"/>
          <w:lang w:eastAsia="en-US"/>
        </w:rPr>
      </w:pPr>
      <w:bookmarkStart w:id="1" w:name="_GoBack"/>
      <w:bookmarkEnd w:id="1"/>
      <w:ins w:id="2" w:author="Φλούδα Χριστίνα" w:date="2017-06-21T11:34:00Z">
        <w:r w:rsidRPr="000073E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4B7B63E" w14:textId="77777777" w:rsidR="000073ED" w:rsidRPr="000073ED" w:rsidRDefault="000073ED" w:rsidP="000073ED">
      <w:pPr>
        <w:spacing w:after="0" w:line="360" w:lineRule="auto"/>
        <w:rPr>
          <w:ins w:id="3" w:author="Φλούδα Χριστίνα" w:date="2017-06-21T11:34:00Z"/>
          <w:rFonts w:eastAsia="Times New Roman"/>
          <w:szCs w:val="24"/>
          <w:lang w:eastAsia="en-US"/>
        </w:rPr>
      </w:pPr>
    </w:p>
    <w:p w14:paraId="36D73999" w14:textId="77777777" w:rsidR="000073ED" w:rsidRPr="000073ED" w:rsidRDefault="000073ED" w:rsidP="000073ED">
      <w:pPr>
        <w:spacing w:after="0" w:line="360" w:lineRule="auto"/>
        <w:rPr>
          <w:ins w:id="4" w:author="Φλούδα Χριστίνα" w:date="2017-06-21T11:34:00Z"/>
          <w:rFonts w:eastAsia="Times New Roman"/>
          <w:szCs w:val="24"/>
          <w:lang w:eastAsia="en-US"/>
        </w:rPr>
      </w:pPr>
      <w:ins w:id="5" w:author="Φλούδα Χριστίνα" w:date="2017-06-21T11:34:00Z">
        <w:r w:rsidRPr="000073ED">
          <w:rPr>
            <w:rFonts w:eastAsia="Times New Roman"/>
            <w:szCs w:val="24"/>
            <w:lang w:eastAsia="en-US"/>
          </w:rPr>
          <w:t>ΠΙΝΑΚΑΣ ΠΕΡΙΕΧΟΜΕΝΩΝ</w:t>
        </w:r>
      </w:ins>
    </w:p>
    <w:p w14:paraId="79C96A96" w14:textId="77777777" w:rsidR="000073ED" w:rsidRPr="000073ED" w:rsidRDefault="000073ED" w:rsidP="000073ED">
      <w:pPr>
        <w:spacing w:after="0" w:line="360" w:lineRule="auto"/>
        <w:rPr>
          <w:ins w:id="6" w:author="Φλούδα Χριστίνα" w:date="2017-06-21T11:34:00Z"/>
          <w:rFonts w:eastAsia="Times New Roman"/>
          <w:szCs w:val="24"/>
          <w:lang w:eastAsia="en-US"/>
        </w:rPr>
      </w:pPr>
      <w:ins w:id="7" w:author="Φλούδα Χριστίνα" w:date="2017-06-21T11:34:00Z">
        <w:r w:rsidRPr="000073ED">
          <w:rPr>
            <w:rFonts w:eastAsia="Times New Roman"/>
            <w:szCs w:val="24"/>
            <w:lang w:eastAsia="en-US"/>
          </w:rPr>
          <w:t xml:space="preserve">ΙΖ΄ ΠΕΡΙΟΔΟΣ </w:t>
        </w:r>
      </w:ins>
    </w:p>
    <w:p w14:paraId="3F0AEBB0" w14:textId="77777777" w:rsidR="000073ED" w:rsidRPr="000073ED" w:rsidRDefault="000073ED" w:rsidP="000073ED">
      <w:pPr>
        <w:spacing w:after="0" w:line="360" w:lineRule="auto"/>
        <w:rPr>
          <w:ins w:id="8" w:author="Φλούδα Χριστίνα" w:date="2017-06-21T11:34:00Z"/>
          <w:rFonts w:eastAsia="Times New Roman"/>
          <w:szCs w:val="24"/>
          <w:lang w:eastAsia="en-US"/>
        </w:rPr>
      </w:pPr>
      <w:ins w:id="9" w:author="Φλούδα Χριστίνα" w:date="2017-06-21T11:34:00Z">
        <w:r w:rsidRPr="000073ED">
          <w:rPr>
            <w:rFonts w:eastAsia="Times New Roman"/>
            <w:szCs w:val="24"/>
            <w:lang w:eastAsia="en-US"/>
          </w:rPr>
          <w:t>ΠΡΟΕΔΡΕΥΟΜΕΝΗΣ ΚΟΙΝΟΒΟΥΛΕΥΤΙΚΗΣ ΔΗΜΟΚΡΑΤΙΑΣ</w:t>
        </w:r>
      </w:ins>
    </w:p>
    <w:p w14:paraId="210087B2" w14:textId="77777777" w:rsidR="000073ED" w:rsidRPr="000073ED" w:rsidRDefault="000073ED" w:rsidP="000073ED">
      <w:pPr>
        <w:spacing w:after="0" w:line="360" w:lineRule="auto"/>
        <w:rPr>
          <w:ins w:id="10" w:author="Φλούδα Χριστίνα" w:date="2017-06-21T11:34:00Z"/>
          <w:rFonts w:eastAsia="Times New Roman"/>
          <w:szCs w:val="24"/>
          <w:lang w:eastAsia="en-US"/>
        </w:rPr>
      </w:pPr>
      <w:ins w:id="11" w:author="Φλούδα Χριστίνα" w:date="2017-06-21T11:34:00Z">
        <w:r w:rsidRPr="000073ED">
          <w:rPr>
            <w:rFonts w:eastAsia="Times New Roman"/>
            <w:szCs w:val="24"/>
            <w:lang w:eastAsia="en-US"/>
          </w:rPr>
          <w:t>ΣΥΝΟΔΟΣ Β΄</w:t>
        </w:r>
      </w:ins>
    </w:p>
    <w:p w14:paraId="2C627974" w14:textId="77777777" w:rsidR="000073ED" w:rsidRPr="000073ED" w:rsidRDefault="000073ED" w:rsidP="000073ED">
      <w:pPr>
        <w:spacing w:after="0" w:line="360" w:lineRule="auto"/>
        <w:rPr>
          <w:ins w:id="12" w:author="Φλούδα Χριστίνα" w:date="2017-06-21T11:34:00Z"/>
          <w:rFonts w:eastAsia="Times New Roman"/>
          <w:szCs w:val="24"/>
          <w:lang w:eastAsia="en-US"/>
        </w:rPr>
      </w:pPr>
    </w:p>
    <w:p w14:paraId="58DA1D0C" w14:textId="77777777" w:rsidR="000073ED" w:rsidRPr="000073ED" w:rsidRDefault="000073ED" w:rsidP="000073ED">
      <w:pPr>
        <w:spacing w:after="0" w:line="360" w:lineRule="auto"/>
        <w:rPr>
          <w:ins w:id="13" w:author="Φλούδα Χριστίνα" w:date="2017-06-21T11:34:00Z"/>
          <w:rFonts w:eastAsia="Times New Roman"/>
          <w:szCs w:val="24"/>
          <w:lang w:eastAsia="en-US"/>
        </w:rPr>
      </w:pPr>
      <w:ins w:id="14" w:author="Φλούδα Χριστίνα" w:date="2017-06-21T11:34:00Z">
        <w:r w:rsidRPr="000073ED">
          <w:rPr>
            <w:rFonts w:eastAsia="Times New Roman"/>
            <w:szCs w:val="24"/>
            <w:lang w:eastAsia="en-US"/>
          </w:rPr>
          <w:t>ΣΥΝΕΔΡΙΑΣΗ ΡΛΓ΄</w:t>
        </w:r>
      </w:ins>
    </w:p>
    <w:p w14:paraId="42994142" w14:textId="77777777" w:rsidR="000073ED" w:rsidRPr="000073ED" w:rsidRDefault="000073ED" w:rsidP="000073ED">
      <w:pPr>
        <w:spacing w:after="0" w:line="360" w:lineRule="auto"/>
        <w:rPr>
          <w:ins w:id="15" w:author="Φλούδα Χριστίνα" w:date="2017-06-21T11:34:00Z"/>
          <w:rFonts w:eastAsia="Times New Roman"/>
          <w:szCs w:val="24"/>
          <w:lang w:eastAsia="en-US"/>
        </w:rPr>
      </w:pPr>
      <w:ins w:id="16" w:author="Φλούδα Χριστίνα" w:date="2017-06-21T11:34:00Z">
        <w:r w:rsidRPr="000073ED">
          <w:rPr>
            <w:rFonts w:eastAsia="Times New Roman"/>
            <w:szCs w:val="24"/>
            <w:lang w:eastAsia="en-US"/>
          </w:rPr>
          <w:t>Δευτέρα  12 Ιουνίου 2017</w:t>
        </w:r>
      </w:ins>
    </w:p>
    <w:p w14:paraId="0C694A09" w14:textId="77777777" w:rsidR="000073ED" w:rsidRPr="000073ED" w:rsidRDefault="000073ED" w:rsidP="000073ED">
      <w:pPr>
        <w:spacing w:after="0" w:line="360" w:lineRule="auto"/>
        <w:rPr>
          <w:ins w:id="17" w:author="Φλούδα Χριστίνα" w:date="2017-06-21T11:34:00Z"/>
          <w:rFonts w:eastAsia="Times New Roman"/>
          <w:szCs w:val="24"/>
          <w:lang w:eastAsia="en-US"/>
        </w:rPr>
      </w:pPr>
    </w:p>
    <w:p w14:paraId="3E49F291" w14:textId="77777777" w:rsidR="000073ED" w:rsidRPr="000073ED" w:rsidRDefault="000073ED" w:rsidP="000073ED">
      <w:pPr>
        <w:spacing w:after="0" w:line="360" w:lineRule="auto"/>
        <w:rPr>
          <w:ins w:id="18" w:author="Φλούδα Χριστίνα" w:date="2017-06-21T11:34:00Z"/>
          <w:rFonts w:eastAsia="Times New Roman"/>
          <w:szCs w:val="24"/>
          <w:lang w:eastAsia="en-US"/>
        </w:rPr>
      </w:pPr>
      <w:ins w:id="19" w:author="Φλούδα Χριστίνα" w:date="2017-06-21T11:34:00Z">
        <w:r w:rsidRPr="000073ED">
          <w:rPr>
            <w:rFonts w:eastAsia="Times New Roman"/>
            <w:szCs w:val="24"/>
            <w:lang w:eastAsia="en-US"/>
          </w:rPr>
          <w:t>ΘΕΜΑΤΑ</w:t>
        </w:r>
      </w:ins>
    </w:p>
    <w:p w14:paraId="35EB8077" w14:textId="77777777" w:rsidR="000073ED" w:rsidRPr="000073ED" w:rsidRDefault="000073ED" w:rsidP="000073ED">
      <w:pPr>
        <w:spacing w:after="0" w:line="360" w:lineRule="auto"/>
        <w:rPr>
          <w:ins w:id="20" w:author="Φλούδα Χριστίνα" w:date="2017-06-21T11:34:00Z"/>
          <w:rFonts w:eastAsia="Times New Roman"/>
          <w:szCs w:val="24"/>
          <w:lang w:eastAsia="en-US"/>
        </w:rPr>
      </w:pPr>
      <w:ins w:id="21" w:author="Φλούδα Χριστίνα" w:date="2017-06-21T11:34:00Z">
        <w:r w:rsidRPr="000073ED">
          <w:rPr>
            <w:rFonts w:eastAsia="Times New Roman"/>
            <w:szCs w:val="24"/>
            <w:lang w:eastAsia="en-US"/>
          </w:rPr>
          <w:t xml:space="preserve"> </w:t>
        </w:r>
        <w:r w:rsidRPr="000073ED">
          <w:rPr>
            <w:rFonts w:eastAsia="Times New Roman"/>
            <w:szCs w:val="24"/>
            <w:lang w:eastAsia="en-US"/>
          </w:rPr>
          <w:br/>
          <w:t xml:space="preserve">Α. ΕΙΔΙΚΑ ΘΕΜΑΤΑ </w:t>
        </w:r>
        <w:r w:rsidRPr="000073ED">
          <w:rPr>
            <w:rFonts w:eastAsia="Times New Roman"/>
            <w:szCs w:val="24"/>
            <w:lang w:eastAsia="en-US"/>
          </w:rPr>
          <w:br/>
          <w:t xml:space="preserve">1. Επικύρωση Πρακτικών, σελ. </w:t>
        </w:r>
        <w:r w:rsidRPr="000073ED">
          <w:rPr>
            <w:rFonts w:eastAsia="Times New Roman"/>
            <w:szCs w:val="24"/>
            <w:lang w:eastAsia="en-US"/>
          </w:rPr>
          <w:br/>
          <w:t xml:space="preserve">2. Ανακοινώνεται ότι τη συνεδρίαση παρακολουθούν μαθητές από το 11ο Δημοτικό Σχολείο Αλεξανδρούπολης, σελ. </w:t>
        </w:r>
        <w:r w:rsidRPr="000073ED">
          <w:rPr>
            <w:rFonts w:eastAsia="Times New Roman"/>
            <w:szCs w:val="24"/>
            <w:lang w:eastAsia="en-US"/>
          </w:rPr>
          <w:br/>
          <w:t xml:space="preserve">3. Επί διαδικαστικού θέματος, σελ. </w:t>
        </w:r>
        <w:r w:rsidRPr="000073ED">
          <w:rPr>
            <w:rFonts w:eastAsia="Times New Roman"/>
            <w:szCs w:val="24"/>
            <w:lang w:eastAsia="en-US"/>
          </w:rPr>
          <w:br/>
          <w:t xml:space="preserve">4. Αναφορά στην ισχυρή σεισμική δόνηση που σημειώθηκε στη Μυτιλήνη, σελ. </w:t>
        </w:r>
        <w:r w:rsidRPr="000073ED">
          <w:rPr>
            <w:rFonts w:eastAsia="Times New Roman"/>
            <w:szCs w:val="24"/>
            <w:lang w:eastAsia="en-US"/>
          </w:rPr>
          <w:br/>
          <w:t xml:space="preserve"> </w:t>
        </w:r>
        <w:r w:rsidRPr="000073ED">
          <w:rPr>
            <w:rFonts w:eastAsia="Times New Roman"/>
            <w:szCs w:val="24"/>
            <w:lang w:eastAsia="en-US"/>
          </w:rPr>
          <w:br/>
          <w:t xml:space="preserve">Β. ΚΟΙΝΟΒΟΥΛΕΥΤΙΚΟΣ ΕΛΕΓΧΟΣ </w:t>
        </w:r>
        <w:r w:rsidRPr="000073ED">
          <w:rPr>
            <w:rFonts w:eastAsia="Times New Roman"/>
            <w:szCs w:val="24"/>
            <w:lang w:eastAsia="en-US"/>
          </w:rPr>
          <w:br/>
          <w:t xml:space="preserve">1. Κατάθεση αναφορών, σελ. </w:t>
        </w:r>
        <w:r w:rsidRPr="000073ED">
          <w:rPr>
            <w:rFonts w:eastAsia="Times New Roman"/>
            <w:szCs w:val="24"/>
            <w:lang w:eastAsia="en-US"/>
          </w:rPr>
          <w:br/>
          <w:t>2. Συζήτηση επικαίρων ερωτήσεων:</w:t>
        </w:r>
        <w:r w:rsidRPr="000073ED">
          <w:rPr>
            <w:rFonts w:eastAsia="Times New Roman"/>
            <w:szCs w:val="24"/>
            <w:lang w:eastAsia="en-US"/>
          </w:rPr>
          <w:br/>
          <w:t xml:space="preserve">    Προς τον Υπουργό Παιδείας,  Έρευνας και Θρησκευμάτων:</w:t>
        </w:r>
        <w:r w:rsidRPr="000073ED">
          <w:rPr>
            <w:rFonts w:eastAsia="Times New Roman"/>
            <w:szCs w:val="24"/>
            <w:lang w:eastAsia="en-US"/>
          </w:rPr>
          <w:br/>
          <w:t xml:space="preserve">      i. σχετικά με την «καταδίκη μαθητών του 1ου Γυμνασίου Ρεθύμνου σε «κοινωνική εργασία», λόγω της συμμετοχής τους σε μαθητικές κινητοποιήσεις», σελ. </w:t>
        </w:r>
        <w:r w:rsidRPr="000073ED">
          <w:rPr>
            <w:rFonts w:eastAsia="Times New Roman"/>
            <w:szCs w:val="24"/>
            <w:lang w:eastAsia="en-US"/>
          </w:rPr>
          <w:br/>
          <w:t xml:space="preserve">      </w:t>
        </w:r>
        <w:proofErr w:type="spellStart"/>
        <w:r w:rsidRPr="000073ED">
          <w:rPr>
            <w:rFonts w:eastAsia="Times New Roman"/>
            <w:szCs w:val="24"/>
            <w:lang w:eastAsia="en-US"/>
          </w:rPr>
          <w:t>ii</w:t>
        </w:r>
        <w:proofErr w:type="spellEnd"/>
        <w:r w:rsidRPr="000073ED">
          <w:rPr>
            <w:rFonts w:eastAsia="Times New Roman"/>
            <w:szCs w:val="24"/>
            <w:lang w:eastAsia="en-US"/>
          </w:rPr>
          <w:t xml:space="preserve">. με θέμα: «Να ανοίξει τώρα ξανά το Ολοκληρωμένο Πληροφοριακό Σύστημα Διαχείρισης Προσωπικού Πρωτοβάθμιας και Δευτεροβάθμιας Εκπαίδευσης για όσους δεν πρόλαβαν, σελ. </w:t>
        </w:r>
        <w:r w:rsidRPr="000073ED">
          <w:rPr>
            <w:rFonts w:eastAsia="Times New Roman"/>
            <w:szCs w:val="24"/>
            <w:lang w:eastAsia="en-US"/>
          </w:rPr>
          <w:br/>
          <w:t xml:space="preserve">      </w:t>
        </w:r>
        <w:proofErr w:type="spellStart"/>
        <w:r w:rsidRPr="000073ED">
          <w:rPr>
            <w:rFonts w:eastAsia="Times New Roman"/>
            <w:szCs w:val="24"/>
            <w:lang w:eastAsia="en-US"/>
          </w:rPr>
          <w:t>iii</w:t>
        </w:r>
        <w:proofErr w:type="spellEnd"/>
        <w:r w:rsidRPr="000073ED">
          <w:rPr>
            <w:rFonts w:eastAsia="Times New Roman"/>
            <w:szCs w:val="24"/>
            <w:lang w:eastAsia="en-US"/>
          </w:rPr>
          <w:t xml:space="preserve">. σχετικά με τη διατήρηση στην κατηγορία των «δυσπρόσιτων» των Σχολικών Μονάδων Δευτεροβάθμιας Εκπαίδευσης των </w:t>
        </w:r>
        <w:proofErr w:type="spellStart"/>
        <w:r w:rsidRPr="000073ED">
          <w:rPr>
            <w:rFonts w:eastAsia="Times New Roman"/>
            <w:szCs w:val="24"/>
            <w:lang w:eastAsia="en-US"/>
          </w:rPr>
          <w:t>Σαπών</w:t>
        </w:r>
        <w:proofErr w:type="spellEnd"/>
        <w:r w:rsidRPr="000073ED">
          <w:rPr>
            <w:rFonts w:eastAsia="Times New Roman"/>
            <w:szCs w:val="24"/>
            <w:lang w:eastAsia="en-US"/>
          </w:rPr>
          <w:t xml:space="preserve"> και του </w:t>
        </w:r>
        <w:proofErr w:type="spellStart"/>
        <w:r w:rsidRPr="000073ED">
          <w:rPr>
            <w:rFonts w:eastAsia="Times New Roman"/>
            <w:szCs w:val="24"/>
            <w:lang w:eastAsia="en-US"/>
          </w:rPr>
          <w:t>Ιάσμου</w:t>
        </w:r>
        <w:proofErr w:type="spellEnd"/>
        <w:r w:rsidRPr="000073ED">
          <w:rPr>
            <w:rFonts w:eastAsia="Times New Roman"/>
            <w:szCs w:val="24"/>
            <w:lang w:eastAsia="en-US"/>
          </w:rPr>
          <w:t xml:space="preserve"> Ροδόπης, σελ. </w:t>
        </w:r>
        <w:r w:rsidRPr="000073ED">
          <w:rPr>
            <w:rFonts w:eastAsia="Times New Roman"/>
            <w:szCs w:val="24"/>
            <w:lang w:eastAsia="en-US"/>
          </w:rPr>
          <w:br/>
          <w:t xml:space="preserve">      </w:t>
        </w:r>
        <w:proofErr w:type="spellStart"/>
        <w:r w:rsidRPr="000073ED">
          <w:rPr>
            <w:rFonts w:eastAsia="Times New Roman"/>
            <w:szCs w:val="24"/>
            <w:lang w:eastAsia="en-US"/>
          </w:rPr>
          <w:t>iv</w:t>
        </w:r>
        <w:proofErr w:type="spellEnd"/>
        <w:r w:rsidRPr="000073ED">
          <w:rPr>
            <w:rFonts w:eastAsia="Times New Roman"/>
            <w:szCs w:val="24"/>
            <w:lang w:eastAsia="en-US"/>
          </w:rPr>
          <w:t xml:space="preserve">. με θέμα: «ανησυχητικές διαστάσεις λαμβάνει η υποβάθμιση της Κλασσικής Παιδείας στην Ελλάδα», σελ. </w:t>
        </w:r>
        <w:r w:rsidRPr="000073ED">
          <w:rPr>
            <w:rFonts w:eastAsia="Times New Roman"/>
            <w:szCs w:val="24"/>
            <w:lang w:eastAsia="en-US"/>
          </w:rPr>
          <w:br/>
          <w:t xml:space="preserve">3. Συζήτηση της υπ’ αριθμόν 26/15-5-2017 επερώτηση σύμφωνα με το άρθρο 134 παρ. 2 του Κανονισμού της Βουλής του Βουλευτή Νομού Σερρών της Νέας Δημοκρατίας κ. Κωνσταντίνου Αχ. Καραμανλή προς τον Υπουργό Υποδομών και Μεταφορών, με θέμα: «Σχετικά με τον έλεγχο της διαδικασίας είσπραξης και απόδοσης χρηματικών ποσών στη ΣΤΑ.ΣΥ, που προέρχονται από διάθεση εισιτηρίων», σελ. </w:t>
        </w:r>
        <w:r w:rsidRPr="000073ED">
          <w:rPr>
            <w:rFonts w:eastAsia="Times New Roman"/>
            <w:szCs w:val="24"/>
            <w:lang w:eastAsia="en-US"/>
          </w:rPr>
          <w:br/>
        </w:r>
      </w:ins>
    </w:p>
    <w:p w14:paraId="26AC1C44" w14:textId="77777777" w:rsidR="000073ED" w:rsidRPr="000073ED" w:rsidRDefault="000073ED" w:rsidP="000073ED">
      <w:pPr>
        <w:spacing w:after="0" w:line="360" w:lineRule="auto"/>
        <w:rPr>
          <w:ins w:id="22" w:author="Φλούδα Χριστίνα" w:date="2017-06-21T11:34:00Z"/>
          <w:rFonts w:eastAsia="Times New Roman"/>
          <w:szCs w:val="24"/>
          <w:lang w:eastAsia="en-US"/>
        </w:rPr>
      </w:pPr>
    </w:p>
    <w:p w14:paraId="33C517AC" w14:textId="77777777" w:rsidR="000073ED" w:rsidRPr="000073ED" w:rsidRDefault="000073ED" w:rsidP="000073ED">
      <w:pPr>
        <w:spacing w:after="0" w:line="360" w:lineRule="auto"/>
        <w:rPr>
          <w:ins w:id="23" w:author="Φλούδα Χριστίνα" w:date="2017-06-21T11:34:00Z"/>
          <w:rFonts w:eastAsia="Times New Roman"/>
          <w:szCs w:val="24"/>
          <w:lang w:eastAsia="en-US"/>
        </w:rPr>
      </w:pPr>
      <w:ins w:id="24" w:author="Φλούδα Χριστίνα" w:date="2017-06-21T11:34:00Z">
        <w:r w:rsidRPr="000073ED">
          <w:rPr>
            <w:rFonts w:eastAsia="Times New Roman"/>
            <w:szCs w:val="24"/>
            <w:lang w:eastAsia="en-US"/>
          </w:rPr>
          <w:t>ΠΡΟΕΔΡΕΥΟΝΤΕΣ</w:t>
        </w:r>
      </w:ins>
    </w:p>
    <w:p w14:paraId="2B29F974" w14:textId="77777777" w:rsidR="000073ED" w:rsidRPr="000073ED" w:rsidRDefault="000073ED" w:rsidP="000073ED">
      <w:pPr>
        <w:spacing w:after="0" w:line="360" w:lineRule="auto"/>
        <w:rPr>
          <w:ins w:id="25" w:author="Φλούδα Χριστίνα" w:date="2017-06-21T11:34:00Z"/>
          <w:rFonts w:eastAsia="Times New Roman"/>
          <w:szCs w:val="24"/>
          <w:lang w:eastAsia="en-US"/>
        </w:rPr>
      </w:pPr>
    </w:p>
    <w:p w14:paraId="04539410" w14:textId="77777777" w:rsidR="000073ED" w:rsidRPr="000073ED" w:rsidRDefault="000073ED" w:rsidP="000073ED">
      <w:pPr>
        <w:spacing w:after="0" w:line="360" w:lineRule="auto"/>
        <w:rPr>
          <w:ins w:id="26" w:author="Φλούδα Χριστίνα" w:date="2017-06-21T11:34:00Z"/>
          <w:rFonts w:eastAsia="Times New Roman"/>
          <w:szCs w:val="24"/>
          <w:lang w:eastAsia="en-US"/>
        </w:rPr>
      </w:pPr>
      <w:ins w:id="27" w:author="Φλούδα Χριστίνα" w:date="2017-06-21T11:34:00Z">
        <w:r w:rsidRPr="000073ED">
          <w:rPr>
            <w:rFonts w:eastAsia="Times New Roman"/>
            <w:szCs w:val="24"/>
            <w:lang w:eastAsia="en-US"/>
          </w:rPr>
          <w:t>ΚΡΕΜΑΣΤΙΝΟΣ Δ. , σελ.</w:t>
        </w:r>
        <w:r w:rsidRPr="000073ED">
          <w:rPr>
            <w:rFonts w:eastAsia="Times New Roman"/>
            <w:szCs w:val="24"/>
            <w:lang w:eastAsia="en-US"/>
          </w:rPr>
          <w:br/>
          <w:t>ΛΥΚΟΥΔΗΣ Σ. , σελ.</w:t>
        </w:r>
        <w:r w:rsidRPr="000073ED">
          <w:rPr>
            <w:rFonts w:eastAsia="Times New Roman"/>
            <w:szCs w:val="24"/>
            <w:lang w:eastAsia="en-US"/>
          </w:rPr>
          <w:br/>
        </w:r>
      </w:ins>
    </w:p>
    <w:p w14:paraId="1563D0C7" w14:textId="77777777" w:rsidR="000073ED" w:rsidRPr="000073ED" w:rsidRDefault="000073ED" w:rsidP="000073ED">
      <w:pPr>
        <w:spacing w:after="0" w:line="360" w:lineRule="auto"/>
        <w:rPr>
          <w:ins w:id="28" w:author="Φλούδα Χριστίνα" w:date="2017-06-21T11:34:00Z"/>
          <w:rFonts w:eastAsia="Times New Roman"/>
          <w:szCs w:val="24"/>
          <w:lang w:eastAsia="en-US"/>
        </w:rPr>
      </w:pPr>
    </w:p>
    <w:p w14:paraId="314D2727" w14:textId="77777777" w:rsidR="000073ED" w:rsidRPr="000073ED" w:rsidRDefault="000073ED" w:rsidP="000073ED">
      <w:pPr>
        <w:spacing w:after="0" w:line="360" w:lineRule="auto"/>
        <w:rPr>
          <w:ins w:id="29" w:author="Φλούδα Χριστίνα" w:date="2017-06-21T11:34:00Z"/>
          <w:rFonts w:eastAsia="Times New Roman"/>
          <w:szCs w:val="24"/>
          <w:lang w:eastAsia="en-US"/>
        </w:rPr>
      </w:pPr>
      <w:ins w:id="30" w:author="Φλούδα Χριστίνα" w:date="2017-06-21T11:34:00Z">
        <w:r w:rsidRPr="000073ED">
          <w:rPr>
            <w:rFonts w:eastAsia="Times New Roman"/>
            <w:szCs w:val="24"/>
            <w:lang w:eastAsia="en-US"/>
          </w:rPr>
          <w:t>ΟΜΙΛΗΤΕΣ</w:t>
        </w:r>
      </w:ins>
    </w:p>
    <w:p w14:paraId="74AA440B" w14:textId="77E3DA3B" w:rsidR="000073ED" w:rsidRDefault="000073ED" w:rsidP="000073ED">
      <w:pPr>
        <w:spacing w:line="600" w:lineRule="auto"/>
        <w:ind w:firstLine="720"/>
        <w:jc w:val="both"/>
        <w:rPr>
          <w:ins w:id="31" w:author="Φλούδα Χριστίνα" w:date="2017-06-21T11:34:00Z"/>
          <w:rFonts w:eastAsia="Times New Roman"/>
          <w:szCs w:val="24"/>
        </w:rPr>
        <w:pPrChange w:id="32" w:author="Φλούδα Χριστίνα" w:date="2017-06-21T11:34:00Z">
          <w:pPr>
            <w:spacing w:line="600" w:lineRule="auto"/>
            <w:ind w:firstLine="720"/>
            <w:jc w:val="center"/>
          </w:pPr>
        </w:pPrChange>
      </w:pPr>
      <w:ins w:id="33" w:author="Φλούδα Χριστίνα" w:date="2017-06-21T11:34:00Z">
        <w:r w:rsidRPr="000073ED">
          <w:rPr>
            <w:rFonts w:eastAsia="Times New Roman"/>
            <w:szCs w:val="24"/>
            <w:lang w:eastAsia="en-US"/>
          </w:rPr>
          <w:br/>
          <w:t>Α. Επί διαδικαστικού θέματος:</w:t>
        </w:r>
        <w:r w:rsidRPr="000073ED">
          <w:rPr>
            <w:rFonts w:eastAsia="Times New Roman"/>
            <w:szCs w:val="24"/>
            <w:lang w:eastAsia="en-US"/>
          </w:rPr>
          <w:br/>
          <w:t>ΑΪΒΑΤΙΔΗΣ Ι. , σελ.</w:t>
        </w:r>
        <w:r w:rsidRPr="000073ED">
          <w:rPr>
            <w:rFonts w:eastAsia="Times New Roman"/>
            <w:szCs w:val="24"/>
            <w:lang w:eastAsia="en-US"/>
          </w:rPr>
          <w:br/>
          <w:t>ΚΡΕΜΑΣΤΙΝΟΣ Δ. , σελ.</w:t>
        </w:r>
        <w:r w:rsidRPr="000073ED">
          <w:rPr>
            <w:rFonts w:eastAsia="Times New Roman"/>
            <w:szCs w:val="24"/>
            <w:lang w:eastAsia="en-US"/>
          </w:rPr>
          <w:br/>
          <w:t>ΛΥΚΟΥΔΗΣ Σ. , σελ.</w:t>
        </w:r>
        <w:r w:rsidRPr="000073ED">
          <w:rPr>
            <w:rFonts w:eastAsia="Times New Roman"/>
            <w:szCs w:val="24"/>
            <w:lang w:eastAsia="en-US"/>
          </w:rPr>
          <w:br/>
        </w:r>
        <w:r w:rsidRPr="000073ED">
          <w:rPr>
            <w:rFonts w:eastAsia="Times New Roman"/>
            <w:szCs w:val="24"/>
            <w:lang w:eastAsia="en-US"/>
          </w:rPr>
          <w:br/>
          <w:t>Β. Επί της αναφοράς στην ισχυρή σεισμική δόνηση που σημειώθηκε στη Μυτιλήνη:</w:t>
        </w:r>
        <w:r w:rsidRPr="000073ED">
          <w:rPr>
            <w:rFonts w:eastAsia="Times New Roman"/>
            <w:szCs w:val="24"/>
            <w:lang w:eastAsia="en-US"/>
          </w:rPr>
          <w:br/>
          <w:t>ΚΡΕΜΑΣΤΙΝΟΣ Δ. , σελ.</w:t>
        </w:r>
        <w:r w:rsidRPr="000073ED">
          <w:rPr>
            <w:rFonts w:eastAsia="Times New Roman"/>
            <w:szCs w:val="24"/>
            <w:lang w:eastAsia="en-US"/>
          </w:rPr>
          <w:br/>
          <w:t>ΣΠΙΡΤΖΗΣ Χ. , σελ.</w:t>
        </w:r>
        <w:r w:rsidRPr="000073ED">
          <w:rPr>
            <w:rFonts w:eastAsia="Times New Roman"/>
            <w:szCs w:val="24"/>
            <w:lang w:eastAsia="en-US"/>
          </w:rPr>
          <w:br/>
        </w:r>
        <w:r w:rsidRPr="000073ED">
          <w:rPr>
            <w:rFonts w:eastAsia="Times New Roman"/>
            <w:szCs w:val="24"/>
            <w:lang w:eastAsia="en-US"/>
          </w:rPr>
          <w:br/>
          <w:t>Γ. Επί των επικαίρων ερωτήσεων:</w:t>
        </w:r>
        <w:r w:rsidRPr="000073ED">
          <w:rPr>
            <w:rFonts w:eastAsia="Times New Roman"/>
            <w:szCs w:val="24"/>
            <w:lang w:eastAsia="en-US"/>
          </w:rPr>
          <w:br/>
          <w:t>ΑΧΜΕΤ Ι. , σελ.</w:t>
        </w:r>
        <w:r w:rsidRPr="000073ED">
          <w:rPr>
            <w:rFonts w:eastAsia="Times New Roman"/>
            <w:szCs w:val="24"/>
            <w:lang w:eastAsia="en-US"/>
          </w:rPr>
          <w:br/>
          <w:t>ΓΑΒΡΟΓΛΟΥ Κ. , σελ.</w:t>
        </w:r>
        <w:r w:rsidRPr="000073ED">
          <w:rPr>
            <w:rFonts w:eastAsia="Times New Roman"/>
            <w:szCs w:val="24"/>
            <w:lang w:eastAsia="en-US"/>
          </w:rPr>
          <w:br/>
          <w:t>ΓΕΩΡΓΙΑΔΗΣ Σ. , σελ.</w:t>
        </w:r>
        <w:r w:rsidRPr="000073ED">
          <w:rPr>
            <w:rFonts w:eastAsia="Times New Roman"/>
            <w:szCs w:val="24"/>
            <w:lang w:eastAsia="en-US"/>
          </w:rPr>
          <w:br/>
          <w:t>ΓΚΙΟΚΑΣ Ι. , σελ.</w:t>
        </w:r>
        <w:r w:rsidRPr="000073ED">
          <w:rPr>
            <w:rFonts w:eastAsia="Times New Roman"/>
            <w:szCs w:val="24"/>
            <w:lang w:eastAsia="en-US"/>
          </w:rPr>
          <w:br/>
          <w:t>ΔΕΛΗΣ Ι. , σελ.</w:t>
        </w:r>
        <w:r w:rsidRPr="000073ED">
          <w:rPr>
            <w:rFonts w:eastAsia="Times New Roman"/>
            <w:szCs w:val="24"/>
            <w:lang w:eastAsia="en-US"/>
          </w:rPr>
          <w:br/>
        </w:r>
        <w:r w:rsidRPr="000073ED">
          <w:rPr>
            <w:rFonts w:eastAsia="Times New Roman"/>
            <w:szCs w:val="24"/>
            <w:lang w:eastAsia="en-US"/>
          </w:rPr>
          <w:br/>
          <w:t>Δ. Επί της επίκαιρης επερώτησης:</w:t>
        </w:r>
        <w:r w:rsidRPr="000073ED">
          <w:rPr>
            <w:rFonts w:eastAsia="Times New Roman"/>
            <w:szCs w:val="24"/>
            <w:lang w:eastAsia="en-US"/>
          </w:rPr>
          <w:br/>
          <w:t>ΑΪΒΑΤΙΔΗΣ Ι. , σελ.</w:t>
        </w:r>
        <w:r w:rsidRPr="000073ED">
          <w:rPr>
            <w:rFonts w:eastAsia="Times New Roman"/>
            <w:szCs w:val="24"/>
            <w:lang w:eastAsia="en-US"/>
          </w:rPr>
          <w:br/>
          <w:t>ΘΕΟΧΑΡΟΠΟΥΛΟΣ Α. , σελ.</w:t>
        </w:r>
        <w:r w:rsidRPr="000073ED">
          <w:rPr>
            <w:rFonts w:eastAsia="Times New Roman"/>
            <w:szCs w:val="24"/>
            <w:lang w:eastAsia="en-US"/>
          </w:rPr>
          <w:br/>
          <w:t>ΚΑΡΑΜΑΝΛΗΣ Κ. του Αχ. , σελ.</w:t>
        </w:r>
        <w:r w:rsidRPr="000073ED">
          <w:rPr>
            <w:rFonts w:eastAsia="Times New Roman"/>
            <w:szCs w:val="24"/>
            <w:lang w:eastAsia="en-US"/>
          </w:rPr>
          <w:br/>
          <w:t>ΚΑΡΑΝΑΣΤΑΣΗΣ Α. , σελ.</w:t>
        </w:r>
        <w:r w:rsidRPr="000073ED">
          <w:rPr>
            <w:rFonts w:eastAsia="Times New Roman"/>
            <w:szCs w:val="24"/>
            <w:lang w:eastAsia="en-US"/>
          </w:rPr>
          <w:br/>
          <w:t>ΚΑΤΣΩΤΗΣ Χ. , σελ.</w:t>
        </w:r>
        <w:r w:rsidRPr="000073ED">
          <w:rPr>
            <w:rFonts w:eastAsia="Times New Roman"/>
            <w:szCs w:val="24"/>
            <w:lang w:eastAsia="en-US"/>
          </w:rPr>
          <w:br/>
          <w:t>ΚΕΦΑΛΟΓΙΑΝΝΗΣ Ι. , σελ.</w:t>
        </w:r>
        <w:r w:rsidRPr="000073ED">
          <w:rPr>
            <w:rFonts w:eastAsia="Times New Roman"/>
            <w:szCs w:val="24"/>
            <w:lang w:eastAsia="en-US"/>
          </w:rPr>
          <w:br/>
          <w:t>ΜΑΥΡΩΤΑΣ Γ. , σελ.</w:t>
        </w:r>
        <w:r w:rsidRPr="000073ED">
          <w:rPr>
            <w:rFonts w:eastAsia="Times New Roman"/>
            <w:szCs w:val="24"/>
            <w:lang w:eastAsia="en-US"/>
          </w:rPr>
          <w:br/>
          <w:t>ΜΕΓΑΛΟΟΙΚΟΝΟΜΟΥ Θ. , σελ.</w:t>
        </w:r>
        <w:r w:rsidRPr="000073ED">
          <w:rPr>
            <w:rFonts w:eastAsia="Times New Roman"/>
            <w:szCs w:val="24"/>
            <w:lang w:eastAsia="en-US"/>
          </w:rPr>
          <w:br/>
          <w:t>ΠΑΠΑΧΡΙΣΤΟΠΟΥΛΟΣ Α. , σελ.</w:t>
        </w:r>
        <w:r w:rsidRPr="000073ED">
          <w:rPr>
            <w:rFonts w:eastAsia="Times New Roman"/>
            <w:szCs w:val="24"/>
            <w:lang w:eastAsia="en-US"/>
          </w:rPr>
          <w:br/>
          <w:t>ΣΠΙΡΤΖΗΣ Χ. , σελ.</w:t>
        </w:r>
        <w:r w:rsidRPr="000073ED">
          <w:rPr>
            <w:rFonts w:eastAsia="Times New Roman"/>
            <w:szCs w:val="24"/>
            <w:lang w:eastAsia="en-US"/>
          </w:rPr>
          <w:br/>
        </w:r>
      </w:ins>
    </w:p>
    <w:p w14:paraId="20B6438F" w14:textId="77777777" w:rsidR="004A4550" w:rsidRDefault="000073ED">
      <w:pPr>
        <w:spacing w:line="600" w:lineRule="auto"/>
        <w:ind w:firstLine="720"/>
        <w:jc w:val="center"/>
        <w:rPr>
          <w:rFonts w:eastAsia="Times New Roman"/>
          <w:szCs w:val="24"/>
        </w:rPr>
      </w:pPr>
      <w:r>
        <w:rPr>
          <w:rFonts w:eastAsia="Times New Roman"/>
          <w:szCs w:val="24"/>
        </w:rPr>
        <w:t>ΠΡΑΚΤΙΚΑ ΒΟΥΛΗΣ</w:t>
      </w:r>
    </w:p>
    <w:p w14:paraId="20B64390" w14:textId="77777777" w:rsidR="004A4550" w:rsidRDefault="000073ED">
      <w:pPr>
        <w:spacing w:line="600" w:lineRule="auto"/>
        <w:ind w:firstLine="720"/>
        <w:jc w:val="center"/>
        <w:rPr>
          <w:rFonts w:eastAsia="Times New Roman"/>
          <w:szCs w:val="24"/>
        </w:rPr>
      </w:pPr>
      <w:r>
        <w:rPr>
          <w:rFonts w:eastAsia="Times New Roman"/>
          <w:szCs w:val="24"/>
        </w:rPr>
        <w:t>ΙΖ΄ ΠΕΡΙΟΔΟΣ</w:t>
      </w:r>
    </w:p>
    <w:p w14:paraId="20B64391" w14:textId="77777777" w:rsidR="004A4550" w:rsidRDefault="000073ED">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0B64392" w14:textId="77777777" w:rsidR="004A4550" w:rsidRDefault="000073ED">
      <w:pPr>
        <w:spacing w:line="600" w:lineRule="auto"/>
        <w:ind w:firstLine="720"/>
        <w:jc w:val="center"/>
        <w:rPr>
          <w:rFonts w:eastAsia="Times New Roman"/>
          <w:szCs w:val="24"/>
        </w:rPr>
      </w:pPr>
      <w:r>
        <w:rPr>
          <w:rFonts w:eastAsia="Times New Roman"/>
          <w:szCs w:val="24"/>
        </w:rPr>
        <w:t>ΣΥΝΟΔΟΣ Β΄</w:t>
      </w:r>
    </w:p>
    <w:p w14:paraId="20B64393" w14:textId="77777777" w:rsidR="004A4550" w:rsidRDefault="000073ED">
      <w:pPr>
        <w:spacing w:line="600" w:lineRule="auto"/>
        <w:ind w:firstLine="720"/>
        <w:jc w:val="center"/>
        <w:rPr>
          <w:rFonts w:eastAsia="Times New Roman"/>
          <w:szCs w:val="24"/>
        </w:rPr>
      </w:pPr>
      <w:r>
        <w:rPr>
          <w:rFonts w:eastAsia="Times New Roman"/>
          <w:szCs w:val="24"/>
        </w:rPr>
        <w:t>ΣΥΝΕΔΡΙΑΣΗ ΡΛΓ΄</w:t>
      </w:r>
    </w:p>
    <w:p w14:paraId="20B64394" w14:textId="77777777" w:rsidR="004A4550" w:rsidRDefault="000073ED">
      <w:pPr>
        <w:spacing w:line="600" w:lineRule="auto"/>
        <w:ind w:firstLine="720"/>
        <w:jc w:val="center"/>
        <w:rPr>
          <w:rFonts w:eastAsia="Times New Roman"/>
          <w:szCs w:val="24"/>
        </w:rPr>
      </w:pPr>
      <w:r>
        <w:rPr>
          <w:rFonts w:eastAsia="Times New Roman"/>
          <w:szCs w:val="24"/>
        </w:rPr>
        <w:t>Δευτέρα 1</w:t>
      </w:r>
      <w:r w:rsidRPr="00D5064C">
        <w:rPr>
          <w:rFonts w:eastAsia="Times New Roman"/>
          <w:szCs w:val="24"/>
        </w:rPr>
        <w:t>2</w:t>
      </w:r>
      <w:r>
        <w:rPr>
          <w:rFonts w:eastAsia="Times New Roman"/>
          <w:szCs w:val="24"/>
        </w:rPr>
        <w:t xml:space="preserve"> Ιουνίου 2017</w:t>
      </w:r>
    </w:p>
    <w:p w14:paraId="20B64395" w14:textId="77777777" w:rsidR="004A4550" w:rsidRDefault="000073ED">
      <w:pPr>
        <w:spacing w:line="600" w:lineRule="auto"/>
        <w:ind w:firstLine="720"/>
        <w:jc w:val="both"/>
        <w:rPr>
          <w:rFonts w:eastAsia="Times New Roman"/>
          <w:szCs w:val="24"/>
        </w:rPr>
      </w:pPr>
      <w:r>
        <w:rPr>
          <w:rFonts w:eastAsia="Times New Roman"/>
          <w:szCs w:val="24"/>
        </w:rPr>
        <w:t>Αθήνα, σήμερα στις 12 Ιουνίου 2017, ημέρα Δευτέρα και ώρα 17.00΄</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Pr>
          <w:rFonts w:eastAsia="Times New Roman"/>
          <w:b/>
          <w:szCs w:val="24"/>
        </w:rPr>
        <w:t>ΔΗΜΗΤΡΙΟΥ ΚΡΕΜΑΣΤΙΝΟΥ</w:t>
      </w:r>
      <w:r>
        <w:rPr>
          <w:rFonts w:eastAsia="Times New Roman"/>
          <w:szCs w:val="24"/>
        </w:rPr>
        <w:t>.</w:t>
      </w:r>
    </w:p>
    <w:p w14:paraId="20B64396" w14:textId="77777777" w:rsidR="004A4550" w:rsidRDefault="000073ED">
      <w:pPr>
        <w:spacing w:line="600" w:lineRule="auto"/>
        <w:ind w:firstLine="720"/>
        <w:jc w:val="both"/>
        <w:rPr>
          <w:rFonts w:eastAsia="Times New Roman"/>
          <w:szCs w:val="24"/>
        </w:rPr>
      </w:pPr>
      <w:r>
        <w:rPr>
          <w:rFonts w:eastAsia="Times New Roman"/>
          <w:b/>
          <w:bCs/>
          <w:szCs w:val="24"/>
        </w:rPr>
        <w:t>ΠΡΟΕΔΡΕΥΩΝ (Δημήτριος Κρεμαστινός):</w:t>
      </w:r>
      <w:r>
        <w:rPr>
          <w:rFonts w:eastAsia="Times New Roman" w:cs="Times New Roman"/>
          <w:szCs w:val="24"/>
        </w:rPr>
        <w:t xml:space="preserve"> </w:t>
      </w:r>
      <w:r>
        <w:rPr>
          <w:rFonts w:eastAsia="Times New Roman"/>
          <w:szCs w:val="24"/>
        </w:rPr>
        <w:t>Κυρίες και κύριοι συνάδελφοι, αρχίζει η συνεδρίαση.</w:t>
      </w:r>
    </w:p>
    <w:p w14:paraId="20B64397" w14:textId="77777777" w:rsidR="004A4550" w:rsidRDefault="000073ED">
      <w:pPr>
        <w:spacing w:line="600" w:lineRule="auto"/>
        <w:ind w:firstLine="720"/>
        <w:jc w:val="both"/>
        <w:rPr>
          <w:rFonts w:eastAsia="Times New Roman"/>
          <w:szCs w:val="24"/>
        </w:rPr>
      </w:pPr>
      <w:r>
        <w:rPr>
          <w:rFonts w:eastAsia="Times New Roman"/>
          <w:szCs w:val="24"/>
        </w:rPr>
        <w:t>(ΕΠ</w:t>
      </w:r>
      <w:r>
        <w:rPr>
          <w:rFonts w:eastAsia="Times New Roman"/>
          <w:szCs w:val="24"/>
        </w:rPr>
        <w:t>ΙΚΥΡΩΣΗ ΠΡΑΚΤΙΚΩΝ: Σύμφωνα με την από 9</w:t>
      </w:r>
      <w:r>
        <w:rPr>
          <w:rFonts w:eastAsia="Times New Roman"/>
          <w:szCs w:val="24"/>
        </w:rPr>
        <w:t>-</w:t>
      </w:r>
      <w:r>
        <w:rPr>
          <w:rFonts w:eastAsia="Times New Roman"/>
          <w:szCs w:val="24"/>
        </w:rPr>
        <w:t>6</w:t>
      </w:r>
      <w:r>
        <w:rPr>
          <w:rFonts w:eastAsia="Times New Roman"/>
          <w:szCs w:val="24"/>
        </w:rPr>
        <w:t>-</w:t>
      </w:r>
      <w:r>
        <w:rPr>
          <w:rFonts w:eastAsia="Times New Roman"/>
          <w:szCs w:val="24"/>
        </w:rPr>
        <w:t>2017 εξουσιοδότηση του Σώματος επικυρώθηκαν με ευθύνη του Προεδρείου τα Πρακτικά της ΡΛΒ</w:t>
      </w:r>
      <w:r>
        <w:rPr>
          <w:rFonts w:eastAsia="Times New Roman"/>
          <w:szCs w:val="24"/>
        </w:rPr>
        <w:t>΄</w:t>
      </w:r>
      <w:r>
        <w:rPr>
          <w:rFonts w:eastAsia="Times New Roman"/>
          <w:szCs w:val="24"/>
        </w:rPr>
        <w:t xml:space="preserve"> συνεδριάσεως του, της Παρασκευής </w:t>
      </w:r>
      <w:r>
        <w:rPr>
          <w:rFonts w:eastAsia="Times New Roman"/>
          <w:szCs w:val="24"/>
        </w:rPr>
        <w:t>9</w:t>
      </w:r>
      <w:r>
        <w:rPr>
          <w:rFonts w:eastAsia="Times New Roman"/>
          <w:szCs w:val="24"/>
        </w:rPr>
        <w:t xml:space="preserve"> Ιουνίου 2017, σε ό,τι αφορά την ψήφιση στο σύνολο του σχεδίου νόμου</w:t>
      </w:r>
      <w:r>
        <w:rPr>
          <w:rFonts w:eastAsia="Times New Roman"/>
          <w:szCs w:val="24"/>
        </w:rPr>
        <w:t>:</w:t>
      </w:r>
      <w:r>
        <w:rPr>
          <w:rFonts w:eastAsia="Times New Roman"/>
          <w:szCs w:val="24"/>
        </w:rPr>
        <w:t xml:space="preserve"> «Κύρωση της τροποποι</w:t>
      </w:r>
      <w:r>
        <w:rPr>
          <w:rFonts w:eastAsia="Times New Roman"/>
          <w:szCs w:val="24"/>
        </w:rPr>
        <w:t xml:space="preserve">ημένης </w:t>
      </w:r>
      <w:r>
        <w:rPr>
          <w:rFonts w:eastAsia="Times New Roman"/>
          <w:szCs w:val="24"/>
        </w:rPr>
        <w:t>Συμφωνίας</w:t>
      </w:r>
      <w:r>
        <w:rPr>
          <w:rFonts w:eastAsia="Times New Roman"/>
          <w:szCs w:val="24"/>
        </w:rPr>
        <w:t xml:space="preserve"> για την ίδρυση της Γενικής Επιτροπής Αλιείας για τη Μεσόγειο, </w:t>
      </w:r>
      <w:r>
        <w:rPr>
          <w:rFonts w:eastAsia="Times New Roman"/>
          <w:szCs w:val="24"/>
        </w:rPr>
        <w:t>συνταξιοδοτικές ρυθμίσεις</w:t>
      </w:r>
      <w:r>
        <w:rPr>
          <w:rFonts w:eastAsia="Times New Roman"/>
          <w:szCs w:val="24"/>
        </w:rPr>
        <w:t xml:space="preserve"> Δημοσίου και άλλες διατάξεις»)</w:t>
      </w:r>
    </w:p>
    <w:p w14:paraId="20B64398"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Παρακαλείται η κυρία Γραμματέας να ανακοινώσει τις αναφορές προς το Σώμα.</w:t>
      </w:r>
    </w:p>
    <w:p w14:paraId="20B64399"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(Ανακοινώνονται προς το Σώμα από τη Γραμματέα </w:t>
      </w:r>
      <w:r>
        <w:rPr>
          <w:rFonts w:eastAsia="Times New Roman" w:cs="Times New Roman"/>
          <w:szCs w:val="24"/>
        </w:rPr>
        <w:t xml:space="preserve">της Βουλής κ. Αναστασία </w:t>
      </w:r>
      <w:proofErr w:type="spellStart"/>
      <w:r>
        <w:rPr>
          <w:rFonts w:eastAsia="Times New Roman" w:cs="Times New Roman"/>
          <w:szCs w:val="24"/>
        </w:rPr>
        <w:t>Γκαρά</w:t>
      </w:r>
      <w:proofErr w:type="spellEnd"/>
      <w:r>
        <w:rPr>
          <w:rFonts w:eastAsia="Times New Roman" w:cs="Times New Roman"/>
          <w:szCs w:val="24"/>
        </w:rPr>
        <w:t xml:space="preserve">, Βουλευτή Έβρου, τα ακόλουθα: </w:t>
      </w:r>
    </w:p>
    <w:p w14:paraId="20B6439A" w14:textId="77777777" w:rsidR="004A4550" w:rsidRDefault="000073ED">
      <w:pPr>
        <w:spacing w:line="600" w:lineRule="auto"/>
        <w:ind w:firstLine="720"/>
        <w:rPr>
          <w:rFonts w:eastAsia="Times New Roman" w:cs="Times New Roman"/>
          <w:szCs w:val="24"/>
        </w:rPr>
      </w:pPr>
      <w:r>
        <w:rPr>
          <w:rFonts w:eastAsia="Times New Roman" w:cs="Times New Roman"/>
          <w:szCs w:val="24"/>
        </w:rPr>
        <w:t>Α. ΚΑΤΑΘΕΣΗ ΑΝΑΦΟΡΩΝ</w:t>
      </w:r>
    </w:p>
    <w:p w14:paraId="20B6439B" w14:textId="77777777" w:rsidR="004A4550" w:rsidRDefault="000073ED">
      <w:pPr>
        <w:spacing w:line="600" w:lineRule="auto"/>
        <w:ind w:firstLine="720"/>
        <w:jc w:val="center"/>
        <w:rPr>
          <w:rFonts w:eastAsia="Times New Roman" w:cs="Times New Roman"/>
          <w:szCs w:val="24"/>
        </w:rPr>
      </w:pPr>
      <w:r>
        <w:rPr>
          <w:rFonts w:eastAsia="Times New Roman" w:cs="Times New Roman"/>
          <w:szCs w:val="24"/>
        </w:rPr>
        <w:t>(Να μπει η σελ.</w:t>
      </w:r>
      <w:r>
        <w:rPr>
          <w:rFonts w:eastAsia="Times New Roman" w:cs="Times New Roman"/>
          <w:szCs w:val="24"/>
        </w:rPr>
        <w:t xml:space="preserve"> 2α</w:t>
      </w:r>
      <w:r>
        <w:rPr>
          <w:rFonts w:eastAsia="Times New Roman" w:cs="Times New Roman"/>
          <w:szCs w:val="24"/>
        </w:rPr>
        <w:t xml:space="preserve"> )</w:t>
      </w:r>
    </w:p>
    <w:p w14:paraId="20B6439C" w14:textId="77777777" w:rsidR="004A4550" w:rsidRDefault="000073ED">
      <w:pPr>
        <w:spacing w:line="600" w:lineRule="auto"/>
        <w:ind w:firstLine="720"/>
        <w:rPr>
          <w:rFonts w:eastAsia="Times New Roman" w:cs="Times New Roman"/>
          <w:szCs w:val="24"/>
        </w:rPr>
      </w:pPr>
      <w:r>
        <w:rPr>
          <w:rFonts w:eastAsia="Times New Roman" w:cs="Times New Roman"/>
          <w:szCs w:val="24"/>
        </w:rPr>
        <w:t xml:space="preserve">Β. ΑΠΑΝΤΗΣΕΙΣ ΥΠΟΥΡΓΩΝ ΣΕ </w:t>
      </w:r>
      <w:r>
        <w:rPr>
          <w:rFonts w:eastAsia="Times New Roman" w:cs="Times New Roman"/>
          <w:szCs w:val="24"/>
        </w:rPr>
        <w:t>Ε</w:t>
      </w:r>
      <w:r>
        <w:rPr>
          <w:rFonts w:eastAsia="Times New Roman" w:cs="Times New Roman"/>
          <w:szCs w:val="24"/>
        </w:rPr>
        <w:t>Ρ</w:t>
      </w:r>
      <w:r>
        <w:rPr>
          <w:rFonts w:eastAsia="Times New Roman" w:cs="Times New Roman"/>
          <w:szCs w:val="24"/>
        </w:rPr>
        <w:t>ΩΤΗΣΕΙΣ</w:t>
      </w:r>
      <w:r>
        <w:rPr>
          <w:rFonts w:eastAsia="Times New Roman" w:cs="Times New Roman"/>
          <w:szCs w:val="24"/>
        </w:rPr>
        <w:t xml:space="preserve"> ΒΟΥΛΕΥΤΩΝ</w:t>
      </w:r>
    </w:p>
    <w:p w14:paraId="20B6439D" w14:textId="77777777" w:rsidR="004A4550" w:rsidRDefault="000073ED">
      <w:pPr>
        <w:spacing w:line="600" w:lineRule="auto"/>
        <w:ind w:firstLine="720"/>
        <w:jc w:val="center"/>
        <w:rPr>
          <w:rFonts w:eastAsia="Times New Roman" w:cs="Times New Roman"/>
          <w:szCs w:val="24"/>
        </w:rPr>
      </w:pPr>
      <w:r>
        <w:rPr>
          <w:rFonts w:eastAsia="Times New Roman" w:cs="Times New Roman"/>
          <w:szCs w:val="24"/>
        </w:rPr>
        <w:t>(Να μπει η σελ.</w:t>
      </w:r>
      <w:r>
        <w:rPr>
          <w:rFonts w:eastAsia="Times New Roman" w:cs="Times New Roman"/>
          <w:szCs w:val="24"/>
        </w:rPr>
        <w:t xml:space="preserve"> 2β</w:t>
      </w:r>
      <w:r>
        <w:rPr>
          <w:rFonts w:eastAsia="Times New Roman" w:cs="Times New Roman"/>
          <w:szCs w:val="24"/>
        </w:rPr>
        <w:t>)</w:t>
      </w:r>
    </w:p>
    <w:p w14:paraId="20B6439E" w14:textId="77777777" w:rsidR="004A4550" w:rsidRDefault="000073ED">
      <w:pPr>
        <w:spacing w:line="600" w:lineRule="auto"/>
        <w:ind w:firstLine="720"/>
        <w:jc w:val="center"/>
        <w:rPr>
          <w:rFonts w:eastAsia="Times New Roman" w:cs="Times New Roman"/>
          <w:szCs w:val="24"/>
        </w:rPr>
      </w:pPr>
      <w:r>
        <w:rPr>
          <w:rFonts w:eastAsia="Times New Roman" w:cs="Times New Roman"/>
          <w:szCs w:val="24"/>
        </w:rPr>
        <w:t>(</w:t>
      </w:r>
      <w:r w:rsidRPr="00A71189">
        <w:rPr>
          <w:rFonts w:eastAsia="Times New Roman" w:cs="Times New Roman"/>
          <w:color w:val="FF0000"/>
          <w:szCs w:val="24"/>
        </w:rPr>
        <w:t>ΑΛΛΑΓΗ ΣΕΛΙΔΑΣ</w:t>
      </w:r>
      <w:r w:rsidRPr="00A71189">
        <w:rPr>
          <w:rFonts w:eastAsia="Times New Roman" w:cs="Times New Roman"/>
          <w:color w:val="FF0000"/>
          <w:szCs w:val="24"/>
        </w:rPr>
        <w:t xml:space="preserve"> ΛΟΓΩ ΑΛΛΑΓΗΣ ΘΕΜΑΤΟΣ</w:t>
      </w:r>
      <w:r>
        <w:rPr>
          <w:rFonts w:eastAsia="Times New Roman" w:cs="Times New Roman"/>
          <w:szCs w:val="24"/>
        </w:rPr>
        <w:t>)</w:t>
      </w:r>
    </w:p>
    <w:p w14:paraId="20B6439F"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Κυρίες και </w:t>
      </w:r>
      <w:r>
        <w:rPr>
          <w:rFonts w:eastAsia="Times New Roman" w:cs="Times New Roman"/>
          <w:szCs w:val="24"/>
        </w:rPr>
        <w:t>κύριοι συνάδελφοι</w:t>
      </w:r>
      <w:r>
        <w:rPr>
          <w:rFonts w:eastAsia="Times New Roman" w:cs="Times New Roman"/>
          <w:szCs w:val="24"/>
        </w:rPr>
        <w:t>, εισερχόμαστε στη συζήτηση των</w:t>
      </w:r>
    </w:p>
    <w:p w14:paraId="20B643A0" w14:textId="77777777" w:rsidR="004A4550" w:rsidRDefault="000073ED">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20B643A1"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Αρχίζουμε με την</w:t>
      </w:r>
      <w:r>
        <w:rPr>
          <w:rFonts w:eastAsia="Times New Roman" w:cs="Times New Roman"/>
          <w:szCs w:val="24"/>
        </w:rPr>
        <w:t xml:space="preserve"> τέταρτη με αριθμό 919/31-5-2017 επίκαιρη ερώτηση πρώτου κύκλου του Βουλευτή Αττικής του Κομμουνιστικού Κόμματος </w:t>
      </w:r>
      <w:r>
        <w:rPr>
          <w:rFonts w:eastAsia="Times New Roman" w:cs="Times New Roman"/>
          <w:szCs w:val="24"/>
        </w:rPr>
        <w:t>Ελλάδας</w:t>
      </w:r>
      <w:r>
        <w:rPr>
          <w:rFonts w:eastAsia="Times New Roman" w:cs="Times New Roman"/>
          <w:szCs w:val="24"/>
        </w:rPr>
        <w:t xml:space="preserve"> κ. </w:t>
      </w:r>
      <w:r>
        <w:rPr>
          <w:rFonts w:eastAsia="Times New Roman" w:cs="Times New Roman"/>
          <w:bCs/>
          <w:szCs w:val="24"/>
        </w:rPr>
        <w:t>Ιωάννη Γκιόκα</w:t>
      </w:r>
      <w:r>
        <w:rPr>
          <w:rFonts w:eastAsia="Times New Roman" w:cs="Times New Roman"/>
          <w:szCs w:val="24"/>
        </w:rPr>
        <w:t xml:space="preserve"> προς τους Υπουργούς </w:t>
      </w:r>
      <w:r>
        <w:rPr>
          <w:rFonts w:eastAsia="Times New Roman" w:cs="Times New Roman"/>
          <w:bCs/>
          <w:szCs w:val="24"/>
        </w:rPr>
        <w:t xml:space="preserve">Δικαιοσύνης, </w:t>
      </w:r>
      <w:r>
        <w:rPr>
          <w:rFonts w:eastAsia="Times New Roman" w:cs="Times New Roman"/>
          <w:bCs/>
          <w:szCs w:val="24"/>
        </w:rPr>
        <w:t xml:space="preserve">Διαφάνειας και Ανθρωπίνων Δικαιωμάτων </w:t>
      </w:r>
      <w:r>
        <w:rPr>
          <w:rFonts w:eastAsia="Times New Roman" w:cs="Times New Roman"/>
          <w:szCs w:val="24"/>
        </w:rPr>
        <w:t xml:space="preserve">και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σχετικά με την «καταδίκη μαθητών του 1</w:t>
      </w:r>
      <w:r>
        <w:rPr>
          <w:rFonts w:eastAsia="Times New Roman" w:cs="Times New Roman"/>
          <w:szCs w:val="24"/>
          <w:vertAlign w:val="superscript"/>
        </w:rPr>
        <w:t>ου</w:t>
      </w:r>
      <w:r>
        <w:rPr>
          <w:rFonts w:eastAsia="Times New Roman" w:cs="Times New Roman"/>
          <w:szCs w:val="24"/>
        </w:rPr>
        <w:t xml:space="preserve"> Γυμνασίου Ρεθύμνου σε «κοινωνική εργασία», λόγω της συμμετοχής τους σε μαθητικές κινητοποιήσεις».  </w:t>
      </w:r>
    </w:p>
    <w:p w14:paraId="20B643A2" w14:textId="77777777" w:rsidR="004A4550" w:rsidRDefault="000073ED">
      <w:pPr>
        <w:spacing w:line="600" w:lineRule="auto"/>
        <w:ind w:firstLine="720"/>
        <w:jc w:val="both"/>
        <w:rPr>
          <w:rFonts w:eastAsia="Times New Roman" w:cs="Times New Roman"/>
          <w:bCs/>
          <w:szCs w:val="24"/>
        </w:rPr>
      </w:pPr>
      <w:r>
        <w:rPr>
          <w:rFonts w:eastAsia="Times New Roman" w:cs="Times New Roman"/>
          <w:szCs w:val="24"/>
        </w:rPr>
        <w:lastRenderedPageBreak/>
        <w:t xml:space="preserve">Στην ερώτηση θα απαντήσει ο Υπουργός </w:t>
      </w:r>
      <w:r>
        <w:rPr>
          <w:rFonts w:eastAsia="Times New Roman" w:cs="Times New Roman"/>
          <w:bCs/>
          <w:szCs w:val="24"/>
        </w:rPr>
        <w:t>Παιδείας, Έρευνας και Θρησκευμάτων</w:t>
      </w:r>
      <w:r>
        <w:rPr>
          <w:rFonts w:eastAsia="Times New Roman" w:cs="Times New Roman"/>
          <w:bCs/>
          <w:szCs w:val="24"/>
        </w:rPr>
        <w:t xml:space="preserve"> </w:t>
      </w:r>
      <w:r>
        <w:rPr>
          <w:rFonts w:eastAsia="Times New Roman" w:cs="Times New Roman"/>
          <w:bCs/>
          <w:szCs w:val="24"/>
        </w:rPr>
        <w:t xml:space="preserve">κ. </w:t>
      </w:r>
      <w:proofErr w:type="spellStart"/>
      <w:r>
        <w:rPr>
          <w:rFonts w:eastAsia="Times New Roman" w:cs="Times New Roman"/>
          <w:bCs/>
          <w:szCs w:val="24"/>
        </w:rPr>
        <w:t>Γαβρόγλου</w:t>
      </w:r>
      <w:proofErr w:type="spellEnd"/>
      <w:r>
        <w:rPr>
          <w:rFonts w:eastAsia="Times New Roman" w:cs="Times New Roman"/>
          <w:bCs/>
          <w:szCs w:val="24"/>
        </w:rPr>
        <w:t>.</w:t>
      </w:r>
    </w:p>
    <w:p w14:paraId="20B643A3" w14:textId="77777777" w:rsidR="004A4550" w:rsidRDefault="000073ED">
      <w:pPr>
        <w:spacing w:line="600" w:lineRule="auto"/>
        <w:ind w:firstLine="720"/>
        <w:jc w:val="both"/>
        <w:rPr>
          <w:rFonts w:eastAsia="Times New Roman" w:cs="Times New Roman"/>
          <w:bCs/>
          <w:szCs w:val="24"/>
        </w:rPr>
      </w:pPr>
      <w:r>
        <w:rPr>
          <w:rFonts w:eastAsia="Times New Roman" w:cs="Times New Roman"/>
          <w:bCs/>
          <w:szCs w:val="24"/>
        </w:rPr>
        <w:t xml:space="preserve">Κύριε Γκιόκα, πριν σας δώσω τον λόγο, θα παρακαλέσω να τηρήσουμε τους χρόνους, γιατί ακολουθεί επερώτηση της Νέας Δημοκρατίας μετά τη συζήτηση των </w:t>
      </w:r>
      <w:r>
        <w:rPr>
          <w:rFonts w:eastAsia="Times New Roman" w:cs="Times New Roman"/>
          <w:bCs/>
          <w:szCs w:val="24"/>
        </w:rPr>
        <w:t>επίκαιρων</w:t>
      </w:r>
      <w:r>
        <w:rPr>
          <w:rFonts w:eastAsia="Times New Roman" w:cs="Times New Roman"/>
          <w:bCs/>
          <w:szCs w:val="24"/>
        </w:rPr>
        <w:t xml:space="preserve"> ερωτήσεων.</w:t>
      </w:r>
    </w:p>
    <w:p w14:paraId="20B643A4" w14:textId="77777777" w:rsidR="004A4550" w:rsidRDefault="000073ED">
      <w:pPr>
        <w:spacing w:line="600" w:lineRule="auto"/>
        <w:ind w:firstLine="720"/>
        <w:jc w:val="both"/>
        <w:rPr>
          <w:rFonts w:eastAsia="Times New Roman" w:cs="Times New Roman"/>
          <w:bCs/>
          <w:szCs w:val="24"/>
        </w:rPr>
      </w:pPr>
      <w:r>
        <w:rPr>
          <w:rFonts w:eastAsia="Times New Roman" w:cs="Times New Roman"/>
          <w:bCs/>
          <w:szCs w:val="24"/>
        </w:rPr>
        <w:t>Κύριε Γκιόκα, έχετε τον λόγο.</w:t>
      </w:r>
    </w:p>
    <w:p w14:paraId="20B643A5" w14:textId="77777777" w:rsidR="004A4550" w:rsidRDefault="000073ED">
      <w:pPr>
        <w:spacing w:line="600" w:lineRule="auto"/>
        <w:ind w:firstLine="720"/>
        <w:jc w:val="both"/>
        <w:rPr>
          <w:rFonts w:eastAsia="Times New Roman" w:cs="Times New Roman"/>
          <w:bCs/>
          <w:szCs w:val="24"/>
        </w:rPr>
      </w:pPr>
      <w:r>
        <w:rPr>
          <w:rFonts w:eastAsia="Times New Roman" w:cs="Times New Roman"/>
          <w:b/>
          <w:bCs/>
          <w:szCs w:val="24"/>
        </w:rPr>
        <w:t xml:space="preserve">ΙΩΑΝΝΗΣ </w:t>
      </w:r>
      <w:r>
        <w:rPr>
          <w:rFonts w:eastAsia="Times New Roman" w:cs="Times New Roman"/>
          <w:b/>
          <w:bCs/>
          <w:szCs w:val="24"/>
        </w:rPr>
        <w:t>ΓΚΙΟΚΑΣ:</w:t>
      </w:r>
      <w:r>
        <w:rPr>
          <w:rFonts w:eastAsia="Times New Roman" w:cs="Times New Roman"/>
          <w:bCs/>
          <w:szCs w:val="24"/>
        </w:rPr>
        <w:t xml:space="preserve"> Ευχαριστώ, κύριε Πρόεδρε.</w:t>
      </w:r>
    </w:p>
    <w:p w14:paraId="20B643A6" w14:textId="77777777" w:rsidR="004A4550" w:rsidRDefault="000073ED">
      <w:pPr>
        <w:spacing w:line="600" w:lineRule="auto"/>
        <w:ind w:firstLine="720"/>
        <w:jc w:val="both"/>
        <w:rPr>
          <w:rFonts w:eastAsia="Times New Roman" w:cs="Times New Roman"/>
          <w:bCs/>
          <w:szCs w:val="24"/>
        </w:rPr>
      </w:pPr>
      <w:r>
        <w:rPr>
          <w:rFonts w:eastAsia="Times New Roman" w:cs="Times New Roman"/>
          <w:bCs/>
          <w:szCs w:val="24"/>
        </w:rPr>
        <w:t>Κύριε Υπουργέ, η ερώτηση αφορά το πρωτοφανές</w:t>
      </w:r>
      <w:r>
        <w:rPr>
          <w:rFonts w:eastAsia="Times New Roman" w:cs="Times New Roman"/>
          <w:bCs/>
          <w:szCs w:val="24"/>
        </w:rPr>
        <w:t>,</w:t>
      </w:r>
      <w:r>
        <w:rPr>
          <w:rFonts w:eastAsia="Times New Roman" w:cs="Times New Roman"/>
          <w:bCs/>
          <w:szCs w:val="24"/>
        </w:rPr>
        <w:t xml:space="preserve"> τουλάχιστον</w:t>
      </w:r>
      <w:r>
        <w:rPr>
          <w:rFonts w:eastAsia="Times New Roman" w:cs="Times New Roman"/>
          <w:bCs/>
          <w:szCs w:val="24"/>
        </w:rPr>
        <w:t>,</w:t>
      </w:r>
      <w:r>
        <w:rPr>
          <w:rFonts w:eastAsia="Times New Roman" w:cs="Times New Roman"/>
          <w:bCs/>
          <w:szCs w:val="24"/>
        </w:rPr>
        <w:t xml:space="preserve"> τα τελευταία χρόνια περιστατικό που συνέβη στο Ρέθυμνο, όπου παιδιά του Γυμνασίου καταδικάστηκαν σε ογδόντα ώρες κοινωνικής εργασίας με βάση το άρθρο 122 του Ποιν</w:t>
      </w:r>
      <w:r>
        <w:rPr>
          <w:rFonts w:eastAsia="Times New Roman" w:cs="Times New Roman"/>
          <w:bCs/>
          <w:szCs w:val="24"/>
        </w:rPr>
        <w:t>ικού Κώδικα για τον λόγο ότι οι συγκεκριμένοι μαθητές συμμετείχαν, πρωτοστάτησαν σε κινητοποιήσεις</w:t>
      </w:r>
      <w:r>
        <w:rPr>
          <w:rFonts w:eastAsia="Times New Roman" w:cs="Times New Roman"/>
          <w:bCs/>
          <w:szCs w:val="24"/>
        </w:rPr>
        <w:t>,</w:t>
      </w:r>
      <w:r>
        <w:rPr>
          <w:rFonts w:eastAsia="Times New Roman" w:cs="Times New Roman"/>
          <w:bCs/>
          <w:szCs w:val="24"/>
        </w:rPr>
        <w:t xml:space="preserve"> που είχαν συναποφασίσει με τους υπόλοιπους συμμαθητές τους. Η όλη διαδικασία κινήθηκε με πρωτοβουλία του </w:t>
      </w:r>
      <w:r>
        <w:rPr>
          <w:rFonts w:eastAsia="Times New Roman" w:cs="Times New Roman"/>
          <w:bCs/>
          <w:szCs w:val="24"/>
        </w:rPr>
        <w:t>διευθυντή</w:t>
      </w:r>
      <w:r>
        <w:rPr>
          <w:rFonts w:eastAsia="Times New Roman" w:cs="Times New Roman"/>
          <w:bCs/>
          <w:szCs w:val="24"/>
        </w:rPr>
        <w:t xml:space="preserve"> του σχολείου, ο οποίος ενημέρωσε τον </w:t>
      </w:r>
      <w:r>
        <w:rPr>
          <w:rFonts w:eastAsia="Times New Roman" w:cs="Times New Roman"/>
          <w:bCs/>
          <w:szCs w:val="24"/>
        </w:rPr>
        <w:t>εισα</w:t>
      </w:r>
      <w:r>
        <w:rPr>
          <w:rFonts w:eastAsia="Times New Roman" w:cs="Times New Roman"/>
          <w:bCs/>
          <w:szCs w:val="24"/>
        </w:rPr>
        <w:t>γγελέα</w:t>
      </w:r>
      <w:r>
        <w:rPr>
          <w:rFonts w:eastAsia="Times New Roman" w:cs="Times New Roman"/>
          <w:bCs/>
          <w:szCs w:val="24"/>
        </w:rPr>
        <w:t xml:space="preserve">. Μετά από μια εβδομάδα, οι γονείς των μαθητών έδωσαν κατάθεση στο αστυνομικό τμήμα και στη συνέχεια, μαθητές και γονείς κατέθεσαν στην </w:t>
      </w:r>
      <w:r>
        <w:rPr>
          <w:rFonts w:eastAsia="Times New Roman" w:cs="Times New Roman"/>
          <w:bCs/>
          <w:szCs w:val="24"/>
        </w:rPr>
        <w:t>εισαγγελία</w:t>
      </w:r>
      <w:r>
        <w:rPr>
          <w:rFonts w:eastAsia="Times New Roman" w:cs="Times New Roman"/>
          <w:bCs/>
          <w:szCs w:val="24"/>
        </w:rPr>
        <w:t>.</w:t>
      </w:r>
    </w:p>
    <w:p w14:paraId="20B643A7" w14:textId="77777777" w:rsidR="004A4550" w:rsidRDefault="000073ED">
      <w:pPr>
        <w:spacing w:line="600" w:lineRule="auto"/>
        <w:ind w:firstLine="720"/>
        <w:jc w:val="both"/>
        <w:rPr>
          <w:rFonts w:eastAsia="Times New Roman" w:cs="Times New Roman"/>
          <w:bCs/>
          <w:szCs w:val="24"/>
        </w:rPr>
      </w:pPr>
      <w:r>
        <w:rPr>
          <w:rFonts w:eastAsia="Times New Roman" w:cs="Times New Roman"/>
          <w:bCs/>
          <w:szCs w:val="24"/>
        </w:rPr>
        <w:lastRenderedPageBreak/>
        <w:t>Το φοβερό αδίκημα για το οποίο καταδικάστηκαν ήταν η καταστροφή ενός λουκέτου στην πόρτα του σχολείου.</w:t>
      </w:r>
      <w:r>
        <w:rPr>
          <w:rFonts w:eastAsia="Times New Roman" w:cs="Times New Roman"/>
          <w:bCs/>
          <w:szCs w:val="24"/>
        </w:rPr>
        <w:t xml:space="preserve"> Καταδικάστηκαν για καταστροφή δημόσιας περιουσίας και ενώ και ο σύλλογος διδασκόντων και ο σύλλογος γονέων παραδέχθηκαν ότι δεν είχαν γίνει ζημιές στο σχολικό </w:t>
      </w:r>
      <w:r>
        <w:rPr>
          <w:rFonts w:eastAsia="Times New Roman" w:cs="Times New Roman"/>
          <w:bCs/>
          <w:szCs w:val="24"/>
        </w:rPr>
        <w:t>κτ</w:t>
      </w:r>
      <w:r>
        <w:rPr>
          <w:rFonts w:eastAsia="Times New Roman" w:cs="Times New Roman"/>
          <w:bCs/>
          <w:szCs w:val="24"/>
        </w:rPr>
        <w:t>ή</w:t>
      </w:r>
      <w:r>
        <w:rPr>
          <w:rFonts w:eastAsia="Times New Roman" w:cs="Times New Roman"/>
          <w:bCs/>
          <w:szCs w:val="24"/>
        </w:rPr>
        <w:t>ριο.</w:t>
      </w:r>
      <w:r>
        <w:rPr>
          <w:rFonts w:eastAsia="Times New Roman" w:cs="Times New Roman"/>
          <w:bCs/>
          <w:szCs w:val="24"/>
        </w:rPr>
        <w:t xml:space="preserve"> </w:t>
      </w:r>
    </w:p>
    <w:p w14:paraId="20B643A8" w14:textId="77777777" w:rsidR="004A4550" w:rsidRDefault="000073ED">
      <w:pPr>
        <w:spacing w:line="600" w:lineRule="auto"/>
        <w:ind w:firstLine="720"/>
        <w:jc w:val="both"/>
        <w:rPr>
          <w:rFonts w:eastAsia="Times New Roman" w:cs="Times New Roman"/>
          <w:bCs/>
          <w:szCs w:val="24"/>
        </w:rPr>
      </w:pPr>
      <w:r>
        <w:rPr>
          <w:rFonts w:eastAsia="Times New Roman" w:cs="Times New Roman"/>
          <w:bCs/>
          <w:szCs w:val="24"/>
        </w:rPr>
        <w:t>Το δικαστήριο, λοιπόν, καταδίκασε τους μαθητές πριν από ένα μήνα, ενώ και οι γονείς των</w:t>
      </w:r>
      <w:r>
        <w:rPr>
          <w:rFonts w:eastAsia="Times New Roman" w:cs="Times New Roman"/>
          <w:bCs/>
          <w:szCs w:val="24"/>
        </w:rPr>
        <w:t xml:space="preserve"> μαθητών κατηγορήθηκαν και δικάστηκαν για παραμέληση εποπτείας ανηλίκων, άσχετα εάν τελικά αθωώθηκαν.</w:t>
      </w:r>
    </w:p>
    <w:p w14:paraId="20B643A9" w14:textId="77777777" w:rsidR="004A4550" w:rsidRDefault="000073ED">
      <w:pPr>
        <w:spacing w:line="600" w:lineRule="auto"/>
        <w:ind w:firstLine="720"/>
        <w:jc w:val="both"/>
        <w:rPr>
          <w:rFonts w:eastAsia="Times New Roman" w:cs="Times New Roman"/>
          <w:b/>
          <w:szCs w:val="24"/>
        </w:rPr>
      </w:pPr>
      <w:r>
        <w:rPr>
          <w:rFonts w:eastAsia="Times New Roman" w:cs="Times New Roman"/>
          <w:bCs/>
          <w:szCs w:val="24"/>
        </w:rPr>
        <w:t>Το πιο ανησυχητικό, όμως, το οποίο αναφέρεται και στην ερώτησή μας, πέρα απ’ αυτό καθαυτό το γεγονός που είναι πολύ σοβαρό, είναι ότι τη φετινή χρονιά, επ</w:t>
      </w:r>
      <w:r>
        <w:rPr>
          <w:rFonts w:eastAsia="Times New Roman" w:cs="Times New Roman"/>
          <w:bCs/>
          <w:szCs w:val="24"/>
        </w:rPr>
        <w:t xml:space="preserve">ί των ημερών και της δικής σας Κυβέρνησης, υπήρξαν απανωτά κρούσματα διώξεων, καταδικών σε βάρος και μαθητών και γονιών με την κατηγορία της παραμέλησης ανηλίκων, μόνο και μόνο για τη συμμετοχή σε κινητοποιήσεις ή όσον αφορά </w:t>
      </w:r>
      <w:r>
        <w:rPr>
          <w:rFonts w:eastAsia="Times New Roman" w:cs="Times New Roman"/>
          <w:bCs/>
          <w:szCs w:val="24"/>
        </w:rPr>
        <w:t>σ</w:t>
      </w:r>
      <w:r>
        <w:rPr>
          <w:rFonts w:eastAsia="Times New Roman" w:cs="Times New Roman"/>
          <w:bCs/>
          <w:szCs w:val="24"/>
        </w:rPr>
        <w:t>τους γονείς, για τη στήριξη, τ</w:t>
      </w:r>
      <w:r>
        <w:rPr>
          <w:rFonts w:eastAsia="Times New Roman" w:cs="Times New Roman"/>
          <w:bCs/>
          <w:szCs w:val="24"/>
        </w:rPr>
        <w:t xml:space="preserve">ην αυτονόητη στήριξη που έδωσαν στα παιδιά τους, τα οποία αγωνίστηκαν. </w:t>
      </w:r>
    </w:p>
    <w:p w14:paraId="20B643AA" w14:textId="77777777" w:rsidR="004A4550" w:rsidRDefault="000073E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Άρα, δεν μιλάμε για ένα μεμονωμένο γεγονός. Εδώ υπάρχουν πολιτικές ευθύνες. Υπάρχουν ευθύνες και στο Υπουργείο και συνολικά στην </w:t>
      </w:r>
      <w:r>
        <w:rPr>
          <w:rFonts w:eastAsia="Times New Roman"/>
          <w:bCs/>
          <w:shd w:val="clear" w:color="auto" w:fill="FFFFFF"/>
        </w:rPr>
        <w:t>Κυβέρνηση,</w:t>
      </w:r>
      <w:r>
        <w:rPr>
          <w:rFonts w:eastAsia="Times New Roman" w:cs="Times New Roman"/>
          <w:bCs/>
          <w:shd w:val="clear" w:color="auto" w:fill="FFFFFF"/>
        </w:rPr>
        <w:t xml:space="preserve"> τις οποίες προσπαθείτε να αποποιηθείτε, </w:t>
      </w:r>
      <w:proofErr w:type="spellStart"/>
      <w:r>
        <w:rPr>
          <w:rFonts w:eastAsia="Times New Roman" w:cs="Times New Roman"/>
          <w:bCs/>
          <w:shd w:val="clear" w:color="auto" w:fill="FFFFFF"/>
        </w:rPr>
        <w:t>κρυβ</w:t>
      </w:r>
      <w:r>
        <w:rPr>
          <w:rFonts w:eastAsia="Times New Roman" w:cs="Times New Roman"/>
          <w:bCs/>
          <w:shd w:val="clear" w:color="auto" w:fill="FFFFFF"/>
        </w:rPr>
        <w:t>όμενοι</w:t>
      </w:r>
      <w:proofErr w:type="spellEnd"/>
      <w:r>
        <w:rPr>
          <w:rFonts w:eastAsia="Times New Roman" w:cs="Times New Roman"/>
          <w:bCs/>
          <w:shd w:val="clear" w:color="auto" w:fill="FFFFFF"/>
        </w:rPr>
        <w:t xml:space="preserve"> πίσω από τη δήθεν ανεξαρτησία της δικαιοσύνης, πίσω από έναν αυστηρό διευθυντή ή έναν αυστηρό δικαστή. </w:t>
      </w:r>
    </w:p>
    <w:p w14:paraId="20B643AB" w14:textId="77777777" w:rsidR="004A4550" w:rsidRDefault="000073ED">
      <w:pPr>
        <w:spacing w:line="600" w:lineRule="auto"/>
        <w:ind w:firstLine="720"/>
        <w:jc w:val="both"/>
        <w:rPr>
          <w:rFonts w:eastAsia="Times New Roman"/>
          <w:bCs/>
          <w:shd w:val="clear" w:color="auto" w:fill="FFFFFF"/>
        </w:rPr>
      </w:pPr>
      <w:r>
        <w:rPr>
          <w:rFonts w:eastAsia="Times New Roman" w:cs="Times New Roman"/>
          <w:bCs/>
          <w:shd w:val="clear" w:color="auto" w:fill="FFFFFF"/>
        </w:rPr>
        <w:lastRenderedPageBreak/>
        <w:t xml:space="preserve">Επειδή, όμως, εμείς θεωρούμε και το </w:t>
      </w:r>
      <w:r>
        <w:rPr>
          <w:rFonts w:eastAsia="Times New Roman"/>
          <w:bCs/>
          <w:shd w:val="clear" w:color="auto" w:fill="FFFFFF"/>
        </w:rPr>
        <w:t>συγκεκριμένο</w:t>
      </w:r>
      <w:r>
        <w:rPr>
          <w:rFonts w:eastAsia="Times New Roman" w:cs="Times New Roman"/>
          <w:bCs/>
          <w:shd w:val="clear" w:color="auto" w:fill="FFFFFF"/>
        </w:rPr>
        <w:t xml:space="preserve"> περιστατικό και συνολικά την ένταση του αυταρχισμού, ιδιαίτερα στα σχολεία, </w:t>
      </w:r>
      <w:r>
        <w:rPr>
          <w:rFonts w:eastAsia="Times New Roman"/>
          <w:bCs/>
          <w:shd w:val="clear" w:color="auto" w:fill="FFFFFF"/>
        </w:rPr>
        <w:t xml:space="preserve">ως πολιτικό ζήτημα, </w:t>
      </w:r>
      <w:r>
        <w:rPr>
          <w:rFonts w:eastAsia="Times New Roman"/>
          <w:bCs/>
          <w:shd w:val="clear" w:color="auto" w:fill="FFFFFF"/>
        </w:rPr>
        <w:t xml:space="preserve">γι’ αυτό τον λόγο, ρωτάμε τι μέτρα προτίθεται να πάρει η Κυβέρνηση, ώστε να παρθεί πίσω η απαράδεκτη απόφαση επιβολής ποινής στους μαθητές του </w:t>
      </w:r>
      <w:r>
        <w:rPr>
          <w:rFonts w:eastAsia="Times New Roman"/>
          <w:bCs/>
          <w:shd w:val="clear" w:color="auto" w:fill="FFFFFF"/>
        </w:rPr>
        <w:t>1</w:t>
      </w:r>
      <w:r>
        <w:rPr>
          <w:rFonts w:eastAsia="Times New Roman"/>
          <w:shd w:val="clear" w:color="auto" w:fill="FFFFFF"/>
          <w:vertAlign w:val="superscript"/>
        </w:rPr>
        <w:t>ου</w:t>
      </w:r>
      <w:r>
        <w:rPr>
          <w:rFonts w:eastAsia="Times New Roman"/>
          <w:bCs/>
          <w:shd w:val="clear" w:color="auto" w:fill="FFFFFF"/>
        </w:rPr>
        <w:t xml:space="preserve"> </w:t>
      </w:r>
      <w:r>
        <w:rPr>
          <w:rFonts w:eastAsia="Times New Roman"/>
          <w:bCs/>
          <w:shd w:val="clear" w:color="auto" w:fill="FFFFFF"/>
        </w:rPr>
        <w:t xml:space="preserve">Γυμνασίου Ρεθύμνου, τι μέτρα θα λάβει για να σταματήσει κάθε απειλή δίωξης σε βάρος μαθητών και γονιών και φυσικά ποια νομοθετικά μέτρα και πρωτοβουλίες προτίθεται να λάβει, προκειμένου να μην υπάρξουν παρόμοια περιστατικά στο μέλλον. </w:t>
      </w:r>
    </w:p>
    <w:p w14:paraId="20B643AC" w14:textId="77777777" w:rsidR="004A4550" w:rsidRDefault="000073ED">
      <w:pPr>
        <w:spacing w:line="600" w:lineRule="auto"/>
        <w:ind w:firstLine="720"/>
        <w:jc w:val="both"/>
        <w:rPr>
          <w:rFonts w:eastAsia="Times New Roman"/>
          <w:bCs/>
          <w:shd w:val="clear" w:color="auto" w:fill="FFFFFF"/>
        </w:rPr>
      </w:pPr>
      <w:r>
        <w:rPr>
          <w:rFonts w:eastAsia="Times New Roman"/>
          <w:bCs/>
          <w:shd w:val="clear" w:color="auto" w:fill="FFFFFF"/>
        </w:rPr>
        <w:t xml:space="preserve">Ευχαριστώ πολύ. </w:t>
      </w:r>
    </w:p>
    <w:p w14:paraId="20B643AD" w14:textId="77777777" w:rsidR="004A4550" w:rsidRDefault="000073ED">
      <w:pPr>
        <w:spacing w:line="600" w:lineRule="auto"/>
        <w:ind w:firstLine="720"/>
        <w:jc w:val="both"/>
        <w:rPr>
          <w:rFonts w:eastAsia="Times New Roman"/>
          <w:bCs/>
          <w:shd w:val="clear" w:color="auto" w:fill="FFFFFF"/>
        </w:rPr>
      </w:pPr>
      <w:r>
        <w:rPr>
          <w:rFonts w:eastAsia="Times New Roman"/>
          <w:b/>
          <w:bCs/>
          <w:shd w:val="clear" w:color="auto" w:fill="FFFFFF"/>
        </w:rPr>
        <w:t>ΠΡΟ</w:t>
      </w:r>
      <w:r>
        <w:rPr>
          <w:rFonts w:eastAsia="Times New Roman"/>
          <w:b/>
          <w:bCs/>
          <w:shd w:val="clear" w:color="auto" w:fill="FFFFFF"/>
        </w:rPr>
        <w:t>ΕΔΡΕΥΩΝ (Δημήτριος Κρεμαστινός):</w:t>
      </w:r>
      <w:r>
        <w:rPr>
          <w:rFonts w:eastAsia="Times New Roman"/>
          <w:bCs/>
          <w:shd w:val="clear" w:color="auto" w:fill="FFFFFF"/>
        </w:rPr>
        <w:t xml:space="preserve"> Και εγώ ευχαριστώ. </w:t>
      </w:r>
    </w:p>
    <w:p w14:paraId="20B643AE" w14:textId="77777777" w:rsidR="004A4550" w:rsidRDefault="000073ED">
      <w:pPr>
        <w:spacing w:line="600" w:lineRule="auto"/>
        <w:ind w:firstLine="720"/>
        <w:jc w:val="both"/>
        <w:rPr>
          <w:rFonts w:eastAsia="Times New Roman"/>
          <w:bCs/>
          <w:shd w:val="clear" w:color="auto" w:fill="FFFFFF"/>
        </w:rPr>
      </w:pPr>
      <w:r>
        <w:rPr>
          <w:rFonts w:eastAsia="Times New Roman"/>
          <w:bCs/>
          <w:shd w:val="clear" w:color="auto" w:fill="FFFFFF"/>
        </w:rPr>
        <w:t xml:space="preserve">Κύριε Υπουργέ, έχετε τον λόγο για τρία λεπτά. </w:t>
      </w:r>
    </w:p>
    <w:p w14:paraId="20B643AF" w14:textId="77777777" w:rsidR="004A4550" w:rsidRDefault="000073ED">
      <w:pPr>
        <w:spacing w:line="600" w:lineRule="auto"/>
        <w:ind w:firstLine="720"/>
        <w:jc w:val="both"/>
        <w:rPr>
          <w:rFonts w:eastAsia="Times New Roman"/>
          <w:bCs/>
          <w:shd w:val="clear" w:color="auto" w:fill="FFFFFF"/>
        </w:rPr>
      </w:pPr>
      <w:r>
        <w:rPr>
          <w:rFonts w:eastAsia="Times New Roman"/>
          <w:b/>
          <w:bCs/>
          <w:shd w:val="clear" w:color="auto" w:fill="FFFFFF"/>
        </w:rPr>
        <w:t>ΚΩΝΣΤΑΝΤΙΝΟΣ ΓΑΒΡΟΓΛΟΥ (Υπουργός Παιδείας, Έρευνας και Θρησκευμάτων):</w:t>
      </w:r>
      <w:r>
        <w:rPr>
          <w:rFonts w:eastAsia="Times New Roman"/>
          <w:bCs/>
          <w:shd w:val="clear" w:color="auto" w:fill="FFFFFF"/>
        </w:rPr>
        <w:t xml:space="preserve"> Κύριε Γκιόκα, μου κάνει εντύπωση το γεγονός ότι παραλείψατε ένα πολύ σημαντικό στοιχεί</w:t>
      </w:r>
      <w:r>
        <w:rPr>
          <w:rFonts w:eastAsia="Times New Roman"/>
          <w:bCs/>
          <w:shd w:val="clear" w:color="auto" w:fill="FFFFFF"/>
        </w:rPr>
        <w:t>ο στην αγόρευσή σας. Το σημαντικό στοιχείο είναι ότι από τις 11 Μαΐου 2016 η Κυβέρνηση ΣΥΡΙΖΑ έχει καταργήσει τον νόμο</w:t>
      </w:r>
      <w:r>
        <w:rPr>
          <w:rFonts w:eastAsia="Times New Roman"/>
          <w:bCs/>
          <w:shd w:val="clear" w:color="auto" w:fill="FFFFFF"/>
        </w:rPr>
        <w:t>,</w:t>
      </w:r>
      <w:r>
        <w:rPr>
          <w:rFonts w:eastAsia="Times New Roman"/>
          <w:bCs/>
          <w:shd w:val="clear" w:color="auto" w:fill="FFFFFF"/>
        </w:rPr>
        <w:t xml:space="preserve"> που </w:t>
      </w:r>
      <w:proofErr w:type="spellStart"/>
      <w:r>
        <w:rPr>
          <w:rFonts w:eastAsia="Times New Roman"/>
          <w:bCs/>
          <w:shd w:val="clear" w:color="auto" w:fill="FFFFFF"/>
        </w:rPr>
        <w:t>ποινικοποιεί</w:t>
      </w:r>
      <w:proofErr w:type="spellEnd"/>
      <w:r>
        <w:rPr>
          <w:rFonts w:eastAsia="Times New Roman"/>
          <w:bCs/>
          <w:shd w:val="clear" w:color="auto" w:fill="FFFFFF"/>
        </w:rPr>
        <w:t xml:space="preserve"> μαθητικές κινητοποιήσεις. Βασιζόμενη σε αυτή τη λογική η κ. Ξένη Δημητρίου, Εισαγγελέας του Αρείου Πάγου, </w:t>
      </w:r>
      <w:proofErr w:type="spellStart"/>
      <w:r>
        <w:rPr>
          <w:rFonts w:eastAsia="Times New Roman"/>
          <w:bCs/>
          <w:shd w:val="clear" w:color="auto" w:fill="FFFFFF"/>
        </w:rPr>
        <w:t>παρενέβη</w:t>
      </w:r>
      <w:proofErr w:type="spellEnd"/>
      <w:r>
        <w:rPr>
          <w:rFonts w:eastAsia="Times New Roman"/>
          <w:bCs/>
          <w:shd w:val="clear" w:color="auto" w:fill="FFFFFF"/>
        </w:rPr>
        <w:t xml:space="preserve"> ακρι</w:t>
      </w:r>
      <w:r>
        <w:rPr>
          <w:rFonts w:eastAsia="Times New Roman"/>
          <w:bCs/>
          <w:shd w:val="clear" w:color="auto" w:fill="FFFFFF"/>
        </w:rPr>
        <w:t xml:space="preserve">βώς στο περιστατικό αυτό και ζήτησε την επανεξέτασή του. </w:t>
      </w:r>
    </w:p>
    <w:p w14:paraId="20B643B0" w14:textId="77777777" w:rsidR="004A4550" w:rsidRDefault="000073ED">
      <w:pPr>
        <w:spacing w:line="600" w:lineRule="auto"/>
        <w:ind w:firstLine="720"/>
        <w:jc w:val="both"/>
        <w:rPr>
          <w:rFonts w:eastAsia="Times New Roman"/>
          <w:bCs/>
          <w:shd w:val="clear" w:color="auto" w:fill="FFFFFF"/>
        </w:rPr>
      </w:pPr>
      <w:r>
        <w:rPr>
          <w:rFonts w:eastAsia="Times New Roman"/>
          <w:bCs/>
          <w:shd w:val="clear" w:color="auto" w:fill="FFFFFF"/>
        </w:rPr>
        <w:lastRenderedPageBreak/>
        <w:t>Εγώ, προσωπικά, μόλις δημοσιοποιήθηκε αυτή η κατάσταση, με μια δήλωση που δεν σηκώνει και πολλές ερμηνείες, έκανα σαφές ότι το Υπουργείο Παιδείας όχι μόνον δεν υιοθετεί τέτοιες πρακτικές, αλλά και τ</w:t>
      </w:r>
      <w:r>
        <w:rPr>
          <w:rFonts w:eastAsia="Times New Roman"/>
          <w:bCs/>
          <w:shd w:val="clear" w:color="auto" w:fill="FFFFFF"/>
        </w:rPr>
        <w:t xml:space="preserve">ις καταδικάζει απερίφραστα. Ο αυταρχισμός στα σχολεία δεν θεωρούμε ότι αποτελεί ένα μέρος της εκπαιδευτικής διαδικασίας. Σε ένα δημοκρατικό σχολείο υπάρχουν κανόνες. Προφανώς μέσα σε αυτούς τους κανόνες εντάσσονται και οι κινητοποιήσεις των μαθητών. </w:t>
      </w:r>
    </w:p>
    <w:p w14:paraId="20B643B1" w14:textId="77777777" w:rsidR="004A4550" w:rsidRDefault="000073ED">
      <w:pPr>
        <w:spacing w:line="600" w:lineRule="auto"/>
        <w:ind w:firstLine="720"/>
        <w:jc w:val="both"/>
        <w:rPr>
          <w:rFonts w:eastAsia="Times New Roman"/>
          <w:bCs/>
          <w:shd w:val="clear" w:color="auto" w:fill="FFFFFF"/>
        </w:rPr>
      </w:pPr>
      <w:r>
        <w:rPr>
          <w:rFonts w:eastAsia="Times New Roman"/>
          <w:bCs/>
          <w:shd w:val="clear" w:color="auto" w:fill="FFFFFF"/>
        </w:rPr>
        <w:t xml:space="preserve">Εδώ, </w:t>
      </w:r>
      <w:r>
        <w:rPr>
          <w:rFonts w:eastAsia="Times New Roman"/>
          <w:bCs/>
          <w:shd w:val="clear" w:color="auto" w:fill="FFFFFF"/>
        </w:rPr>
        <w:t xml:space="preserve">λοιπόν, έχουμε να κάνουμε με ένα πολύ περίεργο φαινόμενο, όπου μετά από τόσο καιρό, όταν δεν υπήρχαν, όπως είπατε και εσείς, υλικές ζημιές υπήρξε η παραπομπή στον </w:t>
      </w:r>
      <w:r>
        <w:rPr>
          <w:rFonts w:eastAsia="Times New Roman"/>
          <w:bCs/>
          <w:shd w:val="clear" w:color="auto" w:fill="FFFFFF"/>
        </w:rPr>
        <w:t>εισαγγελέα</w:t>
      </w:r>
      <w:r>
        <w:rPr>
          <w:rFonts w:eastAsia="Times New Roman"/>
          <w:bCs/>
          <w:shd w:val="clear" w:color="auto" w:fill="FFFFFF"/>
        </w:rPr>
        <w:t xml:space="preserve"> του συγκεκριμένου περιστατικού από τον διευθυντή. Όπως σας είπα, η Κυβέρνηση εδώ κ</w:t>
      </w:r>
      <w:r>
        <w:rPr>
          <w:rFonts w:eastAsia="Times New Roman"/>
          <w:bCs/>
          <w:shd w:val="clear" w:color="auto" w:fill="FFFFFF"/>
        </w:rPr>
        <w:t xml:space="preserve">αι ενάμιση χρόνο περίπου έχει καταργήσει τις αντίστοιχες διατάξεις και εμείς με πολύ συγκεκριμένη παρέμβαση καταδικάσαμε αυτό το γεγονός. </w:t>
      </w:r>
    </w:p>
    <w:p w14:paraId="20B643B2" w14:textId="77777777" w:rsidR="004A4550" w:rsidRDefault="000073ED">
      <w:pPr>
        <w:spacing w:line="600" w:lineRule="auto"/>
        <w:ind w:firstLine="720"/>
        <w:jc w:val="both"/>
        <w:rPr>
          <w:rFonts w:eastAsia="Times New Roman"/>
          <w:bCs/>
          <w:shd w:val="clear" w:color="auto" w:fill="FFFFFF"/>
        </w:rPr>
      </w:pPr>
      <w:r>
        <w:rPr>
          <w:rFonts w:eastAsia="Times New Roman"/>
          <w:b/>
          <w:bCs/>
          <w:shd w:val="clear" w:color="auto" w:fill="FFFFFF"/>
        </w:rPr>
        <w:t>ΠΡΟΕΔΡΕΥΩΝ (Δημήτριος Κρεμαστινός):</w:t>
      </w:r>
      <w:r>
        <w:rPr>
          <w:rFonts w:eastAsia="Times New Roman"/>
          <w:bCs/>
          <w:shd w:val="clear" w:color="auto" w:fill="FFFFFF"/>
        </w:rPr>
        <w:t xml:space="preserve"> Παρακαλώ, κύριε Γκιόκα, έχετε και πάλι τον λόγο για τρία λεπτά. </w:t>
      </w:r>
    </w:p>
    <w:p w14:paraId="20B643B3" w14:textId="77777777" w:rsidR="004A4550" w:rsidRDefault="000073ED">
      <w:pPr>
        <w:spacing w:line="600" w:lineRule="auto"/>
        <w:ind w:firstLine="720"/>
        <w:jc w:val="both"/>
        <w:rPr>
          <w:rFonts w:eastAsia="Times New Roman"/>
          <w:bCs/>
          <w:shd w:val="clear" w:color="auto" w:fill="FFFFFF"/>
        </w:rPr>
      </w:pPr>
      <w:r>
        <w:rPr>
          <w:rFonts w:eastAsia="Times New Roman"/>
          <w:b/>
          <w:bCs/>
          <w:shd w:val="clear" w:color="auto" w:fill="FFFFFF"/>
        </w:rPr>
        <w:t>ΙΩΑΝΝΗΣ ΓΚΙΟΚΑΣ:</w:t>
      </w:r>
      <w:r>
        <w:rPr>
          <w:rFonts w:eastAsia="Times New Roman"/>
          <w:bCs/>
          <w:shd w:val="clear" w:color="auto" w:fill="FFFFFF"/>
        </w:rPr>
        <w:t xml:space="preserve"> Κύριε Υπουργέ, κατ</w:t>
      </w:r>
      <w:r>
        <w:rPr>
          <w:rFonts w:eastAsia="Times New Roman"/>
          <w:bCs/>
          <w:shd w:val="clear" w:color="auto" w:fill="FFFFFF"/>
        </w:rPr>
        <w:t xml:space="preserve">’ </w:t>
      </w:r>
      <w:r>
        <w:rPr>
          <w:rFonts w:eastAsia="Times New Roman"/>
          <w:bCs/>
          <w:shd w:val="clear" w:color="auto" w:fill="FFFFFF"/>
        </w:rPr>
        <w:t>αρχάς</w:t>
      </w:r>
      <w:r>
        <w:rPr>
          <w:rFonts w:eastAsia="Times New Roman"/>
          <w:bCs/>
          <w:shd w:val="clear" w:color="auto" w:fill="FFFFFF"/>
        </w:rPr>
        <w:t xml:space="preserve"> νομίζω ότι η αποδοκιμασία του συγκεκριμένου περιστατικού, που έγινε από την μεριά της Κυβέρνησης, δεν ήταν ειλικρινής –και θα σας πω τι εννοώ– και ήρθε ως αποτέλεσμα της κατακραυγής</w:t>
      </w:r>
      <w:r>
        <w:rPr>
          <w:rFonts w:eastAsia="Times New Roman"/>
          <w:bCs/>
          <w:shd w:val="clear" w:color="auto" w:fill="FFFFFF"/>
        </w:rPr>
        <w:t>,</w:t>
      </w:r>
      <w:r>
        <w:rPr>
          <w:rFonts w:eastAsia="Times New Roman"/>
          <w:bCs/>
          <w:shd w:val="clear" w:color="auto" w:fill="FFFFFF"/>
        </w:rPr>
        <w:t xml:space="preserve"> που ξέσπασε με βάση το συγκεκριμένο περιστατικ</w:t>
      </w:r>
      <w:r>
        <w:rPr>
          <w:rFonts w:eastAsia="Times New Roman"/>
          <w:bCs/>
          <w:shd w:val="clear" w:color="auto" w:fill="FFFFFF"/>
        </w:rPr>
        <w:t xml:space="preserve">ό. </w:t>
      </w:r>
    </w:p>
    <w:p w14:paraId="20B643B4" w14:textId="77777777" w:rsidR="004A4550" w:rsidRDefault="000073ED">
      <w:pPr>
        <w:spacing w:line="600" w:lineRule="auto"/>
        <w:ind w:firstLine="720"/>
        <w:jc w:val="both"/>
        <w:rPr>
          <w:rFonts w:eastAsia="Times New Roman"/>
          <w:bCs/>
          <w:shd w:val="clear" w:color="auto" w:fill="FFFFFF"/>
        </w:rPr>
      </w:pPr>
      <w:r>
        <w:rPr>
          <w:rFonts w:eastAsia="Times New Roman"/>
          <w:bCs/>
          <w:shd w:val="clear" w:color="auto" w:fill="FFFFFF"/>
        </w:rPr>
        <w:lastRenderedPageBreak/>
        <w:t>Μάλιστα, το Υπουργείο Παιδείας έβγαλε ανακοίνωση, που στην πορεία την άλλαξε, την τροποποίησε, απαλείφοντας από το σώμα της ανακοίνωσης τα κομμάτια εκείνα</w:t>
      </w:r>
      <w:r>
        <w:rPr>
          <w:rFonts w:eastAsia="Times New Roman"/>
          <w:bCs/>
          <w:shd w:val="clear" w:color="auto" w:fill="FFFFFF"/>
        </w:rPr>
        <w:t>,</w:t>
      </w:r>
      <w:r>
        <w:rPr>
          <w:rFonts w:eastAsia="Times New Roman"/>
          <w:bCs/>
          <w:shd w:val="clear" w:color="auto" w:fill="FFFFFF"/>
        </w:rPr>
        <w:t xml:space="preserve"> που αφορούσαν την καταδίκη της δικαστικής απόφασης. Έμεναν μόνο στην καταδίκη της στάσης του διε</w:t>
      </w:r>
      <w:r>
        <w:rPr>
          <w:rFonts w:eastAsia="Times New Roman"/>
          <w:bCs/>
          <w:shd w:val="clear" w:color="auto" w:fill="FFFFFF"/>
        </w:rPr>
        <w:t>υθυντή. Και φυσικά, η δεύτερη ανακοίνωση δεν αναφερόταν στην ανάγκη αλλαγής του νομοθετικού πλαισίου, που το έκανε η πρώτη ανακοίνωση του Υπουργείου. Δηλαδή, και η δική σας στάση, η δική σας καταδίκη ήταν</w:t>
      </w:r>
      <w:r>
        <w:rPr>
          <w:rFonts w:eastAsia="Times New Roman"/>
          <w:bCs/>
          <w:shd w:val="clear" w:color="auto" w:fill="FFFFFF"/>
        </w:rPr>
        <w:t>,</w:t>
      </w:r>
      <w:r>
        <w:rPr>
          <w:rFonts w:eastAsia="Times New Roman"/>
          <w:bCs/>
          <w:shd w:val="clear" w:color="auto" w:fill="FFFFFF"/>
        </w:rPr>
        <w:t xml:space="preserve"> τουλάχιστον</w:t>
      </w:r>
      <w:r>
        <w:rPr>
          <w:rFonts w:eastAsia="Times New Roman"/>
          <w:bCs/>
          <w:shd w:val="clear" w:color="auto" w:fill="FFFFFF"/>
        </w:rPr>
        <w:t>,</w:t>
      </w:r>
      <w:r>
        <w:rPr>
          <w:rFonts w:eastAsia="Times New Roman"/>
          <w:bCs/>
          <w:shd w:val="clear" w:color="auto" w:fill="FFFFFF"/>
        </w:rPr>
        <w:t xml:space="preserve"> αντιφατική. </w:t>
      </w:r>
    </w:p>
    <w:p w14:paraId="20B643B5" w14:textId="77777777" w:rsidR="004A4550" w:rsidRDefault="000073ED">
      <w:pPr>
        <w:spacing w:line="600" w:lineRule="auto"/>
        <w:ind w:firstLine="720"/>
        <w:jc w:val="both"/>
        <w:rPr>
          <w:rFonts w:eastAsia="Times New Roman" w:cs="Times New Roman"/>
          <w:szCs w:val="24"/>
        </w:rPr>
      </w:pPr>
      <w:r>
        <w:rPr>
          <w:rFonts w:eastAsia="Times New Roman"/>
          <w:bCs/>
          <w:shd w:val="clear" w:color="auto" w:fill="FFFFFF"/>
        </w:rPr>
        <w:t>Δεύτερο ζήτημα: Όπως είπ</w:t>
      </w:r>
      <w:r>
        <w:rPr>
          <w:rFonts w:eastAsia="Times New Roman"/>
          <w:bCs/>
          <w:shd w:val="clear" w:color="auto" w:fill="FFFFFF"/>
        </w:rPr>
        <w:t xml:space="preserve">α και πριν, στην </w:t>
      </w:r>
      <w:proofErr w:type="spellStart"/>
      <w:r>
        <w:rPr>
          <w:rFonts w:eastAsia="Times New Roman"/>
          <w:bCs/>
          <w:shd w:val="clear" w:color="auto" w:fill="FFFFFF"/>
        </w:rPr>
        <w:t>πρωτολογία</w:t>
      </w:r>
      <w:proofErr w:type="spellEnd"/>
      <w:r>
        <w:rPr>
          <w:rFonts w:eastAsia="Times New Roman"/>
          <w:bCs/>
          <w:shd w:val="clear" w:color="auto" w:fill="FFFFFF"/>
        </w:rPr>
        <w:t xml:space="preserve"> μου, το περιστατικό του Ρεθύμνου δεν είναι ένα μεμονωμένο περιστατικό.</w:t>
      </w:r>
      <w:r>
        <w:rPr>
          <w:rFonts w:eastAsia="Times New Roman" w:cs="Times New Roman"/>
          <w:szCs w:val="24"/>
        </w:rPr>
        <w:t xml:space="preserve"> </w:t>
      </w:r>
      <w:r>
        <w:rPr>
          <w:rFonts w:eastAsia="Times New Roman" w:cs="Times New Roman"/>
          <w:szCs w:val="24"/>
        </w:rPr>
        <w:t>Τη φετινή χρονιά υπήρξαν απανωτά κρούσματα τέτοιων αντίστοιχων περιστατικών με αστυνομία στα σχολεία στη Λαμία, στο Ηράκλειο, με καταδίκη μαθητών στη Θεσσαλο</w:t>
      </w:r>
      <w:r>
        <w:rPr>
          <w:rFonts w:eastAsia="Times New Roman" w:cs="Times New Roman"/>
          <w:szCs w:val="24"/>
        </w:rPr>
        <w:t xml:space="preserve">νίκη και με την επιβολή και εκεί ποινής αναμορφωτικών μέτρων, ανεξάρτητα αν τότε είδε ή όχι το φως της δημοσιότητας. </w:t>
      </w:r>
    </w:p>
    <w:p w14:paraId="20B643B6"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Εμείς είχαμε κάνει επίκαιρη ερώτηση τότε, κύριε Υπουργέ, και την είχε απαντήσει ο Υφυπουργός ο κ. </w:t>
      </w:r>
      <w:proofErr w:type="spellStart"/>
      <w:r>
        <w:rPr>
          <w:rFonts w:eastAsia="Times New Roman" w:cs="Times New Roman"/>
          <w:szCs w:val="24"/>
        </w:rPr>
        <w:t>Μπαξεβανάκης</w:t>
      </w:r>
      <w:proofErr w:type="spellEnd"/>
      <w:r>
        <w:rPr>
          <w:rFonts w:eastAsia="Times New Roman" w:cs="Times New Roman"/>
          <w:szCs w:val="24"/>
        </w:rPr>
        <w:t>. Άρα, δεν ήταν ένα μεμονωμέ</w:t>
      </w:r>
      <w:r>
        <w:rPr>
          <w:rFonts w:eastAsia="Times New Roman" w:cs="Times New Roman"/>
          <w:szCs w:val="24"/>
        </w:rPr>
        <w:t>νο περιστατικό αυτό για το οποίο μιλάμε και συνέβη στο Ρέθυμνο. Μιλάμε για ένα κρούσμα στα πολλά</w:t>
      </w:r>
      <w:r>
        <w:rPr>
          <w:rFonts w:eastAsia="Times New Roman" w:cs="Times New Roman"/>
          <w:szCs w:val="24"/>
        </w:rPr>
        <w:t>,</w:t>
      </w:r>
      <w:r>
        <w:rPr>
          <w:rFonts w:eastAsia="Times New Roman" w:cs="Times New Roman"/>
          <w:szCs w:val="24"/>
        </w:rPr>
        <w:t xml:space="preserve"> που είχαμε τη φετινή χρονιά. Μάλιστα, η φετινή χρονιά, αν δεν κάνω λάθος, είναι η πρώτη χρονιά μετά το 2001 που υπάρχει καταδίκη μαθητών στη Θεσσαλονίκη και η</w:t>
      </w:r>
      <w:r>
        <w:rPr>
          <w:rFonts w:eastAsia="Times New Roman" w:cs="Times New Roman"/>
          <w:szCs w:val="24"/>
        </w:rPr>
        <w:t xml:space="preserve"> πρόσφατη στο Ρέθυμνο. </w:t>
      </w:r>
    </w:p>
    <w:p w14:paraId="20B643B7"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Τρίτο ζήτημα: Αναφερθήκατε στην πράξη νομοθετικού περιεχομένου, που καταργήσατε, όπως είπατε. Σωστά. Ήταν και δικό μας αίτημα να καταργηθεί η πράξη νομοθετικού περιεχομένου. Παρ</w:t>
      </w:r>
      <w:r>
        <w:rPr>
          <w:rFonts w:eastAsia="Times New Roman" w:cs="Times New Roman"/>
          <w:szCs w:val="24"/>
        </w:rPr>
        <w:t xml:space="preserve">’ </w:t>
      </w:r>
      <w:r>
        <w:rPr>
          <w:rFonts w:eastAsia="Times New Roman" w:cs="Times New Roman"/>
          <w:szCs w:val="24"/>
        </w:rPr>
        <w:t>όλα αυτά, παρά το γεγονός ότι έχει καταργηθεί η πράξη</w:t>
      </w:r>
      <w:r>
        <w:rPr>
          <w:rFonts w:eastAsia="Times New Roman" w:cs="Times New Roman"/>
          <w:szCs w:val="24"/>
        </w:rPr>
        <w:t xml:space="preserve"> νομοθετικού περιεχομένου, υπάρχουν διώξεις και καταδίκες στη βάση άυλων ποινικών νόμων. Το ζήτημα δεν είναι να καταργηθεί μια πράξη νομοθετικού περιεχομένου και να συνεχίζεται ο αυταρχισμός με βάση άλλες ποινικές διατάξεις. Το ζήτημα είναι να μην υπάρχουν</w:t>
      </w:r>
      <w:r>
        <w:rPr>
          <w:rFonts w:eastAsia="Times New Roman" w:cs="Times New Roman"/>
          <w:szCs w:val="24"/>
        </w:rPr>
        <w:t xml:space="preserve"> τέτοιες διώξεις και τέτοιες καταδίκες. Τι να το κάνω εγώ εάν έχει καταργηθεί η πράξη νομοθετικού περιεχομένου και οι καταδίκες, όχι μόνο συνεχίζονται, αλλά και εντείνονται. Μάλιστα, σας είπα ότι η συγκεκριμένη καταδίκη αφορά καταστροφή δημόσιας περιουσίας</w:t>
      </w:r>
      <w:r>
        <w:rPr>
          <w:rFonts w:eastAsia="Times New Roman" w:cs="Times New Roman"/>
          <w:szCs w:val="24"/>
        </w:rPr>
        <w:t xml:space="preserve">. Υπήρξε περιστατικό στο Κιλκίς, που υπάρχει εκκρεμοδικία ακόμη, όπου κατηγορείται μαθήτρια με βάση μετεμφυλιακό νόμο. </w:t>
      </w:r>
    </w:p>
    <w:p w14:paraId="20B643B8"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Άρα, λοιπόν, το ζήτημα, κύριε Υπουργέ, δεν είναι μόνο η πράξη νομοθετικού περιεχομένου, που καλά κάνατε και την καταργήσατε και ήταν αίτημα χρόνων. Το ζήτημα είναι να μην υπάρχουν τέτοιες πρακτικές και συμπεριφορές, οι οποίες, κατά τη γνώμη μας, εντείνουν </w:t>
      </w:r>
      <w:r>
        <w:rPr>
          <w:rFonts w:eastAsia="Times New Roman" w:cs="Times New Roman"/>
          <w:szCs w:val="24"/>
        </w:rPr>
        <w:t xml:space="preserve">τον αυταρχισμό. </w:t>
      </w:r>
    </w:p>
    <w:p w14:paraId="20B643B9"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20B643BA"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ολοκληρώστε. </w:t>
      </w:r>
    </w:p>
    <w:p w14:paraId="20B643BB"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ΓΚΙΟΚΑΣ: </w:t>
      </w:r>
      <w:r>
        <w:rPr>
          <w:rFonts w:eastAsia="Times New Roman" w:cs="Times New Roman"/>
          <w:szCs w:val="24"/>
        </w:rPr>
        <w:t xml:space="preserve">Τελειώνω, κύριε Πρόεδρε. </w:t>
      </w:r>
    </w:p>
    <w:p w14:paraId="20B643BC"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Θα καταθέσω στα Πρακτικά, για να μπορεί να είναι στ</w:t>
      </w:r>
      <w:r>
        <w:rPr>
          <w:rFonts w:eastAsia="Times New Roman" w:cs="Times New Roman"/>
          <w:szCs w:val="24"/>
        </w:rPr>
        <w:t>η διάθεση όλων, τη συζήτηση της επίκαιρης ερώτησης</w:t>
      </w:r>
      <w:r>
        <w:rPr>
          <w:rFonts w:eastAsia="Times New Roman" w:cs="Times New Roman"/>
          <w:szCs w:val="24"/>
        </w:rPr>
        <w:t>,</w:t>
      </w:r>
      <w:r>
        <w:rPr>
          <w:rFonts w:eastAsia="Times New Roman" w:cs="Times New Roman"/>
          <w:szCs w:val="24"/>
        </w:rPr>
        <w:t xml:space="preserve"> που είχαμε καταθέσει τον Νοέμβρη και συζητήθηκε με τον κ. </w:t>
      </w:r>
      <w:proofErr w:type="spellStart"/>
      <w:r>
        <w:rPr>
          <w:rFonts w:eastAsia="Times New Roman" w:cs="Times New Roman"/>
          <w:szCs w:val="24"/>
        </w:rPr>
        <w:t>Μπαξεβανάκη</w:t>
      </w:r>
      <w:proofErr w:type="spellEnd"/>
      <w:r>
        <w:rPr>
          <w:rFonts w:eastAsia="Times New Roman" w:cs="Times New Roman"/>
          <w:szCs w:val="24"/>
        </w:rPr>
        <w:t xml:space="preserve"> εκείνη την περίοδο για τα αντίστοιχα περιστατικά εκείνης της </w:t>
      </w:r>
      <w:r>
        <w:rPr>
          <w:rFonts w:eastAsia="Times New Roman" w:cs="Times New Roman"/>
          <w:szCs w:val="24"/>
        </w:rPr>
        <w:t>περιόδου</w:t>
      </w:r>
      <w:r>
        <w:rPr>
          <w:rFonts w:eastAsia="Times New Roman" w:cs="Times New Roman"/>
          <w:szCs w:val="24"/>
        </w:rPr>
        <w:t xml:space="preserve"> και ιδιαίτερα αυτό</w:t>
      </w:r>
      <w:r>
        <w:rPr>
          <w:rFonts w:eastAsia="Times New Roman" w:cs="Times New Roman"/>
          <w:szCs w:val="24"/>
        </w:rPr>
        <w:t>,</w:t>
      </w:r>
      <w:r>
        <w:rPr>
          <w:rFonts w:eastAsia="Times New Roman" w:cs="Times New Roman"/>
          <w:szCs w:val="24"/>
        </w:rPr>
        <w:t xml:space="preserve"> που αφορούσε τη Θεσσαλονίκη. Από την απάντησ</w:t>
      </w:r>
      <w:r>
        <w:rPr>
          <w:rFonts w:eastAsia="Times New Roman" w:cs="Times New Roman"/>
          <w:szCs w:val="24"/>
        </w:rPr>
        <w:t xml:space="preserve">η του κυρίου Υφυπουργού τότε, όχι μόνο δεν </w:t>
      </w:r>
      <w:proofErr w:type="spellStart"/>
      <w:r>
        <w:rPr>
          <w:rFonts w:eastAsia="Times New Roman" w:cs="Times New Roman"/>
          <w:szCs w:val="24"/>
        </w:rPr>
        <w:t>προέκυπτε</w:t>
      </w:r>
      <w:proofErr w:type="spellEnd"/>
      <w:r>
        <w:rPr>
          <w:rFonts w:eastAsia="Times New Roman" w:cs="Times New Roman"/>
          <w:szCs w:val="24"/>
        </w:rPr>
        <w:t xml:space="preserve"> καταδίκη των συγκεκριμένων περιστατικών, αλλά υπήρχε –αν θέλετε- τουλάχιστον σιωπή –για να μην πω ανοχή- για τέτοιου είδους πρακτικές</w:t>
      </w:r>
      <w:r>
        <w:rPr>
          <w:rFonts w:eastAsia="Times New Roman" w:cs="Times New Roman"/>
          <w:szCs w:val="24"/>
        </w:rPr>
        <w:t>,</w:t>
      </w:r>
      <w:r>
        <w:rPr>
          <w:rFonts w:eastAsia="Times New Roman" w:cs="Times New Roman"/>
          <w:szCs w:val="24"/>
        </w:rPr>
        <w:t xml:space="preserve"> που δίνουν το πράσινο φως για να συνεχιστούν τέτοιου είδους φαινόμεν</w:t>
      </w:r>
      <w:r>
        <w:rPr>
          <w:rFonts w:eastAsia="Times New Roman" w:cs="Times New Roman"/>
          <w:szCs w:val="24"/>
        </w:rPr>
        <w:t xml:space="preserve">α. </w:t>
      </w:r>
    </w:p>
    <w:p w14:paraId="20B643BD"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ολοκληρώστε. </w:t>
      </w:r>
    </w:p>
    <w:p w14:paraId="20B643BE"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Κατά τη γνώμη μας, ο αυταρχισμός είναι συμπλήρωμα μιας πολιτικής</w:t>
      </w:r>
      <w:r>
        <w:rPr>
          <w:rFonts w:eastAsia="Times New Roman" w:cs="Times New Roman"/>
          <w:szCs w:val="24"/>
        </w:rPr>
        <w:t>,</w:t>
      </w:r>
      <w:r>
        <w:rPr>
          <w:rFonts w:eastAsia="Times New Roman" w:cs="Times New Roman"/>
          <w:szCs w:val="24"/>
        </w:rPr>
        <w:t xml:space="preserve"> που στρέφεται σε βάρος του λαού και των λαϊκών αναγκών. Ανεξάρτητα από τις διάφορες κορώνες, αργά ή γρήγορα, </w:t>
      </w:r>
      <w:r>
        <w:rPr>
          <w:rFonts w:eastAsia="Times New Roman" w:cs="Times New Roman"/>
          <w:szCs w:val="24"/>
        </w:rPr>
        <w:t xml:space="preserve">όποιος ακολουθεί τέτοιες πολιτικές θα καταφύγει και στον αυταρχισμό. </w:t>
      </w:r>
    </w:p>
    <w:p w14:paraId="20B643BF"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Γκιόκας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cs="Times New Roman"/>
          <w:szCs w:val="24"/>
        </w:rPr>
        <w:t xml:space="preserve"> Πρακτικών της Βουλής)</w:t>
      </w:r>
    </w:p>
    <w:p w14:paraId="20B643C0"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Κύριε </w:t>
      </w:r>
      <w:proofErr w:type="spellStart"/>
      <w:r>
        <w:rPr>
          <w:rFonts w:eastAsia="Times New Roman" w:cs="Times New Roman"/>
          <w:szCs w:val="24"/>
        </w:rPr>
        <w:t>Γαβρόγλου</w:t>
      </w:r>
      <w:proofErr w:type="spellEnd"/>
      <w:r>
        <w:rPr>
          <w:rFonts w:eastAsia="Times New Roman" w:cs="Times New Roman"/>
          <w:szCs w:val="24"/>
        </w:rPr>
        <w:t xml:space="preserve">, έχετε τον λόγο για τρία λεπτά. </w:t>
      </w:r>
    </w:p>
    <w:p w14:paraId="20B643C1"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Ευχαριστώ, κύριε Πρόεδρε. </w:t>
      </w:r>
    </w:p>
    <w:p w14:paraId="20B643C2"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Δεν είναι σαφές τι ακριβώς ρωτάτε. Διότι εάν θέλετε</w:t>
      </w:r>
      <w:r>
        <w:rPr>
          <w:rFonts w:eastAsia="Times New Roman" w:cs="Times New Roman"/>
          <w:szCs w:val="24"/>
        </w:rPr>
        <w:t xml:space="preserve"> να κάνουμε μια συζήτηση –που είναι πολύ σοβαρή συζήτηση- για το θέμα του αυταρχισμού, να την κάνουμε. Θα την κάνουμε όμως εφ’ όλης της ύλης. Θα την κάνουμε για το πώς λειτουργεί μέσα στα κόμματα, έξω από τα κόμματα, στην κοινωνία, μέσα στους διάφορους θεσ</w:t>
      </w:r>
      <w:r>
        <w:rPr>
          <w:rFonts w:eastAsia="Times New Roman" w:cs="Times New Roman"/>
          <w:szCs w:val="24"/>
        </w:rPr>
        <w:t xml:space="preserve">μούς της κοινωνίας. </w:t>
      </w:r>
    </w:p>
    <w:p w14:paraId="20B643C3"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Στη Βουλή…</w:t>
      </w:r>
    </w:p>
    <w:p w14:paraId="20B643C4"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Βεβαίως, στη Βουλή.</w:t>
      </w:r>
    </w:p>
    <w:p w14:paraId="20B643C5"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Θα ανοίξουμε όμως όλο το θέμα αυτό. Διότι ελπίζω να γνωρίζετε ότι το θέμα του αυταρχισμού υπερβαίνει πάρα πολύ το θέμα της νομοθεσίας. Θα ήταν ευχής έργον, αλλά δεν έχει γίνει στην ιστορία της ανθρωπότητας, οι νόμοι να εφαρμόζονται με έναν τέτοιο τρόπο, πο</w:t>
      </w:r>
      <w:r>
        <w:rPr>
          <w:rFonts w:eastAsia="Times New Roman" w:cs="Times New Roman"/>
          <w:szCs w:val="24"/>
        </w:rPr>
        <w:t xml:space="preserve">υ αμέσως το περιεχόμενό τους και το πνεύμα τους να γίνεται πράξη. Εδώ λοιπόν, πράγματι έχουμε πολλά τέτοια φαινόμενα. Η </w:t>
      </w:r>
      <w:r>
        <w:rPr>
          <w:rFonts w:eastAsia="Times New Roman" w:cs="Times New Roman"/>
          <w:szCs w:val="24"/>
        </w:rPr>
        <w:t>δ</w:t>
      </w:r>
      <w:r>
        <w:rPr>
          <w:rFonts w:eastAsia="Times New Roman" w:cs="Times New Roman"/>
          <w:szCs w:val="24"/>
        </w:rPr>
        <w:t xml:space="preserve">ημοκρατία ευτυχώς έχει τρόπους να τα αντιμετωπίζει. </w:t>
      </w:r>
    </w:p>
    <w:p w14:paraId="20B643C6"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 xml:space="preserve">Έχω δηλώσει δημόσια σε μία συνέντευξη που είχα κάνει ότι άλλο είναι το να σέβεσαι </w:t>
      </w:r>
      <w:r>
        <w:rPr>
          <w:rFonts w:eastAsia="Times New Roman" w:cs="Times New Roman"/>
          <w:szCs w:val="24"/>
        </w:rPr>
        <w:t xml:space="preserve">τις αποφάσεις της </w:t>
      </w:r>
      <w:r>
        <w:rPr>
          <w:rFonts w:eastAsia="Times New Roman" w:cs="Times New Roman"/>
          <w:szCs w:val="24"/>
        </w:rPr>
        <w:t>δ</w:t>
      </w:r>
      <w:r>
        <w:rPr>
          <w:rFonts w:eastAsia="Times New Roman" w:cs="Times New Roman"/>
          <w:szCs w:val="24"/>
        </w:rPr>
        <w:t xml:space="preserve">ικαιοσύνης ως πολιτεία και είναι άλλο –κι έχει πολύ μεγάλη σημασία αυτό- να έχουν άποψη οι πολίτες, οι Υπουργοί για τις αποφάσεις της </w:t>
      </w:r>
      <w:r>
        <w:rPr>
          <w:rFonts w:eastAsia="Times New Roman" w:cs="Times New Roman"/>
          <w:szCs w:val="24"/>
        </w:rPr>
        <w:t>δ</w:t>
      </w:r>
      <w:r>
        <w:rPr>
          <w:rFonts w:eastAsia="Times New Roman" w:cs="Times New Roman"/>
          <w:szCs w:val="24"/>
        </w:rPr>
        <w:t>ικαιοσύνης. Εγώ πιστεύω ότι είναι μια αυταρχική συμπεριφορά που δεν βοηθάει ούτε την εκπαιδευτική διαδ</w:t>
      </w:r>
      <w:r>
        <w:rPr>
          <w:rFonts w:eastAsia="Times New Roman" w:cs="Times New Roman"/>
          <w:szCs w:val="24"/>
        </w:rPr>
        <w:t xml:space="preserve">ικασία, αλλά ούτε και την απόδοση της </w:t>
      </w:r>
      <w:r>
        <w:rPr>
          <w:rFonts w:eastAsia="Times New Roman" w:cs="Times New Roman"/>
          <w:szCs w:val="24"/>
        </w:rPr>
        <w:t>δ</w:t>
      </w:r>
      <w:r>
        <w:rPr>
          <w:rFonts w:eastAsia="Times New Roman" w:cs="Times New Roman"/>
          <w:szCs w:val="24"/>
        </w:rPr>
        <w:t xml:space="preserve">ικαιοσύνης. Κι επειδή υπάρχουν τέτοιου είδους δείγματα αυταρχισμού, αυτό δεν σημαίνει ότι ο καθένας μπορεί να κάνει ό,τι θέλει. </w:t>
      </w:r>
    </w:p>
    <w:p w14:paraId="20B643C7"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Άρα υπάρχει και ένα πλαίσιο. Το πλαίσιο αυτό καθορίζεται με νόμους και το Σύνταγμά μας κ</w:t>
      </w:r>
      <w:r>
        <w:rPr>
          <w:rFonts w:eastAsia="Times New Roman" w:cs="Times New Roman"/>
          <w:szCs w:val="24"/>
        </w:rPr>
        <w:t>αι μέσα σε αυτό το πλαίσιο -ευτυχώς είναι πάρα πολύ ευρύχωρο- μπορούμε να συνυπάρξουμε όλοι.</w:t>
      </w:r>
    </w:p>
    <w:p w14:paraId="20B643C8"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Τελειώνω λέγοντας ότι η συζήτηση περί αυταρχισμού είναι μία ενδιαφέρουσα συζήτηση. Εμείς καταργήσαμε τη συγκεκριμένη πράξη νομοθετικού περιεχομένου και καταδικάζου</w:t>
      </w:r>
      <w:r>
        <w:rPr>
          <w:rFonts w:eastAsia="Times New Roman" w:cs="Times New Roman"/>
          <w:szCs w:val="24"/>
        </w:rPr>
        <w:t>με τέτοιου είδους φαινόμενα που πράγματι μπορεί να έχουν και πολύ αρνητικές επιπτώσεις στη ζωή και στην καθημερινότητα των μαθητών, που ας  μην ξεχνάμε ότι είναι συνήθως ανήλικα παιδιά αυτοί οι μαθητές, πάνω στους οποίους εφαρμόζεται αυτός ο αυταρχισμός.</w:t>
      </w:r>
    </w:p>
    <w:p w14:paraId="20B643C9"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υχαριστώ.</w:t>
      </w:r>
    </w:p>
    <w:p w14:paraId="20B643CA" w14:textId="77777777" w:rsidR="004A4550" w:rsidRDefault="000073ED">
      <w:pPr>
        <w:spacing w:line="600" w:lineRule="auto"/>
        <w:ind w:firstLine="720"/>
        <w:jc w:val="both"/>
        <w:rPr>
          <w:rFonts w:eastAsia="Times New Roman"/>
          <w:color w:val="000000"/>
          <w:szCs w:val="24"/>
          <w:shd w:val="clear" w:color="auto" w:fill="FFFFFF"/>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Προχωρούμε με την πέμπτη με α</w:t>
      </w:r>
      <w:r>
        <w:rPr>
          <w:rFonts w:eastAsia="Times New Roman"/>
          <w:color w:val="000000"/>
          <w:szCs w:val="24"/>
          <w:shd w:val="clear" w:color="auto" w:fill="FFFFFF"/>
        </w:rPr>
        <w:t xml:space="preserve">ριθμό 947/6-6-2017 </w:t>
      </w:r>
      <w:r>
        <w:rPr>
          <w:rFonts w:eastAsia="Times New Roman" w:cs="Times New Roman"/>
          <w:szCs w:val="24"/>
        </w:rPr>
        <w:t xml:space="preserve">επίκαιρη ερώτηση δεύτερου κύκλου </w:t>
      </w:r>
      <w:r>
        <w:rPr>
          <w:rFonts w:eastAsia="Times New Roman"/>
          <w:color w:val="000000"/>
          <w:szCs w:val="24"/>
          <w:shd w:val="clear" w:color="auto" w:fill="FFFFFF"/>
        </w:rPr>
        <w:t>του Βουλευτή Α΄ Θεσσαλονίκης του Κομμουνιστικού Κόμματος Ελλάδ</w:t>
      </w:r>
      <w:r>
        <w:rPr>
          <w:rFonts w:eastAsia="Times New Roman"/>
          <w:color w:val="000000"/>
          <w:szCs w:val="24"/>
          <w:shd w:val="clear" w:color="auto" w:fill="FFFFFF"/>
        </w:rPr>
        <w:t>α</w:t>
      </w:r>
      <w:r>
        <w:rPr>
          <w:rFonts w:eastAsia="Times New Roman"/>
          <w:color w:val="000000"/>
          <w:szCs w:val="24"/>
          <w:shd w:val="clear" w:color="auto" w:fill="FFFFFF"/>
        </w:rPr>
        <w:t>ς κ.</w:t>
      </w:r>
      <w:r>
        <w:rPr>
          <w:rFonts w:eastAsia="Times New Roman"/>
          <w:color w:val="000000"/>
          <w:szCs w:val="24"/>
          <w:shd w:val="clear" w:color="auto" w:fill="FFFFFF"/>
        </w:rPr>
        <w:t xml:space="preserve"> </w:t>
      </w:r>
      <w:r>
        <w:rPr>
          <w:rFonts w:eastAsia="Times New Roman"/>
          <w:bCs/>
          <w:color w:val="000000"/>
          <w:szCs w:val="24"/>
          <w:shd w:val="clear" w:color="auto" w:fill="FFFFFF"/>
        </w:rPr>
        <w:t>Ιωάννη Δελή</w:t>
      </w:r>
      <w:r>
        <w:rPr>
          <w:rFonts w:eastAsia="Times New Roman"/>
          <w:color w:val="000000"/>
          <w:szCs w:val="24"/>
          <w:shd w:val="clear" w:color="auto" w:fill="FFFFFF"/>
        </w:rPr>
        <w:t xml:space="preserve"> </w:t>
      </w:r>
      <w:r>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Pr>
          <w:rFonts w:eastAsia="Times New Roman"/>
          <w:bCs/>
          <w:color w:val="000000"/>
          <w:szCs w:val="24"/>
          <w:shd w:val="clear" w:color="auto" w:fill="FFFFFF"/>
        </w:rPr>
        <w:t xml:space="preserve">Παιδείας, Έρευνας και </w:t>
      </w:r>
      <w:r>
        <w:rPr>
          <w:rFonts w:eastAsia="Times New Roman"/>
          <w:bCs/>
          <w:color w:val="000000"/>
          <w:szCs w:val="24"/>
          <w:shd w:val="clear" w:color="auto" w:fill="FFFFFF"/>
        </w:rPr>
        <w:t>Θρησκευμάτων,</w:t>
      </w:r>
      <w:r>
        <w:rPr>
          <w:rFonts w:eastAsia="Times New Roman"/>
          <w:b/>
          <w:bCs/>
          <w:color w:val="000000"/>
          <w:szCs w:val="24"/>
          <w:shd w:val="clear" w:color="auto" w:fill="FFFFFF"/>
        </w:rPr>
        <w:t xml:space="preserve"> </w:t>
      </w:r>
      <w:r>
        <w:rPr>
          <w:rFonts w:eastAsia="Times New Roman"/>
          <w:color w:val="000000"/>
          <w:szCs w:val="24"/>
          <w:shd w:val="clear" w:color="auto" w:fill="FFFFFF"/>
        </w:rPr>
        <w:t>με θέμα: «Να ανοίξει τώρα ξανά το Ολοκληρωμένο Πληροφοριακό Σύστημα Διαχείρισης Προσωπικού Πρωτοβάθμιας και Δευτεροβάθμιας Εκπαίδευσης</w:t>
      </w:r>
      <w:r>
        <w:rPr>
          <w:rFonts w:eastAsia="Times New Roman"/>
          <w:color w:val="000000"/>
          <w:szCs w:val="24"/>
          <w:shd w:val="clear" w:color="auto" w:fill="FFFFFF"/>
        </w:rPr>
        <w:t>(ΟΠΣΥΔ)</w:t>
      </w:r>
      <w:r>
        <w:rPr>
          <w:rFonts w:eastAsia="Times New Roman"/>
          <w:color w:val="000000"/>
          <w:szCs w:val="24"/>
          <w:shd w:val="clear" w:color="auto" w:fill="FFFFFF"/>
        </w:rPr>
        <w:t xml:space="preserve"> για όσους δεν πρόλαβαν».</w:t>
      </w:r>
    </w:p>
    <w:p w14:paraId="20B643CB" w14:textId="77777777" w:rsidR="004A4550" w:rsidRDefault="000073ED">
      <w:pPr>
        <w:spacing w:line="600" w:lineRule="auto"/>
        <w:ind w:firstLine="720"/>
        <w:jc w:val="both"/>
        <w:rPr>
          <w:rFonts w:eastAsia="Times New Roman"/>
          <w:szCs w:val="24"/>
        </w:rPr>
      </w:pPr>
      <w:r>
        <w:rPr>
          <w:rFonts w:eastAsia="Times New Roman"/>
          <w:color w:val="000000"/>
          <w:szCs w:val="24"/>
          <w:shd w:val="clear" w:color="auto" w:fill="FFFFFF"/>
        </w:rPr>
        <w:t>Παρακαλώ, κύριε Δελή, έχετε τον λόγο.</w:t>
      </w:r>
    </w:p>
    <w:p w14:paraId="20B643CC"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Ευχαριστώ, κύριε Πρόεδ</w:t>
      </w:r>
      <w:r>
        <w:rPr>
          <w:rFonts w:eastAsia="Times New Roman" w:cs="Times New Roman"/>
          <w:szCs w:val="24"/>
        </w:rPr>
        <w:t>ρε.</w:t>
      </w:r>
    </w:p>
    <w:p w14:paraId="20B643CD"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Κύριε Υπουργέ, το θέμα της σημερινής ερώτησής μας αφορά στο περιπλανώμενο και το πιο ευάλωτο εργασιακά τμήμα του εκπαιδευτικού κόσμου, τους αναπληρωτές και τους ωρομίσθιους. </w:t>
      </w:r>
    </w:p>
    <w:p w14:paraId="20B643CE"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Φέτος, λοιπόν, το Υπουργείο Παιδείας άλλαξε τον χρόνο υποβολής αιτήσεων των υ</w:t>
      </w:r>
      <w:r>
        <w:rPr>
          <w:rFonts w:eastAsia="Times New Roman" w:cs="Times New Roman"/>
          <w:szCs w:val="24"/>
        </w:rPr>
        <w:t>ποψήφιων αναπληρωτών για την ένταξή τους στους πίνακες αναπληρωτών και ωρομισθίων για το σχολικό έτος 2017-2018 που ξεκινά από τον Σεπτέμβρη. Κι ενώ μέχρι τώρα αυτή η διαδικασία της υποβολής των αιτήσεων γινόταν το καλοκαίρι κα μετά τη λήξη της σχολικής χρ</w:t>
      </w:r>
      <w:r>
        <w:rPr>
          <w:rFonts w:eastAsia="Times New Roman" w:cs="Times New Roman"/>
          <w:szCs w:val="24"/>
        </w:rPr>
        <w:t xml:space="preserve">ονιάς, κάθε Ιούλη, φέτος αιφνιδιαστικά το Υπουργείο Παιδείας έθεσε τα χρονικά όρια αυτής της </w:t>
      </w:r>
      <w:r>
        <w:rPr>
          <w:rFonts w:eastAsia="Times New Roman" w:cs="Times New Roman"/>
          <w:szCs w:val="24"/>
        </w:rPr>
        <w:lastRenderedPageBreak/>
        <w:t>διαδικασίας πολύ νωρίτερα και συγκεκριμένα μέσα στον Απρίλη, από τις 13 του Απρίλη μέχρι τις 28 του ίδιου μήνα.</w:t>
      </w:r>
    </w:p>
    <w:p w14:paraId="20B643CF"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Σημειώνουμε ότι την ίδια περίοδο τα σχολεία ήταν κλ</w:t>
      </w:r>
      <w:r>
        <w:rPr>
          <w:rFonts w:eastAsia="Times New Roman" w:cs="Times New Roman"/>
          <w:szCs w:val="24"/>
        </w:rPr>
        <w:t>ειστά λόγω των διακοπών του Πάσχα και άνοιξαν μόλις στις 24 Απρίλη, με ό,τι αυτό σημαίνει.</w:t>
      </w:r>
    </w:p>
    <w:p w14:paraId="20B643D0"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Το αποτέλεσμα αυτής της φετινής επιλογής του Υπουργείου Παιδείας ήταν ότι εκατοντάδες εκπαιδευτικοί οι οποίοι, όπως αποκαλύπτεται κάθε μέρα, γίνονται όλο και περισσό</w:t>
      </w:r>
      <w:r>
        <w:rPr>
          <w:rFonts w:eastAsia="Times New Roman" w:cs="Times New Roman"/>
          <w:szCs w:val="24"/>
        </w:rPr>
        <w:t>τεροι, δεν πληροφορήθηκαν έγκαιρα και για διάφορους λόγους και δεν κατέθεσαν τα δικαιολογητικά τους μέσα σε αυτήν την προθεσμία που όρισε το Υπουργείο κι έτσι κινδυνεύουν να μείνουν άνεργοι, γιατί πάρα πολλοί από αυτούς δούλευαν την φετινή χρονιά.</w:t>
      </w:r>
    </w:p>
    <w:p w14:paraId="20B643D1"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Νομίζουμ</w:t>
      </w:r>
      <w:r>
        <w:rPr>
          <w:rFonts w:eastAsia="Times New Roman" w:cs="Times New Roman"/>
          <w:szCs w:val="24"/>
        </w:rPr>
        <w:t xml:space="preserve">ε ότι είναι πέρα για πέρα άδικο, κύριε Υπουργέ, το να αποκλείετε εκπαιδευτικούς από τη δυνατότητα να υποβάλουν την αίτηση για να εργαστούν, αλλά και το να τους αποκλείετε από την εργασία. </w:t>
      </w:r>
    </w:p>
    <w:p w14:paraId="20B643D2"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Όμως, αυτή η συγκεκριμένη απόφαση του Υπουργείου είχε και άλλες τρε</w:t>
      </w:r>
      <w:r>
        <w:rPr>
          <w:rFonts w:eastAsia="Times New Roman" w:cs="Times New Roman"/>
          <w:szCs w:val="24"/>
        </w:rPr>
        <w:t xml:space="preserve">ις παρενέργειες, οι οποίες δεν είναι καθόλου ασήμαντες. Συγκεκριμένα, με βάση τη φετινή εγκύκλιο του Υπουργείου Παιδείας για τον Απρίλιο, όπως είπα λίγο πιο πριν, αποκλείονται οι επί </w:t>
      </w:r>
      <w:proofErr w:type="spellStart"/>
      <w:r>
        <w:rPr>
          <w:rFonts w:eastAsia="Times New Roman" w:cs="Times New Roman"/>
          <w:szCs w:val="24"/>
        </w:rPr>
        <w:t>πτυχίω</w:t>
      </w:r>
      <w:proofErr w:type="spellEnd"/>
      <w:r>
        <w:rPr>
          <w:rFonts w:eastAsia="Times New Roman" w:cs="Times New Roman"/>
          <w:szCs w:val="24"/>
        </w:rPr>
        <w:t xml:space="preserve"> φοιτητές των παιδαγωγικών τμημάτων από την υποβολή της αίτησής του</w:t>
      </w:r>
      <w:r>
        <w:rPr>
          <w:rFonts w:eastAsia="Times New Roman" w:cs="Times New Roman"/>
          <w:szCs w:val="24"/>
        </w:rPr>
        <w:t xml:space="preserve">ς, αφού τον Απρίλη δεν είχαν προλάβει φυσικά να πάρουν πτυχίο, κάτι που δεν γινόταν τις προηγούμενες χρονιές, </w:t>
      </w:r>
      <w:r>
        <w:rPr>
          <w:rFonts w:eastAsia="Times New Roman" w:cs="Times New Roman"/>
          <w:szCs w:val="24"/>
        </w:rPr>
        <w:lastRenderedPageBreak/>
        <w:t xml:space="preserve">όπως αντίστοιχα και αυτούς που φοιτούν στην ΑΣΠΑΙΤΕ, ενώ επιπλέον δεν </w:t>
      </w:r>
      <w:proofErr w:type="spellStart"/>
      <w:r>
        <w:rPr>
          <w:rFonts w:eastAsia="Times New Roman" w:cs="Times New Roman"/>
          <w:szCs w:val="24"/>
        </w:rPr>
        <w:t>προσμετράται</w:t>
      </w:r>
      <w:proofErr w:type="spellEnd"/>
      <w:r>
        <w:rPr>
          <w:rFonts w:eastAsia="Times New Roman" w:cs="Times New Roman"/>
          <w:szCs w:val="24"/>
        </w:rPr>
        <w:t xml:space="preserve"> ως χρόνος προϋπηρεσίας ο Μάιος και ο Ιούνιος της σχολικής χρονι</w:t>
      </w:r>
      <w:r>
        <w:rPr>
          <w:rFonts w:eastAsia="Times New Roman" w:cs="Times New Roman"/>
          <w:szCs w:val="24"/>
        </w:rPr>
        <w:t xml:space="preserve">άς που μόλις τελειώνει. </w:t>
      </w:r>
    </w:p>
    <w:p w14:paraId="20B643D3"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Το αίτημά μας είναι ότι θα πρέπει να ανοίξει ξανά το πληροφοριακό σύστημα, να δώσετε τη δυνατότητα αυτή σε όλους αυτούς τους ανθρώπους να καταθέσουν τις αιτήσεις τους, έτσι ώστε να αποκτήσουν ξανά το δικαίωμα στην εργασία. Πίσω από</w:t>
      </w:r>
      <w:r>
        <w:rPr>
          <w:rFonts w:eastAsia="Times New Roman" w:cs="Times New Roman"/>
          <w:szCs w:val="24"/>
        </w:rPr>
        <w:t xml:space="preserve"> αυτούς τους ανθρώπους κρύβονται οικογένειες με πάρα πολλές υποχρεώσεις.</w:t>
      </w:r>
    </w:p>
    <w:p w14:paraId="20B643D4"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Σας ευχαριστώ.</w:t>
      </w:r>
    </w:p>
    <w:p w14:paraId="20B643D5"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Υπουργέ, έχετε τον λόγο για τρία λεπτά.</w:t>
      </w:r>
    </w:p>
    <w:p w14:paraId="20B643D6"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ΚΩΝΣΤΑΝΤΙΝΟΣ ΓΑΒΡΟΓΛΟΥ (</w:t>
      </w:r>
      <w:r>
        <w:rPr>
          <w:rFonts w:eastAsia="Times New Roman"/>
          <w:b/>
          <w:color w:val="000000"/>
          <w:szCs w:val="24"/>
          <w:shd w:val="clear" w:color="auto" w:fill="FFFFFF"/>
        </w:rPr>
        <w:t>Υπουργός</w:t>
      </w:r>
      <w:r>
        <w:rPr>
          <w:rFonts w:eastAsia="Times New Roman"/>
          <w:b/>
          <w:color w:val="000000"/>
          <w:szCs w:val="24"/>
          <w:shd w:val="clear" w:color="auto" w:fill="FFFFFF"/>
        </w:rPr>
        <w:t xml:space="preserve"> </w:t>
      </w:r>
      <w:r>
        <w:rPr>
          <w:rFonts w:eastAsia="Times New Roman"/>
          <w:b/>
          <w:bCs/>
          <w:color w:val="000000"/>
          <w:szCs w:val="24"/>
          <w:shd w:val="clear" w:color="auto" w:fill="FFFFFF"/>
        </w:rPr>
        <w:t>Παιδείας, Έρευνας και Θρησκευμάτων)</w:t>
      </w:r>
      <w:r>
        <w:rPr>
          <w:rFonts w:eastAsia="Times New Roman" w:cs="Times New Roman"/>
          <w:b/>
          <w:szCs w:val="24"/>
        </w:rPr>
        <w:t>:</w:t>
      </w:r>
      <w:r>
        <w:rPr>
          <w:rFonts w:eastAsia="Times New Roman" w:cs="Times New Roman"/>
          <w:szCs w:val="24"/>
        </w:rPr>
        <w:t xml:space="preserve"> Κύριε Δελή, είπατε ότι τόσο καιρό γινόταν τον Ιούλιο, ενώ φέτος έγινε τον Απρίλιο αυτή η διαδικασία των αιτήσεων. Αυτό και ως πολίτης και ως μέλος του Κοινοβουλίου θα έπρεπε να το είχατε χειροκροτήσει, διότι αν θέλουμε να ανοίγουν τα σχολεία στην ώρα τους</w:t>
      </w:r>
      <w:r>
        <w:rPr>
          <w:rFonts w:eastAsia="Times New Roman" w:cs="Times New Roman"/>
          <w:szCs w:val="24"/>
        </w:rPr>
        <w:t xml:space="preserve">, ορισμένα πράγματα επίσης πρέπει να γίνονται στην ώρα τους. </w:t>
      </w:r>
    </w:p>
    <w:p w14:paraId="20B643D7"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Δεύτερον, θέλω να σας ρωτήσω κάτι άλλο. Ξέρετε πόσες αιτήσεις έγιναν; Έχετε τον αριθμό; Θα σας πω εγώ, λοιπόν. Έγιναν πάνω από εκατό χιλιάδες αιτήσεις. Δεν μπορεί εκατό χιλιάδες άνθρωποι να είνα</w:t>
      </w:r>
      <w:r>
        <w:rPr>
          <w:rFonts w:eastAsia="Times New Roman" w:cs="Times New Roman"/>
          <w:szCs w:val="24"/>
        </w:rPr>
        <w:t>ι άνθρωποι στους οποίους είπαμε εμείς «πηγαίνετε, κάντε αίτηση» και οι τετρακόσιοι τριάντα τρεις, που δεν έκαναν αίτηση, να είναι αυτοί που αδικήσαμε.</w:t>
      </w:r>
    </w:p>
    <w:p w14:paraId="20B643D8"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Λέγαμε από την αρχή του χρόνου ότι όλα θα γίνουν νωρίτερα, γιατί πρέπει να περάσουν από το ΑΣΕΠ για να μπ</w:t>
      </w:r>
      <w:r>
        <w:rPr>
          <w:rFonts w:eastAsia="Times New Roman" w:cs="Times New Roman"/>
          <w:szCs w:val="24"/>
        </w:rPr>
        <w:t>ορέσει να ελεγχθεί η νομιμότητα αυτών των αιτήσεων. Πάνω από εκατό χιλιάδες άτομα –και έχω εδώ πολύ αναλυτικά τα στοιχεία- έκαναν αίτηση όταν άνοιξε αυτό το σύστημα. Δεν είναι δυνατόν να το ανοίξουμε αυτό το σύστημα διότι, όπως έχω πει και στους ενδιαφερομ</w:t>
      </w:r>
      <w:r>
        <w:rPr>
          <w:rFonts w:eastAsia="Times New Roman" w:cs="Times New Roman"/>
          <w:szCs w:val="24"/>
        </w:rPr>
        <w:t xml:space="preserve">ένους, εάν τυχόν γίνεται αυτό, μετά αργεί όλη η διαδικασία για να ανοίξουν τα σχολεία. </w:t>
      </w:r>
    </w:p>
    <w:p w14:paraId="20B643D9"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Καταλαβαίνετε ότι το θέμα που θίγετε με τους αποφοίτους των παιδαγωγικών σχολών πάλι είναι ένα θέμα, το οποίο θα οδηγήσει ουσιαστικά στο να μην ανοίξουν τα σχολεία τον </w:t>
      </w:r>
      <w:r>
        <w:rPr>
          <w:rFonts w:eastAsia="Times New Roman" w:cs="Times New Roman"/>
          <w:szCs w:val="24"/>
        </w:rPr>
        <w:t xml:space="preserve">Σεπτέμβριο. Θα σας παρακαλούσα, λοιπόν, να μην ενταχθείτε και εσείς σε ένα κίνημα εντυπωσιασμού, όπου κάθε τι που φαίνεται </w:t>
      </w:r>
      <w:proofErr w:type="spellStart"/>
      <w:r>
        <w:rPr>
          <w:rFonts w:eastAsia="Times New Roman" w:cs="Times New Roman"/>
          <w:szCs w:val="24"/>
        </w:rPr>
        <w:t>λογικοφανές</w:t>
      </w:r>
      <w:proofErr w:type="spellEnd"/>
      <w:r>
        <w:rPr>
          <w:rFonts w:eastAsia="Times New Roman" w:cs="Times New Roman"/>
          <w:szCs w:val="24"/>
        </w:rPr>
        <w:t xml:space="preserve"> και συμπαθές θα πρέπει να το υιοθετούμε. </w:t>
      </w:r>
    </w:p>
    <w:p w14:paraId="20B643DA"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Στην προκειμένη περίπτωση, εάν γίνει αυτό, θα καθυστερήσουμε άλλους δύο μήνες, </w:t>
      </w:r>
      <w:r>
        <w:rPr>
          <w:rFonts w:eastAsia="Times New Roman" w:cs="Times New Roman"/>
          <w:szCs w:val="24"/>
        </w:rPr>
        <w:t xml:space="preserve">πράγμα που θα φέρει όλων των ειδών τα προβλήματα στο άνοιγμα των σχολείων. Κάποια στιγμή πρέπει να μπαίνει μία κανονικότητα </w:t>
      </w:r>
      <w:r>
        <w:rPr>
          <w:rFonts w:eastAsia="Times New Roman" w:cs="Times New Roman"/>
          <w:szCs w:val="24"/>
        </w:rPr>
        <w:lastRenderedPageBreak/>
        <w:t>στις διαδικασίες και να τηρηθούν. Όπως φάνηκε δε, τηρήθηκαν από πάνω από εκατό χιλιάδες ανθρώπους. Όντως, εάν δεν κάνω λάθος, γύρω σ</w:t>
      </w:r>
      <w:r>
        <w:rPr>
          <w:rFonts w:eastAsia="Times New Roman" w:cs="Times New Roman"/>
          <w:szCs w:val="24"/>
        </w:rPr>
        <w:t>τους τετρακόσιους σαράντα τρεις δεν κατάφεραν να κάνουν αιτήσεις. Επίσης, μην το δραματοποιούμε, αν και είναι πολύ σοβαρό. Όμως, έχασαν αυτή την προθεσμία γιατί νόμιζαν ότι θα είναι τον Ιούλιο, ενώ έχουμε πει πότε θα γινόταν και θα μπορούσαν να ενημερωθούν</w:t>
      </w:r>
      <w:r>
        <w:rPr>
          <w:rFonts w:eastAsia="Times New Roman" w:cs="Times New Roman"/>
          <w:szCs w:val="24"/>
        </w:rPr>
        <w:t xml:space="preserve"> από το </w:t>
      </w:r>
      <w:r>
        <w:rPr>
          <w:rFonts w:eastAsia="Times New Roman" w:cs="Times New Roman"/>
          <w:szCs w:val="24"/>
          <w:lang w:val="en-US"/>
        </w:rPr>
        <w:t>site</w:t>
      </w:r>
      <w:r>
        <w:rPr>
          <w:rFonts w:eastAsia="Times New Roman" w:cs="Times New Roman"/>
          <w:szCs w:val="24"/>
        </w:rPr>
        <w:t xml:space="preserve"> του Υπουργείου.</w:t>
      </w:r>
    </w:p>
    <w:p w14:paraId="20B643DB"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Θα παρακαλούσα, λοιπόν, να συμβάλετε κι εσείς, ώστε να μην δημιουργούνται αυτού του τύπου οι εντυπώσεις ότι θέλουμε να αποκλείσουμε έναν κόσμο από το να κάνει αίτηση για αναπληρωτές καθηγητές και δασκάλους στα σχολεία. </w:t>
      </w:r>
    </w:p>
    <w:p w14:paraId="20B643DC"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ΥΩΝ (Δημήτριος Κρεμαστινός):</w:t>
      </w:r>
      <w:r>
        <w:rPr>
          <w:rFonts w:eastAsia="Times New Roman" w:cs="Times New Roman"/>
          <w:szCs w:val="24"/>
        </w:rPr>
        <w:t xml:space="preserve"> Κύριε Δελή, έχετε τον λόγο για τη δευτερολογία σας για τρία λεπτά. </w:t>
      </w:r>
    </w:p>
    <w:p w14:paraId="20B643DD"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Είπατε, κύριε Υπουργέ, και μας ρωτήσατε μάλιστα, εάν επιθυμούμε να ανοίγουν κανονικά τα σχολεία τον Σεπτέμβρη και ότι αυτό εξαρτάται από τις αιτ</w:t>
      </w:r>
      <w:r>
        <w:rPr>
          <w:rFonts w:eastAsia="Times New Roman" w:cs="Times New Roman"/>
          <w:szCs w:val="24"/>
        </w:rPr>
        <w:t xml:space="preserve">ήσεις που θα γίνουν μέσα στον Απρίλη. </w:t>
      </w:r>
    </w:p>
    <w:p w14:paraId="20B643DE"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Θα ήθελα να σας πω, κύριε Υπουργέ, ότι δεν εξαρτάται από αυτό μόνο -ή κυρίως από αυτό- το κανονικό άνοιγμα των σχολείων -με ό,τι αυτό σημαίνει- με τους εκπαιδευτικούς, με όλον τον εξοπλισμό που απαιτείται, με όλη την </w:t>
      </w:r>
      <w:r>
        <w:rPr>
          <w:rFonts w:eastAsia="Times New Roman" w:cs="Times New Roman"/>
          <w:szCs w:val="24"/>
        </w:rPr>
        <w:t xml:space="preserve">προεργασία. Είναι ευθύνη του Υπουργείου Παιδείας και απαιτείται γι’ αυτό </w:t>
      </w:r>
      <w:r>
        <w:rPr>
          <w:rFonts w:eastAsia="Times New Roman" w:cs="Times New Roman"/>
          <w:szCs w:val="24"/>
        </w:rPr>
        <w:lastRenderedPageBreak/>
        <w:t xml:space="preserve">γενναία χρηματοδότηση, αύξηση των λειτουργικών δαπανών για τα σχολεία, τα οποία, όπως γνωρίζετε και εσείς πάρα πολύ καλά, στενάζουν και έχουν πάρα πολύ σοβαρό οικονομικό πρόβλημα. </w:t>
      </w:r>
    </w:p>
    <w:p w14:paraId="20B643DF"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Εν</w:t>
      </w:r>
      <w:r>
        <w:rPr>
          <w:rFonts w:eastAsia="Times New Roman" w:cs="Times New Roman"/>
          <w:szCs w:val="24"/>
        </w:rPr>
        <w:t xml:space="preserve"> πάση </w:t>
      </w:r>
      <w:proofErr w:type="spellStart"/>
      <w:r>
        <w:rPr>
          <w:rFonts w:eastAsia="Times New Roman" w:cs="Times New Roman"/>
          <w:szCs w:val="24"/>
        </w:rPr>
        <w:t>περιπτώσει</w:t>
      </w:r>
      <w:proofErr w:type="spellEnd"/>
      <w:r>
        <w:rPr>
          <w:rFonts w:eastAsia="Times New Roman" w:cs="Times New Roman"/>
          <w:szCs w:val="24"/>
        </w:rPr>
        <w:t>, αυτό που θέλουμε να πούμε, κύριε Υπουργέ, είναι ότι αυτή η εφαρμογή έγινε για πρώτη φορά φέτος. Πρόκειται για έναν κόσμο, που εσείς είπατε ότι είναι τετρακόσιοι. Εμείς λέμε ότι είναι αρκετοί περισσότεροι, αρκετές εκατοντάδες. Κάθε ημέρα β</w:t>
      </w:r>
      <w:r>
        <w:rPr>
          <w:rFonts w:eastAsia="Times New Roman" w:cs="Times New Roman"/>
          <w:szCs w:val="24"/>
        </w:rPr>
        <w:t xml:space="preserve">γαίνουν και καινούργιοι. </w:t>
      </w:r>
    </w:p>
    <w:p w14:paraId="20B643E0"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Πόσοι; Πείτε μας νούμερο, όμως. </w:t>
      </w:r>
    </w:p>
    <w:p w14:paraId="20B643E1"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Μιλάω με βάση δημοσιεύματα. Έχουν ανοίξει αυτοί οι άνθρωποι αυτοί και ένα </w:t>
      </w:r>
      <w:r>
        <w:rPr>
          <w:rFonts w:eastAsia="Times New Roman" w:cs="Times New Roman"/>
          <w:szCs w:val="24"/>
          <w:lang w:val="en-US"/>
        </w:rPr>
        <w:t>site</w:t>
      </w:r>
      <w:r>
        <w:rPr>
          <w:rFonts w:eastAsia="Times New Roman" w:cs="Times New Roman"/>
          <w:szCs w:val="24"/>
        </w:rPr>
        <w:t xml:space="preserve"> στο ίντερνετ, το οποίο ενημερώνεται κάθε μέρα. </w:t>
      </w:r>
    </w:p>
    <w:p w14:paraId="20B643E2"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δεν καταλαβαίνουμε αυτήν την επιμονή σας, η οποία δεν ξέρω εάν είναι επίδειξη πυγμής ή τι είδους αναλγησία απέναντι σε τετρακόσιους, πεντακόσιους ή εξακόσιους ανθρώπους, στους οποίους αρν</w:t>
      </w:r>
      <w:r>
        <w:rPr>
          <w:rFonts w:eastAsia="Times New Roman" w:cs="Times New Roman"/>
          <w:szCs w:val="24"/>
        </w:rPr>
        <w:t xml:space="preserve">είστε το δικαίωμα να υποβάλουν αίτηση, λέγοντας ότι αυτό θα καθυστερήσει τη διαδικασία για δύο μήνες. </w:t>
      </w:r>
    </w:p>
    <w:p w14:paraId="20B643E3"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Νομίζουμε ότι δεν ευσταθεί αυτή η δικαιολογία, κύριε Υπουργέ -διότι περί δικαιολογίας πρόκειται- και έχετε πολύ μεγάλη ευθύνη απέναντι σε αυτούς και στις</w:t>
      </w:r>
      <w:r>
        <w:rPr>
          <w:rFonts w:eastAsia="Times New Roman" w:cs="Times New Roman"/>
          <w:szCs w:val="24"/>
        </w:rPr>
        <w:t xml:space="preserve"> οικογένειές τους να ανοίξετε τώρα το σύστημα για ένα εύλογο διάστημα, έτσι ώστε να προλάβουν αυτοί οι άνθρωποι να αποκτήσουν το δικαίωμα στην εργασία.</w:t>
      </w:r>
    </w:p>
    <w:p w14:paraId="20B643E4"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Πρέπει να σας πω εδώ -και το είπα μάλιστα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όταν ξεκίνησε αυτή η διαδικασία, </w:t>
      </w:r>
      <w:r>
        <w:rPr>
          <w:rFonts w:eastAsia="Times New Roman" w:cs="Times New Roman"/>
          <w:szCs w:val="24"/>
        </w:rPr>
        <w:t>τα σχολεία ήταν κλειστά. Η ανακοίνωση του Υπουργείου βγήκε στα δελτία τύπου του Υπουργείου και όχι στις ανακοινώσεις. Υπάρχουν, δηλαδή, και μία σειρά από παρατυπίες που δεν βοήθησαν αυτούς τους ανθρώπους να ενημερωθούν. Την ίδια περίοδο είχαν προβλήματα υγ</w:t>
      </w:r>
      <w:r>
        <w:rPr>
          <w:rFonts w:eastAsia="Times New Roman" w:cs="Times New Roman"/>
          <w:szCs w:val="24"/>
        </w:rPr>
        <w:t xml:space="preserve">είας οι ίδιοι ή συγγενείς τους και έχασαν αυτήν την προθεσμία. </w:t>
      </w:r>
    </w:p>
    <w:p w14:paraId="20B643E5"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Δεν καταλαβαίνω, λοιπόν, αυτή την επιμονή και αυτή την άρνηση, κύριε Υπουργέ, και τέλος πάντων θα πρέπει να αναλάβετε και τις δικές σας ευθύνες απέναντι σε αυτές τις οικογένειες των εκπαιδευτι</w:t>
      </w:r>
      <w:r>
        <w:rPr>
          <w:rFonts w:eastAsia="Times New Roman" w:cs="Times New Roman"/>
          <w:szCs w:val="24"/>
        </w:rPr>
        <w:t>κών. Μιλάμε για αναπληρωτές, μιλάμε για ανθρώπους που έχουν μία βαλίτσα στο χέρι και γυρνάνε σε όλη την Ελλάδα, που δεν έχουν τα ίδια δικαιώματα με τους μόνιμους εκπαιδευτικούς και έρχεστε τώρα εσείς και σ’ ένα κομμάτι από αυτούς -δεν έχει σημασία εάν είνα</w:t>
      </w:r>
      <w:r>
        <w:rPr>
          <w:rFonts w:eastAsia="Times New Roman" w:cs="Times New Roman"/>
          <w:szCs w:val="24"/>
        </w:rPr>
        <w:t xml:space="preserve">ι μικρό ή μεγάλο- στερείτε τη δυνατότητα να εργαστούν την επόμενη χρονιά. </w:t>
      </w:r>
    </w:p>
    <w:p w14:paraId="20B643E6"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Έχετε ευθύνη και σας καλούμε να την αναλάβετε για άλλη μία φορά. Έχουν κάνει και κινητοποιήσεις οι άνθρωποι, πάρα πολλοί σας το ζητάνε και θέλουμε μία εξήγηση γιατί αρνείστε τόσο πε</w:t>
      </w:r>
      <w:r>
        <w:rPr>
          <w:rFonts w:eastAsia="Times New Roman" w:cs="Times New Roman"/>
          <w:szCs w:val="24"/>
        </w:rPr>
        <w:t xml:space="preserve">ισματικά να ανοίξει αυτό το σύστημα, για να μπορέσουν να καταθέσουν τις αιτήσεις τους. </w:t>
      </w:r>
    </w:p>
    <w:p w14:paraId="20B643E7"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20B643E8"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Παρακαλώ, κύριε Υπουργέ, έχετε τον λόγο για τρία λεπτά.</w:t>
      </w:r>
    </w:p>
    <w:p w14:paraId="20B643E9"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w:t>
      </w:r>
      <w:r>
        <w:rPr>
          <w:rFonts w:eastAsia="Times New Roman" w:cs="Times New Roman"/>
          <w:b/>
          <w:szCs w:val="24"/>
        </w:rPr>
        <w:t>ων):</w:t>
      </w:r>
      <w:r>
        <w:rPr>
          <w:rFonts w:eastAsia="Times New Roman" w:cs="Times New Roman"/>
          <w:szCs w:val="24"/>
        </w:rPr>
        <w:t xml:space="preserve"> Κατ’ αρχ</w:t>
      </w:r>
      <w:r>
        <w:rPr>
          <w:rFonts w:eastAsia="Times New Roman" w:cs="Times New Roman"/>
          <w:szCs w:val="24"/>
        </w:rPr>
        <w:t>άς</w:t>
      </w:r>
      <w:r>
        <w:rPr>
          <w:rFonts w:eastAsia="Times New Roman" w:cs="Times New Roman"/>
          <w:szCs w:val="24"/>
        </w:rPr>
        <w:t>, δεν είναι προσωπικό το θέμα. Ελπίζω να το καταλαβαίνετε. Έτσι δεν είναι; Γιατί ο τρόπος, με τον οποίον μιλήσατε, είναι σαν να είναι στο χέρι μου να ανοίγω και να κλείνω συστήματα ηλεκτρονικά. Δεν γίνονται αυτά, κύριε Δελή.</w:t>
      </w:r>
    </w:p>
    <w:p w14:paraId="20B643EA"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Γ</w:t>
      </w:r>
      <w:r>
        <w:rPr>
          <w:rFonts w:eastAsia="Times New Roman" w:cs="Times New Roman"/>
          <w:szCs w:val="24"/>
        </w:rPr>
        <w:t>ια πολιτική απόφαση μίλησα.</w:t>
      </w:r>
    </w:p>
    <w:p w14:paraId="20B643EB"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Δεν γίνονται αυτά τα πράγματα. Θέλω να το ξέρετε. Η κοινωνία έχει προχωρήσει λίγο παραπάνω από τέτοιες αυθαιρεσίες Υπουργών.</w:t>
      </w:r>
    </w:p>
    <w:p w14:paraId="20B643EC"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Δεύτερον, είπατε: «</w:t>
      </w:r>
      <w:r>
        <w:rPr>
          <w:rFonts w:eastAsia="Times New Roman" w:cs="Times New Roman"/>
          <w:szCs w:val="24"/>
        </w:rPr>
        <w:t>Ευτυχώς</w:t>
      </w:r>
      <w:r>
        <w:rPr>
          <w:rFonts w:eastAsia="Times New Roman" w:cs="Times New Roman"/>
          <w:szCs w:val="24"/>
        </w:rPr>
        <w:t xml:space="preserve"> που το</w:t>
      </w:r>
      <w:r>
        <w:rPr>
          <w:rFonts w:eastAsia="Times New Roman" w:cs="Times New Roman"/>
          <w:szCs w:val="24"/>
        </w:rPr>
        <w:t xml:space="preserve"> κανονικό άνοιγμα των σχολείων δεν εξαρτάται μόνο από αυτό». Άρα δέχεστε κι εσείς ότι εξαρτάται και από αυτό.</w:t>
      </w:r>
    </w:p>
    <w:p w14:paraId="20B643ED"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Τρίτον, λέτε ότι τα σχολεία εκείνη την εποχή ήταν κλειστά. Μα, οι εκατό χιλιάδες που έκαναν αίτηση δεν ήταν άνθρωποι που δούλευαν στα σχολεία. Άρα</w:t>
      </w:r>
      <w:r>
        <w:rPr>
          <w:rFonts w:eastAsia="Times New Roman" w:cs="Times New Roman"/>
          <w:szCs w:val="24"/>
        </w:rPr>
        <w:t xml:space="preserve"> έκαναν την αίτηση και από το σπίτι τους και από φίλους τους και από οπουδήποτε υπήρχαν υπολογιστές.</w:t>
      </w:r>
    </w:p>
    <w:p w14:paraId="20B643EE"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Πώς είναι δυνατόν </w:t>
      </w:r>
      <w:proofErr w:type="spellStart"/>
      <w:r>
        <w:rPr>
          <w:rFonts w:eastAsia="Times New Roman" w:cs="Times New Roman"/>
          <w:szCs w:val="24"/>
        </w:rPr>
        <w:t>εκατόν</w:t>
      </w:r>
      <w:proofErr w:type="spellEnd"/>
      <w:r>
        <w:rPr>
          <w:rFonts w:eastAsia="Times New Roman" w:cs="Times New Roman"/>
          <w:szCs w:val="24"/>
        </w:rPr>
        <w:t xml:space="preserve"> δώδεκα χιλιάδες -αν δεν κάνω λάθος, μπορεί να κάνω λάθος, πάντως πάνω από εκατό χιλιάδες υποψήφιοι- να το ξέρουν, να έχουν κάνει α</w:t>
      </w:r>
      <w:r>
        <w:rPr>
          <w:rFonts w:eastAsia="Times New Roman" w:cs="Times New Roman"/>
          <w:szCs w:val="24"/>
        </w:rPr>
        <w:t>ίτηση κ.λπ. και να μην έχουν κάνει αίτηση αυτοί οι άνθρωποι;</w:t>
      </w:r>
    </w:p>
    <w:p w14:paraId="20B643EF"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Δεν είναι -και αυτό μπορεί, πράγματι, να μην το γνωρίζετε- ότι προχωράνε τα πάντα, ανοίγεις το σύστημα, βάζεις τους υπόλοιπους, κλείνεις το σύστημα και συνεχίζουν να προχωράνε. Είναι ότι αν ανοίξ</w:t>
      </w:r>
      <w:r>
        <w:rPr>
          <w:rFonts w:eastAsia="Times New Roman" w:cs="Times New Roman"/>
          <w:szCs w:val="24"/>
        </w:rPr>
        <w:t>ει το σύστημα, ακυρώνεται η οποιαδήποτε διαδικασία και πρέπει να την αρχίσεις από την αρχή, όχι αυτών που έκαναν αίτηση, αλλά εννοώ για τη μελέτη των αιτήσεων.</w:t>
      </w:r>
    </w:p>
    <w:p w14:paraId="20B643F0"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Να συμφωνήσω, όμως, σε κάτι που είπατε και έχετε απόλυτο δίκιο και εκεί, όπως ξέρετε, κάνουμε ό,</w:t>
      </w:r>
      <w:r>
        <w:rPr>
          <w:rFonts w:eastAsia="Times New Roman" w:cs="Times New Roman"/>
          <w:szCs w:val="24"/>
        </w:rPr>
        <w:t>τι περνάει από το χέρι μας, δυστυχώς όχι πάρα πολλά. Ελπίζω, όμως, όταν κλείσει η αξιολόγηση να μπορέσουμε να πούμε περισσότερα.</w:t>
      </w:r>
    </w:p>
    <w:p w14:paraId="20B643F1"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Το καθεστώς των αναπληρωτών καθηγητών και δασκάλων είναι ένα απαράδεκτο καθεστώς. Οι συμβάσεις δεν συνάδουν με συμβάσεις ανθρώπ</w:t>
      </w:r>
      <w:r>
        <w:rPr>
          <w:rFonts w:eastAsia="Times New Roman" w:cs="Times New Roman"/>
          <w:szCs w:val="24"/>
        </w:rPr>
        <w:t xml:space="preserve">ων </w:t>
      </w:r>
      <w:r>
        <w:rPr>
          <w:rFonts w:eastAsia="Times New Roman" w:cs="Times New Roman"/>
          <w:szCs w:val="24"/>
        </w:rPr>
        <w:lastRenderedPageBreak/>
        <w:t>που είναι αφοσιωμένοι, όπως είναι οι περισσότεροι απ’ αυτούς τους ανθρώπους, στο εκπαιδευτικό έργο και θα πρέπει πράγματι να έχουν αξιοπρεπέστερες συμβάσεις και βεβαίως να ανοίξει ο δρόμος για τους μόνιμους διορισμούς.</w:t>
      </w:r>
    </w:p>
    <w:p w14:paraId="20B643F2"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Ευχαριστώ.</w:t>
      </w:r>
    </w:p>
    <w:p w14:paraId="20B643F3"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Δεν θα συζητηθούν λόγω κωλύματος των αρμοδίων Υπουργών, όπως μας ενημερώνει ο Γενικός Γραμματέας της Κυβέρνησης κ. Καλογήρου και θα επαναπροσδιοριστούν για συζήτηση οι εξής ερωτήσεις:</w:t>
      </w:r>
    </w:p>
    <w:p w14:paraId="20B643F4" w14:textId="77777777" w:rsidR="004A4550" w:rsidRDefault="000073ED">
      <w:pPr>
        <w:spacing w:line="720" w:lineRule="auto"/>
        <w:ind w:firstLine="720"/>
        <w:jc w:val="both"/>
        <w:rPr>
          <w:rFonts w:eastAsia="Times New Roman"/>
          <w:szCs w:val="24"/>
        </w:rPr>
      </w:pPr>
      <w:r>
        <w:rPr>
          <w:rFonts w:eastAsia="Times New Roman"/>
          <w:szCs w:val="24"/>
        </w:rPr>
        <w:t>Η πέμπτη με αριθμό 929/2-6-2017 επίκ</w:t>
      </w:r>
      <w:r>
        <w:rPr>
          <w:rFonts w:eastAsia="Times New Roman"/>
          <w:szCs w:val="24"/>
        </w:rPr>
        <w:t xml:space="preserve">αιρη ερώτηση πρώτου κύκλου του Βουλευτή Β΄ </w:t>
      </w:r>
      <w:r>
        <w:rPr>
          <w:rFonts w:eastAsia="Times New Roman"/>
          <w:szCs w:val="24"/>
        </w:rPr>
        <w:t>Πειραι</w:t>
      </w:r>
      <w:r>
        <w:rPr>
          <w:rFonts w:eastAsia="Times New Roman"/>
          <w:szCs w:val="24"/>
        </w:rPr>
        <w:t>ώς</w:t>
      </w:r>
      <w:r>
        <w:rPr>
          <w:rFonts w:eastAsia="Times New Roman"/>
          <w:szCs w:val="24"/>
        </w:rPr>
        <w:t xml:space="preserve"> των Ανεξαρτήτων Ελλήνων κ. </w:t>
      </w:r>
      <w:r>
        <w:rPr>
          <w:rFonts w:eastAsia="Times New Roman"/>
          <w:bCs/>
          <w:szCs w:val="24"/>
        </w:rPr>
        <w:t>Δημητρίου Καμμένου</w:t>
      </w:r>
      <w:r>
        <w:rPr>
          <w:rFonts w:eastAsia="Times New Roman"/>
          <w:szCs w:val="24"/>
        </w:rPr>
        <w:t xml:space="preserve"> προς τον Υπουργό </w:t>
      </w:r>
      <w:r>
        <w:rPr>
          <w:rFonts w:eastAsia="Times New Roman"/>
          <w:bCs/>
          <w:szCs w:val="24"/>
        </w:rPr>
        <w:t xml:space="preserve">Οικονομικών, </w:t>
      </w:r>
      <w:r>
        <w:rPr>
          <w:rFonts w:eastAsia="Times New Roman"/>
          <w:szCs w:val="24"/>
        </w:rPr>
        <w:t>σχετικά με την κλοπή ηλεκτρικού ρεύματος.</w:t>
      </w:r>
    </w:p>
    <w:p w14:paraId="20B643F5" w14:textId="77777777" w:rsidR="004A4550" w:rsidRDefault="000073ED">
      <w:pPr>
        <w:spacing w:line="720" w:lineRule="auto"/>
        <w:ind w:firstLine="720"/>
        <w:jc w:val="both"/>
        <w:rPr>
          <w:rFonts w:eastAsia="Times New Roman"/>
          <w:szCs w:val="24"/>
        </w:rPr>
      </w:pPr>
      <w:r>
        <w:rPr>
          <w:rFonts w:eastAsia="Times New Roman"/>
          <w:szCs w:val="24"/>
        </w:rPr>
        <w:t>Η έκτη με αριθμό 931/2-6-2017 επίκαιρη ερώτηση πρώτου κύκλου του Βουλευτή Β΄ Αθηνών το</w:t>
      </w:r>
      <w:r>
        <w:rPr>
          <w:rFonts w:eastAsia="Times New Roman"/>
          <w:szCs w:val="24"/>
        </w:rPr>
        <w:t xml:space="preserve">υ Ποταμιού κ. </w:t>
      </w:r>
      <w:r>
        <w:rPr>
          <w:rFonts w:eastAsia="Times New Roman"/>
          <w:bCs/>
          <w:szCs w:val="24"/>
        </w:rPr>
        <w:t xml:space="preserve">Γεωργίου </w:t>
      </w:r>
      <w:proofErr w:type="spellStart"/>
      <w:r>
        <w:rPr>
          <w:rFonts w:eastAsia="Times New Roman"/>
          <w:bCs/>
          <w:szCs w:val="24"/>
        </w:rPr>
        <w:t>Αμυρά</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szCs w:val="24"/>
        </w:rPr>
        <w:t xml:space="preserve"> σχετικά με την υπόθεση «Siemens».</w:t>
      </w:r>
    </w:p>
    <w:p w14:paraId="20B643F6" w14:textId="77777777" w:rsidR="004A4550" w:rsidRDefault="000073ED">
      <w:pPr>
        <w:spacing w:line="720" w:lineRule="auto"/>
        <w:ind w:firstLine="720"/>
        <w:jc w:val="both"/>
        <w:rPr>
          <w:rFonts w:eastAsia="Times New Roman"/>
          <w:szCs w:val="24"/>
        </w:rPr>
      </w:pPr>
      <w:r>
        <w:rPr>
          <w:rFonts w:eastAsia="Times New Roman"/>
          <w:szCs w:val="24"/>
        </w:rPr>
        <w:t>Η τρίτη με αριθμό 924/1-6-2017 επίκαιρη ερώτηση δευτέρου κύκλου της Βουλευτού Β΄ Αθηνών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w:t>
      </w:r>
      <w:r>
        <w:rPr>
          <w:rFonts w:eastAsia="Times New Roman"/>
          <w:szCs w:val="24"/>
        </w:rPr>
        <w:t>κ</w:t>
      </w:r>
      <w:r>
        <w:rPr>
          <w:rFonts w:eastAsia="Times New Roman"/>
          <w:szCs w:val="24"/>
        </w:rPr>
        <w:t>.</w:t>
      </w:r>
      <w:r>
        <w:rPr>
          <w:rFonts w:eastAsia="Times New Roman"/>
          <w:szCs w:val="24"/>
        </w:rPr>
        <w:t xml:space="preserve"> </w:t>
      </w:r>
      <w:r>
        <w:rPr>
          <w:rFonts w:eastAsia="Times New Roman"/>
          <w:bCs/>
          <w:szCs w:val="24"/>
        </w:rPr>
        <w:t xml:space="preserve">Ελένης </w:t>
      </w:r>
      <w:proofErr w:type="spellStart"/>
      <w:r>
        <w:rPr>
          <w:rFonts w:eastAsia="Times New Roman"/>
          <w:bCs/>
          <w:szCs w:val="24"/>
        </w:rPr>
        <w:lastRenderedPageBreak/>
        <w:t>Ζαρούλια</w:t>
      </w:r>
      <w:proofErr w:type="spellEnd"/>
      <w:r>
        <w:rPr>
          <w:rFonts w:eastAsia="Times New Roman"/>
          <w:szCs w:val="24"/>
        </w:rPr>
        <w:t xml:space="preserve"> προς τον Υπουργό </w:t>
      </w:r>
      <w:r>
        <w:rPr>
          <w:rFonts w:eastAsia="Times New Roman"/>
          <w:bCs/>
          <w:szCs w:val="24"/>
        </w:rPr>
        <w:t>Οικον</w:t>
      </w:r>
      <w:r>
        <w:rPr>
          <w:rFonts w:eastAsia="Times New Roman"/>
          <w:bCs/>
          <w:szCs w:val="24"/>
        </w:rPr>
        <w:t xml:space="preserve">ομικών, </w:t>
      </w:r>
      <w:r>
        <w:rPr>
          <w:rFonts w:eastAsia="Times New Roman"/>
          <w:szCs w:val="24"/>
        </w:rPr>
        <w:t xml:space="preserve">σχετικά με τον διορισμό υπόδικης στη </w:t>
      </w:r>
      <w:r>
        <w:rPr>
          <w:rFonts w:eastAsia="Times New Roman"/>
          <w:szCs w:val="24"/>
        </w:rPr>
        <w:t>δ</w:t>
      </w:r>
      <w:r>
        <w:rPr>
          <w:rFonts w:eastAsia="Times New Roman"/>
          <w:szCs w:val="24"/>
        </w:rPr>
        <w:t xml:space="preserve">ιοίκηση του </w:t>
      </w:r>
      <w:proofErr w:type="spellStart"/>
      <w:r>
        <w:rPr>
          <w:rFonts w:eastAsia="Times New Roman"/>
          <w:szCs w:val="24"/>
        </w:rPr>
        <w:t>υ</w:t>
      </w:r>
      <w:r>
        <w:rPr>
          <w:rFonts w:eastAsia="Times New Roman"/>
          <w:szCs w:val="24"/>
        </w:rPr>
        <w:t>περταμείου</w:t>
      </w:r>
      <w:proofErr w:type="spellEnd"/>
      <w:r>
        <w:rPr>
          <w:rFonts w:eastAsia="Times New Roman"/>
          <w:szCs w:val="24"/>
        </w:rPr>
        <w:t>.</w:t>
      </w:r>
    </w:p>
    <w:p w14:paraId="20B643F7" w14:textId="77777777" w:rsidR="004A4550" w:rsidRDefault="000073ED">
      <w:pPr>
        <w:spacing w:line="720" w:lineRule="auto"/>
        <w:ind w:firstLine="720"/>
        <w:jc w:val="both"/>
        <w:rPr>
          <w:rFonts w:eastAsia="Times New Roman"/>
          <w:szCs w:val="24"/>
        </w:rPr>
      </w:pPr>
      <w:r>
        <w:rPr>
          <w:rFonts w:eastAsia="Times New Roman"/>
          <w:szCs w:val="24"/>
        </w:rPr>
        <w:t xml:space="preserve">Επίσης η τέταρτη με αριθμό 948/6-6-2017 επίκαιρη ερώτηση δευτέρου κύκλου του Βουλευτή Β΄ Θεσσαλονίκης του Κομμουνιστικού Κόμματος </w:t>
      </w:r>
      <w:r>
        <w:rPr>
          <w:rFonts w:eastAsia="Times New Roman"/>
          <w:szCs w:val="24"/>
        </w:rPr>
        <w:t>Ελλάδ</w:t>
      </w:r>
      <w:r>
        <w:rPr>
          <w:rFonts w:eastAsia="Times New Roman"/>
          <w:szCs w:val="24"/>
        </w:rPr>
        <w:t>α</w:t>
      </w:r>
      <w:r>
        <w:rPr>
          <w:rFonts w:eastAsia="Times New Roman"/>
          <w:szCs w:val="24"/>
        </w:rPr>
        <w:t>ς κ.</w:t>
      </w:r>
      <w:r>
        <w:rPr>
          <w:rFonts w:eastAsia="Times New Roman"/>
          <w:szCs w:val="24"/>
        </w:rPr>
        <w:t xml:space="preserve"> </w:t>
      </w:r>
      <w:r>
        <w:rPr>
          <w:rFonts w:eastAsia="Times New Roman"/>
          <w:bCs/>
          <w:szCs w:val="24"/>
        </w:rPr>
        <w:t xml:space="preserve">Σάκη </w:t>
      </w:r>
      <w:proofErr w:type="spellStart"/>
      <w:r>
        <w:rPr>
          <w:rFonts w:eastAsia="Times New Roman"/>
          <w:bCs/>
          <w:szCs w:val="24"/>
        </w:rPr>
        <w:t>Βαρδαλή</w:t>
      </w:r>
      <w:proofErr w:type="spellEnd"/>
      <w:r>
        <w:rPr>
          <w:rFonts w:eastAsia="Times New Roman"/>
          <w:szCs w:val="24"/>
        </w:rPr>
        <w:t xml:space="preserve"> προς τον Υπουργό </w:t>
      </w:r>
      <w:r>
        <w:rPr>
          <w:rFonts w:eastAsia="Times New Roman"/>
          <w:bCs/>
          <w:szCs w:val="24"/>
        </w:rPr>
        <w:t xml:space="preserve">Οικονομικών, </w:t>
      </w:r>
      <w:r>
        <w:rPr>
          <w:rFonts w:eastAsia="Times New Roman"/>
          <w:szCs w:val="24"/>
        </w:rPr>
        <w:t>σ</w:t>
      </w:r>
      <w:r>
        <w:rPr>
          <w:rFonts w:eastAsia="Times New Roman"/>
          <w:szCs w:val="24"/>
        </w:rPr>
        <w:t xml:space="preserve">χετικά με την Ελληνική Βιομηχανία Οχημάτων «ΕΛ.Β.Ο.Α.Β.Ε.», δεν θα συζητηθεί λόγω φόρτου εργασίας του αρμόδιου Υπουργού, προφανώς λόγω του </w:t>
      </w:r>
      <w:proofErr w:type="spellStart"/>
      <w:r>
        <w:rPr>
          <w:rFonts w:eastAsia="Times New Roman"/>
          <w:szCs w:val="24"/>
          <w:lang w:val="en-US"/>
        </w:rPr>
        <w:t>Eurogroup</w:t>
      </w:r>
      <w:proofErr w:type="spellEnd"/>
      <w:r>
        <w:rPr>
          <w:rFonts w:eastAsia="Times New Roman"/>
          <w:szCs w:val="24"/>
        </w:rPr>
        <w:t>.</w:t>
      </w:r>
    </w:p>
    <w:p w14:paraId="20B643F8" w14:textId="77777777" w:rsidR="004A4550" w:rsidRDefault="000073ED">
      <w:pPr>
        <w:spacing w:line="720" w:lineRule="auto"/>
        <w:ind w:firstLine="720"/>
        <w:jc w:val="both"/>
        <w:rPr>
          <w:rFonts w:eastAsia="Times New Roman"/>
          <w:szCs w:val="24"/>
        </w:rPr>
      </w:pPr>
      <w:r>
        <w:rPr>
          <w:rFonts w:eastAsia="Times New Roman"/>
          <w:szCs w:val="24"/>
        </w:rPr>
        <w:t>Η πρώτη με αριθμό 942/6-6-2017 επίκαιρη ερώτηση</w:t>
      </w:r>
      <w:r w:rsidDel="00FC3234">
        <w:rPr>
          <w:rFonts w:eastAsia="Times New Roman"/>
          <w:szCs w:val="24"/>
        </w:rPr>
        <w:t xml:space="preserve"> </w:t>
      </w:r>
      <w:r>
        <w:rPr>
          <w:rFonts w:eastAsia="Times New Roman"/>
          <w:szCs w:val="24"/>
        </w:rPr>
        <w:t>δευτέρου κύκλου του Βουλευτή Μαγνησίας της Νέας Δημοκρατία</w:t>
      </w:r>
      <w:r>
        <w:rPr>
          <w:rFonts w:eastAsia="Times New Roman"/>
          <w:szCs w:val="24"/>
        </w:rPr>
        <w:t xml:space="preserve">ς κ. </w:t>
      </w:r>
      <w:r>
        <w:rPr>
          <w:rFonts w:eastAsia="Times New Roman"/>
          <w:bCs/>
          <w:szCs w:val="24"/>
        </w:rPr>
        <w:t xml:space="preserve">Χρήστου </w:t>
      </w:r>
      <w:proofErr w:type="spellStart"/>
      <w:r>
        <w:rPr>
          <w:rFonts w:eastAsia="Times New Roman"/>
          <w:bCs/>
          <w:szCs w:val="24"/>
        </w:rPr>
        <w:t>Μπουκώρου</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Υγείας, </w:t>
      </w:r>
      <w:r>
        <w:rPr>
          <w:rFonts w:eastAsia="Times New Roman"/>
          <w:szCs w:val="24"/>
        </w:rPr>
        <w:t xml:space="preserve">με θέμα: «δραματική η κατάσταση στη Β΄ Παθολογική Κλινική Βόλου», δεν θα συζητηθεί λόγω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 xml:space="preserve"> λόγω ανειλημμένων υποχρεώσεων.</w:t>
      </w:r>
    </w:p>
    <w:p w14:paraId="20B643F9" w14:textId="77777777" w:rsidR="004A4550" w:rsidRDefault="000073ED">
      <w:pPr>
        <w:spacing w:line="720" w:lineRule="auto"/>
        <w:ind w:firstLine="720"/>
        <w:jc w:val="both"/>
        <w:rPr>
          <w:rFonts w:eastAsia="Times New Roman"/>
          <w:szCs w:val="24"/>
        </w:rPr>
      </w:pPr>
      <w:r>
        <w:rPr>
          <w:rFonts w:eastAsia="Times New Roman"/>
          <w:szCs w:val="24"/>
        </w:rPr>
        <w:t>Η δεύτερη με αριθμό 943/6-6-201</w:t>
      </w:r>
      <w:r>
        <w:rPr>
          <w:rFonts w:eastAsia="Times New Roman"/>
          <w:szCs w:val="24"/>
        </w:rPr>
        <w:t xml:space="preserve">7 επίκαιρη ερώτηση δευτέρου κύκλου του Βουλευτή </w:t>
      </w:r>
      <w:r>
        <w:rPr>
          <w:rFonts w:eastAsia="Times New Roman"/>
          <w:szCs w:val="24"/>
        </w:rPr>
        <w:t>Λ</w:t>
      </w:r>
      <w:r>
        <w:rPr>
          <w:rFonts w:eastAsia="Times New Roman"/>
          <w:szCs w:val="24"/>
        </w:rPr>
        <w:t>α</w:t>
      </w:r>
      <w:r>
        <w:rPr>
          <w:rFonts w:eastAsia="Times New Roman"/>
          <w:szCs w:val="24"/>
        </w:rPr>
        <w:t>ρ</w:t>
      </w:r>
      <w:r>
        <w:rPr>
          <w:rFonts w:eastAsia="Times New Roman"/>
          <w:szCs w:val="24"/>
        </w:rPr>
        <w:t>ί</w:t>
      </w:r>
      <w:r>
        <w:rPr>
          <w:rFonts w:eastAsia="Times New Roman"/>
          <w:szCs w:val="24"/>
        </w:rPr>
        <w:t>σ</w:t>
      </w:r>
      <w:r>
        <w:rPr>
          <w:rFonts w:eastAsia="Times New Roman"/>
          <w:szCs w:val="24"/>
        </w:rPr>
        <w:t>η</w:t>
      </w:r>
      <w:r>
        <w:rPr>
          <w:rFonts w:eastAsia="Times New Roman"/>
          <w:szCs w:val="24"/>
        </w:rPr>
        <w:t>ς</w:t>
      </w:r>
      <w:r>
        <w:rPr>
          <w:rFonts w:eastAsia="Times New Roman"/>
          <w:szCs w:val="24"/>
        </w:rPr>
        <w:t xml:space="preserve">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 xml:space="preserve">Κωνσταντίνου </w:t>
      </w:r>
      <w:proofErr w:type="spellStart"/>
      <w:r>
        <w:rPr>
          <w:rFonts w:eastAsia="Times New Roman"/>
          <w:bCs/>
          <w:szCs w:val="24"/>
        </w:rPr>
        <w:t>Μπαργιώτα</w:t>
      </w:r>
      <w:proofErr w:type="spellEnd"/>
      <w:r>
        <w:rPr>
          <w:rFonts w:eastAsia="Times New Roman"/>
          <w:szCs w:val="24"/>
        </w:rPr>
        <w:t xml:space="preserve"> προς τον Υπουργό </w:t>
      </w:r>
      <w:r>
        <w:rPr>
          <w:rFonts w:eastAsia="Times New Roman"/>
          <w:bCs/>
          <w:szCs w:val="24"/>
        </w:rPr>
        <w:t xml:space="preserve">Υγείας, </w:t>
      </w:r>
      <w:r>
        <w:rPr>
          <w:rFonts w:eastAsia="Times New Roman"/>
          <w:szCs w:val="24"/>
        </w:rPr>
        <w:t xml:space="preserve">με θέμα: «υπάρχει </w:t>
      </w:r>
      <w:r>
        <w:rPr>
          <w:rFonts w:eastAsia="Times New Roman"/>
          <w:szCs w:val="24"/>
        </w:rPr>
        <w:lastRenderedPageBreak/>
        <w:t xml:space="preserve">τελικά εθνική και περιφερειακή στρατηγική για την ανάπτυξη του ιατρικού τουρισμού;», </w:t>
      </w:r>
      <w:r>
        <w:rPr>
          <w:rFonts w:eastAsia="Times New Roman"/>
          <w:szCs w:val="24"/>
        </w:rPr>
        <w:t>δεν θα συζητηθεί λόγω κωλύματος του Υπουργού Υγείας κ. Ξανθού, διότι θα βρίσκεται εκτός Αθηνών.</w:t>
      </w:r>
    </w:p>
    <w:p w14:paraId="20B643FA" w14:textId="77777777" w:rsidR="004A4550" w:rsidRDefault="000073ED">
      <w:pPr>
        <w:spacing w:line="720" w:lineRule="auto"/>
        <w:ind w:firstLine="720"/>
        <w:jc w:val="both"/>
        <w:rPr>
          <w:rFonts w:eastAsia="Times New Roman"/>
          <w:szCs w:val="24"/>
        </w:rPr>
      </w:pPr>
      <w:r>
        <w:rPr>
          <w:rFonts w:eastAsia="Times New Roman"/>
          <w:szCs w:val="24"/>
        </w:rPr>
        <w:t xml:space="preserve">Η δεύτερη με αριθμό 933/2-6-2017 επίκαιρη ερώτηση πρώτου κύκλου του Βουλευτή Β΄ Αθηνών της Δημοκρατικής Συμπαράταξης ΠΑΣΟΚ – ΔΗΜΑΡ κ. </w:t>
      </w:r>
      <w:r>
        <w:rPr>
          <w:rFonts w:eastAsia="Times New Roman"/>
          <w:bCs/>
          <w:szCs w:val="24"/>
        </w:rPr>
        <w:t>Ανδρέα Λοβέρδου</w:t>
      </w:r>
      <w:r>
        <w:rPr>
          <w:rFonts w:eastAsia="Times New Roman"/>
          <w:szCs w:val="24"/>
        </w:rPr>
        <w:t xml:space="preserve"> προς τον Υπουργό </w:t>
      </w:r>
      <w:r>
        <w:rPr>
          <w:rFonts w:eastAsia="Times New Roman"/>
          <w:bCs/>
          <w:szCs w:val="24"/>
        </w:rPr>
        <w:t xml:space="preserve">Δικαιοσύνης, Διαφάνειας και Ανθρωπίνων Δικαιωμάτων, </w:t>
      </w:r>
      <w:r>
        <w:rPr>
          <w:rFonts w:eastAsia="Times New Roman"/>
          <w:szCs w:val="24"/>
        </w:rPr>
        <w:t xml:space="preserve">σχετικά με τη </w:t>
      </w:r>
      <w:proofErr w:type="spellStart"/>
      <w:r>
        <w:rPr>
          <w:rFonts w:eastAsia="Times New Roman"/>
          <w:szCs w:val="24"/>
        </w:rPr>
        <w:t>συνεπιμέλεια</w:t>
      </w:r>
      <w:proofErr w:type="spellEnd"/>
      <w:r>
        <w:rPr>
          <w:rFonts w:eastAsia="Times New Roman"/>
          <w:szCs w:val="24"/>
        </w:rPr>
        <w:t xml:space="preserve"> τέκνων, δεν θα συζητηθεί λόγω ασθενείας του Υπουργού </w:t>
      </w:r>
      <w:r>
        <w:rPr>
          <w:rFonts w:eastAsia="Times New Roman"/>
          <w:bCs/>
          <w:szCs w:val="24"/>
        </w:rPr>
        <w:t xml:space="preserve">Δικαιοσύνης, Διαφάνειας και Ανθρωπίνων Δικαιωμάτων </w:t>
      </w:r>
      <w:r>
        <w:rPr>
          <w:rFonts w:eastAsia="Times New Roman"/>
          <w:szCs w:val="24"/>
        </w:rPr>
        <w:t>κ. Κοντονή.</w:t>
      </w:r>
    </w:p>
    <w:p w14:paraId="20B643FB" w14:textId="77777777" w:rsidR="004A4550" w:rsidRDefault="000073ED">
      <w:pPr>
        <w:spacing w:line="720" w:lineRule="auto"/>
        <w:ind w:firstLine="720"/>
        <w:jc w:val="both"/>
        <w:rPr>
          <w:rFonts w:eastAsia="Times New Roman"/>
          <w:szCs w:val="24"/>
        </w:rPr>
      </w:pPr>
      <w:r>
        <w:rPr>
          <w:rFonts w:eastAsia="Times New Roman"/>
          <w:szCs w:val="24"/>
        </w:rPr>
        <w:t>Τέλος η τρίτη με αριθμό 923/1-6-2017 επίκαι</w:t>
      </w:r>
      <w:r>
        <w:rPr>
          <w:rFonts w:eastAsia="Times New Roman"/>
          <w:szCs w:val="24"/>
        </w:rPr>
        <w:t>ρη ερώτηση πρώτου κύκλου του Βουλευτή Επικρατείας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w:t>
      </w:r>
      <w:r>
        <w:rPr>
          <w:rFonts w:eastAsia="Times New Roman"/>
          <w:bCs/>
          <w:szCs w:val="24"/>
        </w:rPr>
        <w:t>Χρήστου Παππά</w:t>
      </w:r>
      <w:r>
        <w:rPr>
          <w:rFonts w:eastAsia="Times New Roman"/>
          <w:szCs w:val="24"/>
        </w:rPr>
        <w:t xml:space="preserve"> προς τον Υπουργό </w:t>
      </w:r>
      <w:r>
        <w:rPr>
          <w:rFonts w:eastAsia="Times New Roman"/>
          <w:bCs/>
          <w:szCs w:val="24"/>
        </w:rPr>
        <w:t xml:space="preserve">Παιδείας, Έρευνας και Θρησκευμάτων, </w:t>
      </w:r>
      <w:r>
        <w:rPr>
          <w:rFonts w:eastAsia="Times New Roman"/>
          <w:szCs w:val="24"/>
        </w:rPr>
        <w:t>με θέμα: «εκπλήρωση του Τάματος του Έθνους», δεν συζητείται.</w:t>
      </w:r>
    </w:p>
    <w:p w14:paraId="20B643FC"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Επόμενη είναι η με αριθμό 3673/22-2-2017 </w:t>
      </w:r>
      <w:r>
        <w:rPr>
          <w:rFonts w:eastAsia="Times New Roman" w:cs="Times New Roman"/>
          <w:szCs w:val="24"/>
        </w:rPr>
        <w:t xml:space="preserve">ερώτηση του Βουλευτή Ροδόπης της Δημοκρατικής Συμπαράταξης ΠΑΣΟΚ – ΔΗΜΑΡ κ. </w:t>
      </w:r>
      <w:r>
        <w:rPr>
          <w:rFonts w:eastAsia="Times New Roman" w:cs="Times New Roman"/>
          <w:bCs/>
          <w:szCs w:val="24"/>
        </w:rPr>
        <w:t xml:space="preserve">Αχμέτ </w:t>
      </w:r>
      <w:proofErr w:type="spellStart"/>
      <w:r>
        <w:rPr>
          <w:rFonts w:eastAsia="Times New Roman" w:cs="Times New Roman"/>
          <w:bCs/>
          <w:szCs w:val="24"/>
        </w:rPr>
        <w:t>Ιλχάν</w:t>
      </w:r>
      <w:proofErr w:type="spellEnd"/>
      <w:r>
        <w:rPr>
          <w:rFonts w:eastAsia="Times New Roman" w:cs="Times New Roman"/>
          <w:szCs w:val="24"/>
        </w:rPr>
        <w:t xml:space="preserve"> </w:t>
      </w:r>
      <w:r>
        <w:rPr>
          <w:rFonts w:eastAsia="Times New Roman" w:cs="Times New Roman"/>
          <w:szCs w:val="24"/>
        </w:rPr>
        <w:lastRenderedPageBreak/>
        <w:t>προς τον Υπουργό</w:t>
      </w:r>
      <w:r>
        <w:rPr>
          <w:rFonts w:eastAsia="Times New Roman" w:cs="Times New Roman"/>
          <w:bCs/>
          <w:szCs w:val="24"/>
        </w:rPr>
        <w:t xml:space="preserve"> Παιδείας, Έρευνας και Θρησκευμάτων, </w:t>
      </w:r>
      <w:r>
        <w:rPr>
          <w:rFonts w:eastAsia="Times New Roman" w:cs="Times New Roman"/>
          <w:szCs w:val="24"/>
        </w:rPr>
        <w:t xml:space="preserve">σχετικά με τη διατήρηση στην κατηγορία των «δυσπρόσιτων» των </w:t>
      </w:r>
      <w:r>
        <w:rPr>
          <w:rFonts w:eastAsia="Times New Roman" w:cs="Times New Roman"/>
          <w:szCs w:val="24"/>
        </w:rPr>
        <w:t>σ</w:t>
      </w:r>
      <w:r>
        <w:rPr>
          <w:rFonts w:eastAsia="Times New Roman" w:cs="Times New Roman"/>
          <w:szCs w:val="24"/>
        </w:rPr>
        <w:t xml:space="preserve">χολικών </w:t>
      </w:r>
      <w:r>
        <w:rPr>
          <w:rFonts w:eastAsia="Times New Roman" w:cs="Times New Roman"/>
          <w:szCs w:val="24"/>
        </w:rPr>
        <w:t>μ</w:t>
      </w:r>
      <w:r>
        <w:rPr>
          <w:rFonts w:eastAsia="Times New Roman" w:cs="Times New Roman"/>
          <w:szCs w:val="24"/>
        </w:rPr>
        <w:t xml:space="preserve">ονάδων </w:t>
      </w:r>
      <w:r>
        <w:rPr>
          <w:rFonts w:eastAsia="Times New Roman" w:cs="Times New Roman"/>
          <w:szCs w:val="24"/>
        </w:rPr>
        <w:t>δ</w:t>
      </w:r>
      <w:r>
        <w:rPr>
          <w:rFonts w:eastAsia="Times New Roman" w:cs="Times New Roman"/>
          <w:szCs w:val="24"/>
        </w:rPr>
        <w:t xml:space="preserve">ευτεροβάθμιας </w:t>
      </w:r>
      <w:r>
        <w:rPr>
          <w:rFonts w:eastAsia="Times New Roman" w:cs="Times New Roman"/>
          <w:szCs w:val="24"/>
        </w:rPr>
        <w:t>ε</w:t>
      </w:r>
      <w:r>
        <w:rPr>
          <w:rFonts w:eastAsia="Times New Roman" w:cs="Times New Roman"/>
          <w:szCs w:val="24"/>
        </w:rPr>
        <w:t xml:space="preserve">κπαίδευσης των </w:t>
      </w:r>
      <w:proofErr w:type="spellStart"/>
      <w:r>
        <w:rPr>
          <w:rFonts w:eastAsia="Times New Roman" w:cs="Times New Roman"/>
          <w:szCs w:val="24"/>
        </w:rPr>
        <w:t>Σαπών</w:t>
      </w:r>
      <w:proofErr w:type="spellEnd"/>
      <w:r>
        <w:rPr>
          <w:rFonts w:eastAsia="Times New Roman" w:cs="Times New Roman"/>
          <w:szCs w:val="24"/>
        </w:rPr>
        <w:t xml:space="preserve"> </w:t>
      </w:r>
      <w:r>
        <w:rPr>
          <w:rFonts w:eastAsia="Times New Roman" w:cs="Times New Roman"/>
          <w:szCs w:val="24"/>
        </w:rPr>
        <w:t xml:space="preserve">και του </w:t>
      </w:r>
      <w:proofErr w:type="spellStart"/>
      <w:r>
        <w:rPr>
          <w:rFonts w:eastAsia="Times New Roman" w:cs="Times New Roman"/>
          <w:szCs w:val="24"/>
        </w:rPr>
        <w:t>Ιάσμου</w:t>
      </w:r>
      <w:proofErr w:type="spellEnd"/>
      <w:r>
        <w:rPr>
          <w:rFonts w:eastAsia="Times New Roman" w:cs="Times New Roman"/>
          <w:szCs w:val="24"/>
        </w:rPr>
        <w:t xml:space="preserve"> Ροδόπης.</w:t>
      </w:r>
    </w:p>
    <w:p w14:paraId="20B643FD"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Ιλχάν</w:t>
      </w:r>
      <w:proofErr w:type="spellEnd"/>
      <w:r>
        <w:rPr>
          <w:rFonts w:eastAsia="Times New Roman" w:cs="Times New Roman"/>
          <w:szCs w:val="24"/>
        </w:rPr>
        <w:t xml:space="preserve"> για δ</w:t>
      </w:r>
      <w:r>
        <w:rPr>
          <w:rFonts w:eastAsia="Times New Roman" w:cs="Times New Roman"/>
          <w:szCs w:val="24"/>
        </w:rPr>
        <w:t>ύ</w:t>
      </w:r>
      <w:r>
        <w:rPr>
          <w:rFonts w:eastAsia="Times New Roman" w:cs="Times New Roman"/>
          <w:szCs w:val="24"/>
        </w:rPr>
        <w:t>ο λεπτά.</w:t>
      </w:r>
    </w:p>
    <w:p w14:paraId="20B643FE"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ΙΛΧΑΝ ΑΧΜΕΤ:</w:t>
      </w:r>
      <w:r>
        <w:rPr>
          <w:rFonts w:eastAsia="Times New Roman" w:cs="Times New Roman"/>
          <w:szCs w:val="24"/>
        </w:rPr>
        <w:t xml:space="preserve"> Ευχαριστώ, κύριε Πρόεδρε. </w:t>
      </w:r>
    </w:p>
    <w:p w14:paraId="20B643FF"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Κύριε Υπουργέ, η ερώτησή μου αφορά, όπως είπε και ο Πρόεδρος, τη διατήρηση των σχολείων των περιοχών </w:t>
      </w:r>
      <w:proofErr w:type="spellStart"/>
      <w:r>
        <w:rPr>
          <w:rFonts w:eastAsia="Times New Roman" w:cs="Times New Roman"/>
          <w:szCs w:val="24"/>
        </w:rPr>
        <w:t>Σαπών</w:t>
      </w:r>
      <w:proofErr w:type="spellEnd"/>
      <w:r>
        <w:rPr>
          <w:rFonts w:eastAsia="Times New Roman" w:cs="Times New Roman"/>
          <w:szCs w:val="24"/>
        </w:rPr>
        <w:t xml:space="preserve"> και </w:t>
      </w:r>
      <w:proofErr w:type="spellStart"/>
      <w:r>
        <w:rPr>
          <w:rFonts w:eastAsia="Times New Roman" w:cs="Times New Roman"/>
          <w:szCs w:val="24"/>
        </w:rPr>
        <w:t>Ιάσμου</w:t>
      </w:r>
      <w:proofErr w:type="spellEnd"/>
      <w:r>
        <w:rPr>
          <w:rFonts w:eastAsia="Times New Roman" w:cs="Times New Roman"/>
          <w:szCs w:val="24"/>
        </w:rPr>
        <w:t xml:space="preserve"> στην κατηγορία των δυσπρόσιτων. Εκ</w:t>
      </w:r>
      <w:r>
        <w:rPr>
          <w:rFonts w:eastAsia="Times New Roman" w:cs="Times New Roman"/>
          <w:szCs w:val="24"/>
        </w:rPr>
        <w:t xml:space="preserve">δώσατε μια εγκύκλιο με την οποία κάνατε </w:t>
      </w:r>
      <w:proofErr w:type="spellStart"/>
      <w:r>
        <w:rPr>
          <w:rFonts w:eastAsia="Times New Roman" w:cs="Times New Roman"/>
          <w:szCs w:val="24"/>
        </w:rPr>
        <w:t>αναμοριοδότηση</w:t>
      </w:r>
      <w:proofErr w:type="spellEnd"/>
      <w:r>
        <w:rPr>
          <w:rFonts w:eastAsia="Times New Roman" w:cs="Times New Roman"/>
          <w:szCs w:val="24"/>
        </w:rPr>
        <w:t xml:space="preserve">. Μπορεί να έχει κάποια λογική όσον αφορά άλλες περιοχές. Όσον αφορά, όμως, την περιοχή της Θράκης, ξέρετε ότι υπάρχουν ποικίλα προβλήματα. </w:t>
      </w:r>
    </w:p>
    <w:p w14:paraId="20B64400"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Κατ’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οι σχολικές μονάδες </w:t>
      </w:r>
      <w:proofErr w:type="spellStart"/>
      <w:r>
        <w:rPr>
          <w:rFonts w:eastAsia="Times New Roman" w:cs="Times New Roman"/>
          <w:szCs w:val="24"/>
        </w:rPr>
        <w:t>Σαπών</w:t>
      </w:r>
      <w:proofErr w:type="spellEnd"/>
      <w:r>
        <w:rPr>
          <w:rFonts w:eastAsia="Times New Roman" w:cs="Times New Roman"/>
          <w:szCs w:val="24"/>
        </w:rPr>
        <w:t xml:space="preserve"> και </w:t>
      </w:r>
      <w:proofErr w:type="spellStart"/>
      <w:r>
        <w:rPr>
          <w:rFonts w:eastAsia="Times New Roman" w:cs="Times New Roman"/>
          <w:szCs w:val="24"/>
        </w:rPr>
        <w:t>Ιάσμου</w:t>
      </w:r>
      <w:proofErr w:type="spellEnd"/>
      <w:r>
        <w:rPr>
          <w:rFonts w:eastAsia="Times New Roman" w:cs="Times New Roman"/>
          <w:szCs w:val="24"/>
        </w:rPr>
        <w:t xml:space="preserve"> βρίσκονται σ</w:t>
      </w:r>
      <w:r>
        <w:rPr>
          <w:rFonts w:eastAsia="Times New Roman" w:cs="Times New Roman"/>
          <w:szCs w:val="24"/>
        </w:rPr>
        <w:t xml:space="preserve">ε μια παραμεθόρια περιοχή και σε αυτά τα σχολεία φοιτούν κατά 90% τα παιδιά από τη μειονότητα. Όπως γνωρίζετε, η Ροδόπη δεν έχει αεροδρόμιο, ούτε είναι εύκολη η πρόσβαση σ’ αυτά τα σχολεία από όλους τους εκπαιδευτικούς. Μπορεί βέβαια να βελτιώθηκε λίγο το </w:t>
      </w:r>
      <w:r>
        <w:rPr>
          <w:rFonts w:eastAsia="Times New Roman" w:cs="Times New Roman"/>
          <w:szCs w:val="24"/>
        </w:rPr>
        <w:t xml:space="preserve">οδικό δίκτυο, αλλά αυτό δεν σημαίνει ότι είναι μια περιοχή ανταγωνιστική. </w:t>
      </w:r>
    </w:p>
    <w:p w14:paraId="20B64401"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Κύριε Υπουργέ, όπως φαίνεται και στην ερώτησή μου, τα σχολεία για τα οποία γίνεται λόγος δεν θα είναι ελκυστικά στην προτίμηση των εκπαιδευτικών είτε είναι μόνιμοι είτε αναπληρωτές </w:t>
      </w:r>
      <w:r>
        <w:rPr>
          <w:rFonts w:eastAsia="Times New Roman" w:cs="Times New Roman"/>
          <w:szCs w:val="24"/>
        </w:rPr>
        <w:t xml:space="preserve">είτε ωρομίσθιοι και θα πρέπει να </w:t>
      </w:r>
      <w:r>
        <w:rPr>
          <w:rFonts w:eastAsia="Times New Roman" w:cs="Times New Roman"/>
          <w:szCs w:val="24"/>
        </w:rPr>
        <w:lastRenderedPageBreak/>
        <w:t xml:space="preserve">παρέχουν την επιπλέον δυνατότητα </w:t>
      </w:r>
      <w:proofErr w:type="spellStart"/>
      <w:r>
        <w:rPr>
          <w:rFonts w:eastAsia="Times New Roman" w:cs="Times New Roman"/>
          <w:szCs w:val="24"/>
        </w:rPr>
        <w:t>μοριοδότησής</w:t>
      </w:r>
      <w:proofErr w:type="spellEnd"/>
      <w:r>
        <w:rPr>
          <w:rFonts w:eastAsia="Times New Roman" w:cs="Times New Roman"/>
          <w:szCs w:val="24"/>
        </w:rPr>
        <w:t xml:space="preserve"> τους ως δυσπρόσιτα, προκειμένου να τα επιλέξουν. </w:t>
      </w:r>
    </w:p>
    <w:p w14:paraId="20B64402"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Σε κάθε άλλη περίπτωση, αν το Υπουργείο συνεχίζει την ίδια πρακτική και δεν τα διατηρήσουμε σταθερά ως δυσπρόσιτα, θα υποχρεωθο</w:t>
      </w:r>
      <w:r>
        <w:rPr>
          <w:rFonts w:eastAsia="Times New Roman" w:cs="Times New Roman"/>
          <w:szCs w:val="24"/>
        </w:rPr>
        <w:t xml:space="preserve">ύν αυτά τα δυο σχολεία -όπως λέει η ΕΛΜΕ Ροδόπης, με απόφασή της την οποία θα καταθέσω στα Πρακτικά, όπως και ψήφισμα του Δήμου </w:t>
      </w:r>
      <w:proofErr w:type="spellStart"/>
      <w:r>
        <w:rPr>
          <w:rFonts w:eastAsia="Times New Roman" w:cs="Times New Roman"/>
          <w:szCs w:val="24"/>
        </w:rPr>
        <w:t>Μαρωνείας</w:t>
      </w:r>
      <w:proofErr w:type="spellEnd"/>
      <w:r>
        <w:rPr>
          <w:rFonts w:eastAsia="Times New Roman" w:cs="Times New Roman"/>
          <w:szCs w:val="24"/>
        </w:rPr>
        <w:t xml:space="preserve"> και </w:t>
      </w:r>
      <w:proofErr w:type="spellStart"/>
      <w:r>
        <w:rPr>
          <w:rFonts w:eastAsia="Times New Roman" w:cs="Times New Roman"/>
          <w:szCs w:val="24"/>
        </w:rPr>
        <w:t>Σαπών</w:t>
      </w:r>
      <w:proofErr w:type="spellEnd"/>
      <w:r>
        <w:rPr>
          <w:rFonts w:eastAsia="Times New Roman" w:cs="Times New Roman"/>
          <w:szCs w:val="24"/>
        </w:rPr>
        <w:t xml:space="preserve">- να κλείσουν. </w:t>
      </w:r>
    </w:p>
    <w:p w14:paraId="20B64403"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Τα παιδιά αυτά θα υποχρεωθούν από τον </w:t>
      </w:r>
      <w:proofErr w:type="spellStart"/>
      <w:r>
        <w:rPr>
          <w:rFonts w:eastAsia="Times New Roman" w:cs="Times New Roman"/>
          <w:szCs w:val="24"/>
        </w:rPr>
        <w:t>Ίασμο</w:t>
      </w:r>
      <w:proofErr w:type="spellEnd"/>
      <w:r>
        <w:rPr>
          <w:rFonts w:eastAsia="Times New Roman" w:cs="Times New Roman"/>
          <w:szCs w:val="24"/>
        </w:rPr>
        <w:t xml:space="preserve"> να πάνε προς την Ξάνθη και από την περιοχή </w:t>
      </w:r>
      <w:proofErr w:type="spellStart"/>
      <w:r>
        <w:rPr>
          <w:rFonts w:eastAsia="Times New Roman" w:cs="Times New Roman"/>
          <w:szCs w:val="24"/>
        </w:rPr>
        <w:t>Σαπών</w:t>
      </w:r>
      <w:proofErr w:type="spellEnd"/>
      <w:r>
        <w:rPr>
          <w:rFonts w:eastAsia="Times New Roman" w:cs="Times New Roman"/>
          <w:szCs w:val="24"/>
        </w:rPr>
        <w:t xml:space="preserve"> </w:t>
      </w:r>
      <w:r>
        <w:rPr>
          <w:rFonts w:eastAsia="Times New Roman" w:cs="Times New Roman"/>
          <w:szCs w:val="24"/>
        </w:rPr>
        <w:t xml:space="preserve">να πάνε στην Κομοτηνή και μάλιστα τη στιγμή που στο Δήμο </w:t>
      </w:r>
      <w:proofErr w:type="spellStart"/>
      <w:r>
        <w:rPr>
          <w:rFonts w:eastAsia="Times New Roman" w:cs="Times New Roman"/>
          <w:szCs w:val="24"/>
        </w:rPr>
        <w:t>Αρριανών</w:t>
      </w:r>
      <w:proofErr w:type="spellEnd"/>
      <w:r>
        <w:rPr>
          <w:rFonts w:eastAsia="Times New Roman" w:cs="Times New Roman"/>
          <w:szCs w:val="24"/>
        </w:rPr>
        <w:t xml:space="preserve">, στο διπλανό από το Δήμο </w:t>
      </w:r>
      <w:proofErr w:type="spellStart"/>
      <w:r>
        <w:rPr>
          <w:rFonts w:eastAsia="Times New Roman" w:cs="Times New Roman"/>
          <w:szCs w:val="24"/>
        </w:rPr>
        <w:t>Σαπών</w:t>
      </w:r>
      <w:proofErr w:type="spellEnd"/>
      <w:r>
        <w:rPr>
          <w:rFonts w:eastAsia="Times New Roman" w:cs="Times New Roman"/>
          <w:szCs w:val="24"/>
        </w:rPr>
        <w:t>, που είναι κατ’ εξοχήν μειονοτική περιοχή, δεν υπάρχει ούτε ένα δημόσιο γυμνάσιο ή λύκειο. Γνωρίζετε πάρα πολύ καλά ότι τα παιδιά όλης της περιοχής πάνε στο σχ</w:t>
      </w:r>
      <w:r>
        <w:rPr>
          <w:rFonts w:eastAsia="Times New Roman" w:cs="Times New Roman"/>
          <w:szCs w:val="24"/>
        </w:rPr>
        <w:t xml:space="preserve">ολείο. </w:t>
      </w:r>
    </w:p>
    <w:p w14:paraId="20B64404"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Θέλουμε να ρωτήσουμε αν τελικά θα διατηρήσετε το προνόμιο του δυσπρόσιτου σ’ αυτά τα δύο σχολεία στην περιοχή του Νομού Ροδόπης. Όσον αφορά το σχολείο στην </w:t>
      </w:r>
      <w:proofErr w:type="spellStart"/>
      <w:r>
        <w:rPr>
          <w:rFonts w:eastAsia="Times New Roman" w:cs="Times New Roman"/>
          <w:szCs w:val="24"/>
        </w:rPr>
        <w:t>Οργάνη</w:t>
      </w:r>
      <w:proofErr w:type="spellEnd"/>
      <w:r>
        <w:rPr>
          <w:rFonts w:eastAsia="Times New Roman" w:cs="Times New Roman"/>
          <w:szCs w:val="24"/>
        </w:rPr>
        <w:t xml:space="preserve"> που είναι μια ειδική περίπτωση στον ορεινό </w:t>
      </w:r>
      <w:r>
        <w:rPr>
          <w:rFonts w:eastAsia="Times New Roman" w:cs="Times New Roman"/>
          <w:szCs w:val="24"/>
        </w:rPr>
        <w:t xml:space="preserve">όγκο, εκεί όχι μόνο να διατηρηθεί η </w:t>
      </w:r>
      <w:proofErr w:type="spellStart"/>
      <w:r>
        <w:rPr>
          <w:rFonts w:eastAsia="Times New Roman" w:cs="Times New Roman"/>
          <w:szCs w:val="24"/>
        </w:rPr>
        <w:t>μοριοδότησή</w:t>
      </w:r>
      <w:proofErr w:type="spellEnd"/>
      <w:r>
        <w:rPr>
          <w:rFonts w:eastAsia="Times New Roman" w:cs="Times New Roman"/>
          <w:szCs w:val="24"/>
        </w:rPr>
        <w:t xml:space="preserve"> του ως δυσπρόσιτου, αλλά να δοθούν και επιπλέον μόρια. </w:t>
      </w:r>
    </w:p>
    <w:p w14:paraId="20B64405" w14:textId="77777777" w:rsidR="004A4550" w:rsidRDefault="000073ED">
      <w:pPr>
        <w:spacing w:line="600" w:lineRule="auto"/>
        <w:ind w:firstLine="720"/>
        <w:jc w:val="both"/>
        <w:rPr>
          <w:rFonts w:eastAsia="Times New Roman" w:cs="Times New Roman"/>
          <w:szCs w:val="24"/>
        </w:rPr>
      </w:pPr>
      <w:r>
        <w:rPr>
          <w:rFonts w:eastAsia="Times New Roman"/>
          <w:b/>
          <w:bCs/>
        </w:rPr>
        <w:lastRenderedPageBreak/>
        <w:t>ΠΡΟΕΔΡΕΥΩΝ (Δημήτριος Κρεμαστινός):</w:t>
      </w:r>
      <w:r>
        <w:rPr>
          <w:rFonts w:eastAsia="Times New Roman" w:cs="Times New Roman"/>
          <w:szCs w:val="24"/>
        </w:rPr>
        <w:t xml:space="preserve"> Κύριε Υπουργέ, έχετε τον λόγο για τρία λεπτά.</w:t>
      </w:r>
    </w:p>
    <w:p w14:paraId="20B64406"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Ιλχάν</w:t>
      </w:r>
      <w:proofErr w:type="spellEnd"/>
      <w:r>
        <w:rPr>
          <w:rFonts w:eastAsia="Times New Roman" w:cs="Times New Roman"/>
          <w:szCs w:val="24"/>
        </w:rPr>
        <w:t xml:space="preserve">, έχετε δίκιο. Είναι ένα σοβαρό πρόβλημα. </w:t>
      </w:r>
    </w:p>
    <w:p w14:paraId="20B64407"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Ξέρετε ότι η διαδικασία της </w:t>
      </w:r>
      <w:proofErr w:type="spellStart"/>
      <w:r>
        <w:rPr>
          <w:rFonts w:eastAsia="Times New Roman" w:cs="Times New Roman"/>
          <w:szCs w:val="24"/>
        </w:rPr>
        <w:t>αναμοριοδότησης</w:t>
      </w:r>
      <w:proofErr w:type="spellEnd"/>
      <w:r>
        <w:rPr>
          <w:rFonts w:eastAsia="Times New Roman" w:cs="Times New Roman"/>
          <w:szCs w:val="24"/>
        </w:rPr>
        <w:t xml:space="preserve"> γίνεται σε πολλά σχολεία. Δεν είναι </w:t>
      </w:r>
      <w:proofErr w:type="spellStart"/>
      <w:r>
        <w:rPr>
          <w:rFonts w:eastAsia="Times New Roman" w:cs="Times New Roman"/>
          <w:szCs w:val="24"/>
        </w:rPr>
        <w:t>στοχοποιημένα</w:t>
      </w:r>
      <w:proofErr w:type="spellEnd"/>
      <w:r>
        <w:rPr>
          <w:rFonts w:eastAsia="Times New Roman" w:cs="Times New Roman"/>
          <w:szCs w:val="24"/>
        </w:rPr>
        <w:t xml:space="preserve"> αυτά τα σχολεία. Γίνεται από τους </w:t>
      </w:r>
      <w:r>
        <w:rPr>
          <w:rFonts w:eastAsia="Times New Roman" w:cs="Times New Roman"/>
          <w:szCs w:val="24"/>
        </w:rPr>
        <w:t>δ</w:t>
      </w:r>
      <w:r>
        <w:rPr>
          <w:rFonts w:eastAsia="Times New Roman" w:cs="Times New Roman"/>
          <w:szCs w:val="24"/>
        </w:rPr>
        <w:t xml:space="preserve">ιευθυντές </w:t>
      </w:r>
      <w:r>
        <w:rPr>
          <w:rFonts w:eastAsia="Times New Roman" w:cs="Times New Roman"/>
          <w:szCs w:val="24"/>
        </w:rPr>
        <w:t>ε</w:t>
      </w:r>
      <w:r>
        <w:rPr>
          <w:rFonts w:eastAsia="Times New Roman" w:cs="Times New Roman"/>
          <w:szCs w:val="24"/>
        </w:rPr>
        <w:t xml:space="preserve">κπαίδευσης, πηγαίνουν στον </w:t>
      </w:r>
      <w:r>
        <w:rPr>
          <w:rFonts w:eastAsia="Times New Roman" w:cs="Times New Roman"/>
          <w:szCs w:val="24"/>
        </w:rPr>
        <w:t>π</w:t>
      </w:r>
      <w:r>
        <w:rPr>
          <w:rFonts w:eastAsia="Times New Roman" w:cs="Times New Roman"/>
          <w:szCs w:val="24"/>
        </w:rPr>
        <w:t xml:space="preserve">εριφερειακό </w:t>
      </w:r>
      <w:r>
        <w:rPr>
          <w:rFonts w:eastAsia="Times New Roman" w:cs="Times New Roman"/>
          <w:szCs w:val="24"/>
        </w:rPr>
        <w:t>δ</w:t>
      </w:r>
      <w:r>
        <w:rPr>
          <w:rFonts w:eastAsia="Times New Roman" w:cs="Times New Roman"/>
          <w:szCs w:val="24"/>
        </w:rPr>
        <w:t>ιευθυντή και μετά, με</w:t>
      </w:r>
      <w:r>
        <w:rPr>
          <w:rFonts w:eastAsia="Times New Roman" w:cs="Times New Roman"/>
          <w:szCs w:val="24"/>
        </w:rPr>
        <w:t xml:space="preserve"> πρόταση του οικείου </w:t>
      </w:r>
      <w:r>
        <w:rPr>
          <w:rFonts w:eastAsia="Times New Roman" w:cs="Times New Roman"/>
          <w:szCs w:val="24"/>
        </w:rPr>
        <w:t>α</w:t>
      </w:r>
      <w:r>
        <w:rPr>
          <w:rFonts w:eastAsia="Times New Roman" w:cs="Times New Roman"/>
          <w:szCs w:val="24"/>
        </w:rPr>
        <w:t xml:space="preserve">νώτερου </w:t>
      </w:r>
      <w:r>
        <w:rPr>
          <w:rFonts w:eastAsia="Times New Roman" w:cs="Times New Roman"/>
          <w:szCs w:val="24"/>
        </w:rPr>
        <w:t>κ</w:t>
      </w:r>
      <w:r>
        <w:rPr>
          <w:rFonts w:eastAsia="Times New Roman" w:cs="Times New Roman"/>
          <w:szCs w:val="24"/>
        </w:rPr>
        <w:t xml:space="preserve">εντρικού </w:t>
      </w:r>
      <w:r>
        <w:rPr>
          <w:rFonts w:eastAsia="Times New Roman" w:cs="Times New Roman"/>
          <w:szCs w:val="24"/>
        </w:rPr>
        <w:t>υ</w:t>
      </w:r>
      <w:r>
        <w:rPr>
          <w:rFonts w:eastAsia="Times New Roman" w:cs="Times New Roman"/>
          <w:szCs w:val="24"/>
        </w:rPr>
        <w:t xml:space="preserve">πηρεσιακού </w:t>
      </w:r>
      <w:r>
        <w:rPr>
          <w:rFonts w:eastAsia="Times New Roman" w:cs="Times New Roman"/>
          <w:szCs w:val="24"/>
        </w:rPr>
        <w:t>σ</w:t>
      </w:r>
      <w:r>
        <w:rPr>
          <w:rFonts w:eastAsia="Times New Roman" w:cs="Times New Roman"/>
          <w:szCs w:val="24"/>
        </w:rPr>
        <w:t xml:space="preserve">υμβουλίου, καθορίζονται τα σχολεία που λειτουργούν σε δυσπρόσιτες και απομονωμένες περιοχές. </w:t>
      </w:r>
    </w:p>
    <w:p w14:paraId="20B64408"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Πράγματι, τα σχολεία που αναφέρετε είναι σε δυσπρόσιτες περιοχές. Το έγγραφο, απ’ ό,τι καταλαβαίνω, συνεχίζει</w:t>
      </w:r>
      <w:r>
        <w:rPr>
          <w:rFonts w:eastAsia="Times New Roman" w:cs="Times New Roman"/>
          <w:szCs w:val="24"/>
        </w:rPr>
        <w:t xml:space="preserve"> να τα χαρακτηρίζει ως σχολεία σε δυσπρόσιτες περιοχές και δεν βλέπω κανέναν λόγο γιατί να μην συνεχίσουν να χαρακτηρίζονται έτσι, αν τα σημερινά στοιχεία συνεχίσουν να υφίστανται. Νομίζω ότι δεν υπάρχει, λοιπόν, κανένας λόγος ανησυχίας. </w:t>
      </w:r>
    </w:p>
    <w:p w14:paraId="20B64409"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0B6440A" w14:textId="77777777" w:rsidR="004A4550" w:rsidRDefault="000073ED">
      <w:pPr>
        <w:spacing w:line="600" w:lineRule="auto"/>
        <w:ind w:firstLine="720"/>
        <w:jc w:val="both"/>
        <w:rPr>
          <w:rFonts w:eastAsia="Times New Roman" w:cs="Times New Roman"/>
          <w:szCs w:val="24"/>
        </w:rPr>
      </w:pPr>
      <w:r>
        <w:rPr>
          <w:rFonts w:eastAsia="Times New Roman"/>
          <w:b/>
          <w:bCs/>
        </w:rPr>
        <w:t>Π</w:t>
      </w:r>
      <w:r>
        <w:rPr>
          <w:rFonts w:eastAsia="Times New Roman"/>
          <w:b/>
          <w:bCs/>
        </w:rPr>
        <w:t>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Ιλχάν</w:t>
      </w:r>
      <w:proofErr w:type="spellEnd"/>
      <w:r>
        <w:rPr>
          <w:rFonts w:eastAsia="Times New Roman" w:cs="Times New Roman"/>
          <w:szCs w:val="24"/>
        </w:rPr>
        <w:t>, έχετε τον λόγο για τρία λεπτά.</w:t>
      </w:r>
    </w:p>
    <w:p w14:paraId="20B6440B"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ΙΛΧΑΝ ΑΧΜΕΤ:</w:t>
      </w:r>
      <w:r>
        <w:rPr>
          <w:rFonts w:eastAsia="Times New Roman" w:cs="Times New Roman"/>
          <w:szCs w:val="24"/>
        </w:rPr>
        <w:t xml:space="preserve"> Ευχαριστώ, κύριε Πρόεδρε. </w:t>
      </w:r>
    </w:p>
    <w:p w14:paraId="20B6440C"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κατ’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χαίρομαι που αναγνωρίζετε ότι όντως υπάρχει πρόβλημα στην περιοχή σ’ αυτά τα δύο σχολεία. Αυτό είναι πάρα πολύ </w:t>
      </w:r>
      <w:r>
        <w:rPr>
          <w:rFonts w:eastAsia="Times New Roman" w:cs="Times New Roman"/>
          <w:szCs w:val="24"/>
        </w:rPr>
        <w:t xml:space="preserve">θετικό. </w:t>
      </w:r>
    </w:p>
    <w:p w14:paraId="20B6440D"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Παρά ταύτα, θα ήθελα να καταθέσω στα Πρακτικά και το ψήφισμα του </w:t>
      </w:r>
      <w:r>
        <w:rPr>
          <w:rFonts w:eastAsia="Times New Roman" w:cs="Times New Roman"/>
          <w:szCs w:val="24"/>
        </w:rPr>
        <w:t>δ</w:t>
      </w:r>
      <w:r>
        <w:rPr>
          <w:rFonts w:eastAsia="Times New Roman" w:cs="Times New Roman"/>
          <w:szCs w:val="24"/>
        </w:rPr>
        <w:t xml:space="preserve">ημοτικού </w:t>
      </w:r>
      <w:r>
        <w:rPr>
          <w:rFonts w:eastAsia="Times New Roman" w:cs="Times New Roman"/>
          <w:szCs w:val="24"/>
        </w:rPr>
        <w:t>σ</w:t>
      </w:r>
      <w:r>
        <w:rPr>
          <w:rFonts w:eastAsia="Times New Roman" w:cs="Times New Roman"/>
          <w:szCs w:val="24"/>
        </w:rPr>
        <w:t>υμβουλίου και την αναφορά της ΕΛΜΕ, για να έχετε γνώση. Πιστεύω ότι πρέπει το Υπουργείο να εξετάσει γενικά την πολιτική που εφαρμόζεται για την παιδεία στην περιοχή και όχ</w:t>
      </w:r>
      <w:r>
        <w:rPr>
          <w:rFonts w:eastAsia="Times New Roman" w:cs="Times New Roman"/>
          <w:szCs w:val="24"/>
        </w:rPr>
        <w:t xml:space="preserve">ι μόνο με αφορμή τα δυσπρόσιτα σχολεία, διότι όλη αυτή η περιοχή έχει μια ιδιαίτερη ανάγκη προσοχής σε διάφορα εκπαιδευτικά προβλήματα. Χαίρομαι και πάλι που θα ανταποκριθείτε στο αίτημα των φορέων. </w:t>
      </w:r>
    </w:p>
    <w:p w14:paraId="20B6440E" w14:textId="77777777" w:rsidR="004A4550" w:rsidRDefault="000073ED">
      <w:pPr>
        <w:spacing w:line="600" w:lineRule="auto"/>
        <w:ind w:firstLine="720"/>
        <w:jc w:val="both"/>
        <w:rPr>
          <w:rFonts w:eastAsia="Times New Roman" w:cs="Times New Roman"/>
        </w:rPr>
      </w:pPr>
      <w:r>
        <w:rPr>
          <w:rFonts w:eastAsia="Times New Roman" w:cs="Times New Roman"/>
        </w:rPr>
        <w:t xml:space="preserve">(Στο σημείο αυτό ο Βουλευτής κ. Αχμέτ </w:t>
      </w:r>
      <w:proofErr w:type="spellStart"/>
      <w:r>
        <w:rPr>
          <w:rFonts w:eastAsia="Times New Roman" w:cs="Times New Roman"/>
        </w:rPr>
        <w:t>Ιλχάν</w:t>
      </w:r>
      <w:proofErr w:type="spellEnd"/>
      <w:r>
        <w:rPr>
          <w:rFonts w:eastAsia="Times New Roman" w:cs="Times New Roman"/>
        </w:rPr>
        <w:t xml:space="preserve"> καταθέτει γι</w:t>
      </w:r>
      <w:r>
        <w:rPr>
          <w:rFonts w:eastAsia="Times New Roman" w:cs="Times New Roman"/>
        </w:rPr>
        <w:t>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0B6440F" w14:textId="77777777" w:rsidR="004A4550" w:rsidRDefault="000073ED">
      <w:pPr>
        <w:spacing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Κύριε Υπουργέ, έχετε τον λόγο</w:t>
      </w:r>
      <w:r>
        <w:rPr>
          <w:rFonts w:eastAsia="Times New Roman" w:cs="Times New Roman"/>
        </w:rPr>
        <w:t>.</w:t>
      </w:r>
    </w:p>
    <w:p w14:paraId="20B64410" w14:textId="77777777" w:rsidR="004A4550" w:rsidRDefault="000073ED">
      <w:pPr>
        <w:spacing w:line="600" w:lineRule="auto"/>
        <w:ind w:firstLine="720"/>
        <w:jc w:val="both"/>
        <w:rPr>
          <w:rFonts w:eastAsia="Times New Roman"/>
          <w:szCs w:val="24"/>
        </w:rPr>
      </w:pPr>
      <w:r>
        <w:rPr>
          <w:rFonts w:eastAsia="Times New Roman"/>
          <w:b/>
          <w:szCs w:val="24"/>
        </w:rPr>
        <w:t>ΚΩΝΣΤΑΝΤΙΝΟΣ ΓΑΒΡΟΓΛΟΥ (Υπουργός Παιδε</w:t>
      </w:r>
      <w:r>
        <w:rPr>
          <w:rFonts w:eastAsia="Times New Roman"/>
          <w:b/>
          <w:szCs w:val="24"/>
        </w:rPr>
        <w:t xml:space="preserve">ίας, Έρευνας και Θρησκευμάτων): </w:t>
      </w:r>
      <w:r>
        <w:rPr>
          <w:rFonts w:eastAsia="Times New Roman"/>
          <w:szCs w:val="24"/>
        </w:rPr>
        <w:t xml:space="preserve">Είναι σοβαρό αυτό που είπατε, δηλαδή ότι η περιοχή έχει πολλά προβλήματα. Όπως γνωρίζετε, προσπαθούμε να αντιμετωπίσουμε αρκετά από τα προβλήματα, όχι όλα. Υπάρχουν δυσκολίες σ’ αυτά. Δεν θέλω να </w:t>
      </w:r>
      <w:r>
        <w:rPr>
          <w:rFonts w:eastAsia="Times New Roman"/>
          <w:szCs w:val="24"/>
        </w:rPr>
        <w:lastRenderedPageBreak/>
        <w:t>επανέλθω, γιατί είναι ένα άλ</w:t>
      </w:r>
      <w:r>
        <w:rPr>
          <w:rFonts w:eastAsia="Times New Roman"/>
          <w:szCs w:val="24"/>
        </w:rPr>
        <w:t>λο ζήτημα τα εκπαιδευτικά προβλήματα που υπάρχουν στη Θράκη και πρέπει να επιλυθούν.</w:t>
      </w:r>
    </w:p>
    <w:p w14:paraId="20B64411" w14:textId="77777777" w:rsidR="004A4550" w:rsidRDefault="000073ED">
      <w:pPr>
        <w:spacing w:line="600" w:lineRule="auto"/>
        <w:ind w:firstLine="720"/>
        <w:jc w:val="both"/>
        <w:rPr>
          <w:rFonts w:eastAsia="Times New Roman"/>
          <w:szCs w:val="24"/>
        </w:rPr>
      </w:pPr>
      <w:r>
        <w:rPr>
          <w:rFonts w:eastAsia="Times New Roman"/>
          <w:szCs w:val="24"/>
        </w:rPr>
        <w:t>Θα ήθελα να σας πω κάτι. Ανάμεσα στις άπειρες παθογένειες δεκαετιών που προσπαθούμε να θεραπεύσουμε, είναι να μπορέσουμε πάλι να βάλουμε κάποιους κανόνες για τα δυσπρόσιτα</w:t>
      </w:r>
      <w:r>
        <w:rPr>
          <w:rFonts w:eastAsia="Times New Roman"/>
          <w:szCs w:val="24"/>
        </w:rPr>
        <w:t xml:space="preserve">, διότι ξέρετε ότι και σ’ αυτό το θέμα παίχτηκαν διάφορα παιχνίδια, όχι πάνω στη Θράκη, αλλά υπήρχαν σχολεία που στα χαρτιά ήταν δυσπρόσιτα, ενώ δεν ήταν καθόλου δυσπρόσιτα. </w:t>
      </w:r>
    </w:p>
    <w:p w14:paraId="20B64412" w14:textId="77777777" w:rsidR="004A4550" w:rsidRDefault="000073ED">
      <w:pPr>
        <w:spacing w:line="600" w:lineRule="auto"/>
        <w:ind w:firstLine="720"/>
        <w:jc w:val="both"/>
        <w:rPr>
          <w:rFonts w:eastAsia="Times New Roman"/>
          <w:szCs w:val="24"/>
        </w:rPr>
      </w:pPr>
      <w:r>
        <w:rPr>
          <w:rFonts w:eastAsia="Times New Roman"/>
          <w:szCs w:val="24"/>
        </w:rPr>
        <w:t xml:space="preserve">Άρα, η αυστηρότητα που έχει επέλθει, έχει σχέση και με μία προσπάθεια να </w:t>
      </w:r>
      <w:proofErr w:type="spellStart"/>
      <w:r>
        <w:rPr>
          <w:rFonts w:eastAsia="Times New Roman"/>
          <w:szCs w:val="24"/>
        </w:rPr>
        <w:t>κανονικο</w:t>
      </w:r>
      <w:r>
        <w:rPr>
          <w:rFonts w:eastAsia="Times New Roman"/>
          <w:szCs w:val="24"/>
        </w:rPr>
        <w:t>ποιηθεί</w:t>
      </w:r>
      <w:proofErr w:type="spellEnd"/>
      <w:r>
        <w:rPr>
          <w:rFonts w:eastAsia="Times New Roman"/>
          <w:szCs w:val="24"/>
        </w:rPr>
        <w:t xml:space="preserve"> όλο αυτό το καθεστώς των δυσπρόσιτων. Πάντως, όπως σας είπα, δεν έχει σχέση με τα σχολεία πάνω στη Θράκη.</w:t>
      </w:r>
    </w:p>
    <w:p w14:paraId="20B64413" w14:textId="77777777" w:rsidR="004A4550" w:rsidRDefault="000073ED">
      <w:pPr>
        <w:spacing w:line="600" w:lineRule="auto"/>
        <w:ind w:firstLine="720"/>
        <w:jc w:val="both"/>
        <w:rPr>
          <w:rFonts w:eastAsia="Times New Roman"/>
          <w:szCs w:val="24"/>
        </w:rPr>
      </w:pPr>
      <w:r>
        <w:rPr>
          <w:rFonts w:eastAsia="Times New Roman"/>
          <w:szCs w:val="24"/>
        </w:rPr>
        <w:t>Ευχαριστώ.</w:t>
      </w:r>
    </w:p>
    <w:p w14:paraId="20B64414" w14:textId="77777777" w:rsidR="004A4550" w:rsidRDefault="000073ED">
      <w:pPr>
        <w:spacing w:line="600" w:lineRule="auto"/>
        <w:ind w:firstLine="720"/>
        <w:jc w:val="both"/>
        <w:rPr>
          <w:rFonts w:eastAsia="Times New Roman"/>
          <w:color w:val="000000"/>
          <w:szCs w:val="24"/>
        </w:rPr>
      </w:pPr>
      <w:r>
        <w:rPr>
          <w:rFonts w:eastAsia="Times New Roman"/>
          <w:b/>
          <w:color w:val="000000"/>
          <w:szCs w:val="24"/>
        </w:rPr>
        <w:t xml:space="preserve">ΠΡΟΕΔΡΕΥΩΝ (Δημήτριος Κρεμαστινός): </w:t>
      </w:r>
      <w:r>
        <w:rPr>
          <w:rFonts w:eastAsia="Times New Roman"/>
          <w:color w:val="000000"/>
          <w:szCs w:val="24"/>
        </w:rPr>
        <w:t xml:space="preserve">Προχωρούμε </w:t>
      </w:r>
      <w:r>
        <w:rPr>
          <w:rFonts w:eastAsia="Times New Roman"/>
          <w:color w:val="000000"/>
          <w:szCs w:val="24"/>
        </w:rPr>
        <w:t>σ</w:t>
      </w:r>
      <w:r>
        <w:rPr>
          <w:rFonts w:eastAsia="Times New Roman"/>
          <w:color w:val="000000"/>
          <w:szCs w:val="24"/>
        </w:rPr>
        <w:t>την πρώτη με αριθμό 941/6-6-2017 επίκαιρη ερώτηση πρώτου κύκλου του Βου</w:t>
      </w:r>
      <w:r>
        <w:rPr>
          <w:rFonts w:eastAsia="Times New Roman"/>
          <w:color w:val="000000"/>
          <w:szCs w:val="24"/>
        </w:rPr>
        <w:t xml:space="preserve">λευτή Β΄ Αθηνών της Νέας Δημοκρατίας κ. </w:t>
      </w:r>
      <w:r>
        <w:rPr>
          <w:rFonts w:eastAsia="Times New Roman"/>
          <w:bCs/>
          <w:color w:val="000000"/>
          <w:szCs w:val="24"/>
        </w:rPr>
        <w:t xml:space="preserve">Σπυρίδωνος – </w:t>
      </w:r>
      <w:proofErr w:type="spellStart"/>
      <w:r>
        <w:rPr>
          <w:rFonts w:eastAsia="Times New Roman"/>
          <w:bCs/>
          <w:color w:val="000000"/>
          <w:szCs w:val="24"/>
        </w:rPr>
        <w:t>Α</w:t>
      </w:r>
      <w:r>
        <w:rPr>
          <w:rFonts w:eastAsia="Times New Roman"/>
          <w:bCs/>
          <w:color w:val="000000"/>
          <w:szCs w:val="24"/>
        </w:rPr>
        <w:t>δ</w:t>
      </w:r>
      <w:r>
        <w:rPr>
          <w:rFonts w:eastAsia="Times New Roman"/>
          <w:bCs/>
          <w:color w:val="000000"/>
          <w:szCs w:val="24"/>
        </w:rPr>
        <w:t>ώ</w:t>
      </w:r>
      <w:r>
        <w:rPr>
          <w:rFonts w:eastAsia="Times New Roman"/>
          <w:bCs/>
          <w:color w:val="000000"/>
          <w:szCs w:val="24"/>
        </w:rPr>
        <w:t>νι</w:t>
      </w:r>
      <w:r>
        <w:rPr>
          <w:rFonts w:eastAsia="Times New Roman"/>
          <w:bCs/>
          <w:color w:val="000000"/>
          <w:szCs w:val="24"/>
        </w:rPr>
        <w:t>δος</w:t>
      </w:r>
      <w:proofErr w:type="spellEnd"/>
      <w:r>
        <w:rPr>
          <w:rFonts w:eastAsia="Times New Roman"/>
          <w:bCs/>
          <w:color w:val="000000"/>
          <w:szCs w:val="24"/>
        </w:rPr>
        <w:t xml:space="preserve"> Γεωργιάδη</w:t>
      </w:r>
      <w:r>
        <w:rPr>
          <w:rFonts w:eastAsia="Times New Roman"/>
          <w:color w:val="000000"/>
          <w:szCs w:val="24"/>
        </w:rPr>
        <w:t xml:space="preserve"> προς τον Υπουργό </w:t>
      </w:r>
      <w:r>
        <w:rPr>
          <w:rFonts w:eastAsia="Times New Roman"/>
          <w:bCs/>
          <w:color w:val="000000"/>
          <w:szCs w:val="24"/>
        </w:rPr>
        <w:t>Παιδείας, Έρευνας και Θρησκευμάτων,</w:t>
      </w:r>
      <w:r>
        <w:rPr>
          <w:rFonts w:eastAsia="Times New Roman"/>
          <w:b/>
          <w:bCs/>
          <w:color w:val="000000"/>
          <w:szCs w:val="24"/>
        </w:rPr>
        <w:t xml:space="preserve"> </w:t>
      </w:r>
      <w:r>
        <w:rPr>
          <w:rFonts w:eastAsia="Times New Roman"/>
          <w:color w:val="000000"/>
          <w:szCs w:val="24"/>
        </w:rPr>
        <w:t xml:space="preserve">με θέμα: «ανησυχητικές διαστάσεις λαμβάνει η υποβάθμιση της </w:t>
      </w:r>
      <w:r>
        <w:rPr>
          <w:rFonts w:eastAsia="Times New Roman"/>
          <w:color w:val="000000"/>
          <w:szCs w:val="24"/>
        </w:rPr>
        <w:t>κ</w:t>
      </w:r>
      <w:r>
        <w:rPr>
          <w:rFonts w:eastAsia="Times New Roman"/>
          <w:color w:val="000000"/>
          <w:szCs w:val="24"/>
        </w:rPr>
        <w:t xml:space="preserve">λασικής </w:t>
      </w:r>
      <w:r>
        <w:rPr>
          <w:rFonts w:eastAsia="Times New Roman"/>
          <w:color w:val="000000"/>
          <w:szCs w:val="24"/>
        </w:rPr>
        <w:t>π</w:t>
      </w:r>
      <w:r>
        <w:rPr>
          <w:rFonts w:eastAsia="Times New Roman"/>
          <w:color w:val="000000"/>
          <w:szCs w:val="24"/>
        </w:rPr>
        <w:t>αιδείας στην Ελλάδα».</w:t>
      </w:r>
    </w:p>
    <w:p w14:paraId="20B64415" w14:textId="77777777" w:rsidR="004A4550" w:rsidRDefault="000073ED">
      <w:pPr>
        <w:spacing w:line="600" w:lineRule="auto"/>
        <w:ind w:firstLine="720"/>
        <w:jc w:val="both"/>
        <w:rPr>
          <w:rFonts w:eastAsia="Times New Roman"/>
          <w:color w:val="000000"/>
          <w:szCs w:val="24"/>
        </w:rPr>
      </w:pPr>
      <w:r>
        <w:rPr>
          <w:rFonts w:eastAsia="Times New Roman"/>
          <w:color w:val="000000"/>
          <w:szCs w:val="24"/>
        </w:rPr>
        <w:t>Παρακαλώ, κύριε Γεωργιάδη, έχετε τον λό</w:t>
      </w:r>
      <w:r>
        <w:rPr>
          <w:rFonts w:eastAsia="Times New Roman"/>
          <w:color w:val="000000"/>
          <w:szCs w:val="24"/>
        </w:rPr>
        <w:t>γο.</w:t>
      </w:r>
    </w:p>
    <w:p w14:paraId="20B64416" w14:textId="77777777" w:rsidR="004A4550" w:rsidRDefault="000073ED">
      <w:pPr>
        <w:spacing w:line="600" w:lineRule="auto"/>
        <w:ind w:firstLine="720"/>
        <w:jc w:val="both"/>
        <w:rPr>
          <w:rFonts w:eastAsia="Times New Roman"/>
          <w:color w:val="000000"/>
          <w:szCs w:val="24"/>
        </w:rPr>
      </w:pPr>
      <w:r>
        <w:rPr>
          <w:rFonts w:eastAsia="Times New Roman"/>
          <w:b/>
          <w:color w:val="000000"/>
          <w:szCs w:val="24"/>
        </w:rPr>
        <w:lastRenderedPageBreak/>
        <w:t>ΣΠΥΡΙΔΩΝ</w:t>
      </w:r>
      <w:r>
        <w:rPr>
          <w:rFonts w:eastAsia="Times New Roman"/>
          <w:b/>
          <w:color w:val="000000"/>
          <w:szCs w:val="24"/>
        </w:rPr>
        <w:t xml:space="preserve"> </w:t>
      </w:r>
      <w:r>
        <w:rPr>
          <w:rFonts w:eastAsia="Times New Roman"/>
          <w:b/>
          <w:color w:val="000000"/>
          <w:szCs w:val="24"/>
        </w:rPr>
        <w:t>-</w:t>
      </w:r>
      <w:r>
        <w:rPr>
          <w:rFonts w:eastAsia="Times New Roman"/>
          <w:b/>
          <w:color w:val="000000"/>
          <w:szCs w:val="24"/>
        </w:rPr>
        <w:t xml:space="preserve"> </w:t>
      </w:r>
      <w:r>
        <w:rPr>
          <w:rFonts w:eastAsia="Times New Roman"/>
          <w:b/>
          <w:color w:val="000000"/>
          <w:szCs w:val="24"/>
        </w:rPr>
        <w:t xml:space="preserve">ΑΔΩΝΙΣ ΓΕΩΡΓΙΑΔΗΣ: </w:t>
      </w:r>
      <w:r>
        <w:rPr>
          <w:rFonts w:eastAsia="Times New Roman"/>
          <w:color w:val="000000"/>
          <w:szCs w:val="24"/>
        </w:rPr>
        <w:t>Ευχαριστώ πολύ, κύριε Πρόεδρε.</w:t>
      </w:r>
    </w:p>
    <w:p w14:paraId="20B64417" w14:textId="77777777" w:rsidR="004A4550" w:rsidRDefault="000073ED">
      <w:pPr>
        <w:spacing w:line="600" w:lineRule="auto"/>
        <w:ind w:firstLine="720"/>
        <w:jc w:val="both"/>
        <w:rPr>
          <w:rFonts w:eastAsia="Times New Roman"/>
          <w:color w:val="000000"/>
          <w:szCs w:val="24"/>
        </w:rPr>
      </w:pPr>
      <w:r>
        <w:rPr>
          <w:rFonts w:eastAsia="Times New Roman"/>
          <w:color w:val="000000"/>
          <w:szCs w:val="24"/>
        </w:rPr>
        <w:t>Θα ήθελα να πω στην αρχή, βέβαια, σε όλους τους κατοίκους των νήσων που επλήγησαν από τον σεισμό να έχουν κουράγιο και ιδιαίτερα στους κατοίκους της Λέσβου, που απ’ ό,τι φαίνεται, εκεί υπάρχο</w:t>
      </w:r>
      <w:r>
        <w:rPr>
          <w:rFonts w:eastAsia="Times New Roman"/>
          <w:color w:val="000000"/>
          <w:szCs w:val="24"/>
        </w:rPr>
        <w:t>υν και οι πιο μεγάλες ζημιές.</w:t>
      </w:r>
    </w:p>
    <w:p w14:paraId="20B64418" w14:textId="77777777" w:rsidR="004A4550" w:rsidRDefault="000073ED">
      <w:pPr>
        <w:spacing w:line="600" w:lineRule="auto"/>
        <w:ind w:firstLine="720"/>
        <w:jc w:val="both"/>
        <w:rPr>
          <w:rFonts w:eastAsia="Times New Roman"/>
          <w:color w:val="000000"/>
          <w:szCs w:val="24"/>
        </w:rPr>
      </w:pPr>
      <w:r>
        <w:rPr>
          <w:rFonts w:eastAsia="Times New Roman"/>
          <w:color w:val="000000"/>
          <w:szCs w:val="24"/>
        </w:rPr>
        <w:t>Θα ήθελα να σχολιάσω κάτι, κύριε Υπουργέ, γιατί δεν αντέχω να μην το κάνω, επειδή άκουσα και τις σχετικές συνεντεύξεις σας για το θέμα του Ρεθύμνου. Οι μαθητές πρέπει να μαθαίνουν ότι υπάρχουν νόμοι και οι νόμοι πρέπει να τηρο</w:t>
      </w:r>
      <w:r>
        <w:rPr>
          <w:rFonts w:eastAsia="Times New Roman"/>
          <w:color w:val="000000"/>
          <w:szCs w:val="24"/>
        </w:rPr>
        <w:t xml:space="preserve">ύνται. Εάν διαφωνείτε με κάποιον από τους νόμους, είστε Κυβέρνηση και μπορείτε να αλλάξετε τους νόμους. Όμως, το να κατηγορούμε έναν καθηγητή σχολείου και δη διευθυντή γιατί </w:t>
      </w:r>
      <w:proofErr w:type="spellStart"/>
      <w:r>
        <w:rPr>
          <w:rFonts w:eastAsia="Times New Roman"/>
          <w:color w:val="000000"/>
          <w:szCs w:val="24"/>
        </w:rPr>
        <w:t>εφήρμοσε</w:t>
      </w:r>
      <w:proofErr w:type="spellEnd"/>
      <w:r>
        <w:rPr>
          <w:rFonts w:eastAsia="Times New Roman"/>
          <w:color w:val="000000"/>
          <w:szCs w:val="24"/>
        </w:rPr>
        <w:t xml:space="preserve"> τον νόμο ή ένα δικαστήριο γιατί αποφάσισε σύμφωνα με τον νόμο, είναι εντε</w:t>
      </w:r>
      <w:r>
        <w:rPr>
          <w:rFonts w:eastAsia="Times New Roman"/>
          <w:color w:val="000000"/>
          <w:szCs w:val="24"/>
        </w:rPr>
        <w:t xml:space="preserve">λώς παράλογο. </w:t>
      </w:r>
    </w:p>
    <w:p w14:paraId="20B64419" w14:textId="77777777" w:rsidR="004A4550" w:rsidRDefault="000073ED">
      <w:pPr>
        <w:spacing w:line="600" w:lineRule="auto"/>
        <w:ind w:firstLine="720"/>
        <w:jc w:val="both"/>
        <w:rPr>
          <w:rFonts w:eastAsia="Times New Roman"/>
          <w:color w:val="000000"/>
          <w:szCs w:val="24"/>
        </w:rPr>
      </w:pPr>
      <w:r>
        <w:rPr>
          <w:rFonts w:eastAsia="Times New Roman"/>
          <w:color w:val="000000"/>
          <w:szCs w:val="24"/>
        </w:rPr>
        <w:t>Σε κάθε περίπτωση, οι μαθητές πρέπει να μαθαίνουν ότι οι νόμοι πρέπει να τηρούνται και η μη τήρησή τους έχει συνέπειες, γιατί αν αυτό το μάθουν σ’ αυτήν την ηλικία, κύριε Υπουργέ, η Ελλάδα καταλήγει Δυτική Αττική και εμείς θέλουμε να φτιάξου</w:t>
      </w:r>
      <w:r>
        <w:rPr>
          <w:rFonts w:eastAsia="Times New Roman"/>
          <w:color w:val="000000"/>
          <w:szCs w:val="24"/>
        </w:rPr>
        <w:t>με μία Ελλάδα κανονική ευρωπαϊκή χώρα. Αυτό δεν πρέπει εσείς ως Υπουργός Παιδείας να το αφήνετε να διαχέεται στην ελληνική κοινωνία ως ιδέα, ότι δηλαδή τα παιδιά μπορούν να παραβιάζουν τους νόμους και να μένουν ατιμώρητα, επειδή είναι παιδιά.</w:t>
      </w:r>
    </w:p>
    <w:p w14:paraId="20B6441A"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Ας αναφερθούμ</w:t>
      </w:r>
      <w:r>
        <w:rPr>
          <w:rFonts w:eastAsia="Times New Roman" w:cs="Times New Roman"/>
          <w:szCs w:val="24"/>
        </w:rPr>
        <w:t xml:space="preserve">ε λίγο στο θέμα της προκείμενης ερωτήσεως. </w:t>
      </w:r>
    </w:p>
    <w:p w14:paraId="20B6441B"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Κύριε Υπουργέ, θα καταθέσω μετά στα Πρακτικά τις αλλεπάλληλες επιστολές που σας έχει στείλει η «Εταιρεία Ελλήνων Φιλολόγων», μία εταιρεία με πολύ μεγάλη ιστορία στα ελληνικά γράμματα, η οποία επιδεικνύει μία </w:t>
      </w:r>
      <w:r>
        <w:rPr>
          <w:rFonts w:eastAsia="Times New Roman" w:cs="Times New Roman"/>
          <w:szCs w:val="24"/>
        </w:rPr>
        <w:t>τεράστια αγωνία για τη διαρκή υποβάθμιση των κλασικών σπουδών στην ελληνική μέση εκπαίδευση και πρωτοβάθμια εκπαίδευση κατά τη διάρκεια της διακυβερνήσεως ΣΥΡΙΖΑ. Αναφέρομαι ειδικότερα στα μαθήματα των Αρχαίων Ελληνικών και της Ιστορίας.</w:t>
      </w:r>
    </w:p>
    <w:p w14:paraId="20B6441C"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Αυτό το λέω επί αν</w:t>
      </w:r>
      <w:r>
        <w:rPr>
          <w:rFonts w:eastAsia="Times New Roman" w:cs="Times New Roman"/>
          <w:szCs w:val="24"/>
        </w:rPr>
        <w:t>τιδιαστολή, μια και ζούμε την εποχή που στην Ευρώπη υπάρχει μεγάλη μανία για την επιτυχία του Μακρόν και σας μεταφέρω τις πρώτες δηλώσεις του Γάλλου Υπουργού Παιδείας, του συναδέλφου σας στη Γαλλία, μίας εξόχως προοδευτικής χώρας, για το ίδιο θέμα πριν από</w:t>
      </w:r>
      <w:r>
        <w:rPr>
          <w:rFonts w:eastAsia="Times New Roman" w:cs="Times New Roman"/>
          <w:szCs w:val="24"/>
        </w:rPr>
        <w:t xml:space="preserve"> λίγες ημέρες. </w:t>
      </w:r>
    </w:p>
    <w:p w14:paraId="20B6441D"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Ερωτηθείς από κάποια εφημερίδα και από κάποιο κανάλι, ο νέος Γάλλος Υπουργός Παιδείας, Ζαν-Μισέλ </w:t>
      </w:r>
      <w:proofErr w:type="spellStart"/>
      <w:r>
        <w:rPr>
          <w:rFonts w:eastAsia="Times New Roman" w:cs="Times New Roman"/>
          <w:szCs w:val="24"/>
        </w:rPr>
        <w:t>Μπλανκέ</w:t>
      </w:r>
      <w:proofErr w:type="spellEnd"/>
      <w:r>
        <w:rPr>
          <w:rFonts w:eastAsia="Times New Roman" w:cs="Times New Roman"/>
          <w:szCs w:val="24"/>
        </w:rPr>
        <w:t xml:space="preserve"> μίλησε για τις πρώτες προτεραιότητες του Υπουργείου του και όπως εξήγησε, θέλει να επαναφέρει τις δίγλωσσες τάξεις, να επαναφέρει τα μα</w:t>
      </w:r>
      <w:r>
        <w:rPr>
          <w:rFonts w:eastAsia="Times New Roman" w:cs="Times New Roman"/>
          <w:szCs w:val="24"/>
        </w:rPr>
        <w:t xml:space="preserve">θήματα για την Ευρωπαϊκή Ένωση και να αξιοποιηθούν περισσότερο τα λατινικά και τα αρχαία ελληνικά, από τα οποία κατάγεται ο πολιτισμός μας. «Πρέπει να σταματήσουμε να πιστεύουμε </w:t>
      </w:r>
      <w:r>
        <w:rPr>
          <w:rFonts w:eastAsia="Times New Roman" w:cs="Times New Roman"/>
          <w:szCs w:val="24"/>
        </w:rPr>
        <w:lastRenderedPageBreak/>
        <w:t>ότι αυτές οι σπουδές βαθαίνουν τις κοινωνικές διαφορές. Είναι εργαλεία προώθησ</w:t>
      </w:r>
      <w:r>
        <w:rPr>
          <w:rFonts w:eastAsia="Times New Roman" w:cs="Times New Roman"/>
          <w:szCs w:val="24"/>
        </w:rPr>
        <w:t>ης για όλους», δήλωσε ο Υπουργός Παιδείας.</w:t>
      </w:r>
    </w:p>
    <w:p w14:paraId="20B6441E"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Αυτά δήλωσε ο Υπουργός Παιδείας της Γαλλίας. Μία τέτοια δήλωση θα θέλαμε να ακούσουμε από τον Υπουργό Παιδείας της Ελλάδας, αλλά το ακούμε, κύριε Πρόεδρε, από τον Υπουργό Παιδείας της Γαλλίας. </w:t>
      </w:r>
    </w:p>
    <w:p w14:paraId="20B6441F"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Αντιθέτως, ο Υπουργ</w:t>
      </w:r>
      <w:r>
        <w:rPr>
          <w:rFonts w:eastAsia="Times New Roman" w:cs="Times New Roman"/>
          <w:szCs w:val="24"/>
        </w:rPr>
        <w:t>ός Παιδείας της Ελλάδας, ο προκάτοχός σας συγκεκριμένα, αφαίρεσε από τη Γ΄ Λυκείου το</w:t>
      </w:r>
      <w:r>
        <w:rPr>
          <w:rFonts w:eastAsia="Times New Roman" w:cs="Times New Roman"/>
          <w:szCs w:val="24"/>
        </w:rPr>
        <w:t xml:space="preserve"> έργο</w:t>
      </w:r>
      <w:r w:rsidDel="00D30E9D">
        <w:rPr>
          <w:rFonts w:eastAsia="Times New Roman" w:cs="Times New Roman"/>
          <w:szCs w:val="24"/>
        </w:rPr>
        <w:t>ν</w:t>
      </w:r>
      <w:r>
        <w:rPr>
          <w:rFonts w:eastAsia="Times New Roman" w:cs="Times New Roman"/>
          <w:szCs w:val="24"/>
        </w:rPr>
        <w:t xml:space="preserve"> «</w:t>
      </w:r>
      <w:proofErr w:type="spellStart"/>
      <w:r>
        <w:rPr>
          <w:rFonts w:eastAsia="Times New Roman" w:cs="Times New Roman"/>
          <w:szCs w:val="24"/>
        </w:rPr>
        <w:t>Περικλέους</w:t>
      </w:r>
      <w:proofErr w:type="spellEnd"/>
      <w:r>
        <w:rPr>
          <w:rFonts w:eastAsia="Times New Roman" w:cs="Times New Roman"/>
          <w:szCs w:val="24"/>
        </w:rPr>
        <w:t xml:space="preserve"> </w:t>
      </w:r>
      <w:r>
        <w:rPr>
          <w:rFonts w:eastAsia="Times New Roman" w:cs="Times New Roman"/>
          <w:szCs w:val="24"/>
        </w:rPr>
        <w:t>Επιτάφιο</w:t>
      </w:r>
      <w:r>
        <w:rPr>
          <w:rFonts w:eastAsia="Times New Roman" w:cs="Times New Roman"/>
          <w:szCs w:val="24"/>
        </w:rPr>
        <w:t>ς</w:t>
      </w:r>
      <w:r>
        <w:rPr>
          <w:rFonts w:eastAsia="Times New Roman" w:cs="Times New Roman"/>
          <w:szCs w:val="24"/>
        </w:rPr>
        <w:t xml:space="preserve">» , το </w:t>
      </w:r>
      <w:proofErr w:type="spellStart"/>
      <w:r>
        <w:rPr>
          <w:rFonts w:eastAsia="Times New Roman" w:cs="Times New Roman"/>
          <w:szCs w:val="24"/>
        </w:rPr>
        <w:t>μεγαλειωδέστερο</w:t>
      </w:r>
      <w:proofErr w:type="spellEnd"/>
      <w:r>
        <w:rPr>
          <w:rFonts w:eastAsia="Times New Roman" w:cs="Times New Roman"/>
          <w:szCs w:val="24"/>
        </w:rPr>
        <w:t xml:space="preserve"> κείμενο δημοκρατίας στον πλανήτη. Εσείς έχετε συστήσει μία </w:t>
      </w:r>
      <w:r>
        <w:rPr>
          <w:rFonts w:eastAsia="Times New Roman" w:cs="Times New Roman"/>
          <w:szCs w:val="24"/>
        </w:rPr>
        <w:t>ε</w:t>
      </w:r>
      <w:r>
        <w:rPr>
          <w:rFonts w:eastAsia="Times New Roman" w:cs="Times New Roman"/>
          <w:szCs w:val="24"/>
        </w:rPr>
        <w:t>πιτροπή –θα σας εξηγήσω στη δευτερολογία μου και βάσει της κ</w:t>
      </w:r>
      <w:r>
        <w:rPr>
          <w:rFonts w:eastAsia="Times New Roman" w:cs="Times New Roman"/>
          <w:szCs w:val="24"/>
        </w:rPr>
        <w:t xml:space="preserve">αταγγελίας της «Εταιρείας Ελλήνων Φιλολόγων»- όπου αν εφαρμοστούν όλες αυτές οι προτάσεις για την </w:t>
      </w:r>
      <w:r>
        <w:rPr>
          <w:rFonts w:eastAsia="Times New Roman" w:cs="Times New Roman"/>
          <w:szCs w:val="24"/>
        </w:rPr>
        <w:t>Ι</w:t>
      </w:r>
      <w:r>
        <w:rPr>
          <w:rFonts w:eastAsia="Times New Roman" w:cs="Times New Roman"/>
          <w:szCs w:val="24"/>
        </w:rPr>
        <w:t>στορία, τότε μόνο ιστορία δεν θα μαθαίνουν τα παιδιά στα ελληνικά σχολεία.</w:t>
      </w:r>
    </w:p>
    <w:p w14:paraId="20B64420"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Ευχαριστώ πολύ.</w:t>
      </w:r>
    </w:p>
    <w:p w14:paraId="20B64421" w14:textId="77777777" w:rsidR="004A4550" w:rsidRDefault="000073ED">
      <w:pPr>
        <w:spacing w:line="600" w:lineRule="auto"/>
        <w:ind w:firstLine="720"/>
        <w:jc w:val="both"/>
        <w:rPr>
          <w:rFonts w:eastAsia="Times New Roman"/>
          <w:color w:val="000000"/>
          <w:szCs w:val="24"/>
        </w:rPr>
      </w:pPr>
      <w:r>
        <w:rPr>
          <w:rFonts w:eastAsia="Times New Roman"/>
          <w:b/>
          <w:color w:val="000000"/>
          <w:szCs w:val="24"/>
        </w:rPr>
        <w:t xml:space="preserve">ΠΡΟΕΔΡΕΥΩΝ (Δημήτριος Κρεμαστινός): </w:t>
      </w:r>
      <w:r>
        <w:rPr>
          <w:rFonts w:eastAsia="Times New Roman"/>
          <w:color w:val="000000"/>
          <w:szCs w:val="24"/>
        </w:rPr>
        <w:t>Ευχαριστώ κι εγώ.</w:t>
      </w:r>
    </w:p>
    <w:p w14:paraId="20B64422" w14:textId="77777777" w:rsidR="004A4550" w:rsidRDefault="000073ED">
      <w:pPr>
        <w:spacing w:line="600" w:lineRule="auto"/>
        <w:ind w:firstLine="720"/>
        <w:jc w:val="both"/>
        <w:rPr>
          <w:rFonts w:eastAsia="Times New Roman"/>
          <w:color w:val="000000"/>
          <w:szCs w:val="24"/>
        </w:rPr>
      </w:pPr>
      <w:r>
        <w:rPr>
          <w:rFonts w:eastAsia="Times New Roman"/>
          <w:color w:val="000000"/>
          <w:szCs w:val="24"/>
        </w:rPr>
        <w:t>Κύριε Υπουργ</w:t>
      </w:r>
      <w:r>
        <w:rPr>
          <w:rFonts w:eastAsia="Times New Roman"/>
          <w:color w:val="000000"/>
          <w:szCs w:val="24"/>
        </w:rPr>
        <w:t>έ, ορίστε, έχετε τον λόγο.</w:t>
      </w:r>
    </w:p>
    <w:p w14:paraId="20B64423" w14:textId="77777777" w:rsidR="004A4550" w:rsidRDefault="000073ED">
      <w:pPr>
        <w:spacing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Είναι αυτό που λένε «από πού να αρχίσουμε και πού να τελειώσουμε τώρα»!</w:t>
      </w:r>
    </w:p>
    <w:p w14:paraId="20B64424" w14:textId="77777777" w:rsidR="004A4550" w:rsidRDefault="000073ED">
      <w:pPr>
        <w:spacing w:line="600" w:lineRule="auto"/>
        <w:ind w:firstLine="720"/>
        <w:jc w:val="both"/>
        <w:rPr>
          <w:rFonts w:eastAsia="Times New Roman"/>
          <w:color w:val="000000"/>
          <w:szCs w:val="24"/>
        </w:rPr>
      </w:pPr>
      <w:r>
        <w:rPr>
          <w:rFonts w:eastAsia="Times New Roman"/>
          <w:b/>
          <w:color w:val="000000"/>
          <w:szCs w:val="24"/>
        </w:rPr>
        <w:lastRenderedPageBreak/>
        <w:t>ΣΠΥΡΙΔΩΝ</w:t>
      </w:r>
      <w:r>
        <w:rPr>
          <w:rFonts w:eastAsia="Times New Roman"/>
          <w:b/>
          <w:color w:val="000000"/>
          <w:szCs w:val="24"/>
        </w:rPr>
        <w:t xml:space="preserve"> </w:t>
      </w:r>
      <w:r>
        <w:rPr>
          <w:rFonts w:eastAsia="Times New Roman"/>
          <w:b/>
          <w:color w:val="000000"/>
          <w:szCs w:val="24"/>
        </w:rPr>
        <w:t>-</w:t>
      </w:r>
      <w:r>
        <w:rPr>
          <w:rFonts w:eastAsia="Times New Roman"/>
          <w:b/>
          <w:color w:val="000000"/>
          <w:szCs w:val="24"/>
        </w:rPr>
        <w:t xml:space="preserve"> </w:t>
      </w:r>
      <w:r>
        <w:rPr>
          <w:rFonts w:eastAsia="Times New Roman"/>
          <w:b/>
          <w:color w:val="000000"/>
          <w:szCs w:val="24"/>
        </w:rPr>
        <w:t xml:space="preserve">ΑΔΩΝΙΣ ΓΕΩΡΓΙΑΔΗΣ: </w:t>
      </w:r>
      <w:r>
        <w:rPr>
          <w:rFonts w:eastAsia="Times New Roman"/>
          <w:color w:val="000000"/>
          <w:szCs w:val="24"/>
        </w:rPr>
        <w:t>Εγώ πάντως κάθομαι και σας ακούω πολλή ώρα, αν θέλετε.</w:t>
      </w:r>
    </w:p>
    <w:p w14:paraId="20B64425" w14:textId="77777777" w:rsidR="004A4550" w:rsidRDefault="000073ED">
      <w:pPr>
        <w:spacing w:line="600" w:lineRule="auto"/>
        <w:ind w:firstLine="720"/>
        <w:jc w:val="both"/>
        <w:rPr>
          <w:rFonts w:eastAsia="Times New Roman"/>
          <w:szCs w:val="24"/>
        </w:rPr>
      </w:pPr>
      <w:r>
        <w:rPr>
          <w:rFonts w:eastAsia="Times New Roman"/>
          <w:b/>
          <w:szCs w:val="24"/>
        </w:rPr>
        <w:t>ΚΩ</w:t>
      </w:r>
      <w:r>
        <w:rPr>
          <w:rFonts w:eastAsia="Times New Roman"/>
          <w:b/>
          <w:szCs w:val="24"/>
        </w:rPr>
        <w:t xml:space="preserve">ΝΣΤΑΝΤΙΝΟΣ ΓΑΒΡΟΓΛΟΥ (Υπουργός Παιδείας, Έρευνας και Θρησκευμάτων): </w:t>
      </w:r>
      <w:r>
        <w:rPr>
          <w:rFonts w:eastAsia="Times New Roman"/>
          <w:szCs w:val="24"/>
        </w:rPr>
        <w:t>Πρώτον, ας μην επανέλθω στο θέμα του Ρεθύμνου, γιατί νομίζω ότι το συζητήσαμε και θα μας πάει αλλού.</w:t>
      </w:r>
    </w:p>
    <w:p w14:paraId="20B64426" w14:textId="77777777" w:rsidR="004A4550" w:rsidRDefault="000073ED">
      <w:pPr>
        <w:spacing w:line="600" w:lineRule="auto"/>
        <w:ind w:firstLine="720"/>
        <w:jc w:val="both"/>
        <w:rPr>
          <w:rFonts w:eastAsia="Times New Roman" w:cs="Times New Roman"/>
          <w:szCs w:val="24"/>
        </w:rPr>
      </w:pPr>
      <w:r>
        <w:rPr>
          <w:rFonts w:eastAsia="Times New Roman"/>
          <w:szCs w:val="24"/>
        </w:rPr>
        <w:t>Κοιτάξτε: Κατ’ αρχ</w:t>
      </w:r>
      <w:r>
        <w:rPr>
          <w:rFonts w:eastAsia="Times New Roman"/>
          <w:szCs w:val="24"/>
        </w:rPr>
        <w:t>άς</w:t>
      </w:r>
      <w:r>
        <w:rPr>
          <w:rFonts w:eastAsia="Times New Roman"/>
          <w:szCs w:val="24"/>
        </w:rPr>
        <w:t xml:space="preserve"> δεν έχω ακούσει την </w:t>
      </w:r>
      <w:r>
        <w:rPr>
          <w:rFonts w:eastAsia="Times New Roman" w:cs="Times New Roman"/>
          <w:szCs w:val="24"/>
        </w:rPr>
        <w:t xml:space="preserve">«Εταιρεία Ελλήνων Φιλολόγων» να διαμαρτύρεται για το πώς γίνονται τα μαθήματα, γιατί άραγε τα παιδιά έχουν πολλές φορές αυτή τη γλωσσική πενία και κυρίως γιατί δημιουργείται μία απέχθεια στα </w:t>
      </w:r>
      <w:r>
        <w:rPr>
          <w:rFonts w:eastAsia="Times New Roman" w:cs="Times New Roman"/>
          <w:szCs w:val="24"/>
        </w:rPr>
        <w:t>Α</w:t>
      </w:r>
      <w:r>
        <w:rPr>
          <w:rFonts w:eastAsia="Times New Roman" w:cs="Times New Roman"/>
          <w:szCs w:val="24"/>
        </w:rPr>
        <w:t>ρχαί</w:t>
      </w:r>
      <w:r>
        <w:rPr>
          <w:rFonts w:eastAsia="Times New Roman" w:cs="Times New Roman"/>
          <w:szCs w:val="24"/>
        </w:rPr>
        <w:t>α.</w:t>
      </w:r>
    </w:p>
    <w:p w14:paraId="20B64427"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Για να μην έχετε </w:t>
      </w:r>
      <w:r>
        <w:rPr>
          <w:rFonts w:eastAsia="Times New Roman" w:cs="Times New Roman"/>
          <w:szCs w:val="24"/>
        </w:rPr>
        <w:t>καμ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αγωνία, η διδασκαλία του επανέρχε</w:t>
      </w:r>
      <w:r>
        <w:rPr>
          <w:rFonts w:eastAsia="Times New Roman" w:cs="Times New Roman"/>
          <w:szCs w:val="24"/>
        </w:rPr>
        <w:t xml:space="preserve">ται από το 2017 και 2018. </w:t>
      </w:r>
    </w:p>
    <w:p w14:paraId="20B64428"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Είναι πολύ ευχάριστο αυτό.</w:t>
      </w:r>
    </w:p>
    <w:p w14:paraId="20B64429"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Όμως, ξέρετε, δεν θέλω να γίνεται μια σπέκουλα γιατί έχει κοπεί ο «Επιτάφιος». Εδώ υπήρξε και ένα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αν θυμάστε, για την «Αντιγόνη» και δεν βγήκε κανένας να πει ότι δεν πέρασε από το μυαλό κανενός! Εντάξει;</w:t>
      </w:r>
    </w:p>
    <w:p w14:paraId="20B6442A"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Τώρα κοιτάξτε όμως! Να δεχθούμε και οι δύο ότι η παπαγαλία έχει κάνει τους φοιτητές που πάνε στα πανεπιστήμια, λόγω του τρόπου με τον οποίο προ</w:t>
      </w:r>
      <w:r>
        <w:rPr>
          <w:rFonts w:eastAsia="Times New Roman" w:cs="Times New Roman"/>
          <w:szCs w:val="24"/>
        </w:rPr>
        <w:t xml:space="preserve">ετοιμάζονται για να μπουν στα πανεπιστήμια, άτομα που δεν τους μένει τίποτα από την </w:t>
      </w:r>
      <w:r>
        <w:rPr>
          <w:rFonts w:eastAsia="Times New Roman" w:cs="Times New Roman"/>
          <w:szCs w:val="24"/>
        </w:rPr>
        <w:t>Ι</w:t>
      </w:r>
      <w:r>
        <w:rPr>
          <w:rFonts w:eastAsia="Times New Roman" w:cs="Times New Roman"/>
          <w:szCs w:val="24"/>
        </w:rPr>
        <w:t xml:space="preserve">στορία; Τίποτα! Πρέπει να το μάθεις απ’ έξω, τελεία! Απ’ έξω! </w:t>
      </w:r>
    </w:p>
    <w:p w14:paraId="20B6442B"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Αυτό δεν είναι ένας τρόπος να διδάσκεις </w:t>
      </w:r>
      <w:r>
        <w:rPr>
          <w:rFonts w:eastAsia="Times New Roman" w:cs="Times New Roman"/>
          <w:szCs w:val="24"/>
        </w:rPr>
        <w:t>Ι</w:t>
      </w:r>
      <w:r>
        <w:rPr>
          <w:rFonts w:eastAsia="Times New Roman" w:cs="Times New Roman"/>
          <w:szCs w:val="24"/>
        </w:rPr>
        <w:t xml:space="preserve">στορία. Γι’ αυτό και έγινε μια </w:t>
      </w:r>
      <w:r>
        <w:rPr>
          <w:rFonts w:eastAsia="Times New Roman" w:cs="Times New Roman"/>
          <w:szCs w:val="24"/>
        </w:rPr>
        <w:t>ε</w:t>
      </w:r>
      <w:r>
        <w:rPr>
          <w:rFonts w:eastAsia="Times New Roman" w:cs="Times New Roman"/>
          <w:szCs w:val="24"/>
        </w:rPr>
        <w:t>πιτροπή στο Ινστιτούτο Εκπαιδευτική</w:t>
      </w:r>
      <w:r>
        <w:rPr>
          <w:rFonts w:eastAsia="Times New Roman" w:cs="Times New Roman"/>
          <w:szCs w:val="24"/>
        </w:rPr>
        <w:t xml:space="preserve">ς Πολιτικής -δεν είναι του Υπουργείου- και η πρώτη δουλειά που έκανε αυτή η </w:t>
      </w:r>
      <w:r>
        <w:rPr>
          <w:rFonts w:eastAsia="Times New Roman" w:cs="Times New Roman"/>
          <w:szCs w:val="24"/>
        </w:rPr>
        <w:t>ε</w:t>
      </w:r>
      <w:r>
        <w:rPr>
          <w:rFonts w:eastAsia="Times New Roman" w:cs="Times New Roman"/>
          <w:szCs w:val="24"/>
        </w:rPr>
        <w:t>πιτροπή είναι ότι έθεσε το θέμα της διδασκαλίας. Μάλιστα, έγιναν και δύο συσκέψεις. Η μία με εκπροσώπους όλων των τμημάτων, είτε των ιστορικών, αρχαιολογικών είτε των παιδαγωγικών</w:t>
      </w:r>
      <w:r>
        <w:rPr>
          <w:rFonts w:eastAsia="Times New Roman" w:cs="Times New Roman"/>
          <w:szCs w:val="24"/>
        </w:rPr>
        <w:t xml:space="preserve"> που διδάσκουν τη διδασκαλία της </w:t>
      </w:r>
      <w:r>
        <w:rPr>
          <w:rFonts w:eastAsia="Times New Roman" w:cs="Times New Roman"/>
          <w:szCs w:val="24"/>
        </w:rPr>
        <w:t>Ι</w:t>
      </w:r>
      <w:r>
        <w:rPr>
          <w:rFonts w:eastAsia="Times New Roman" w:cs="Times New Roman"/>
          <w:szCs w:val="24"/>
        </w:rPr>
        <w:t xml:space="preserve">στορίας. Έγινε και μία άλλη συνάντηση με όλους τους επιστημονικούς φορείς. </w:t>
      </w:r>
    </w:p>
    <w:p w14:paraId="20B6442C"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Εκτός από έναν φορέα, που εξέφρασε αντίρρηση στο εγχείρημα, υπήρξε ομοφωνία ότι τα νέα προγράμματα μπορεί να συμβάλ</w:t>
      </w:r>
      <w:r>
        <w:rPr>
          <w:rFonts w:eastAsia="Times New Roman" w:cs="Times New Roman"/>
          <w:szCs w:val="24"/>
        </w:rPr>
        <w:t>λ</w:t>
      </w:r>
      <w:r>
        <w:rPr>
          <w:rFonts w:eastAsia="Times New Roman" w:cs="Times New Roman"/>
          <w:szCs w:val="24"/>
        </w:rPr>
        <w:t xml:space="preserve">ουν σε μια νέα κατεύθυνση, ως </w:t>
      </w:r>
      <w:r>
        <w:rPr>
          <w:rFonts w:eastAsia="Times New Roman" w:cs="Times New Roman"/>
          <w:szCs w:val="24"/>
        </w:rPr>
        <w:t xml:space="preserve">προς την ιστορική παιδεία, γιατί αυτό είναι το ζητούμενο. Διότι, κοιτάξτε, για πάρα πολλές δεκαετίες υπήρξε ταύτιση ανάμεσα στην πληροφορία και τη γνώση. Αλλάζει αυτή η σχέση πια και η πληροφορία δεν ταυτίζεται με τη γνώση. </w:t>
      </w:r>
    </w:p>
    <w:p w14:paraId="20B6442D"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Εμείς, λοιπόν, θέλουμε να δούμε</w:t>
      </w:r>
      <w:r>
        <w:rPr>
          <w:rFonts w:eastAsia="Times New Roman" w:cs="Times New Roman"/>
          <w:szCs w:val="24"/>
        </w:rPr>
        <w:t xml:space="preserve"> τι σημαίνει στη σημερινή περίοδο, που τα παιδιά με πολύ μεγάλη ευκολία μπορούν να βρουν την πληροφορία, να αποκτούν μια ουσιαστική γνώση για την κλασική παιδεία. </w:t>
      </w:r>
    </w:p>
    <w:p w14:paraId="20B6442E"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Υπουργού)</w:t>
      </w:r>
    </w:p>
    <w:p w14:paraId="20B6442F"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Να σταμα</w:t>
      </w:r>
      <w:r>
        <w:rPr>
          <w:rFonts w:eastAsia="Times New Roman" w:cs="Times New Roman"/>
          <w:szCs w:val="24"/>
        </w:rPr>
        <w:t>τήσω εδώ, γιατί είμαι σίγουρος ότι θα επανέλθετε με διάφορα άλλα και δεν θέλω να επαναλαμβάνομαι.</w:t>
      </w:r>
    </w:p>
    <w:p w14:paraId="20B64430" w14:textId="77777777" w:rsidR="004A4550" w:rsidRDefault="000073ED">
      <w:pPr>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Παρακαλώ, κύριε Γεωργιάδη, έχετε και πάλι τον λόγο.</w:t>
      </w:r>
    </w:p>
    <w:p w14:paraId="20B64431"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 xml:space="preserve">Λυπούμαι που δεν μου απαντήσατε για το </w:t>
      </w:r>
      <w:r>
        <w:rPr>
          <w:rFonts w:eastAsia="Times New Roman" w:cs="Times New Roman"/>
          <w:szCs w:val="24"/>
        </w:rPr>
        <w:t>Ρέθυμνο. Πολύ θα ήθελα να ακούσω την απάντηση εις την αναγκαιότητα να τηρούνται ή όχι οι νόμοι και να μαθαίνουν τα παιδιά αν πρέπει να τηρούνται ή όχι οι νόμοι, γιατί αυτό είναι το μείζον.</w:t>
      </w:r>
    </w:p>
    <w:p w14:paraId="20B64432"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b/>
          <w:szCs w:val="24"/>
        </w:rPr>
        <w:t xml:space="preserve">): </w:t>
      </w:r>
      <w:r>
        <w:rPr>
          <w:rFonts w:eastAsia="Times New Roman" w:cs="Times New Roman"/>
          <w:szCs w:val="24"/>
        </w:rPr>
        <w:t>Θα σας απαντήσω μετά.</w:t>
      </w:r>
    </w:p>
    <w:p w14:paraId="20B64433"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Το αν αρέσει ή όχι ο νόμος, Υπουργός είστε, αλλάξτε τον!</w:t>
      </w:r>
    </w:p>
    <w:p w14:paraId="20B64434"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Όμως, πάμε λίγο να τα δούμε με τη σειρά. Κατ’ αρχάς, ως προς την παπαγαλία</w:t>
      </w:r>
      <w:r w:rsidDel="00832275">
        <w:rPr>
          <w:rFonts w:eastAsia="Times New Roman" w:cs="Times New Roman"/>
          <w:szCs w:val="24"/>
        </w:rPr>
        <w:t>!</w:t>
      </w:r>
      <w:r>
        <w:rPr>
          <w:rFonts w:eastAsia="Times New Roman" w:cs="Times New Roman"/>
          <w:szCs w:val="24"/>
        </w:rPr>
        <w:t xml:space="preserve"> Ακούστε, στο Εθνικό και Καποδιστριακό μπήκα με πανελλήνιες. Είμαι παιδί της Γ΄ Δέσμης. Άρα την παπαγαλία και πώς αυτή λειτουργεί, δυστυχώς, την έχω μάθει πολύ καλά. Από το να καταργούμε την παπαγαλία, που </w:t>
      </w:r>
      <w:r>
        <w:rPr>
          <w:rFonts w:eastAsia="Times New Roman" w:cs="Times New Roman"/>
          <w:szCs w:val="24"/>
        </w:rPr>
        <w:lastRenderedPageBreak/>
        <w:t xml:space="preserve">είναι το ένα άκρο, μέχρι να μη μαθαίνουμε καθόλου </w:t>
      </w:r>
      <w:r>
        <w:rPr>
          <w:rFonts w:eastAsia="Times New Roman" w:cs="Times New Roman"/>
          <w:szCs w:val="24"/>
        </w:rPr>
        <w:t>ι</w:t>
      </w:r>
      <w:r>
        <w:rPr>
          <w:rFonts w:eastAsia="Times New Roman" w:cs="Times New Roman"/>
          <w:szCs w:val="24"/>
        </w:rPr>
        <w:t xml:space="preserve">στορία, με </w:t>
      </w:r>
      <w:proofErr w:type="spellStart"/>
      <w:r>
        <w:rPr>
          <w:rFonts w:eastAsia="Times New Roman" w:cs="Times New Roman"/>
          <w:szCs w:val="24"/>
        </w:rPr>
        <w:t>συγχωρείτε</w:t>
      </w:r>
      <w:proofErr w:type="spellEnd"/>
      <w:r>
        <w:rPr>
          <w:rFonts w:eastAsia="Times New Roman" w:cs="Times New Roman"/>
          <w:szCs w:val="24"/>
        </w:rPr>
        <w:t xml:space="preserve">, υπάρχει πολύ μεγάλη απόσταση. </w:t>
      </w:r>
    </w:p>
    <w:p w14:paraId="20B64435"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Ως προς το εάν έχει καταθέσει διαμαρτυρίες η </w:t>
      </w:r>
      <w:r>
        <w:rPr>
          <w:rFonts w:eastAsia="Times New Roman" w:cs="Times New Roman"/>
          <w:szCs w:val="24"/>
        </w:rPr>
        <w:t>«</w:t>
      </w:r>
      <w:r>
        <w:rPr>
          <w:rFonts w:eastAsia="Times New Roman" w:cs="Times New Roman"/>
          <w:szCs w:val="24"/>
        </w:rPr>
        <w:t>Εταιρεία Ελλήνων Φιλολόγων</w:t>
      </w:r>
      <w:r>
        <w:rPr>
          <w:rFonts w:eastAsia="Times New Roman" w:cs="Times New Roman"/>
          <w:szCs w:val="24"/>
        </w:rPr>
        <w:t>»</w:t>
      </w:r>
      <w:r>
        <w:rPr>
          <w:rFonts w:eastAsia="Times New Roman" w:cs="Times New Roman"/>
          <w:szCs w:val="24"/>
        </w:rPr>
        <w:t>, θα σας καταθέσω και τις δύο. Έχουν και αριθμό πρωτοκόλλου και στο Υπουργείο Παιδείας, που τις έχουν στείλει. Αν θέλετε μια γνώ</w:t>
      </w:r>
      <w:r>
        <w:rPr>
          <w:rFonts w:eastAsia="Times New Roman" w:cs="Times New Roman"/>
          <w:szCs w:val="24"/>
        </w:rPr>
        <w:t xml:space="preserve">μη, να τους καλέσετε να τους δείτε. Δεν θα χάσετε καθόλου εάν διαθέσετε δεκαπέντε, είκοσι λεπτά για να δείτε την </w:t>
      </w:r>
      <w:r>
        <w:rPr>
          <w:rFonts w:eastAsia="Times New Roman" w:cs="Times New Roman"/>
          <w:szCs w:val="24"/>
        </w:rPr>
        <w:t>«</w:t>
      </w:r>
      <w:r>
        <w:rPr>
          <w:rFonts w:eastAsia="Times New Roman" w:cs="Times New Roman"/>
          <w:szCs w:val="24"/>
        </w:rPr>
        <w:t>Εταιρεία Ελλήνων Φιλολόγων</w:t>
      </w:r>
      <w:r>
        <w:rPr>
          <w:rFonts w:eastAsia="Times New Roman" w:cs="Times New Roman"/>
          <w:szCs w:val="24"/>
        </w:rPr>
        <w:t>»</w:t>
      </w:r>
      <w:r>
        <w:rPr>
          <w:rFonts w:eastAsia="Times New Roman" w:cs="Times New Roman"/>
          <w:szCs w:val="24"/>
        </w:rPr>
        <w:t>. Κερδισμένος θα βγείτε. Καθηγητές του πανεπιστημίου είναι οι άνθρωποι</w:t>
      </w:r>
      <w:r>
        <w:rPr>
          <w:rFonts w:eastAsia="Times New Roman" w:cs="Times New Roman"/>
          <w:szCs w:val="24"/>
        </w:rPr>
        <w:t>,</w:t>
      </w:r>
      <w:r>
        <w:rPr>
          <w:rFonts w:eastAsia="Times New Roman" w:cs="Times New Roman"/>
          <w:szCs w:val="24"/>
        </w:rPr>
        <w:t xml:space="preserve"> με μεγάλη διαδρομή στα ελληνικά γράμματα. Ε</w:t>
      </w:r>
      <w:r>
        <w:rPr>
          <w:rFonts w:eastAsia="Times New Roman" w:cs="Times New Roman"/>
          <w:szCs w:val="24"/>
        </w:rPr>
        <w:t xml:space="preserve">ίναι άνθρωποι που έχουν περάσει από το Υπουργείο Παιδείας. Κάτι χρήσιμο μπορεί να ακούσετε. Λοιπόν, πάμε να το δούμε λίγο γρήγορα. </w:t>
      </w:r>
    </w:p>
    <w:p w14:paraId="20B64436"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Για την Δ΄ </w:t>
      </w:r>
      <w:r>
        <w:rPr>
          <w:rFonts w:eastAsia="Times New Roman" w:cs="Times New Roman"/>
          <w:szCs w:val="24"/>
        </w:rPr>
        <w:t>δ</w:t>
      </w:r>
      <w:r>
        <w:rPr>
          <w:rFonts w:eastAsia="Times New Roman" w:cs="Times New Roman"/>
          <w:szCs w:val="24"/>
        </w:rPr>
        <w:t xml:space="preserve">ημοτικού η πρόταση της </w:t>
      </w:r>
      <w:r>
        <w:rPr>
          <w:rFonts w:eastAsia="Times New Roman" w:cs="Times New Roman"/>
          <w:szCs w:val="24"/>
        </w:rPr>
        <w:t>ε</w:t>
      </w:r>
      <w:r>
        <w:rPr>
          <w:rFonts w:eastAsia="Times New Roman" w:cs="Times New Roman"/>
          <w:szCs w:val="24"/>
        </w:rPr>
        <w:t xml:space="preserve">πιτροπής σας λέει τα εξής: «Πρέπει να αντικατασταθεί η μέχρι σήμερα διδασκαλία της </w:t>
      </w:r>
      <w:r>
        <w:rPr>
          <w:rFonts w:eastAsia="Times New Roman" w:cs="Times New Roman"/>
          <w:szCs w:val="24"/>
        </w:rPr>
        <w:t>α</w:t>
      </w:r>
      <w:r>
        <w:rPr>
          <w:rFonts w:eastAsia="Times New Roman" w:cs="Times New Roman"/>
          <w:szCs w:val="24"/>
        </w:rPr>
        <w:t>ρχαί</w:t>
      </w:r>
      <w:r>
        <w:rPr>
          <w:rFonts w:eastAsia="Times New Roman" w:cs="Times New Roman"/>
          <w:szCs w:val="24"/>
        </w:rPr>
        <w:t xml:space="preserve">ας και </w:t>
      </w:r>
      <w:r>
        <w:rPr>
          <w:rFonts w:eastAsia="Times New Roman" w:cs="Times New Roman"/>
          <w:szCs w:val="24"/>
        </w:rPr>
        <w:t>ρ</w:t>
      </w:r>
      <w:r>
        <w:rPr>
          <w:rFonts w:eastAsia="Times New Roman" w:cs="Times New Roman"/>
          <w:szCs w:val="24"/>
        </w:rPr>
        <w:t xml:space="preserve">ωμαϊκής </w:t>
      </w:r>
      <w:r>
        <w:rPr>
          <w:rFonts w:eastAsia="Times New Roman" w:cs="Times New Roman"/>
          <w:szCs w:val="24"/>
        </w:rPr>
        <w:t>ι</w:t>
      </w:r>
      <w:r>
        <w:rPr>
          <w:rFonts w:eastAsia="Times New Roman" w:cs="Times New Roman"/>
          <w:szCs w:val="24"/>
        </w:rPr>
        <w:t xml:space="preserve">στορίας με τη διδασκαλία της οικογενειακής, προφορικής και τοπικής </w:t>
      </w:r>
      <w:r>
        <w:rPr>
          <w:rFonts w:eastAsia="Times New Roman" w:cs="Times New Roman"/>
          <w:szCs w:val="24"/>
        </w:rPr>
        <w:t>ι</w:t>
      </w:r>
      <w:r>
        <w:rPr>
          <w:rFonts w:eastAsia="Times New Roman" w:cs="Times New Roman"/>
          <w:szCs w:val="24"/>
        </w:rPr>
        <w:t xml:space="preserve">στορίας, όπως η </w:t>
      </w:r>
      <w:proofErr w:type="spellStart"/>
      <w:r>
        <w:rPr>
          <w:rFonts w:eastAsia="Times New Roman" w:cs="Times New Roman"/>
          <w:szCs w:val="24"/>
        </w:rPr>
        <w:t>ιστορικοποίηση</w:t>
      </w:r>
      <w:proofErr w:type="spellEnd"/>
      <w:r>
        <w:rPr>
          <w:rFonts w:eastAsia="Times New Roman" w:cs="Times New Roman"/>
          <w:szCs w:val="24"/>
        </w:rPr>
        <w:t xml:space="preserve"> του περιβάλλοντος χώρου, η δημιουργία οικογενειακών δένδρων, συνεντεύξεις μεταξύ των μαθητών</w:t>
      </w:r>
      <w:r>
        <w:rPr>
          <w:rFonts w:eastAsia="Times New Roman" w:cs="Times New Roman"/>
          <w:szCs w:val="24"/>
        </w:rPr>
        <w:t>.</w:t>
      </w:r>
      <w:r>
        <w:rPr>
          <w:rFonts w:eastAsia="Times New Roman" w:cs="Times New Roman"/>
          <w:szCs w:val="24"/>
        </w:rPr>
        <w:t>». Μάλιστα! Τώρα πώς θα το κάνουμε αυτό σε παιδ</w:t>
      </w:r>
      <w:r>
        <w:rPr>
          <w:rFonts w:eastAsia="Times New Roman" w:cs="Times New Roman"/>
          <w:szCs w:val="24"/>
        </w:rPr>
        <w:t xml:space="preserve">ιά που δεν ξέρουν </w:t>
      </w:r>
      <w:r>
        <w:rPr>
          <w:rFonts w:eastAsia="Times New Roman" w:cs="Times New Roman"/>
          <w:szCs w:val="24"/>
        </w:rPr>
        <w:t>ι</w:t>
      </w:r>
      <w:r>
        <w:rPr>
          <w:rFonts w:eastAsia="Times New Roman" w:cs="Times New Roman"/>
          <w:szCs w:val="24"/>
        </w:rPr>
        <w:t>στορία, αυτό εσείς το ξέρετε.</w:t>
      </w:r>
    </w:p>
    <w:p w14:paraId="20B64437"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Στην Ε΄ </w:t>
      </w:r>
      <w:r>
        <w:rPr>
          <w:rFonts w:eastAsia="Times New Roman" w:cs="Times New Roman"/>
          <w:szCs w:val="24"/>
        </w:rPr>
        <w:t>δ</w:t>
      </w:r>
      <w:r>
        <w:rPr>
          <w:rFonts w:eastAsia="Times New Roman" w:cs="Times New Roman"/>
          <w:szCs w:val="24"/>
        </w:rPr>
        <w:t xml:space="preserve">ημοτικού –αυτό σας το λέω ως ιστορικός επιστήμων- προτείνει η </w:t>
      </w:r>
      <w:r>
        <w:rPr>
          <w:rFonts w:eastAsia="Times New Roman" w:cs="Times New Roman"/>
          <w:szCs w:val="24"/>
        </w:rPr>
        <w:t>ε</w:t>
      </w:r>
      <w:r>
        <w:rPr>
          <w:rFonts w:eastAsia="Times New Roman" w:cs="Times New Roman"/>
          <w:szCs w:val="24"/>
        </w:rPr>
        <w:t>πιτροπή να διδαχθεί</w:t>
      </w:r>
      <w:r>
        <w:rPr>
          <w:rFonts w:eastAsia="Times New Roman" w:cs="Times New Roman"/>
          <w:szCs w:val="24"/>
        </w:rPr>
        <w:t>,</w:t>
      </w:r>
      <w:r>
        <w:rPr>
          <w:rFonts w:eastAsia="Times New Roman" w:cs="Times New Roman"/>
          <w:szCs w:val="24"/>
        </w:rPr>
        <w:t xml:space="preserve"> προσέξτε, κύριε Υπουργέ</w:t>
      </w:r>
      <w:r>
        <w:rPr>
          <w:rFonts w:eastAsia="Times New Roman" w:cs="Times New Roman"/>
          <w:szCs w:val="24"/>
        </w:rPr>
        <w:t>,</w:t>
      </w:r>
      <w:r>
        <w:rPr>
          <w:rFonts w:eastAsia="Times New Roman" w:cs="Times New Roman"/>
          <w:szCs w:val="24"/>
        </w:rPr>
        <w:t xml:space="preserve"> η ιστορική εξέλιξη από </w:t>
      </w:r>
      <w:r>
        <w:rPr>
          <w:rFonts w:eastAsia="Times New Roman" w:cs="Times New Roman"/>
          <w:szCs w:val="24"/>
        </w:rPr>
        <w:lastRenderedPageBreak/>
        <w:t>την προϊστορία έως την οθωμανική κατάκτηση. Από την προϊστορία έως</w:t>
      </w:r>
      <w:r>
        <w:rPr>
          <w:rFonts w:eastAsia="Times New Roman" w:cs="Times New Roman"/>
          <w:szCs w:val="24"/>
        </w:rPr>
        <w:t xml:space="preserve"> την οθωμανική κατάκτηση! Δηλαδή βάζετε τους νεολιθικούς πολιτισμούς, τον </w:t>
      </w:r>
      <w:r>
        <w:rPr>
          <w:rFonts w:eastAsia="Times New Roman" w:cs="Times New Roman"/>
          <w:szCs w:val="24"/>
        </w:rPr>
        <w:t>κ</w:t>
      </w:r>
      <w:r>
        <w:rPr>
          <w:rFonts w:eastAsia="Times New Roman" w:cs="Times New Roman"/>
          <w:szCs w:val="24"/>
        </w:rPr>
        <w:t xml:space="preserve">υκλαδικό, τον </w:t>
      </w:r>
      <w:r>
        <w:rPr>
          <w:rFonts w:eastAsia="Times New Roman" w:cs="Times New Roman"/>
          <w:szCs w:val="24"/>
        </w:rPr>
        <w:t>μ</w:t>
      </w:r>
      <w:r>
        <w:rPr>
          <w:rFonts w:eastAsia="Times New Roman" w:cs="Times New Roman"/>
          <w:szCs w:val="24"/>
        </w:rPr>
        <w:t xml:space="preserve">ινωικό, τον </w:t>
      </w:r>
      <w:r>
        <w:rPr>
          <w:rFonts w:eastAsia="Times New Roman" w:cs="Times New Roman"/>
          <w:szCs w:val="24"/>
        </w:rPr>
        <w:t>μ</w:t>
      </w:r>
      <w:r>
        <w:rPr>
          <w:rFonts w:eastAsia="Times New Roman" w:cs="Times New Roman"/>
          <w:szCs w:val="24"/>
        </w:rPr>
        <w:t xml:space="preserve">υκηναϊκό, τους </w:t>
      </w:r>
      <w:r>
        <w:rPr>
          <w:rFonts w:eastAsia="Times New Roman" w:cs="Times New Roman"/>
          <w:szCs w:val="24"/>
        </w:rPr>
        <w:t>γ</w:t>
      </w:r>
      <w:r>
        <w:rPr>
          <w:rFonts w:eastAsia="Times New Roman" w:cs="Times New Roman"/>
          <w:szCs w:val="24"/>
        </w:rPr>
        <w:t>εωμετρικούς</w:t>
      </w:r>
      <w:r>
        <w:rPr>
          <w:rFonts w:eastAsia="Times New Roman" w:cs="Times New Roman"/>
          <w:szCs w:val="24"/>
        </w:rPr>
        <w:t xml:space="preserve"> </w:t>
      </w:r>
      <w:r>
        <w:rPr>
          <w:rFonts w:eastAsia="Times New Roman" w:cs="Times New Roman"/>
          <w:szCs w:val="24"/>
        </w:rPr>
        <w:t>χ</w:t>
      </w:r>
      <w:r>
        <w:rPr>
          <w:rFonts w:eastAsia="Times New Roman" w:cs="Times New Roman"/>
          <w:szCs w:val="24"/>
        </w:rPr>
        <w:t xml:space="preserve">ρόνους, τους </w:t>
      </w:r>
      <w:r>
        <w:rPr>
          <w:rFonts w:eastAsia="Times New Roman" w:cs="Times New Roman"/>
          <w:szCs w:val="24"/>
        </w:rPr>
        <w:t>α</w:t>
      </w:r>
      <w:r>
        <w:rPr>
          <w:rFonts w:eastAsia="Times New Roman" w:cs="Times New Roman"/>
          <w:szCs w:val="24"/>
        </w:rPr>
        <w:t xml:space="preserve">ρχαϊκούς, τους </w:t>
      </w:r>
      <w:r>
        <w:rPr>
          <w:rFonts w:eastAsia="Times New Roman" w:cs="Times New Roman"/>
          <w:szCs w:val="24"/>
        </w:rPr>
        <w:t>κ</w:t>
      </w:r>
      <w:r>
        <w:rPr>
          <w:rFonts w:eastAsia="Times New Roman" w:cs="Times New Roman"/>
          <w:szCs w:val="24"/>
        </w:rPr>
        <w:t xml:space="preserve">λασικούς, </w:t>
      </w:r>
      <w:r>
        <w:rPr>
          <w:rFonts w:eastAsia="Times New Roman" w:cs="Times New Roman"/>
          <w:szCs w:val="24"/>
        </w:rPr>
        <w:t>ε</w:t>
      </w:r>
      <w:r>
        <w:rPr>
          <w:rFonts w:eastAsia="Times New Roman" w:cs="Times New Roman"/>
          <w:szCs w:val="24"/>
        </w:rPr>
        <w:t xml:space="preserve">λληνιστικούς, τη </w:t>
      </w:r>
      <w:r>
        <w:rPr>
          <w:rFonts w:eastAsia="Times New Roman" w:cs="Times New Roman"/>
          <w:szCs w:val="24"/>
        </w:rPr>
        <w:t>ρ</w:t>
      </w:r>
      <w:r>
        <w:rPr>
          <w:rFonts w:eastAsia="Times New Roman" w:cs="Times New Roman"/>
          <w:szCs w:val="24"/>
        </w:rPr>
        <w:t xml:space="preserve">ωμαιοκρατία, τη </w:t>
      </w:r>
      <w:proofErr w:type="spellStart"/>
      <w:r>
        <w:rPr>
          <w:rFonts w:eastAsia="Times New Roman" w:cs="Times New Roman"/>
          <w:szCs w:val="24"/>
        </w:rPr>
        <w:t>π</w:t>
      </w:r>
      <w:r>
        <w:rPr>
          <w:rFonts w:eastAsia="Times New Roman" w:cs="Times New Roman"/>
          <w:szCs w:val="24"/>
        </w:rPr>
        <w:t>ρωτοβυζαντινή</w:t>
      </w:r>
      <w:proofErr w:type="spellEnd"/>
      <w:r>
        <w:rPr>
          <w:rFonts w:eastAsia="Times New Roman" w:cs="Times New Roman"/>
          <w:szCs w:val="24"/>
        </w:rPr>
        <w:t xml:space="preserve">, τη </w:t>
      </w:r>
      <w:proofErr w:type="spellStart"/>
      <w:r>
        <w:rPr>
          <w:rFonts w:eastAsia="Times New Roman" w:cs="Times New Roman"/>
          <w:szCs w:val="24"/>
        </w:rPr>
        <w:t>μ</w:t>
      </w:r>
      <w:r>
        <w:rPr>
          <w:rFonts w:eastAsia="Times New Roman" w:cs="Times New Roman"/>
          <w:szCs w:val="24"/>
        </w:rPr>
        <w:t>εσοβυζαντινή</w:t>
      </w:r>
      <w:proofErr w:type="spellEnd"/>
      <w:r>
        <w:rPr>
          <w:rFonts w:eastAsia="Times New Roman" w:cs="Times New Roman"/>
          <w:szCs w:val="24"/>
        </w:rPr>
        <w:t xml:space="preserve">, την </w:t>
      </w:r>
      <w:r>
        <w:rPr>
          <w:rFonts w:eastAsia="Times New Roman" w:cs="Times New Roman"/>
          <w:szCs w:val="24"/>
        </w:rPr>
        <w:t>ύ</w:t>
      </w:r>
      <w:r>
        <w:rPr>
          <w:rFonts w:eastAsia="Times New Roman" w:cs="Times New Roman"/>
          <w:szCs w:val="24"/>
        </w:rPr>
        <w:t xml:space="preserve">στερη </w:t>
      </w:r>
      <w:r>
        <w:rPr>
          <w:rFonts w:eastAsia="Times New Roman" w:cs="Times New Roman"/>
          <w:szCs w:val="24"/>
        </w:rPr>
        <w:t>β</w:t>
      </w:r>
      <w:r>
        <w:rPr>
          <w:rFonts w:eastAsia="Times New Roman" w:cs="Times New Roman"/>
          <w:szCs w:val="24"/>
        </w:rPr>
        <w:t xml:space="preserve">υζαντινή και την </w:t>
      </w:r>
      <w:r>
        <w:rPr>
          <w:rFonts w:eastAsia="Times New Roman" w:cs="Times New Roman"/>
          <w:szCs w:val="24"/>
        </w:rPr>
        <w:t>οθωμανική</w:t>
      </w:r>
      <w:r>
        <w:rPr>
          <w:rFonts w:eastAsia="Times New Roman" w:cs="Times New Roman"/>
          <w:szCs w:val="24"/>
        </w:rPr>
        <w:t xml:space="preserve"> περίοδο. Μα, είναι δυνατόν να το κάνετε σε έναν χρόνο;</w:t>
      </w:r>
    </w:p>
    <w:p w14:paraId="20B64438"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Τ</w:t>
      </w:r>
      <w:r>
        <w:rPr>
          <w:rFonts w:eastAsia="Times New Roman" w:cs="Times New Roman"/>
          <w:szCs w:val="24"/>
        </w:rPr>
        <w:t>ι λέει για μετά;</w:t>
      </w:r>
    </w:p>
    <w:p w14:paraId="20B64439"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Αυτό είναι </w:t>
      </w:r>
      <w:r>
        <w:rPr>
          <w:rFonts w:eastAsia="Times New Roman" w:cs="Times New Roman"/>
          <w:szCs w:val="24"/>
        </w:rPr>
        <w:t xml:space="preserve">για </w:t>
      </w:r>
      <w:r>
        <w:rPr>
          <w:rFonts w:eastAsia="Times New Roman" w:cs="Times New Roman"/>
          <w:szCs w:val="24"/>
        </w:rPr>
        <w:t>την</w:t>
      </w:r>
      <w:r>
        <w:rPr>
          <w:rFonts w:eastAsia="Times New Roman" w:cs="Times New Roman"/>
          <w:szCs w:val="24"/>
        </w:rPr>
        <w:t xml:space="preserve"> Ε΄ </w:t>
      </w:r>
      <w:r>
        <w:rPr>
          <w:rFonts w:eastAsia="Times New Roman" w:cs="Times New Roman"/>
          <w:szCs w:val="24"/>
        </w:rPr>
        <w:t>δ</w:t>
      </w:r>
      <w:r>
        <w:rPr>
          <w:rFonts w:eastAsia="Times New Roman" w:cs="Times New Roman"/>
          <w:szCs w:val="24"/>
        </w:rPr>
        <w:t>ημοτικού. Δεν έχει μετά. «Η έμφασ</w:t>
      </w:r>
      <w:r>
        <w:rPr>
          <w:rFonts w:eastAsia="Times New Roman" w:cs="Times New Roman"/>
          <w:szCs w:val="24"/>
        </w:rPr>
        <w:t>η», λέει, «να δίδεται στις σημαντικές κοινωνικές και πολιτισμικές αλλαγές</w:t>
      </w:r>
      <w:r>
        <w:rPr>
          <w:rFonts w:eastAsia="Times New Roman" w:cs="Times New Roman"/>
          <w:szCs w:val="24"/>
        </w:rPr>
        <w:t>.</w:t>
      </w:r>
      <w:r>
        <w:rPr>
          <w:rFonts w:eastAsia="Times New Roman" w:cs="Times New Roman"/>
          <w:szCs w:val="24"/>
        </w:rPr>
        <w:t xml:space="preserve">». Μα, τώρα αστειευόμαστε! Εάν καταφέρετε και το κάνετε αυτό και μάθουν έστω και μία πρόταση τα παιδιά, τότε δεν είστε Υπουργός, είστε </w:t>
      </w:r>
      <w:r>
        <w:rPr>
          <w:rFonts w:eastAsia="Times New Roman" w:cs="Times New Roman"/>
          <w:szCs w:val="24"/>
        </w:rPr>
        <w:t>θ</w:t>
      </w:r>
      <w:r>
        <w:rPr>
          <w:rFonts w:eastAsia="Times New Roman" w:cs="Times New Roman"/>
          <w:szCs w:val="24"/>
        </w:rPr>
        <w:t>εός</w:t>
      </w:r>
      <w:r>
        <w:rPr>
          <w:rFonts w:eastAsia="Times New Roman" w:cs="Times New Roman"/>
          <w:szCs w:val="24"/>
        </w:rPr>
        <w:t>, είστε παραπάνω από Υπουργός. Προφανώς δεν</w:t>
      </w:r>
      <w:r>
        <w:rPr>
          <w:rFonts w:eastAsia="Times New Roman" w:cs="Times New Roman"/>
          <w:szCs w:val="24"/>
        </w:rPr>
        <w:t xml:space="preserve"> είστε! </w:t>
      </w:r>
    </w:p>
    <w:p w14:paraId="20B6443A"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Στη ΣΤ΄ </w:t>
      </w:r>
      <w:r>
        <w:rPr>
          <w:rFonts w:eastAsia="Times New Roman" w:cs="Times New Roman"/>
          <w:szCs w:val="24"/>
        </w:rPr>
        <w:t>δ</w:t>
      </w:r>
      <w:r>
        <w:rPr>
          <w:rFonts w:eastAsia="Times New Roman" w:cs="Times New Roman"/>
          <w:szCs w:val="24"/>
        </w:rPr>
        <w:t>ημοτικού προτείνεται: «Η μέχρι σήμερα διδασκαλία της Ελληνικής Επανάστασης να αντικατασταθεί με τη διδασκαλία της ιστορικής εξέλιξης από τον 15</w:t>
      </w:r>
      <w:r>
        <w:rPr>
          <w:rFonts w:eastAsia="Times New Roman" w:cs="Times New Roman"/>
          <w:szCs w:val="24"/>
          <w:vertAlign w:val="superscript"/>
        </w:rPr>
        <w:t>ο</w:t>
      </w:r>
      <w:r>
        <w:rPr>
          <w:rFonts w:eastAsia="Times New Roman" w:cs="Times New Roman"/>
          <w:szCs w:val="24"/>
        </w:rPr>
        <w:t xml:space="preserve"> αιώνα έως σήμερα, με έμφαση κυρίως στις κοινωνικές και πολιτισμικές αλλαγές και λιγότερο στην</w:t>
      </w:r>
      <w:r>
        <w:rPr>
          <w:rFonts w:eastAsia="Times New Roman" w:cs="Times New Roman"/>
          <w:szCs w:val="24"/>
        </w:rPr>
        <w:t xml:space="preserve"> εξέταση συγκεκριμένων προσώπων και γεγονότων</w:t>
      </w:r>
      <w:r>
        <w:rPr>
          <w:rFonts w:eastAsia="Times New Roman" w:cs="Times New Roman"/>
          <w:szCs w:val="24"/>
        </w:rPr>
        <w:t>.</w:t>
      </w:r>
      <w:r>
        <w:rPr>
          <w:rFonts w:eastAsia="Times New Roman" w:cs="Times New Roman"/>
          <w:szCs w:val="24"/>
        </w:rPr>
        <w:t xml:space="preserve">». Αυτά είναι πολύ ωραία για τη θεωρία της </w:t>
      </w:r>
      <w:r>
        <w:rPr>
          <w:rFonts w:eastAsia="Times New Roman" w:cs="Times New Roman"/>
          <w:szCs w:val="24"/>
        </w:rPr>
        <w:t>ι</w:t>
      </w:r>
      <w:r>
        <w:rPr>
          <w:rFonts w:eastAsia="Times New Roman" w:cs="Times New Roman"/>
          <w:szCs w:val="24"/>
        </w:rPr>
        <w:t xml:space="preserve">στορίας. Δεν αντιλέγω, όλα χρειάζονται. Πότε; Όταν ξέρεις </w:t>
      </w:r>
      <w:r w:rsidDel="00DD5546">
        <w:rPr>
          <w:rFonts w:eastAsia="Times New Roman" w:cs="Times New Roman"/>
          <w:szCs w:val="24"/>
        </w:rPr>
        <w:t>ι</w:t>
      </w:r>
      <w:r>
        <w:rPr>
          <w:rFonts w:eastAsia="Times New Roman" w:cs="Times New Roman"/>
          <w:szCs w:val="24"/>
        </w:rPr>
        <w:t xml:space="preserve">στορία. Πρώτα μαθαίνεις </w:t>
      </w:r>
      <w:r>
        <w:rPr>
          <w:rFonts w:eastAsia="Times New Roman" w:cs="Times New Roman"/>
          <w:szCs w:val="24"/>
        </w:rPr>
        <w:t>ι</w:t>
      </w:r>
      <w:r>
        <w:rPr>
          <w:rFonts w:eastAsia="Times New Roman" w:cs="Times New Roman"/>
          <w:szCs w:val="24"/>
        </w:rPr>
        <w:t xml:space="preserve">στορία και </w:t>
      </w:r>
      <w:r>
        <w:rPr>
          <w:rFonts w:eastAsia="Times New Roman" w:cs="Times New Roman"/>
          <w:szCs w:val="24"/>
        </w:rPr>
        <w:lastRenderedPageBreak/>
        <w:t xml:space="preserve">μετά πας να κάνεις αυτό το οποίο λέτε εσείς. Εδώ κινδυνεύουμε να βγουν παιδιά που δεν θα ξέρουν καθόλου </w:t>
      </w:r>
      <w:r w:rsidDel="00DD5546">
        <w:rPr>
          <w:rFonts w:eastAsia="Times New Roman" w:cs="Times New Roman"/>
          <w:szCs w:val="24"/>
        </w:rPr>
        <w:t>ι</w:t>
      </w:r>
      <w:r>
        <w:rPr>
          <w:rFonts w:eastAsia="Times New Roman" w:cs="Times New Roman"/>
          <w:szCs w:val="24"/>
        </w:rPr>
        <w:t>στορία.</w:t>
      </w:r>
    </w:p>
    <w:p w14:paraId="20B6443B"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Στο πρόγραμμα του </w:t>
      </w:r>
      <w:r>
        <w:rPr>
          <w:rFonts w:eastAsia="Times New Roman" w:cs="Times New Roman"/>
          <w:szCs w:val="24"/>
        </w:rPr>
        <w:t>γ</w:t>
      </w:r>
      <w:r>
        <w:rPr>
          <w:rFonts w:eastAsia="Times New Roman" w:cs="Times New Roman"/>
          <w:szCs w:val="24"/>
        </w:rPr>
        <w:t xml:space="preserve">υμνασίου, Α΄ έως Γ΄ </w:t>
      </w:r>
      <w:r>
        <w:rPr>
          <w:rFonts w:eastAsia="Times New Roman" w:cs="Times New Roman"/>
          <w:szCs w:val="24"/>
        </w:rPr>
        <w:t>γ</w:t>
      </w:r>
      <w:r>
        <w:rPr>
          <w:rFonts w:eastAsia="Times New Roman" w:cs="Times New Roman"/>
          <w:szCs w:val="24"/>
        </w:rPr>
        <w:t xml:space="preserve">υμνασίου και στην Α΄ λυκείου, «αν και γίνεται αναφορά στις χρονικές περιόδους της </w:t>
      </w:r>
      <w:r>
        <w:rPr>
          <w:rFonts w:eastAsia="Times New Roman" w:cs="Times New Roman"/>
          <w:szCs w:val="24"/>
        </w:rPr>
        <w:t>α</w:t>
      </w:r>
      <w:r>
        <w:rPr>
          <w:rFonts w:eastAsia="Times New Roman" w:cs="Times New Roman"/>
          <w:szCs w:val="24"/>
        </w:rPr>
        <w:t>ρχαιότητα</w:t>
      </w:r>
      <w:r>
        <w:rPr>
          <w:rFonts w:eastAsia="Times New Roman" w:cs="Times New Roman"/>
          <w:szCs w:val="24"/>
        </w:rPr>
        <w:t xml:space="preserve">ς, του Βυζαντίου, της </w:t>
      </w:r>
      <w:r>
        <w:rPr>
          <w:rFonts w:eastAsia="Times New Roman" w:cs="Times New Roman"/>
          <w:szCs w:val="24"/>
        </w:rPr>
        <w:t>ν</w:t>
      </w:r>
      <w:r>
        <w:rPr>
          <w:rFonts w:eastAsia="Times New Roman" w:cs="Times New Roman"/>
          <w:szCs w:val="24"/>
        </w:rPr>
        <w:t>εότερης και</w:t>
      </w:r>
      <w:r>
        <w:rPr>
          <w:rFonts w:eastAsia="Times New Roman" w:cs="Times New Roman"/>
          <w:szCs w:val="24"/>
        </w:rPr>
        <w:t xml:space="preserve"> σ</w:t>
      </w:r>
      <w:r>
        <w:rPr>
          <w:rFonts w:eastAsia="Times New Roman" w:cs="Times New Roman"/>
          <w:szCs w:val="24"/>
        </w:rPr>
        <w:t xml:space="preserve">ύγχρονης </w:t>
      </w:r>
      <w:r>
        <w:rPr>
          <w:rFonts w:eastAsia="Times New Roman" w:cs="Times New Roman"/>
          <w:szCs w:val="24"/>
        </w:rPr>
        <w:t>ι</w:t>
      </w:r>
      <w:r>
        <w:rPr>
          <w:rFonts w:eastAsia="Times New Roman" w:cs="Times New Roman"/>
          <w:szCs w:val="24"/>
        </w:rPr>
        <w:t xml:space="preserve">στορίας, το κέντρο βάρους δίνεται στην ευρωπαϊκή και παγκόσμια </w:t>
      </w:r>
      <w:r>
        <w:rPr>
          <w:rFonts w:eastAsia="Times New Roman" w:cs="Times New Roman"/>
          <w:szCs w:val="24"/>
        </w:rPr>
        <w:t>ι</w:t>
      </w:r>
      <w:r>
        <w:rPr>
          <w:rFonts w:eastAsia="Times New Roman" w:cs="Times New Roman"/>
          <w:szCs w:val="24"/>
        </w:rPr>
        <w:t>στορία</w:t>
      </w:r>
      <w:r>
        <w:rPr>
          <w:rFonts w:eastAsia="Times New Roman" w:cs="Times New Roman"/>
          <w:szCs w:val="24"/>
        </w:rPr>
        <w:t>.</w:t>
      </w:r>
      <w:r>
        <w:rPr>
          <w:rFonts w:eastAsia="Times New Roman" w:cs="Times New Roman"/>
          <w:szCs w:val="24"/>
        </w:rPr>
        <w:t xml:space="preserve">». Εντάξει! Και η ελληνική </w:t>
      </w:r>
      <w:r w:rsidDel="00DC4198">
        <w:rPr>
          <w:rFonts w:eastAsia="Times New Roman" w:cs="Times New Roman"/>
          <w:szCs w:val="24"/>
        </w:rPr>
        <w:t>ι</w:t>
      </w:r>
      <w:r>
        <w:rPr>
          <w:rFonts w:eastAsia="Times New Roman" w:cs="Times New Roman"/>
          <w:szCs w:val="24"/>
        </w:rPr>
        <w:t>στορία συρρικνώνεται πάρα πολύ σε λίγες γραμμές.</w:t>
      </w:r>
    </w:p>
    <w:p w14:paraId="20B6443C" w14:textId="77777777" w:rsidR="004A4550" w:rsidRDefault="000073ED">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w:t>
      </w:r>
      <w:r>
        <w:rPr>
          <w:rFonts w:eastAsia="Times New Roman"/>
          <w:bCs/>
        </w:rPr>
        <w:t xml:space="preserve"> του κυρίου Βουλευτή)</w:t>
      </w:r>
    </w:p>
    <w:p w14:paraId="20B6443D"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 να μην πάρω παραπάνω χρόνο ομιλίας, κύριε Υπουργέ, είπατε πριν για την παπαγαλία. Ξέρετε πού έχουμε φτάσει στην Ελλάδα και ποια είναι η εμπειρία του παρελθόντος, ένα παρελθόν που εσείς υπερασπίζεστε και με τον νόμο για τα πανεπιστ</w:t>
      </w:r>
      <w:r>
        <w:rPr>
          <w:rFonts w:eastAsia="Times New Roman" w:cs="Times New Roman"/>
          <w:szCs w:val="24"/>
        </w:rPr>
        <w:t xml:space="preserve">ήμια; </w:t>
      </w:r>
    </w:p>
    <w:p w14:paraId="20B6443E"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Ήταν μια εποχή, εάν θυμάμαι καλά το 1987, που έβαλαν στις </w:t>
      </w:r>
      <w:r>
        <w:rPr>
          <w:rFonts w:eastAsia="Times New Roman" w:cs="Times New Roman"/>
          <w:szCs w:val="24"/>
        </w:rPr>
        <w:t>π</w:t>
      </w:r>
      <w:r>
        <w:rPr>
          <w:rFonts w:eastAsia="Times New Roman" w:cs="Times New Roman"/>
          <w:szCs w:val="24"/>
        </w:rPr>
        <w:t xml:space="preserve">ανελλήνιες ένα θέμα, ίσως να το θυμάστε, που είχε δύο </w:t>
      </w:r>
      <w:r>
        <w:rPr>
          <w:rFonts w:eastAsia="Times New Roman" w:cs="Times New Roman"/>
          <w:szCs w:val="24"/>
        </w:rPr>
        <w:t>φριχτές</w:t>
      </w:r>
      <w:r>
        <w:rPr>
          <w:rFonts w:eastAsia="Times New Roman" w:cs="Times New Roman"/>
          <w:szCs w:val="24"/>
        </w:rPr>
        <w:t xml:space="preserve"> και άγνωστες λέξεις την «αρωγή» και την «ευδοκίμηση». Χρειάστηκαν δύο ώρες διευκρινίσεις από το Υπουργείο Παιδείας</w:t>
      </w:r>
      <w:r>
        <w:rPr>
          <w:rFonts w:eastAsia="Times New Roman" w:cs="Times New Roman"/>
          <w:szCs w:val="24"/>
        </w:rPr>
        <w:t>,</w:t>
      </w:r>
      <w:r>
        <w:rPr>
          <w:rFonts w:eastAsia="Times New Roman" w:cs="Times New Roman"/>
          <w:szCs w:val="24"/>
        </w:rPr>
        <w:t xml:space="preserve"> για να είναι</w:t>
      </w:r>
      <w:r>
        <w:rPr>
          <w:rFonts w:eastAsia="Times New Roman" w:cs="Times New Roman"/>
          <w:szCs w:val="24"/>
        </w:rPr>
        <w:t xml:space="preserve"> βέβαιοι ότι τα παιδιά μπορούσαν να καταλάβουν τι σημαίνει στην ελληνική γλώσσα η λέξη «αρωγή» και τι σημαίνει στην ελληνική γλώσσα η λέξη «ευδοκίμηση».</w:t>
      </w:r>
    </w:p>
    <w:p w14:paraId="20B6443F"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Ο ΚΥΡ, ο γνωστός γελοιογράφος, είχε γράψει μια καταπληκτική γελοιογραφία τότε</w:t>
      </w:r>
      <w:r>
        <w:rPr>
          <w:rFonts w:eastAsia="Times New Roman" w:cs="Times New Roman"/>
          <w:szCs w:val="24"/>
        </w:rPr>
        <w:t>,</w:t>
      </w:r>
      <w:r>
        <w:rPr>
          <w:rFonts w:eastAsia="Times New Roman" w:cs="Times New Roman"/>
          <w:szCs w:val="24"/>
        </w:rPr>
        <w:t xml:space="preserve"> με έναν μαλλιά με μία τσ</w:t>
      </w:r>
      <w:r>
        <w:rPr>
          <w:rFonts w:eastAsia="Times New Roman" w:cs="Times New Roman"/>
          <w:szCs w:val="24"/>
        </w:rPr>
        <w:t>άντα –και δεν κάνω περαιτέρω σχόλια σαν μερικούς, δεν λέω περισσότερα- και έγραφε: ««Η προτσές νομενκλατούρα των ινστρουχτόρων του προλεταριάτου τόλμησε να βάλει στην έκθεση των παιδιών μας δύο άγνωστες λέξεις: την «αρωγή» και την «ευδοκίμηση</w:t>
      </w:r>
      <w:r>
        <w:rPr>
          <w:rFonts w:eastAsia="Times New Roman" w:cs="Times New Roman"/>
          <w:szCs w:val="24"/>
        </w:rPr>
        <w:t>»».</w:t>
      </w:r>
      <w:r>
        <w:rPr>
          <w:rFonts w:eastAsia="Times New Roman" w:cs="Times New Roman"/>
          <w:szCs w:val="24"/>
        </w:rPr>
        <w:t xml:space="preserve"> Άρα στην ο</w:t>
      </w:r>
      <w:r>
        <w:rPr>
          <w:rFonts w:eastAsia="Times New Roman" w:cs="Times New Roman"/>
          <w:szCs w:val="24"/>
        </w:rPr>
        <w:t>υσία τα μοντέλα που υπερασπίζεστε δεν λειτουργούν.</w:t>
      </w:r>
    </w:p>
    <w:p w14:paraId="20B64440"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Χαιρετίζω, λοιπόν, την επαναφορά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κειμένου</w:t>
      </w:r>
      <w:r>
        <w:rPr>
          <w:rFonts w:eastAsia="Times New Roman" w:cs="Times New Roman"/>
          <w:szCs w:val="24"/>
        </w:rPr>
        <w:t xml:space="preserve"> </w:t>
      </w:r>
      <w:r>
        <w:rPr>
          <w:rFonts w:eastAsia="Times New Roman" w:cs="Times New Roman"/>
          <w:szCs w:val="24"/>
        </w:rPr>
        <w:t>«</w:t>
      </w:r>
      <w:proofErr w:type="spellStart"/>
      <w:r>
        <w:rPr>
          <w:rFonts w:eastAsia="Times New Roman" w:cs="Times New Roman"/>
          <w:szCs w:val="24"/>
        </w:rPr>
        <w:t>Περικλέους</w:t>
      </w:r>
      <w:proofErr w:type="spellEnd"/>
      <w:r>
        <w:rPr>
          <w:rFonts w:eastAsia="Times New Roman" w:cs="Times New Roman"/>
          <w:szCs w:val="24"/>
        </w:rPr>
        <w:t xml:space="preserve"> </w:t>
      </w:r>
      <w:r>
        <w:rPr>
          <w:rFonts w:eastAsia="Times New Roman" w:cs="Times New Roman"/>
          <w:szCs w:val="24"/>
        </w:rPr>
        <w:t>Επιτ</w:t>
      </w:r>
      <w:r>
        <w:rPr>
          <w:rFonts w:eastAsia="Times New Roman" w:cs="Times New Roman"/>
          <w:szCs w:val="24"/>
        </w:rPr>
        <w:t>άφιος</w:t>
      </w:r>
      <w:r>
        <w:rPr>
          <w:rFonts w:eastAsia="Times New Roman" w:cs="Times New Roman"/>
          <w:szCs w:val="24"/>
        </w:rPr>
        <w:t>»</w:t>
      </w:r>
      <w:r>
        <w:rPr>
          <w:rFonts w:eastAsia="Times New Roman" w:cs="Times New Roman"/>
          <w:szCs w:val="24"/>
        </w:rPr>
        <w:t xml:space="preserve"> στα σχολεία. Είναι ένα βήμα προς τη θετική κατεύθυνση. Είχα ζητήσει το ίδιο πράγμα πέρυσι από τον Υφυπουργό Παιδείας κ. </w:t>
      </w:r>
      <w:proofErr w:type="spellStart"/>
      <w:r>
        <w:rPr>
          <w:rFonts w:eastAsia="Times New Roman" w:cs="Times New Roman"/>
          <w:szCs w:val="24"/>
        </w:rPr>
        <w:t>Πελεγρίνη</w:t>
      </w:r>
      <w:proofErr w:type="spellEnd"/>
      <w:r>
        <w:rPr>
          <w:rFonts w:eastAsia="Times New Roman" w:cs="Times New Roman"/>
          <w:szCs w:val="24"/>
        </w:rPr>
        <w:t xml:space="preserve"> και καθηγητή μου</w:t>
      </w:r>
      <w:r>
        <w:rPr>
          <w:rFonts w:eastAsia="Times New Roman" w:cs="Times New Roman"/>
          <w:szCs w:val="24"/>
        </w:rPr>
        <w:t>,</w:t>
      </w:r>
      <w:r>
        <w:rPr>
          <w:rFonts w:eastAsia="Times New Roman" w:cs="Times New Roman"/>
          <w:szCs w:val="24"/>
        </w:rPr>
        <w:t xml:space="preserve"> που είχε έρθει να μου απαντήσει και είχε δεσμευθεί ότι θα γίνει. Χαίρομαι που γίνεται. </w:t>
      </w:r>
    </w:p>
    <w:p w14:paraId="20B64441"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Σας λέω καλέστε την</w:t>
      </w:r>
      <w:r>
        <w:rPr>
          <w:rFonts w:eastAsia="Times New Roman" w:cs="Times New Roman"/>
          <w:szCs w:val="24"/>
        </w:rPr>
        <w:t xml:space="preserve"> </w:t>
      </w:r>
      <w:r>
        <w:rPr>
          <w:rFonts w:eastAsia="Times New Roman" w:cs="Times New Roman"/>
          <w:szCs w:val="24"/>
        </w:rPr>
        <w:t>«</w:t>
      </w:r>
      <w:r>
        <w:rPr>
          <w:rFonts w:eastAsia="Times New Roman" w:cs="Times New Roman"/>
          <w:szCs w:val="24"/>
        </w:rPr>
        <w:t>Εταιρεία Ελλήνων Φιλολόγων</w:t>
      </w:r>
      <w:r>
        <w:rPr>
          <w:rFonts w:eastAsia="Times New Roman" w:cs="Times New Roman"/>
          <w:szCs w:val="24"/>
        </w:rPr>
        <w:t>»</w:t>
      </w:r>
      <w:r>
        <w:rPr>
          <w:rFonts w:eastAsia="Times New Roman" w:cs="Times New Roman"/>
          <w:szCs w:val="24"/>
        </w:rPr>
        <w:t xml:space="preserve">. Μιλήστε με την </w:t>
      </w:r>
      <w:r>
        <w:rPr>
          <w:rFonts w:eastAsia="Times New Roman" w:cs="Times New Roman"/>
          <w:szCs w:val="24"/>
        </w:rPr>
        <w:t>«</w:t>
      </w:r>
      <w:r>
        <w:rPr>
          <w:rFonts w:eastAsia="Times New Roman" w:cs="Times New Roman"/>
          <w:szCs w:val="24"/>
        </w:rPr>
        <w:t>Ευρωπαϊκή Εταιρεία Φιλολόγων</w:t>
      </w:r>
      <w:r>
        <w:rPr>
          <w:rFonts w:eastAsia="Times New Roman" w:cs="Times New Roman"/>
          <w:szCs w:val="24"/>
        </w:rPr>
        <w:t>»</w:t>
      </w:r>
      <w:r>
        <w:rPr>
          <w:rFonts w:eastAsia="Times New Roman" w:cs="Times New Roman"/>
          <w:szCs w:val="24"/>
        </w:rPr>
        <w:t xml:space="preserve">, που σας έχει κάνει δύο διαμαρτυρίες. </w:t>
      </w:r>
      <w:r>
        <w:rPr>
          <w:rFonts w:eastAsia="Times New Roman" w:cs="Times New Roman"/>
          <w:szCs w:val="24"/>
        </w:rPr>
        <w:t>Τ</w:t>
      </w:r>
      <w:r>
        <w:rPr>
          <w:rFonts w:eastAsia="Times New Roman" w:cs="Times New Roman"/>
          <w:szCs w:val="24"/>
        </w:rPr>
        <w:t xml:space="preserve">ι γράφει η </w:t>
      </w:r>
      <w:r>
        <w:rPr>
          <w:rFonts w:eastAsia="Times New Roman" w:cs="Times New Roman"/>
          <w:szCs w:val="24"/>
        </w:rPr>
        <w:t>«</w:t>
      </w:r>
      <w:r>
        <w:rPr>
          <w:rFonts w:eastAsia="Times New Roman" w:cs="Times New Roman"/>
          <w:szCs w:val="24"/>
        </w:rPr>
        <w:t>Ευρωπαϊκή Εταιρεία Φιλολόγων</w:t>
      </w:r>
      <w:r>
        <w:rPr>
          <w:rFonts w:eastAsia="Times New Roman" w:cs="Times New Roman"/>
          <w:szCs w:val="24"/>
        </w:rPr>
        <w:t>»</w:t>
      </w:r>
      <w:r>
        <w:rPr>
          <w:rFonts w:eastAsia="Times New Roman" w:cs="Times New Roman"/>
          <w:szCs w:val="24"/>
        </w:rPr>
        <w:t xml:space="preserve">; Ότι σε όλες τις υπόλοιπες ευρωπαϊκές χώρες η μελέτη των κλασικών γλωσσών αυξάνεται και στην </w:t>
      </w:r>
      <w:r>
        <w:rPr>
          <w:rFonts w:eastAsia="Times New Roman" w:cs="Times New Roman"/>
          <w:szCs w:val="24"/>
        </w:rPr>
        <w:t>ε</w:t>
      </w:r>
      <w:r>
        <w:rPr>
          <w:rFonts w:eastAsia="Times New Roman" w:cs="Times New Roman"/>
          <w:szCs w:val="24"/>
        </w:rPr>
        <w:t>λλην</w:t>
      </w:r>
      <w:r>
        <w:rPr>
          <w:rFonts w:eastAsia="Times New Roman" w:cs="Times New Roman"/>
          <w:szCs w:val="24"/>
        </w:rPr>
        <w:t xml:space="preserve">ική </w:t>
      </w:r>
      <w:r>
        <w:rPr>
          <w:rFonts w:eastAsia="Times New Roman" w:cs="Times New Roman"/>
          <w:szCs w:val="24"/>
        </w:rPr>
        <w:t>γ</w:t>
      </w:r>
      <w:r>
        <w:rPr>
          <w:rFonts w:eastAsia="Times New Roman" w:cs="Times New Roman"/>
          <w:szCs w:val="24"/>
        </w:rPr>
        <w:t xml:space="preserve">λώσσα η μελέτη των κλασικών γλωσσών </w:t>
      </w:r>
      <w:proofErr w:type="spellStart"/>
      <w:r>
        <w:rPr>
          <w:rFonts w:eastAsia="Times New Roman" w:cs="Times New Roman"/>
          <w:szCs w:val="24"/>
        </w:rPr>
        <w:t>μειούται</w:t>
      </w:r>
      <w:proofErr w:type="spellEnd"/>
      <w:r>
        <w:rPr>
          <w:rFonts w:eastAsia="Times New Roman" w:cs="Times New Roman"/>
          <w:szCs w:val="24"/>
        </w:rPr>
        <w:t xml:space="preserve">. </w:t>
      </w:r>
    </w:p>
    <w:p w14:paraId="20B64442"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Το να μου πείτε ότι θα χρησιμοποιήσετε τεχνικές εκμαθήσεως των ζωντανών γλωσσών, μαζί σας. Αυτό δεν σημαίνει ότι θα διδασκόμαστε λιγότερες ώρες και λιγότερα πράγματα. Αυτό σημαίνει ότι θα διδασκόμαστε ίδι</w:t>
      </w:r>
      <w:r>
        <w:rPr>
          <w:rFonts w:eastAsia="Times New Roman" w:cs="Times New Roman"/>
          <w:szCs w:val="24"/>
        </w:rPr>
        <w:t xml:space="preserve">ες ώρες ή και περισσότερες ώρες, με διαφορετικό τρόπο. Εκεί να το συζητήσουμε και να </w:t>
      </w:r>
      <w:r>
        <w:rPr>
          <w:rFonts w:eastAsia="Times New Roman" w:cs="Times New Roman"/>
          <w:szCs w:val="24"/>
        </w:rPr>
        <w:lastRenderedPageBreak/>
        <w:t xml:space="preserve">φύγουμε από την παπαγαλία και από τη </w:t>
      </w:r>
      <w:r>
        <w:rPr>
          <w:rFonts w:eastAsia="Times New Roman" w:cs="Times New Roman"/>
          <w:szCs w:val="24"/>
        </w:rPr>
        <w:t>γ</w:t>
      </w:r>
      <w:r>
        <w:rPr>
          <w:rFonts w:eastAsia="Times New Roman" w:cs="Times New Roman"/>
          <w:szCs w:val="24"/>
        </w:rPr>
        <w:t xml:space="preserve">ραμματική και το </w:t>
      </w:r>
      <w:r>
        <w:rPr>
          <w:rFonts w:eastAsia="Times New Roman" w:cs="Times New Roman"/>
          <w:szCs w:val="24"/>
        </w:rPr>
        <w:t>σ</w:t>
      </w:r>
      <w:r>
        <w:rPr>
          <w:rFonts w:eastAsia="Times New Roman" w:cs="Times New Roman"/>
          <w:szCs w:val="24"/>
        </w:rPr>
        <w:t xml:space="preserve">υντακτικό, που αναφέρατε προηγουμένως. </w:t>
      </w:r>
    </w:p>
    <w:p w14:paraId="20B64443"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Να δώσετε έμφαση στις κλασικές σπουδές, κύριε Υπουργέ. Οι κλασικές σπουδές </w:t>
      </w:r>
      <w:r>
        <w:rPr>
          <w:rFonts w:eastAsia="Times New Roman" w:cs="Times New Roman"/>
          <w:szCs w:val="24"/>
        </w:rPr>
        <w:t xml:space="preserve">κάνουν τις κοινωνίες καλύτερες. Οι κλασικές σπουδές κάνουν τους ανθρώπους να σκέφτονται πιο ανθρώπινα </w:t>
      </w:r>
      <w:r>
        <w:rPr>
          <w:rFonts w:eastAsia="Times New Roman" w:cs="Times New Roman"/>
          <w:szCs w:val="24"/>
        </w:rPr>
        <w:t>κ</w:t>
      </w:r>
      <w:r>
        <w:rPr>
          <w:rFonts w:eastAsia="Times New Roman" w:cs="Times New Roman"/>
          <w:szCs w:val="24"/>
        </w:rPr>
        <w:t>αι σε μας τους Έλληνες οι κλασικές σπουδές -γιατί να το κρύψουμε;- αποτελούν και ένα στοιχείο υπερηφάνειας και εθνικής ταυτότητας.</w:t>
      </w:r>
    </w:p>
    <w:p w14:paraId="20B64444"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Καταθέτω για τα Πρακτι</w:t>
      </w:r>
      <w:r>
        <w:rPr>
          <w:rFonts w:eastAsia="Times New Roman" w:cs="Times New Roman"/>
          <w:szCs w:val="24"/>
        </w:rPr>
        <w:t>κά τις δύο διαμαρτυρίες.</w:t>
      </w:r>
    </w:p>
    <w:p w14:paraId="20B64445"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 (Στο σημείο αυτό ο Βουλευτής κ. Σπυρίδων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Άδωνις Γεωργιάδης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w:t>
      </w:r>
      <w:r>
        <w:rPr>
          <w:rFonts w:eastAsia="Times New Roman" w:cs="Times New Roman"/>
          <w:szCs w:val="24"/>
        </w:rPr>
        <w:t xml:space="preserve">της Βουλής) </w:t>
      </w:r>
    </w:p>
    <w:p w14:paraId="20B64446"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0B64447"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Ορίστε, κύριε </w:t>
      </w:r>
      <w:proofErr w:type="spellStart"/>
      <w:r>
        <w:rPr>
          <w:rFonts w:eastAsia="Times New Roman" w:cs="Times New Roman"/>
          <w:szCs w:val="24"/>
        </w:rPr>
        <w:t>Γαβρόγλου</w:t>
      </w:r>
      <w:proofErr w:type="spellEnd"/>
      <w:r>
        <w:rPr>
          <w:rFonts w:eastAsia="Times New Roman" w:cs="Times New Roman"/>
          <w:szCs w:val="24"/>
        </w:rPr>
        <w:t>, έχετε τον λόγο.</w:t>
      </w:r>
    </w:p>
    <w:p w14:paraId="20B64448"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Νομίζω ότι τα παιδιά στο σχολείο πρέπει να μαθαίνουν να σέβονται τους νόμους. Είναι σαφές αυτό. </w:t>
      </w:r>
    </w:p>
    <w:p w14:paraId="20B64449"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Εντάξει. Τα βρήκαμε! </w:t>
      </w:r>
    </w:p>
    <w:p w14:paraId="20B6444A"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Δεν τα βρήκαμε, δυστυχώς. Διότι, ανά</w:t>
      </w:r>
      <w:r>
        <w:rPr>
          <w:rFonts w:eastAsia="Times New Roman" w:cs="Times New Roman"/>
          <w:szCs w:val="24"/>
        </w:rPr>
        <w:t>μεσα στο να μαθαίνεις στα παιδιά να σέβονται τους νόμους και να σέβεσαι το γεγονός ότι είναι νέοι, μας χωρίζει μια άβυσσος. Διότι νομίζω και σε εσάς</w:t>
      </w:r>
      <w:r>
        <w:rPr>
          <w:rFonts w:eastAsia="Times New Roman" w:cs="Times New Roman"/>
          <w:szCs w:val="24"/>
        </w:rPr>
        <w:t>,</w:t>
      </w:r>
      <w:r>
        <w:rPr>
          <w:rFonts w:eastAsia="Times New Roman" w:cs="Times New Roman"/>
          <w:szCs w:val="24"/>
        </w:rPr>
        <w:t xml:space="preserve"> όταν ήσασταν νέος, η προσήλωση στους νόμους δεν ήταν το πρώτο πράγμα που σκεφτόσασταν. </w:t>
      </w:r>
    </w:p>
    <w:p w14:paraId="20B6444B"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w:t>
      </w:r>
      <w:r>
        <w:rPr>
          <w:rFonts w:eastAsia="Times New Roman" w:cs="Times New Roman"/>
          <w:b/>
          <w:szCs w:val="24"/>
        </w:rPr>
        <w:t>ΓΕΩΡΓΙΑΔΗΣ:</w:t>
      </w:r>
      <w:r>
        <w:rPr>
          <w:rFonts w:eastAsia="Times New Roman" w:cs="Times New Roman"/>
          <w:szCs w:val="24"/>
        </w:rPr>
        <w:t xml:space="preserve"> Τα έχουμε πει αυτά. </w:t>
      </w:r>
    </w:p>
    <w:p w14:paraId="20B6444C"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w:t>
      </w:r>
      <w:r>
        <w:rPr>
          <w:rFonts w:eastAsia="Times New Roman" w:cs="Times New Roman"/>
          <w:szCs w:val="24"/>
        </w:rPr>
        <w:t>Έ</w:t>
      </w:r>
      <w:r>
        <w:rPr>
          <w:rFonts w:eastAsia="Times New Roman" w:cs="Times New Roman"/>
          <w:szCs w:val="24"/>
        </w:rPr>
        <w:t xml:space="preserve">ρχομαι στο δεύτερο. Διαβάσατε κάποιες προτάσεις που είναι της </w:t>
      </w:r>
      <w:r>
        <w:rPr>
          <w:rFonts w:eastAsia="Times New Roman" w:cs="Times New Roman"/>
          <w:szCs w:val="24"/>
        </w:rPr>
        <w:t>ε</w:t>
      </w:r>
      <w:r>
        <w:rPr>
          <w:rFonts w:eastAsia="Times New Roman" w:cs="Times New Roman"/>
          <w:szCs w:val="24"/>
        </w:rPr>
        <w:t xml:space="preserve">πιτροπής του Ινστιτούτου Εκπαιδευτικής Πολιτικής. Ακριβώς αυτές οι προτάσεις θα συζητηθούν στην κοινωνία, θα συζητηθούν με ειδικούς, θα συζητηθούν με εκπαιδευτικούς και θα καταλήξουμε εκεί που είναι να καταλήξουμε. </w:t>
      </w:r>
    </w:p>
    <w:p w14:paraId="20B6444D" w14:textId="77777777" w:rsidR="004A4550" w:rsidRDefault="000073ED">
      <w:pPr>
        <w:spacing w:line="600" w:lineRule="auto"/>
        <w:ind w:firstLine="720"/>
        <w:jc w:val="both"/>
        <w:rPr>
          <w:rFonts w:eastAsia="Times New Roman"/>
          <w:szCs w:val="24"/>
        </w:rPr>
      </w:pPr>
      <w:r>
        <w:rPr>
          <w:rFonts w:eastAsia="Times New Roman" w:cs="Times New Roman"/>
          <w:szCs w:val="24"/>
        </w:rPr>
        <w:t>Πάντως να ξέρετε -και ελπίζω να το καταν</w:t>
      </w:r>
      <w:r>
        <w:rPr>
          <w:rFonts w:eastAsia="Times New Roman" w:cs="Times New Roman"/>
          <w:szCs w:val="24"/>
        </w:rPr>
        <w:t>οείτε- ότι δεν γίνεσαι καλός ιστορικός γνωρίζοντας μόνο τα ιστορικά γεγονότα. Γίνεσαι καλός ιστορικός μόνον αν αποκτήσεις ιστορική συνείδηση. Γι</w:t>
      </w:r>
      <w:r>
        <w:rPr>
          <w:rFonts w:eastAsia="Times New Roman" w:cs="Times New Roman"/>
          <w:szCs w:val="24"/>
        </w:rPr>
        <w:t>α</w:t>
      </w:r>
      <w:r>
        <w:rPr>
          <w:rFonts w:eastAsia="Times New Roman" w:cs="Times New Roman"/>
          <w:szCs w:val="24"/>
        </w:rPr>
        <w:t xml:space="preserve"> αυτό και νομίζουμε ότι θα έχει τεράστιο ενδιαφέρον να αποκτηθεί αυτή η ιστορική συνείδηση του παρελθόντος, ότα</w:t>
      </w:r>
      <w:r>
        <w:rPr>
          <w:rFonts w:eastAsia="Times New Roman" w:cs="Times New Roman"/>
          <w:szCs w:val="24"/>
        </w:rPr>
        <w:t xml:space="preserve">ν πολύ μικρά παιδιά θα μελετούν την ιστορία της οικογένειάς τους και την ιστορία της γειτονιάς τους. Δεν είναι δεδομένο σε ένα νέο παιδί, σε ένα </w:t>
      </w:r>
      <w:r>
        <w:rPr>
          <w:rFonts w:eastAsia="Times New Roman" w:cs="Times New Roman"/>
          <w:szCs w:val="24"/>
        </w:rPr>
        <w:lastRenderedPageBreak/>
        <w:t>μικρό παιδί</w:t>
      </w:r>
      <w:r>
        <w:rPr>
          <w:rFonts w:eastAsia="Times New Roman" w:cs="Times New Roman"/>
          <w:szCs w:val="24"/>
        </w:rPr>
        <w:t>,</w:t>
      </w:r>
      <w:r>
        <w:rPr>
          <w:rFonts w:eastAsia="Times New Roman" w:cs="Times New Roman"/>
          <w:szCs w:val="24"/>
        </w:rPr>
        <w:t xml:space="preserve"> ότι έχω παρελθόν ως ιστορία, έχω παρελθόν ως γειτονιά. Αυτό νομίζουμε ότι είναι ένα εξαιρετικά ριζ</w:t>
      </w:r>
      <w:r>
        <w:rPr>
          <w:rFonts w:eastAsia="Times New Roman" w:cs="Times New Roman"/>
          <w:szCs w:val="24"/>
        </w:rPr>
        <w:t>οσπαστικό βήμα</w:t>
      </w:r>
      <w:r>
        <w:rPr>
          <w:rFonts w:eastAsia="Times New Roman" w:cs="Times New Roman"/>
          <w:szCs w:val="24"/>
        </w:rPr>
        <w:t>,</w:t>
      </w:r>
      <w:r>
        <w:rPr>
          <w:rFonts w:eastAsia="Times New Roman" w:cs="Times New Roman"/>
          <w:szCs w:val="24"/>
        </w:rPr>
        <w:t xml:space="preserve"> που θα βοηθήσει πάρα πολύ στην κατανόηση της </w:t>
      </w:r>
      <w:r>
        <w:rPr>
          <w:rFonts w:eastAsia="Times New Roman" w:cs="Times New Roman"/>
          <w:szCs w:val="24"/>
        </w:rPr>
        <w:t>ι</w:t>
      </w:r>
      <w:r>
        <w:rPr>
          <w:rFonts w:eastAsia="Times New Roman" w:cs="Times New Roman"/>
          <w:szCs w:val="24"/>
        </w:rPr>
        <w:t>στορίας αργότερα από αυτά τα παιδιά.</w:t>
      </w:r>
      <w:r>
        <w:rPr>
          <w:rFonts w:eastAsia="Times New Roman" w:cs="Times New Roman"/>
          <w:szCs w:val="24"/>
        </w:rPr>
        <w:t xml:space="preserve"> </w:t>
      </w:r>
      <w:r>
        <w:rPr>
          <w:rFonts w:eastAsia="Times New Roman"/>
          <w:szCs w:val="24"/>
        </w:rPr>
        <w:t xml:space="preserve">Όσον αφορά το δεύτερο θέμα, ένα από τα μεγάλα προβλήματα που έχει η διδασκαλία της </w:t>
      </w:r>
      <w:r>
        <w:rPr>
          <w:rFonts w:eastAsia="Times New Roman"/>
          <w:szCs w:val="24"/>
        </w:rPr>
        <w:t>ι</w:t>
      </w:r>
      <w:r>
        <w:rPr>
          <w:rFonts w:eastAsia="Times New Roman"/>
          <w:szCs w:val="24"/>
        </w:rPr>
        <w:t xml:space="preserve">στορίας σε όλες τις χώρες, αλλά και σε εμάς, είναι ότι πάρα πολλές φορές </w:t>
      </w:r>
      <w:r>
        <w:rPr>
          <w:rFonts w:eastAsia="Times New Roman"/>
          <w:szCs w:val="24"/>
        </w:rPr>
        <w:t>τα αποτελέσματα των επιστημονικών ερευνών δεν αποτυπώνονται στα σχολικά εγχειρίδια. Αυτό είναι ένα τεράστιο πρόβλημα. Δεν μπορεί να χρηματοδοτείς την έρευνα και να έχεις εξαιρετικούς ιστορικούς –που έχουμε- διαφορετικών δε προσεγγίσεων. Ανάμεσα στα μέλη τη</w:t>
      </w:r>
      <w:r>
        <w:rPr>
          <w:rFonts w:eastAsia="Times New Roman"/>
          <w:szCs w:val="24"/>
        </w:rPr>
        <w:t xml:space="preserve">ς κοινότητας των ιστορικών, έχουμε ιστορικούς που δεν συμφωνούν στις προσεγγίσεις τους. Το σύνολο, όμως, του παραγόμενου έργου είναι πραγματικά ένα εντυπωσιακό </w:t>
      </w:r>
      <w:proofErr w:type="spellStart"/>
      <w:r>
        <w:rPr>
          <w:rFonts w:eastAsia="Times New Roman"/>
          <w:szCs w:val="24"/>
        </w:rPr>
        <w:t>corpus</w:t>
      </w:r>
      <w:proofErr w:type="spellEnd"/>
      <w:r>
        <w:rPr>
          <w:rFonts w:eastAsia="Times New Roman"/>
          <w:szCs w:val="24"/>
        </w:rPr>
        <w:t>.</w:t>
      </w:r>
    </w:p>
    <w:p w14:paraId="20B6444E" w14:textId="77777777" w:rsidR="004A4550" w:rsidRDefault="000073ED">
      <w:pPr>
        <w:spacing w:line="600" w:lineRule="auto"/>
        <w:ind w:firstLine="720"/>
        <w:jc w:val="both"/>
        <w:rPr>
          <w:rFonts w:eastAsia="Times New Roman"/>
          <w:szCs w:val="24"/>
        </w:rPr>
      </w:pPr>
      <w:r>
        <w:rPr>
          <w:rFonts w:eastAsia="Times New Roman"/>
          <w:szCs w:val="24"/>
        </w:rPr>
        <w:t xml:space="preserve">Εμείς, λοιπόν, λέμε ότι κάθε τόσο θα πρέπει να αναμορφώνονται τα προγράμματα </w:t>
      </w:r>
      <w:r>
        <w:rPr>
          <w:rFonts w:eastAsia="Times New Roman"/>
          <w:szCs w:val="24"/>
        </w:rPr>
        <w:t>Ι</w:t>
      </w:r>
      <w:r>
        <w:rPr>
          <w:rFonts w:eastAsia="Times New Roman"/>
          <w:szCs w:val="24"/>
        </w:rPr>
        <w:t>στορίας, α</w:t>
      </w:r>
      <w:r>
        <w:rPr>
          <w:rFonts w:eastAsia="Times New Roman"/>
          <w:szCs w:val="24"/>
        </w:rPr>
        <w:t>κριβώς για να παίρνουν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και τα αποτελέσματα των ιστορικών ερευνών. </w:t>
      </w:r>
      <w:r>
        <w:rPr>
          <w:rFonts w:eastAsia="Times New Roman"/>
          <w:szCs w:val="24"/>
        </w:rPr>
        <w:t>Τ</w:t>
      </w:r>
      <w:r>
        <w:rPr>
          <w:rFonts w:eastAsia="Times New Roman"/>
          <w:szCs w:val="24"/>
        </w:rPr>
        <w:t>α αποτελέσματα των ιστορικών ερευνών δεν είναι μόνον επειδή βρήκαμε ένα νέο αρχείο. Να σας υπενθυμίσω πόσες φορές επαναδιαπραγματευθήκαμε το θέμα της Ελληνικής Επανάστασης, οι Γάλλ</w:t>
      </w:r>
      <w:r>
        <w:rPr>
          <w:rFonts w:eastAsia="Times New Roman"/>
          <w:szCs w:val="24"/>
        </w:rPr>
        <w:t>οι και πολλοί ξένοι της Γαλλικής Επανάστασης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Άρα τίθενται νέα ερωτήματα, νέες ερμηνείες, νέα αποτελέσματα.</w:t>
      </w:r>
    </w:p>
    <w:p w14:paraId="20B6444F" w14:textId="77777777" w:rsidR="004A4550" w:rsidRDefault="000073ED">
      <w:pPr>
        <w:spacing w:line="600" w:lineRule="auto"/>
        <w:ind w:firstLine="720"/>
        <w:jc w:val="both"/>
        <w:rPr>
          <w:rFonts w:eastAsia="Times New Roman"/>
          <w:szCs w:val="24"/>
        </w:rPr>
      </w:pPr>
      <w:r>
        <w:rPr>
          <w:rFonts w:eastAsia="Times New Roman"/>
          <w:szCs w:val="24"/>
        </w:rPr>
        <w:lastRenderedPageBreak/>
        <w:t>Τ</w:t>
      </w:r>
      <w:r>
        <w:rPr>
          <w:rFonts w:eastAsia="Times New Roman"/>
          <w:szCs w:val="24"/>
        </w:rPr>
        <w:t xml:space="preserve">ελειώνω. Εγώ θα ήθελα να μην εξαντλήσουμε το θέμα των κλασικών σπουδών σε θέματα μόνο γλωσσικής παιδείας. Το θέμα των κλασικών σπουδών </w:t>
      </w:r>
      <w:r>
        <w:rPr>
          <w:rFonts w:eastAsia="Times New Roman"/>
          <w:szCs w:val="24"/>
        </w:rPr>
        <w:t>είναι ένα πολύ πιο σύνθετο εγχείρημα. Αναφερθήκατε σε αυτές τις δύο λέξεις του ’87 και πράγματι ήταν κάτι για το οποίο δεν πρέπει να είναι κανείς ιδιαίτερα περήφανος. Να σας θυμίσω, όμως, ότι το ’87 δεν υπήρχε καν ΣΥΡΙΖΑ. Άρα ήταν αποτέλεσμα ενός άλλου εκπ</w:t>
      </w:r>
      <w:r>
        <w:rPr>
          <w:rFonts w:eastAsia="Times New Roman"/>
          <w:szCs w:val="24"/>
        </w:rPr>
        <w:t>αιδευτικού συστήματος. Αυτό πάμε να αλλάξουμε.</w:t>
      </w:r>
    </w:p>
    <w:p w14:paraId="20B64450" w14:textId="77777777" w:rsidR="004A4550" w:rsidRDefault="000073ED">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Το υπερασπίζεστε!</w:t>
      </w:r>
    </w:p>
    <w:p w14:paraId="20B64451" w14:textId="77777777" w:rsidR="004A4550" w:rsidRDefault="000073ED">
      <w:pPr>
        <w:spacing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Όχι, δεν το υπερασπίζομαι καθόλου. Γιατί να υπερασπιστώ εγώ το σύστημα που δεν μπόρεσε να τ</w:t>
      </w:r>
      <w:r>
        <w:rPr>
          <w:rFonts w:eastAsia="Times New Roman"/>
          <w:szCs w:val="24"/>
        </w:rPr>
        <w:t xml:space="preserve">ους μάθει δύο λέξεις, που, εν πάση </w:t>
      </w:r>
      <w:proofErr w:type="spellStart"/>
      <w:r>
        <w:rPr>
          <w:rFonts w:eastAsia="Times New Roman"/>
          <w:szCs w:val="24"/>
        </w:rPr>
        <w:t>περιπτώσει</w:t>
      </w:r>
      <w:proofErr w:type="spellEnd"/>
      <w:r>
        <w:rPr>
          <w:rFonts w:eastAsia="Times New Roman"/>
          <w:szCs w:val="24"/>
        </w:rPr>
        <w:t>, αν διάβαζαν κι ένα μυθιστόρημα, ήταν μέσα στο μυθιστόρημα. Άρα λέω ότι εδώ είναι πάλι παθογένειες δεκαετιών</w:t>
      </w:r>
      <w:r>
        <w:rPr>
          <w:rFonts w:eastAsia="Times New Roman"/>
          <w:szCs w:val="24"/>
        </w:rPr>
        <w:t>,</w:t>
      </w:r>
      <w:r>
        <w:rPr>
          <w:rFonts w:eastAsia="Times New Roman"/>
          <w:szCs w:val="24"/>
        </w:rPr>
        <w:t xml:space="preserve"> που πρέπει να διορθώσουμε.</w:t>
      </w:r>
    </w:p>
    <w:p w14:paraId="20B64452" w14:textId="77777777" w:rsidR="004A4550" w:rsidRDefault="000073ED">
      <w:pPr>
        <w:spacing w:line="600" w:lineRule="auto"/>
        <w:ind w:firstLine="720"/>
        <w:jc w:val="both"/>
        <w:rPr>
          <w:rFonts w:eastAsia="Times New Roman"/>
          <w:szCs w:val="24"/>
        </w:rPr>
      </w:pPr>
      <w:r>
        <w:rPr>
          <w:rFonts w:eastAsia="Times New Roman"/>
          <w:szCs w:val="24"/>
        </w:rPr>
        <w:t>Αυτό, όμως, που θέλω να σας πω είναι ότι οι κλασικές σπουδές πρέπει να εν</w:t>
      </w:r>
      <w:r>
        <w:rPr>
          <w:rFonts w:eastAsia="Times New Roman"/>
          <w:szCs w:val="24"/>
        </w:rPr>
        <w:t xml:space="preserve">τάσσονται σε ένα γενικότερο πλαίσιο, αυτό που ονομάζουμε «ανθρωπιστικές σπουδές». Είναι και στην </w:t>
      </w:r>
      <w:r>
        <w:rPr>
          <w:rFonts w:eastAsia="Times New Roman"/>
          <w:szCs w:val="24"/>
        </w:rPr>
        <w:t>ι</w:t>
      </w:r>
      <w:r>
        <w:rPr>
          <w:rFonts w:eastAsia="Times New Roman"/>
          <w:szCs w:val="24"/>
        </w:rPr>
        <w:t xml:space="preserve">στορία είναι και στη </w:t>
      </w:r>
      <w:r>
        <w:rPr>
          <w:rFonts w:eastAsia="Times New Roman"/>
          <w:szCs w:val="24"/>
        </w:rPr>
        <w:t>γ</w:t>
      </w:r>
      <w:r>
        <w:rPr>
          <w:rFonts w:eastAsia="Times New Roman"/>
          <w:szCs w:val="24"/>
        </w:rPr>
        <w:t xml:space="preserve">λώσσα, είναι και στη </w:t>
      </w:r>
      <w:r>
        <w:rPr>
          <w:rFonts w:eastAsia="Times New Roman"/>
          <w:szCs w:val="24"/>
        </w:rPr>
        <w:t>φ</w:t>
      </w:r>
      <w:r>
        <w:rPr>
          <w:rFonts w:eastAsia="Times New Roman"/>
          <w:szCs w:val="24"/>
        </w:rPr>
        <w:t xml:space="preserve">ιλολογία, είναι στις παραστατικές τέχνες, είναι στο τραγούδι. Είναι σε πάρα πολλά πράγματα. </w:t>
      </w:r>
    </w:p>
    <w:p w14:paraId="20B64453" w14:textId="77777777" w:rsidR="004A4550" w:rsidRDefault="000073ED">
      <w:pPr>
        <w:spacing w:line="600" w:lineRule="auto"/>
        <w:ind w:firstLine="720"/>
        <w:jc w:val="both"/>
        <w:rPr>
          <w:rFonts w:eastAsia="Times New Roman"/>
          <w:szCs w:val="24"/>
        </w:rPr>
      </w:pPr>
      <w:r>
        <w:rPr>
          <w:rFonts w:eastAsia="Times New Roman"/>
          <w:szCs w:val="24"/>
        </w:rPr>
        <w:lastRenderedPageBreak/>
        <w:t>Εμείς, λοιπόν, αυτό π</w:t>
      </w:r>
      <w:r>
        <w:rPr>
          <w:rFonts w:eastAsia="Times New Roman"/>
          <w:szCs w:val="24"/>
        </w:rPr>
        <w:t xml:space="preserve">ου λέμε είναι να ενταθεί η συνείδηση στην κοινωνία ότι οι ανθρωπιστικές σπουδές δεν είναι πολυτέλεια σε αυτόν τον τόπο. </w:t>
      </w:r>
      <w:r>
        <w:rPr>
          <w:rFonts w:eastAsia="Times New Roman"/>
          <w:szCs w:val="24"/>
        </w:rPr>
        <w:t>Α</w:t>
      </w:r>
      <w:r>
        <w:rPr>
          <w:rFonts w:eastAsia="Times New Roman"/>
          <w:szCs w:val="24"/>
        </w:rPr>
        <w:t>κριβώς</w:t>
      </w:r>
      <w:r>
        <w:rPr>
          <w:rFonts w:eastAsia="Times New Roman"/>
          <w:szCs w:val="24"/>
        </w:rPr>
        <w:t xml:space="preserve"> γι’ αυτόν τον λόγο θεωρούμε ότι έχουμε να πούμε πολλά πράγματα στην Ευρώπη, διότι στην Ευρώπη όλα αυτά είναι σε ένα πλαίσιο αναβ</w:t>
      </w:r>
      <w:r>
        <w:rPr>
          <w:rFonts w:eastAsia="Times New Roman"/>
          <w:szCs w:val="24"/>
        </w:rPr>
        <w:t>άθμισης των ανθρωπιστικών σπουδών.</w:t>
      </w:r>
    </w:p>
    <w:p w14:paraId="20B64454" w14:textId="77777777" w:rsidR="004A4550" w:rsidRDefault="000073ED">
      <w:pPr>
        <w:spacing w:line="600" w:lineRule="auto"/>
        <w:ind w:firstLine="720"/>
        <w:jc w:val="both"/>
        <w:rPr>
          <w:rFonts w:eastAsia="Times New Roman"/>
          <w:szCs w:val="24"/>
        </w:rPr>
      </w:pPr>
      <w:r>
        <w:rPr>
          <w:rFonts w:eastAsia="Times New Roman"/>
          <w:szCs w:val="24"/>
        </w:rPr>
        <w:t>Σας ευχαριστώ.</w:t>
      </w:r>
    </w:p>
    <w:p w14:paraId="20B64455" w14:textId="77777777" w:rsidR="004A4550" w:rsidRDefault="000073E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Κυρίες και κύριοι συνάδελφοι, ολοκληρώθηκε η συζήτηση των επικαίρων ερωτήσεων.</w:t>
      </w:r>
    </w:p>
    <w:p w14:paraId="20B64456" w14:textId="77777777" w:rsidR="004A4550" w:rsidRDefault="000073ED">
      <w:pPr>
        <w:spacing w:line="600" w:lineRule="auto"/>
        <w:ind w:firstLine="720"/>
        <w:jc w:val="both"/>
        <w:rPr>
          <w:rFonts w:eastAsia="Times New Roman"/>
          <w:szCs w:val="24"/>
        </w:rPr>
      </w:pPr>
      <w:r>
        <w:rPr>
          <w:rFonts w:eastAsia="Times New Roman"/>
          <w:szCs w:val="24"/>
        </w:rPr>
        <w:t>Θα ακολουθήσει η επερώτηση της Νέας Δημοκρατίας. Θα γίνει μια μικρή διακοπή, διότι ο Υπουργ</w:t>
      </w:r>
      <w:r>
        <w:rPr>
          <w:rFonts w:eastAsia="Times New Roman"/>
          <w:szCs w:val="24"/>
        </w:rPr>
        <w:t>ός βρίσκεται στον δρόμο, λόγω του σεισμού. Θα</w:t>
      </w:r>
      <w:r w:rsidRPr="00B175DF">
        <w:rPr>
          <w:rFonts w:eastAsia="Times New Roman"/>
          <w:szCs w:val="24"/>
        </w:rPr>
        <w:t xml:space="preserve"> </w:t>
      </w:r>
      <w:r>
        <w:rPr>
          <w:rFonts w:eastAsia="Times New Roman"/>
          <w:szCs w:val="24"/>
        </w:rPr>
        <w:t>επανέλθουμε</w:t>
      </w:r>
      <w:r>
        <w:rPr>
          <w:rFonts w:eastAsia="Times New Roman"/>
          <w:szCs w:val="24"/>
        </w:rPr>
        <w:t>, λοιπόν, σε μερικά λεπτά.</w:t>
      </w:r>
    </w:p>
    <w:p w14:paraId="20B64457" w14:textId="77777777" w:rsidR="004A4550" w:rsidRDefault="000073ED">
      <w:pPr>
        <w:spacing w:line="600" w:lineRule="auto"/>
        <w:ind w:firstLine="720"/>
        <w:jc w:val="center"/>
        <w:rPr>
          <w:rFonts w:eastAsia="Times New Roman"/>
          <w:szCs w:val="24"/>
        </w:rPr>
      </w:pPr>
      <w:r>
        <w:rPr>
          <w:rFonts w:eastAsia="Times New Roman"/>
          <w:szCs w:val="24"/>
        </w:rPr>
        <w:t>(ΔΙΑΚΟΠΗ)</w:t>
      </w:r>
    </w:p>
    <w:p w14:paraId="20B64458" w14:textId="77777777" w:rsidR="004A4550" w:rsidRDefault="000073ED">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20B64459"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Κυρίες και κύριοι συνάδελφοι, μετά την ολοκλήρωση των επίκαιρων ερωτήσεων, </w:t>
      </w:r>
      <w:r>
        <w:rPr>
          <w:rFonts w:eastAsia="Times New Roman" w:cs="Times New Roman"/>
          <w:szCs w:val="24"/>
        </w:rPr>
        <w:t>συνεχίζ</w:t>
      </w:r>
      <w:r w:rsidDel="00B175DF">
        <w:rPr>
          <w:rFonts w:eastAsia="Times New Roman" w:cs="Times New Roman"/>
          <w:szCs w:val="24"/>
        </w:rPr>
        <w:t>εται</w:t>
      </w:r>
      <w:r>
        <w:rPr>
          <w:rFonts w:eastAsia="Times New Roman" w:cs="Times New Roman"/>
          <w:szCs w:val="24"/>
        </w:rPr>
        <w:t xml:space="preserve"> </w:t>
      </w:r>
      <w:r>
        <w:rPr>
          <w:rFonts w:eastAsia="Times New Roman" w:cs="Times New Roman"/>
          <w:szCs w:val="24"/>
        </w:rPr>
        <w:t xml:space="preserve">η διακοπείσα -λόγω του σεισμού της Λέσβου- συνεδρίαση. </w:t>
      </w:r>
    </w:p>
    <w:p w14:paraId="20B6445A"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Κύριε Υπουργέ, εκφράζουμε την ελπίδα ότι δεν υπάρχουν θύματα.</w:t>
      </w:r>
    </w:p>
    <w:p w14:paraId="20B6445B"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 και Μεταφορών):</w:t>
      </w:r>
      <w:r>
        <w:rPr>
          <w:rFonts w:eastAsia="Times New Roman" w:cs="Times New Roman"/>
          <w:szCs w:val="24"/>
        </w:rPr>
        <w:t xml:space="preserve"> Δεν υπάρχουν μέχρι στιγμής, κύριε Πρόεδρε.</w:t>
      </w:r>
    </w:p>
    <w:p w14:paraId="20B6445C"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Αν έχετ</w:t>
      </w:r>
      <w:r>
        <w:rPr>
          <w:rFonts w:eastAsia="Times New Roman" w:cs="Times New Roman"/>
          <w:szCs w:val="24"/>
        </w:rPr>
        <w:t>ε κάτι επίσημο, να σας δώσω τον λόγο, ώστε να ενημερώσετε τη Βουλή.</w:t>
      </w:r>
    </w:p>
    <w:p w14:paraId="20B6445D"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Ευχαριστώ πολύ.</w:t>
      </w:r>
    </w:p>
    <w:p w14:paraId="20B6445E"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Να καθησυχάσουμε τους πολίτες, αλλά να ενημερωθεί και το Κοινοβούλιο. Μέχρι στιγμής υπάρχουν ελάχιστοι ελαφρά τραυματίες</w:t>
      </w:r>
      <w:r>
        <w:rPr>
          <w:rFonts w:eastAsia="Times New Roman" w:cs="Times New Roman"/>
          <w:szCs w:val="24"/>
        </w:rPr>
        <w:t xml:space="preserve">. Δεν υπάρχει κάποιος λόγος ανησυχίας. Οι σεισμολόγοι </w:t>
      </w:r>
      <w:r>
        <w:rPr>
          <w:rFonts w:eastAsia="Times New Roman" w:cs="Times New Roman"/>
          <w:szCs w:val="24"/>
        </w:rPr>
        <w:t>μ</w:t>
      </w:r>
      <w:r>
        <w:rPr>
          <w:rFonts w:eastAsia="Times New Roman" w:cs="Times New Roman"/>
          <w:szCs w:val="24"/>
        </w:rPr>
        <w:t>ά</w:t>
      </w:r>
      <w:r>
        <w:rPr>
          <w:rFonts w:eastAsia="Times New Roman" w:cs="Times New Roman"/>
          <w:szCs w:val="24"/>
        </w:rPr>
        <w:t>ς</w:t>
      </w:r>
      <w:r>
        <w:rPr>
          <w:rFonts w:eastAsia="Times New Roman" w:cs="Times New Roman"/>
          <w:szCs w:val="24"/>
        </w:rPr>
        <w:t xml:space="preserve"> ενημερώνουν ότι εξελίσσεται ομαλά η σεισμική ακολουθία. </w:t>
      </w:r>
    </w:p>
    <w:p w14:paraId="20B6445F"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Από την πρώτη στιγμή </w:t>
      </w:r>
      <w:r>
        <w:rPr>
          <w:rFonts w:eastAsia="Times New Roman" w:cs="Times New Roman"/>
          <w:szCs w:val="24"/>
        </w:rPr>
        <w:t>είμαστε</w:t>
      </w:r>
      <w:r>
        <w:rPr>
          <w:rFonts w:eastAsia="Times New Roman" w:cs="Times New Roman"/>
          <w:szCs w:val="24"/>
        </w:rPr>
        <w:t xml:space="preserve"> σε συνεργασία με την </w:t>
      </w:r>
      <w:r>
        <w:rPr>
          <w:rFonts w:eastAsia="Times New Roman" w:cs="Times New Roman"/>
          <w:szCs w:val="24"/>
        </w:rPr>
        <w:t>π</w:t>
      </w:r>
      <w:r>
        <w:rPr>
          <w:rFonts w:eastAsia="Times New Roman" w:cs="Times New Roman"/>
          <w:szCs w:val="24"/>
        </w:rPr>
        <w:t xml:space="preserve">εριφερειάρχη, τον </w:t>
      </w:r>
      <w:r>
        <w:rPr>
          <w:rFonts w:eastAsia="Times New Roman" w:cs="Times New Roman"/>
          <w:szCs w:val="24"/>
        </w:rPr>
        <w:t>δ</w:t>
      </w:r>
      <w:r>
        <w:rPr>
          <w:rFonts w:eastAsia="Times New Roman" w:cs="Times New Roman"/>
          <w:szCs w:val="24"/>
        </w:rPr>
        <w:t xml:space="preserve">ήμαρχο </w:t>
      </w:r>
      <w:r w:rsidRPr="00F232A0">
        <w:rPr>
          <w:rFonts w:eastAsia="Times New Roman" w:cs="Times New Roman"/>
          <w:szCs w:val="24"/>
        </w:rPr>
        <w:t>και τις τοπικές υπηρεσίες.</w:t>
      </w:r>
    </w:p>
    <w:p w14:paraId="20B64460"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Έχει φύγει ήδη κλιμάκιο της ΕΜΑΚ με ε</w:t>
      </w:r>
      <w:r>
        <w:rPr>
          <w:rFonts w:eastAsia="Times New Roman" w:cs="Times New Roman"/>
          <w:szCs w:val="24"/>
        </w:rPr>
        <w:t xml:space="preserve">πικεφαλής τον Νίκο </w:t>
      </w:r>
      <w:proofErr w:type="spellStart"/>
      <w:r>
        <w:rPr>
          <w:rFonts w:eastAsia="Times New Roman" w:cs="Times New Roman"/>
          <w:szCs w:val="24"/>
        </w:rPr>
        <w:t>Τόσκα</w:t>
      </w:r>
      <w:proofErr w:type="spellEnd"/>
      <w:r>
        <w:rPr>
          <w:rFonts w:eastAsia="Times New Roman" w:cs="Times New Roman"/>
          <w:szCs w:val="24"/>
        </w:rPr>
        <w:t>, ο Γενικός Γραμματέας Υποδομών με κλιμάκιο από τη Διεύθυνση Φυσικών Καταστροφών και ειδικοί μηχανικοί για τις λιμενικές υποδομές και για τις οδικές υποδομές. Το βράδυ με την τακτική πτήση θα φτάσει και κλιμάκιο της ΚΤΥΠ για τα σχολ</w:t>
      </w:r>
      <w:r>
        <w:rPr>
          <w:rFonts w:eastAsia="Times New Roman" w:cs="Times New Roman"/>
          <w:szCs w:val="24"/>
        </w:rPr>
        <w:t xml:space="preserve">εία και σε συνεργασία με το Υπουργείο Παιδείας θα αντιμετωπίσουμε το θέμα των πανελλαδικών εξετάσεων που γίνονται </w:t>
      </w:r>
      <w:r>
        <w:rPr>
          <w:rFonts w:eastAsia="Times New Roman" w:cs="Times New Roman"/>
          <w:szCs w:val="24"/>
        </w:rPr>
        <w:t>αυτή</w:t>
      </w:r>
      <w:r>
        <w:rPr>
          <w:rFonts w:eastAsia="Times New Roman" w:cs="Times New Roman"/>
          <w:szCs w:val="24"/>
        </w:rPr>
        <w:t xml:space="preserve"> την περίοδο. </w:t>
      </w:r>
    </w:p>
    <w:p w14:paraId="20B64461"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 xml:space="preserve">Δεν υπάρχει λόγος ανησυχίας μέχρι στιγμής. Υπάρχουν παλιά κτήρια στη Μυτιλήνη, όπως ξέρετε. Θέλει λίγη προσοχή. Είμαστε σε </w:t>
      </w:r>
      <w:r>
        <w:rPr>
          <w:rFonts w:eastAsia="Times New Roman" w:cs="Times New Roman"/>
          <w:szCs w:val="24"/>
        </w:rPr>
        <w:t xml:space="preserve">πλήρη κινητοποίηση. Η </w:t>
      </w:r>
      <w:r>
        <w:rPr>
          <w:rFonts w:eastAsia="Times New Roman" w:cs="Times New Roman"/>
          <w:szCs w:val="24"/>
        </w:rPr>
        <w:t>περιφέρεια</w:t>
      </w:r>
      <w:r>
        <w:rPr>
          <w:rFonts w:eastAsia="Times New Roman" w:cs="Times New Roman"/>
          <w:szCs w:val="24"/>
        </w:rPr>
        <w:t xml:space="preserve"> έχει στείλει όλα τα μηχανήματα στα νότια της Λέσβου και ο </w:t>
      </w:r>
      <w:r>
        <w:rPr>
          <w:rFonts w:eastAsia="Times New Roman" w:cs="Times New Roman"/>
          <w:szCs w:val="24"/>
        </w:rPr>
        <w:t>δήμαρχος</w:t>
      </w:r>
      <w:r>
        <w:rPr>
          <w:rFonts w:eastAsia="Times New Roman" w:cs="Times New Roman"/>
          <w:szCs w:val="24"/>
        </w:rPr>
        <w:t xml:space="preserve"> είναι επί τόπου. </w:t>
      </w:r>
    </w:p>
    <w:p w14:paraId="20B64462"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πολύ. </w:t>
      </w:r>
    </w:p>
    <w:p w14:paraId="20B64463"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Είναι ευτύχημα το ότι δεν υπάρχουν θύματα και υπάρχουν μόνο τραυματίες με έναν τόσ</w:t>
      </w:r>
      <w:r>
        <w:rPr>
          <w:rFonts w:eastAsia="Times New Roman" w:cs="Times New Roman"/>
          <w:szCs w:val="24"/>
        </w:rPr>
        <w:t xml:space="preserve">ο ισχυρό σεισμό άνω των έξι ρίχτερ. Ελπίζουμε μέχρι το τέλος να πάνε όλα καλά. </w:t>
      </w:r>
    </w:p>
    <w:p w14:paraId="20B64464" w14:textId="77777777" w:rsidR="004A4550" w:rsidRDefault="000073ED">
      <w:pPr>
        <w:jc w:val="center"/>
        <w:rPr>
          <w:rFonts w:eastAsia="Times New Roman" w:cs="Times New Roman"/>
          <w:szCs w:val="24"/>
        </w:rPr>
      </w:pPr>
      <w:r>
        <w:rPr>
          <w:rFonts w:eastAsia="Times New Roman" w:cs="Times New Roman"/>
          <w:szCs w:val="24"/>
        </w:rPr>
        <w:t>(Αλλαγή σελίδας λόγω αλλαγής θέματος)</w:t>
      </w:r>
    </w:p>
    <w:p w14:paraId="20B64465" w14:textId="77777777" w:rsidR="004A4550" w:rsidRDefault="004A4550">
      <w:pPr>
        <w:jc w:val="center"/>
        <w:rPr>
          <w:rFonts w:eastAsia="Times New Roman" w:cs="Times New Roman"/>
          <w:szCs w:val="24"/>
        </w:rPr>
      </w:pPr>
    </w:p>
    <w:p w14:paraId="20B64466"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Κυρίες και κύριοι συνάδελφοι, εισερχόμαστε στην ημερήσια διάταξη των </w:t>
      </w:r>
    </w:p>
    <w:p w14:paraId="20B64467" w14:textId="77777777" w:rsidR="004A4550" w:rsidRDefault="000073ED">
      <w:pPr>
        <w:spacing w:line="600" w:lineRule="auto"/>
        <w:ind w:firstLine="720"/>
        <w:jc w:val="center"/>
        <w:rPr>
          <w:rFonts w:eastAsia="Times New Roman" w:cs="Times New Roman"/>
          <w:b/>
          <w:szCs w:val="24"/>
        </w:rPr>
      </w:pPr>
      <w:r>
        <w:rPr>
          <w:rFonts w:eastAsia="Times New Roman" w:cs="Times New Roman"/>
          <w:b/>
          <w:szCs w:val="24"/>
        </w:rPr>
        <w:t>ΕΠΕΡΩΤΗΣΕΩΝ</w:t>
      </w:r>
    </w:p>
    <w:p w14:paraId="20B64468"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Θα συζητηθεί η υπ’ </w:t>
      </w:r>
      <w:r>
        <w:rPr>
          <w:rFonts w:eastAsia="Times New Roman" w:cs="Times New Roman"/>
          <w:szCs w:val="24"/>
        </w:rPr>
        <w:t>αριθμόν 26/15-5-2017 επερώτηση</w:t>
      </w:r>
      <w:r>
        <w:rPr>
          <w:rFonts w:eastAsia="Times New Roman" w:cs="Times New Roman"/>
          <w:szCs w:val="24"/>
        </w:rPr>
        <w:t>,</w:t>
      </w:r>
      <w:r>
        <w:rPr>
          <w:rFonts w:eastAsia="Times New Roman" w:cs="Times New Roman"/>
          <w:szCs w:val="24"/>
        </w:rPr>
        <w:t xml:space="preserve"> σύμφωνα με το άρθρο 134 παρ</w:t>
      </w:r>
      <w:r>
        <w:rPr>
          <w:rFonts w:eastAsia="Times New Roman" w:cs="Times New Roman"/>
          <w:szCs w:val="24"/>
        </w:rPr>
        <w:t>άγραφος</w:t>
      </w:r>
      <w:r>
        <w:rPr>
          <w:rFonts w:eastAsia="Times New Roman" w:cs="Times New Roman"/>
          <w:szCs w:val="24"/>
        </w:rPr>
        <w:t xml:space="preserve"> 2 του Κανονισμού της Βουλής</w:t>
      </w:r>
      <w:r>
        <w:rPr>
          <w:rFonts w:eastAsia="Times New Roman" w:cs="Times New Roman"/>
          <w:szCs w:val="24"/>
        </w:rPr>
        <w:t>,</w:t>
      </w:r>
      <w:r>
        <w:rPr>
          <w:rFonts w:eastAsia="Times New Roman" w:cs="Times New Roman"/>
          <w:szCs w:val="24"/>
        </w:rPr>
        <w:t xml:space="preserve"> του Βουλευτή Νομού Σερρών της Νέας Δημοκρατίας κ. Κωνσταντίνου Αχ. Καραμανλή προς τον Υπουργό Υποδομών και Μεταφορών, με θέμα: «Σχετικά με τον έλεγχο της διαδικ</w:t>
      </w:r>
      <w:r>
        <w:rPr>
          <w:rFonts w:eastAsia="Times New Roman" w:cs="Times New Roman"/>
          <w:szCs w:val="24"/>
        </w:rPr>
        <w:t xml:space="preserve">ασίας είσπραξης και απόδοσης χρηματικών ποσών στη </w:t>
      </w:r>
      <w:r>
        <w:rPr>
          <w:rFonts w:eastAsia="Times New Roman" w:cs="Times New Roman"/>
          <w:szCs w:val="24"/>
        </w:rPr>
        <w:t>ΣΤΑΣΥ</w:t>
      </w:r>
      <w:r>
        <w:rPr>
          <w:rFonts w:eastAsia="Times New Roman" w:cs="Times New Roman"/>
          <w:szCs w:val="24"/>
        </w:rPr>
        <w:t>, που προέρχονται από διάθεση εισιτηρίων».</w:t>
      </w:r>
    </w:p>
    <w:p w14:paraId="20B64469"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 xml:space="preserve">Λόγω του άρθρου 134 </w:t>
      </w:r>
      <w:r>
        <w:rPr>
          <w:rFonts w:eastAsia="Times New Roman" w:cs="Times New Roman"/>
          <w:szCs w:val="24"/>
        </w:rPr>
        <w:t>παράγραφος</w:t>
      </w:r>
      <w:r>
        <w:rPr>
          <w:rFonts w:eastAsia="Times New Roman" w:cs="Times New Roman"/>
          <w:szCs w:val="24"/>
        </w:rPr>
        <w:t xml:space="preserve"> 2 του Κανονισμού της Βουλής ο κ. Καραμανλής θα έχει δέκα λεπτά </w:t>
      </w:r>
      <w:r>
        <w:rPr>
          <w:rFonts w:eastAsia="Times New Roman" w:cs="Times New Roman"/>
          <w:szCs w:val="24"/>
        </w:rPr>
        <w:t xml:space="preserve">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 </w:t>
      </w:r>
      <w:r>
        <w:rPr>
          <w:rFonts w:eastAsia="Times New Roman" w:cs="Times New Roman"/>
          <w:szCs w:val="24"/>
        </w:rPr>
        <w:t xml:space="preserve">και πέντε </w:t>
      </w:r>
      <w:r>
        <w:rPr>
          <w:rFonts w:eastAsia="Times New Roman" w:cs="Times New Roman"/>
          <w:szCs w:val="24"/>
        </w:rPr>
        <w:t xml:space="preserve">για τη </w:t>
      </w:r>
      <w:r>
        <w:rPr>
          <w:rFonts w:eastAsia="Times New Roman" w:cs="Times New Roman"/>
          <w:szCs w:val="24"/>
        </w:rPr>
        <w:t>δευτερολογία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ο Υπουργός κ. </w:t>
      </w:r>
      <w:proofErr w:type="spellStart"/>
      <w:r>
        <w:rPr>
          <w:rFonts w:eastAsia="Times New Roman" w:cs="Times New Roman"/>
          <w:szCs w:val="24"/>
        </w:rPr>
        <w:t>Σπίρτζης</w:t>
      </w:r>
      <w:proofErr w:type="spellEnd"/>
      <w:r>
        <w:rPr>
          <w:rFonts w:eastAsia="Times New Roman" w:cs="Times New Roman"/>
          <w:szCs w:val="24"/>
        </w:rPr>
        <w:t xml:space="preserve"> θα έχει, επίσης, δέκα λεπτά </w:t>
      </w:r>
      <w:r>
        <w:rPr>
          <w:rFonts w:eastAsia="Times New Roman" w:cs="Times New Roman"/>
          <w:szCs w:val="24"/>
        </w:rPr>
        <w:t xml:space="preserve">για την </w:t>
      </w:r>
      <w:proofErr w:type="spellStart"/>
      <w:r>
        <w:rPr>
          <w:rFonts w:eastAsia="Times New Roman" w:cs="Times New Roman"/>
          <w:szCs w:val="24"/>
        </w:rPr>
        <w:t>πρωτολογία</w:t>
      </w:r>
      <w:proofErr w:type="spellEnd"/>
      <w:r>
        <w:rPr>
          <w:rFonts w:eastAsia="Times New Roman" w:cs="Times New Roman"/>
          <w:szCs w:val="24"/>
        </w:rPr>
        <w:t xml:space="preserve"> και πέντε </w:t>
      </w:r>
      <w:r>
        <w:rPr>
          <w:rFonts w:eastAsia="Times New Roman" w:cs="Times New Roman"/>
          <w:szCs w:val="24"/>
        </w:rPr>
        <w:t xml:space="preserve">για τη </w:t>
      </w:r>
      <w:r>
        <w:rPr>
          <w:rFonts w:eastAsia="Times New Roman" w:cs="Times New Roman"/>
          <w:szCs w:val="24"/>
        </w:rPr>
        <w:t>δευτερολογία του.</w:t>
      </w:r>
      <w:r>
        <w:rPr>
          <w:rFonts w:eastAsia="Times New Roman" w:cs="Times New Roman"/>
          <w:szCs w:val="24"/>
        </w:rPr>
        <w:t xml:space="preserve"> Ο κ. Κεφαλογιάννης, Κοινοβουλευτικός Εκπρόσωπος της Νέας Δημοκρατίας, θα έχει έξι λεπτά </w:t>
      </w:r>
      <w:r>
        <w:rPr>
          <w:rFonts w:eastAsia="Times New Roman" w:cs="Times New Roman"/>
          <w:szCs w:val="24"/>
        </w:rPr>
        <w:t xml:space="preserve">για την </w:t>
      </w:r>
      <w:proofErr w:type="spellStart"/>
      <w:r>
        <w:rPr>
          <w:rFonts w:eastAsia="Times New Roman" w:cs="Times New Roman"/>
          <w:szCs w:val="24"/>
        </w:rPr>
        <w:t>πρωτολογία</w:t>
      </w:r>
      <w:proofErr w:type="spellEnd"/>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και τρία λεπτά </w:t>
      </w:r>
      <w:r>
        <w:rPr>
          <w:rFonts w:eastAsia="Times New Roman" w:cs="Times New Roman"/>
          <w:szCs w:val="24"/>
        </w:rPr>
        <w:t xml:space="preserve">για τη </w:t>
      </w:r>
      <w:r>
        <w:rPr>
          <w:rFonts w:eastAsia="Times New Roman" w:cs="Times New Roman"/>
          <w:szCs w:val="24"/>
        </w:rPr>
        <w:t>δευτερολογία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ο κ. </w:t>
      </w:r>
      <w:proofErr w:type="spellStart"/>
      <w:r>
        <w:rPr>
          <w:rFonts w:eastAsia="Times New Roman" w:cs="Times New Roman"/>
          <w:szCs w:val="24"/>
        </w:rPr>
        <w:t>Καραναστάσης</w:t>
      </w:r>
      <w:proofErr w:type="spellEnd"/>
      <w:r>
        <w:rPr>
          <w:rFonts w:eastAsia="Times New Roman" w:cs="Times New Roman"/>
          <w:szCs w:val="24"/>
        </w:rPr>
        <w:t>, Κοινοβουλευτικός Εκπρόσωπος του ΣΥΡΙΖΑ τρία λεπτά, ο κ. Θεοχαρόπουλος, Κοινοβουλευτικός Εκπρόσωπος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τρία λεπτά, ο κ. </w:t>
      </w:r>
      <w:proofErr w:type="spellStart"/>
      <w:r>
        <w:rPr>
          <w:rFonts w:eastAsia="Times New Roman" w:cs="Times New Roman"/>
          <w:szCs w:val="24"/>
        </w:rPr>
        <w:t>Αϊβατίδης</w:t>
      </w:r>
      <w:proofErr w:type="spellEnd"/>
      <w:r>
        <w:rPr>
          <w:rFonts w:eastAsia="Times New Roman" w:cs="Times New Roman"/>
          <w:szCs w:val="24"/>
        </w:rPr>
        <w:t xml:space="preserve">, Κοινοβουλευτικός Εκπρόσωπος του Λαϊκού Συνδέσμου - Χρυσή Αυγή, </w:t>
      </w:r>
      <w:r>
        <w:rPr>
          <w:rFonts w:eastAsia="Times New Roman" w:cs="Times New Roman"/>
          <w:szCs w:val="24"/>
        </w:rPr>
        <w:t xml:space="preserve">τρία λεπτά, ο κ. </w:t>
      </w:r>
      <w:proofErr w:type="spellStart"/>
      <w:r>
        <w:rPr>
          <w:rFonts w:eastAsia="Times New Roman" w:cs="Times New Roman"/>
          <w:szCs w:val="24"/>
        </w:rPr>
        <w:t>Κατσώτης</w:t>
      </w:r>
      <w:proofErr w:type="spellEnd"/>
      <w:r>
        <w:rPr>
          <w:rFonts w:eastAsia="Times New Roman" w:cs="Times New Roman"/>
          <w:szCs w:val="24"/>
        </w:rPr>
        <w:t xml:space="preserve">, Κοινοβουλευτικός Εκπρόσωπος του Κομμουνιστικού Κόμματος </w:t>
      </w:r>
      <w:r>
        <w:rPr>
          <w:rFonts w:eastAsia="Times New Roman" w:cs="Times New Roman"/>
          <w:szCs w:val="24"/>
        </w:rPr>
        <w:t>Ελλάδας</w:t>
      </w:r>
      <w:r>
        <w:rPr>
          <w:rFonts w:eastAsia="Times New Roman" w:cs="Times New Roman"/>
          <w:szCs w:val="24"/>
        </w:rPr>
        <w:t xml:space="preserve">, τρία λεπτά, ο κ. </w:t>
      </w:r>
      <w:proofErr w:type="spellStart"/>
      <w:r>
        <w:rPr>
          <w:rFonts w:eastAsia="Times New Roman" w:cs="Times New Roman"/>
          <w:szCs w:val="24"/>
        </w:rPr>
        <w:t>Παπαχριστόπουλος</w:t>
      </w:r>
      <w:proofErr w:type="spellEnd"/>
      <w:r>
        <w:rPr>
          <w:rFonts w:eastAsia="Times New Roman" w:cs="Times New Roman"/>
          <w:szCs w:val="24"/>
        </w:rPr>
        <w:t xml:space="preserve">, Κοινοβουλευτικός Εκπρόσωπος των ΑΝΕΛ, τρία λεπτά, η κ. </w:t>
      </w:r>
      <w:proofErr w:type="spellStart"/>
      <w:r>
        <w:rPr>
          <w:rFonts w:eastAsia="Times New Roman" w:cs="Times New Roman"/>
          <w:szCs w:val="24"/>
        </w:rPr>
        <w:t>Μεγαλοοικονόμου</w:t>
      </w:r>
      <w:proofErr w:type="spellEnd"/>
      <w:r>
        <w:rPr>
          <w:rFonts w:eastAsia="Times New Roman" w:cs="Times New Roman"/>
          <w:szCs w:val="24"/>
        </w:rPr>
        <w:t>, Κοινοβουλευτικός Εκπρόσωπος της Ένωσης Κεντρώων, τρία λεπ</w:t>
      </w:r>
      <w:r>
        <w:rPr>
          <w:rFonts w:eastAsia="Times New Roman" w:cs="Times New Roman"/>
          <w:szCs w:val="24"/>
        </w:rPr>
        <w:t xml:space="preserve">τά και ο κ. </w:t>
      </w:r>
      <w:proofErr w:type="spellStart"/>
      <w:r>
        <w:rPr>
          <w:rFonts w:eastAsia="Times New Roman" w:cs="Times New Roman"/>
          <w:szCs w:val="24"/>
        </w:rPr>
        <w:t>Μαυρωτάς</w:t>
      </w:r>
      <w:proofErr w:type="spellEnd"/>
      <w:r>
        <w:rPr>
          <w:rFonts w:eastAsia="Times New Roman" w:cs="Times New Roman"/>
          <w:szCs w:val="24"/>
        </w:rPr>
        <w:t xml:space="preserve">, Κοινοβουλευτικός Εκπρόσωπος του κόμματος Το Ποτάμι, τρία λεπτά. </w:t>
      </w:r>
    </w:p>
    <w:p w14:paraId="20B6446A"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Κύριε Καραμανλή, έχετε τον λόγο για δέκα λεπτά. </w:t>
      </w:r>
    </w:p>
    <w:p w14:paraId="20B6446B"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w:t>
      </w:r>
      <w:r>
        <w:rPr>
          <w:rFonts w:eastAsia="Times New Roman" w:cs="Times New Roman"/>
          <w:szCs w:val="24"/>
        </w:rPr>
        <w:t>Σας ευχαριστώ, κύριε Πρόεδρε.</w:t>
      </w:r>
    </w:p>
    <w:p w14:paraId="20B6446C"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 xml:space="preserve">Να ευχηθούμε και εμείς, από την πλευρά της Νέας Δημοκρατίας, </w:t>
      </w:r>
      <w:r>
        <w:rPr>
          <w:rFonts w:eastAsia="Times New Roman" w:cs="Times New Roman"/>
          <w:szCs w:val="24"/>
        </w:rPr>
        <w:t xml:space="preserve">ό,τι καλύτερο. Γνωρίζουμε ότι υπάρχει μια εγκλωβισμένη γυναίκα στη Λέσβο. Ελπίζουμε να πάνε όλα καλά. Και επειδή εδώ δεν είναι σημείο αντιπαράθεσης, να πούμε έναν καλό λόγο ως Αντιπολίτευση -σπανίζει αυτό σε </w:t>
      </w:r>
      <w:r>
        <w:rPr>
          <w:rFonts w:eastAsia="Times New Roman" w:cs="Times New Roman"/>
          <w:szCs w:val="24"/>
        </w:rPr>
        <w:t>αυτή</w:t>
      </w:r>
      <w:r>
        <w:rPr>
          <w:rFonts w:eastAsia="Times New Roman" w:cs="Times New Roman"/>
          <w:szCs w:val="24"/>
        </w:rPr>
        <w:t xml:space="preserve"> την Αίθουσα- ότι ήταν άμεση η ενεργοποίηση </w:t>
      </w:r>
      <w:r>
        <w:rPr>
          <w:rFonts w:eastAsia="Times New Roman" w:cs="Times New Roman"/>
          <w:szCs w:val="24"/>
        </w:rPr>
        <w:t xml:space="preserve">της Κυβέρνησης και αυτό βεβαίως είναι κάτι θετικό. </w:t>
      </w:r>
    </w:p>
    <w:p w14:paraId="20B6446D"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Κύριε Πρόεδρε, κύριε Υπουργέ, η Κυβέρνηση προσπαθεί, δυστυχώς, να κρύψει την αποτυχία της και στον τομέα των αστικών συγκοινωνιών πίσω από μία ανεξέλεγκτη παραφιλολογία και σκανδαλολογία. </w:t>
      </w:r>
    </w:p>
    <w:p w14:paraId="20B6446E"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Για να είμαι πι</w:t>
      </w:r>
      <w:r>
        <w:rPr>
          <w:rFonts w:eastAsia="Times New Roman" w:cs="Times New Roman"/>
          <w:szCs w:val="24"/>
        </w:rPr>
        <w:t>ο συγκεκριμένος, στις 16</w:t>
      </w:r>
      <w:r>
        <w:rPr>
          <w:rFonts w:eastAsia="Times New Roman" w:cs="Times New Roman"/>
          <w:szCs w:val="24"/>
        </w:rPr>
        <w:t>–</w:t>
      </w:r>
      <w:r>
        <w:rPr>
          <w:rFonts w:eastAsia="Times New Roman" w:cs="Times New Roman"/>
          <w:szCs w:val="24"/>
        </w:rPr>
        <w:t xml:space="preserve">6-2016, κατά τη συζήτηση στη Βουλή της επίκαιρης ερώτησης του κ. Χατζηδάκη, ο Υπουργός τότε υποστήριξε μεταξύ άλλων πως το μέγεθος </w:t>
      </w:r>
      <w:r>
        <w:rPr>
          <w:rFonts w:eastAsia="Times New Roman" w:cs="Times New Roman"/>
          <w:szCs w:val="24"/>
        </w:rPr>
        <w:t>του</w:t>
      </w:r>
      <w:r>
        <w:rPr>
          <w:rFonts w:eastAsia="Times New Roman" w:cs="Times New Roman"/>
          <w:szCs w:val="24"/>
        </w:rPr>
        <w:t xml:space="preserve"> σκανδάλου με τη μη απόδοση στη ΣΤΑΣΥ των εσόδων από εισιτήρια και κάρτες το οποίο διερευνάται, μ</w:t>
      </w:r>
      <w:r>
        <w:rPr>
          <w:rFonts w:eastAsia="Times New Roman" w:cs="Times New Roman"/>
          <w:szCs w:val="24"/>
        </w:rPr>
        <w:t xml:space="preserve">ας είπε τότε ότι ήταν γύρω στα 20 με 30 εκατομμύρια ευρώ. Καταθέτω στα Πρακτικά το απόσπασμα από την ομιλία του Υπουργού. </w:t>
      </w:r>
    </w:p>
    <w:p w14:paraId="20B6446F" w14:textId="77777777" w:rsidR="004A4550" w:rsidRDefault="000073ED">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 xml:space="preserve">Κωνσταντίνος Αχ. Καραμανλής </w:t>
      </w:r>
      <w:r>
        <w:rPr>
          <w:rFonts w:eastAsia="Times New Roman"/>
          <w:szCs w:val="24"/>
        </w:rPr>
        <w:t>καταθέτει για τα Πρακτικά το προαναφερθέν έγγραφο, το οποίο βρίσκεται στο</w:t>
      </w:r>
      <w:r>
        <w:rPr>
          <w:rFonts w:eastAsia="Times New Roman"/>
          <w:szCs w:val="24"/>
        </w:rPr>
        <w:t xml:space="preserve"> αρχείο του Τμήματος Γραμματείας της Διεύθυνσης Στενογραφίας και Πρακτικών της Βουλής)</w:t>
      </w:r>
    </w:p>
    <w:p w14:paraId="20B64470"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 xml:space="preserve">Αργότερα, στις 31 Ιανουαρίου του 2017 </w:t>
      </w:r>
      <w:proofErr w:type="spellStart"/>
      <w:r>
        <w:rPr>
          <w:rFonts w:eastAsia="Times New Roman" w:cs="Times New Roman"/>
          <w:szCs w:val="24"/>
        </w:rPr>
        <w:t>εξεδόθη</w:t>
      </w:r>
      <w:proofErr w:type="spellEnd"/>
      <w:r>
        <w:rPr>
          <w:rFonts w:eastAsia="Times New Roman" w:cs="Times New Roman"/>
          <w:szCs w:val="24"/>
        </w:rPr>
        <w:t xml:space="preserve"> από τη Γενική Επιθεωρήτρια Δημοσίας Διοίκησης έκθεση ελέγχου. Σύμφωνα με αυτήν, το συνολικό ποσό που θεωρητικά δεν είχε απο</w:t>
      </w:r>
      <w:r>
        <w:rPr>
          <w:rFonts w:eastAsia="Times New Roman" w:cs="Times New Roman"/>
          <w:szCs w:val="24"/>
        </w:rPr>
        <w:t>δοθεί στη ΣΤΑΣΥ ανερχόταν στο 1.156.000 ευρώ για τη χρήση 2014-2015. Την περίοδο εκείνη έχουμε δημοσιεύματα σύμφωνα με τα οποία η ΣΤΑΣΥ διεξάγει εσωτερικό έλεγχο με ελεγκτές του Υπουργείου Οικονομικών, δηλαδή με έναν ανεξάρτητο φορέα. Αυτό το πόρισμα των ε</w:t>
      </w:r>
      <w:r>
        <w:rPr>
          <w:rFonts w:eastAsia="Times New Roman" w:cs="Times New Roman"/>
          <w:szCs w:val="24"/>
        </w:rPr>
        <w:t xml:space="preserve">λεγκτών διαβιβάζεται στον </w:t>
      </w:r>
      <w:r>
        <w:rPr>
          <w:rFonts w:eastAsia="Times New Roman" w:cs="Times New Roman"/>
          <w:szCs w:val="24"/>
        </w:rPr>
        <w:t>Υπουργό</w:t>
      </w:r>
      <w:r>
        <w:rPr>
          <w:rFonts w:eastAsia="Times New Roman" w:cs="Times New Roman"/>
          <w:szCs w:val="24"/>
        </w:rPr>
        <w:t xml:space="preserve"> στις 14 Φεβρουαρίου του 2017 και προκύπτει ότι το σύνολο που τελικά δεν έχει αποδοθεί στην εταιρεία είναι 16.981 ευρώ. Σήμερα, βλέπουμε ότι έγινε έρευνα της </w:t>
      </w:r>
      <w:r>
        <w:rPr>
          <w:rFonts w:eastAsia="Times New Roman" w:cs="Times New Roman"/>
          <w:szCs w:val="24"/>
        </w:rPr>
        <w:t>«</w:t>
      </w:r>
      <w:r>
        <w:rPr>
          <w:rFonts w:eastAsia="Times New Roman" w:cs="Times New Roman"/>
          <w:szCs w:val="24"/>
        </w:rPr>
        <w:t>KPMG</w:t>
      </w:r>
      <w:r>
        <w:rPr>
          <w:rFonts w:eastAsia="Times New Roman" w:cs="Times New Roman"/>
          <w:szCs w:val="24"/>
        </w:rPr>
        <w:t>»</w:t>
      </w:r>
      <w:r>
        <w:rPr>
          <w:rFonts w:eastAsia="Times New Roman" w:cs="Times New Roman"/>
          <w:szCs w:val="24"/>
        </w:rPr>
        <w:t>. Το ποσό για την περίοδο 2011-2016 ανέρχεται στα 3,7 εκατο</w:t>
      </w:r>
      <w:r>
        <w:rPr>
          <w:rFonts w:eastAsia="Times New Roman" w:cs="Times New Roman"/>
          <w:szCs w:val="24"/>
        </w:rPr>
        <w:t xml:space="preserve">μμύρια ευρώ. </w:t>
      </w:r>
    </w:p>
    <w:p w14:paraId="20B64471"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Για την επίμαχη περίοδο που ασκείται τελικά ποινική δίωξη, δηλαδή για το 2014-2015,</w:t>
      </w:r>
      <w:r>
        <w:rPr>
          <w:rFonts w:eastAsia="Times New Roman" w:cs="Times New Roman"/>
          <w:szCs w:val="24"/>
          <w:vertAlign w:val="superscript"/>
        </w:rPr>
        <w:t xml:space="preserve"> </w:t>
      </w:r>
      <w:r>
        <w:rPr>
          <w:rFonts w:eastAsia="Times New Roman" w:cs="Times New Roman"/>
          <w:szCs w:val="24"/>
        </w:rPr>
        <w:t xml:space="preserve">η </w:t>
      </w:r>
      <w:r>
        <w:rPr>
          <w:rFonts w:eastAsia="Times New Roman" w:cs="Times New Roman"/>
          <w:szCs w:val="24"/>
        </w:rPr>
        <w:t>«</w:t>
      </w:r>
      <w:r>
        <w:rPr>
          <w:rFonts w:eastAsia="Times New Roman" w:cs="Times New Roman"/>
          <w:szCs w:val="24"/>
          <w:lang w:val="en-US"/>
        </w:rPr>
        <w:t>KPMG</w:t>
      </w:r>
      <w:r>
        <w:rPr>
          <w:rFonts w:eastAsia="Times New Roman" w:cs="Times New Roman"/>
          <w:szCs w:val="24"/>
        </w:rPr>
        <w:t>»</w:t>
      </w:r>
      <w:r>
        <w:rPr>
          <w:rFonts w:eastAsia="Times New Roman" w:cs="Times New Roman"/>
          <w:szCs w:val="24"/>
        </w:rPr>
        <w:t xml:space="preserve"> υπολογίζει το έλλειμμα σε 291.000 ευρώ, όταν η Γενική Επιθεωρήτρια Δημοσίας Διοίκησης εμμένει στο δικό της νούμερο του 1.156.000 ευρώ.</w:t>
      </w:r>
    </w:p>
    <w:p w14:paraId="20B64472"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απόσπασμα από το πόρισμα της </w:t>
      </w:r>
      <w:r>
        <w:rPr>
          <w:rFonts w:eastAsia="Times New Roman" w:cs="Times New Roman"/>
          <w:szCs w:val="24"/>
        </w:rPr>
        <w:t>«</w:t>
      </w:r>
      <w:r>
        <w:rPr>
          <w:rFonts w:eastAsia="Times New Roman" w:cs="Times New Roman"/>
          <w:szCs w:val="24"/>
          <w:lang w:val="en-US"/>
        </w:rPr>
        <w:t>KPMG</w:t>
      </w:r>
      <w:r>
        <w:rPr>
          <w:rFonts w:eastAsia="Times New Roman" w:cs="Times New Roman"/>
          <w:szCs w:val="24"/>
        </w:rPr>
        <w:t>»</w:t>
      </w:r>
      <w:r>
        <w:rPr>
          <w:rFonts w:eastAsia="Times New Roman" w:cs="Times New Roman"/>
          <w:szCs w:val="24"/>
        </w:rPr>
        <w:t xml:space="preserve">, το οποίο δημοσιεύτηκε στη φιλοκυβερνητική εφημερίδα </w:t>
      </w:r>
      <w:r>
        <w:rPr>
          <w:rFonts w:eastAsia="Times New Roman" w:cs="Times New Roman"/>
          <w:szCs w:val="24"/>
        </w:rPr>
        <w:t>«</w:t>
      </w:r>
      <w:r>
        <w:rPr>
          <w:rFonts w:eastAsia="Times New Roman" w:cs="Times New Roman"/>
          <w:szCs w:val="24"/>
        </w:rPr>
        <w:t xml:space="preserve">Η </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στις 29 Μαΐου 2017. </w:t>
      </w:r>
    </w:p>
    <w:p w14:paraId="20B64473"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Κωνσταντίνος Αχ. Καραμανλής καταθέτει για τα Πρακτικά το προαναφερθέν έγγραφο, το ο</w:t>
      </w:r>
      <w:r>
        <w:rPr>
          <w:rFonts w:eastAsia="Times New Roman" w:cs="Times New Roman"/>
          <w:szCs w:val="24"/>
        </w:rPr>
        <w:t>ποίο βρίσκεται στο αρχείο του Τμήματος Γραμματείας της Διεύθυνσης Στενογραφίας και Πρακτικών της Βουλής)</w:t>
      </w:r>
    </w:p>
    <w:p w14:paraId="20B64474"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Στις αρχικές μας ερωτήσεις της Νέας Δημοκρατίας, είχαμε διαπιστώσει, λοιπόν, μια σειρά από πολύ εύλογα –νομίζω- ερωτήματα: </w:t>
      </w:r>
    </w:p>
    <w:p w14:paraId="20B64475"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Ποιο είναι τελικά το συνολι</w:t>
      </w:r>
      <w:r>
        <w:rPr>
          <w:rFonts w:eastAsia="Times New Roman" w:cs="Times New Roman"/>
          <w:szCs w:val="24"/>
        </w:rPr>
        <w:t>κό ποσό που δεν έχει αποδοθεί στη ΣΤΑΣΥ; Τα 20 με 30 εκατομμύρια που ανέφερε ο κύριος Υπουργός μέσα στο Κοινοβούλιο; Το 1,2 εκατομμύριο ευρώ της έκθεσης της Γενικής Επιθεωρήτριας Δημοσίας Διοίκησης; Τα 17.000 ευρώ που επικαλείται ο εσωτερικός έλεγχος της Σ</w:t>
      </w:r>
      <w:r>
        <w:rPr>
          <w:rFonts w:eastAsia="Times New Roman" w:cs="Times New Roman"/>
          <w:szCs w:val="24"/>
        </w:rPr>
        <w:t xml:space="preserve">ΤΑΣΥ ή τελικά τα 291.000 ευρώ της </w:t>
      </w:r>
      <w:r>
        <w:rPr>
          <w:rFonts w:eastAsia="Times New Roman" w:cs="Times New Roman"/>
          <w:szCs w:val="24"/>
        </w:rPr>
        <w:t>«</w:t>
      </w:r>
      <w:r>
        <w:rPr>
          <w:rFonts w:eastAsia="Times New Roman" w:cs="Times New Roman"/>
          <w:szCs w:val="24"/>
          <w:lang w:val="en-US"/>
        </w:rPr>
        <w:t>KPMG</w:t>
      </w:r>
      <w:r>
        <w:rPr>
          <w:rFonts w:eastAsia="Times New Roman" w:cs="Times New Roman"/>
          <w:szCs w:val="24"/>
        </w:rPr>
        <w:t>»</w:t>
      </w:r>
      <w:r>
        <w:rPr>
          <w:rFonts w:eastAsia="Times New Roman" w:cs="Times New Roman"/>
          <w:szCs w:val="24"/>
        </w:rPr>
        <w:t>;</w:t>
      </w:r>
    </w:p>
    <w:p w14:paraId="20B64476"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Δυστυχώς ο κύριος Υπουργός όλο αυτό το διάστημα δεν μας έχει απαντήσει. Σιγή ασυρμάτου. Εύχομαι σήμερα να μας δώσει απαντήσεις. </w:t>
      </w:r>
    </w:p>
    <w:p w14:paraId="20B64477"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Αντιθέτως, τι έκανε ο κύριος Υπουργός; Έσπευσε να προαναγγείλει με πανηγυρικό τρόπο τ</w:t>
      </w:r>
      <w:r>
        <w:rPr>
          <w:rFonts w:eastAsia="Times New Roman" w:cs="Times New Roman"/>
          <w:szCs w:val="24"/>
        </w:rPr>
        <w:t>ην άσκηση ποινικών διώξεων, πριν καν αυτές γίνουν γνωστές επισήμως. Και ρωτάω ευθέως: Προσπαθεί η Κυβέρνηση να αποκομίσει κάποιο πολιτικό όφελος από αυτή</w:t>
      </w:r>
      <w:r>
        <w:rPr>
          <w:rFonts w:eastAsia="Times New Roman" w:cs="Times New Roman"/>
          <w:szCs w:val="24"/>
        </w:rPr>
        <w:t xml:space="preserve"> </w:t>
      </w:r>
      <w:r>
        <w:rPr>
          <w:rFonts w:eastAsia="Times New Roman" w:cs="Times New Roman"/>
          <w:szCs w:val="24"/>
        </w:rPr>
        <w:t xml:space="preserve">την ιστορία; </w:t>
      </w:r>
    </w:p>
    <w:p w14:paraId="20B64478"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Θέλω να είμαι ξεκάθαρος. Αν υπάρχουν αξιόποινες πράξεις, ας αφήσουμε τη σκανδαλολογία κα</w:t>
      </w:r>
      <w:r>
        <w:rPr>
          <w:rFonts w:eastAsia="Times New Roman" w:cs="Times New Roman"/>
          <w:szCs w:val="24"/>
        </w:rPr>
        <w:t xml:space="preserve">ι ας αφήσουμε τη </w:t>
      </w:r>
      <w:r>
        <w:rPr>
          <w:rFonts w:eastAsia="Times New Roman" w:cs="Times New Roman"/>
          <w:szCs w:val="24"/>
        </w:rPr>
        <w:t>δικαιοσύνη</w:t>
      </w:r>
      <w:r>
        <w:rPr>
          <w:rFonts w:eastAsia="Times New Roman" w:cs="Times New Roman"/>
          <w:szCs w:val="24"/>
        </w:rPr>
        <w:t xml:space="preserve"> να φροντίσει απερίσπαστη για την υπόθεση</w:t>
      </w:r>
      <w:r>
        <w:rPr>
          <w:rFonts w:eastAsia="Times New Roman" w:cs="Times New Roman"/>
          <w:szCs w:val="24"/>
        </w:rPr>
        <w:t>,</w:t>
      </w:r>
      <w:r>
        <w:rPr>
          <w:rFonts w:eastAsia="Times New Roman" w:cs="Times New Roman"/>
          <w:szCs w:val="24"/>
        </w:rPr>
        <w:t xml:space="preserve"> όπως γίνεται σε κάθε ευνομούμενη πολιτεία και εδώ είμαστε μετά, κύριε Υπουργέ, να συνάγουμε πολιτικά συμπεράσματα. Όλα στο φως, λοιπόν, από τη δική μας πλευρά. Ας αφήσουμε τη </w:t>
      </w:r>
      <w:r>
        <w:rPr>
          <w:rFonts w:eastAsia="Times New Roman" w:cs="Times New Roman"/>
          <w:szCs w:val="24"/>
        </w:rPr>
        <w:t>δικαιοσύνη</w:t>
      </w:r>
      <w:r>
        <w:rPr>
          <w:rFonts w:eastAsia="Times New Roman" w:cs="Times New Roman"/>
          <w:szCs w:val="24"/>
        </w:rPr>
        <w:t xml:space="preserve"> </w:t>
      </w:r>
      <w:r>
        <w:rPr>
          <w:rFonts w:eastAsia="Times New Roman" w:cs="Times New Roman"/>
          <w:szCs w:val="24"/>
        </w:rPr>
        <w:t xml:space="preserve">να κάνει αυτό που ξέρει να κάνει. </w:t>
      </w:r>
    </w:p>
    <w:p w14:paraId="20B64479"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Εσείς, όμως, στις 27 Απριλίου προαναγγείλατε διώξεις και οι κλητεύσεις τελικά παραδόθηκαν προ ολίγων ημερών. Και ερωτώ το προφανές: Αποτελεί ή δεν αποτελεί αυτό παρέμβαση στη </w:t>
      </w:r>
      <w:r>
        <w:rPr>
          <w:rFonts w:eastAsia="Times New Roman" w:cs="Times New Roman"/>
          <w:szCs w:val="24"/>
        </w:rPr>
        <w:t>δικαιοσύνη</w:t>
      </w:r>
      <w:r>
        <w:rPr>
          <w:rFonts w:eastAsia="Times New Roman" w:cs="Times New Roman"/>
          <w:szCs w:val="24"/>
        </w:rPr>
        <w:t xml:space="preserve">; Ας μας κρίνουν οι πολίτες που μας </w:t>
      </w:r>
      <w:r>
        <w:rPr>
          <w:rFonts w:eastAsia="Times New Roman" w:cs="Times New Roman"/>
          <w:szCs w:val="24"/>
        </w:rPr>
        <w:t xml:space="preserve">παρακολουθούν. </w:t>
      </w:r>
    </w:p>
    <w:p w14:paraId="20B6447A"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Εδώ όμως τίθεται ένα ερώτημα: Για ποιον λόγο το έκανε αυτό η Κυβέρνηση; Κατά την άποψή μας, νομίζω ότι το κάνετε αυτό για να συγκαλύψετε ένα αδιαμφισβήτητο γεγονός</w:t>
      </w:r>
      <w:r>
        <w:rPr>
          <w:rFonts w:eastAsia="Times New Roman" w:cs="Times New Roman"/>
          <w:szCs w:val="24"/>
        </w:rPr>
        <w:t>, ότι</w:t>
      </w:r>
      <w:r>
        <w:rPr>
          <w:rFonts w:eastAsia="Times New Roman" w:cs="Times New Roman"/>
          <w:szCs w:val="24"/>
        </w:rPr>
        <w:t xml:space="preserve"> η Κυβέρνησή σας έχει μετατρέψει ένα λειτουργικό πλεόνασμα, ένα λειτουργ</w:t>
      </w:r>
      <w:r>
        <w:rPr>
          <w:rFonts w:eastAsia="Times New Roman" w:cs="Times New Roman"/>
          <w:szCs w:val="24"/>
        </w:rPr>
        <w:t xml:space="preserve">ικό κέρδος της ΣΤΑΣΥ σε ζημιά. </w:t>
      </w:r>
    </w:p>
    <w:p w14:paraId="20B6447B"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απόσπασμα από την τοποθέτηση του κυρίου Υπουργού στις 16 Ιουνίου του 2016 που αναγνωρίζει ακριβώς αυτό το γεγονός. </w:t>
      </w:r>
    </w:p>
    <w:p w14:paraId="20B6447C"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Κωνσταντίνος Αχ. Καραμανλής καταθέτει για τα Πρακτικά </w:t>
      </w:r>
      <w:r>
        <w:rPr>
          <w:rFonts w:eastAsia="Times New Roman" w:cs="Times New Roman"/>
          <w:szCs w:val="24"/>
        </w:rPr>
        <w:t>το προαναφερθέν έγγραφο, το οποίο βρίσκεται στο αρχείο του Τμήματος Γραμματείας της Διεύθυνσης Στενογραφίας και Πρακτικών της Βουλής)</w:t>
      </w:r>
    </w:p>
    <w:p w14:paraId="20B6447D"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Παραλαμβάνετε, λοιπόν, τις αστικές συγκοινωνίες με λειτουργική κερδοφορία. Λόγω ακριβώς αυτού του πλεονάσματος, οι διοικήσ</w:t>
      </w:r>
      <w:r>
        <w:rPr>
          <w:rFonts w:eastAsia="Times New Roman" w:cs="Times New Roman"/>
          <w:szCs w:val="24"/>
        </w:rPr>
        <w:t>εις κατάφεραν την εποχή εκείνη να κάνουν κάτι το οποίο είναι πρωτοφανές για τα ευρωπαϊκά δεδομένα, να απαλλάξουν τη ΣΤΑΣΥ από την ανάγκη κρατικής χρηματοδότησης και μάλιστα με τιμή εισιτηρίου που από το 1,40, που ήταν, έχει πάει στο 1,20. Οι τιμές των εισι</w:t>
      </w:r>
      <w:r>
        <w:rPr>
          <w:rFonts w:eastAsia="Times New Roman" w:cs="Times New Roman"/>
          <w:szCs w:val="24"/>
        </w:rPr>
        <w:t xml:space="preserve">τηρίων σήμερα πού είναι; Είναι από 1,20 έως 1,40. Τα λεωφορεία βρίσκονται </w:t>
      </w:r>
      <w:proofErr w:type="spellStart"/>
      <w:r>
        <w:rPr>
          <w:rFonts w:eastAsia="Times New Roman" w:cs="Times New Roman"/>
          <w:szCs w:val="24"/>
        </w:rPr>
        <w:t>ακινητοποιημένα</w:t>
      </w:r>
      <w:proofErr w:type="spellEnd"/>
      <w:r>
        <w:rPr>
          <w:rFonts w:eastAsia="Times New Roman" w:cs="Times New Roman"/>
          <w:szCs w:val="24"/>
        </w:rPr>
        <w:t>, οι βανδαλισμοί και οι κλοπές ακυρωτικών μηχανημάτων αποτελούν, όπως όλοι εδώ γνωρίζουμε, καθημερινό φαινόμενο.</w:t>
      </w:r>
    </w:p>
    <w:p w14:paraId="20B6447E"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Είστε, λοιπόν, μια Αριστερά σε απόλυτη σύγχυση. Αυτούς</w:t>
      </w:r>
      <w:r>
        <w:rPr>
          <w:rFonts w:eastAsia="Times New Roman" w:cs="Times New Roman"/>
          <w:szCs w:val="24"/>
        </w:rPr>
        <w:t xml:space="preserve"> που υποτίθεται ότι προστατεύετε, δηλαδή τους μη προνομιούχους</w:t>
      </w:r>
      <w:r>
        <w:rPr>
          <w:rFonts w:eastAsia="Times New Roman" w:cs="Times New Roman"/>
          <w:szCs w:val="24"/>
        </w:rPr>
        <w:t>,</w:t>
      </w:r>
      <w:r>
        <w:rPr>
          <w:rFonts w:eastAsia="Times New Roman" w:cs="Times New Roman"/>
          <w:szCs w:val="24"/>
        </w:rPr>
        <w:t xml:space="preserve"> οι οποίοι καθημερινά χρησιμοποιούν μέσα μαζικής μεταφοράς, τελικά τους τιμωρείτε. Και η απαξίωση, δυστυχώς, θα οδηγήσει σε μια άτακτη ιδιωτικοποίηση, σε μια ιδιωτικοποίηση χωρίς καμμία </w:t>
      </w:r>
      <w:r>
        <w:rPr>
          <w:rFonts w:eastAsia="Times New Roman" w:cs="Times New Roman"/>
          <w:szCs w:val="24"/>
        </w:rPr>
        <w:t>αρχή.</w:t>
      </w:r>
      <w:r>
        <w:rPr>
          <w:rFonts w:eastAsia="Times New Roman" w:cs="Times New Roman"/>
          <w:szCs w:val="24"/>
        </w:rPr>
        <w:t xml:space="preserve"> </w:t>
      </w:r>
    </w:p>
    <w:p w14:paraId="20B6447F"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Τα στοιχεία των προϋπολογισμών της ΟΣΥ και της ΣΤΑΣΥ για το 2017 είναι αποκαλυπτικά: Ζημιά και στις δύο αυτές εταιρείες που υπολογίζεται στα </w:t>
      </w:r>
      <w:r>
        <w:rPr>
          <w:rFonts w:eastAsia="Times New Roman" w:cs="Times New Roman"/>
          <w:szCs w:val="24"/>
        </w:rPr>
        <w:lastRenderedPageBreak/>
        <w:t>58,2 εκατομμύρια ευρώ. Ζημιά στη ΣΤΑΣΥ 22,4 εκατομμυρίων και στην ΟΣΥ 35,8</w:t>
      </w:r>
      <w:r>
        <w:rPr>
          <w:rFonts w:eastAsia="Times New Roman" w:cs="Times New Roman"/>
          <w:szCs w:val="24"/>
          <w:vertAlign w:val="superscript"/>
        </w:rPr>
        <w:t xml:space="preserve"> </w:t>
      </w:r>
      <w:r>
        <w:rPr>
          <w:rFonts w:eastAsia="Times New Roman" w:cs="Times New Roman"/>
          <w:szCs w:val="24"/>
        </w:rPr>
        <w:t>εκατομμύρια ευρώ. Υπενθυμίζω ότι αντιστο</w:t>
      </w:r>
      <w:r>
        <w:rPr>
          <w:rFonts w:eastAsia="Times New Roman" w:cs="Times New Roman"/>
          <w:szCs w:val="24"/>
        </w:rPr>
        <w:t>ίχως αρνητική υπήρξε η κατάσταση και για το 2016. Για πέρυσι η συνολική ζημιά έχει προϋπολογιστεί ότι αγγίζει τα 77 εκατομμύρια ευρώ. Καταθέτω τα σχετικά ΦΕΚ στα Πρακτικά.</w:t>
      </w:r>
    </w:p>
    <w:p w14:paraId="20B64480"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Κωνσταντίνος Αχ. Καραμανλής καταθέτει για τα </w:t>
      </w:r>
      <w:r>
        <w:rPr>
          <w:rFonts w:eastAsia="Times New Roman" w:cs="Times New Roman"/>
          <w:szCs w:val="24"/>
        </w:rPr>
        <w:t>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0B64481"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Ας δούμε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και μερικά στοιχεία για την ΟΣΥ και να διαπιστώσουμε πού έχετε οδηγήσει τις αστικές συγκοινω</w:t>
      </w:r>
      <w:r>
        <w:rPr>
          <w:rFonts w:eastAsia="Times New Roman" w:cs="Times New Roman"/>
          <w:szCs w:val="24"/>
        </w:rPr>
        <w:t xml:space="preserve">νίες. Από τα δύο χιλιάδες τετρακόσια λεωφορεία και τρόλεϊ σήμερα κυκλοφορούν χίλια διακόσια. Έχουν </w:t>
      </w:r>
      <w:proofErr w:type="spellStart"/>
      <w:r>
        <w:rPr>
          <w:rFonts w:eastAsia="Times New Roman" w:cs="Times New Roman"/>
          <w:szCs w:val="24"/>
        </w:rPr>
        <w:t>περικοπεί</w:t>
      </w:r>
      <w:proofErr w:type="spellEnd"/>
      <w:r>
        <w:rPr>
          <w:rFonts w:eastAsia="Times New Roman" w:cs="Times New Roman"/>
          <w:szCs w:val="24"/>
        </w:rPr>
        <w:t xml:space="preserve"> και έχουμε μείωση δρομολογίων που πλησιάζει το 60%. Και πάνω από διακόσια πενήντα αστικά λεωφορεία που κυκλοφορούν δεν έχουν ελεγχθεί για ΚΤΕΟ και </w:t>
      </w:r>
      <w:r>
        <w:rPr>
          <w:rFonts w:eastAsia="Times New Roman" w:cs="Times New Roman"/>
          <w:szCs w:val="24"/>
        </w:rPr>
        <w:t xml:space="preserve">δεν έχουν ασφαλιστική κάλυψη και η εταιρεία απειλείται με επιβολή προστίμων. </w:t>
      </w:r>
    </w:p>
    <w:p w14:paraId="20B64482"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Και επειδή προφανώς η Κυβέρνηση και ο κ. </w:t>
      </w:r>
      <w:proofErr w:type="spellStart"/>
      <w:r>
        <w:rPr>
          <w:rFonts w:eastAsia="Times New Roman" w:cs="Times New Roman"/>
          <w:szCs w:val="24"/>
        </w:rPr>
        <w:t>Σπίρτζης</w:t>
      </w:r>
      <w:proofErr w:type="spellEnd"/>
      <w:r>
        <w:rPr>
          <w:rFonts w:eastAsia="Times New Roman" w:cs="Times New Roman"/>
          <w:szCs w:val="24"/>
        </w:rPr>
        <w:t xml:space="preserve"> είναι απολύτως ικανοποιημένος με </w:t>
      </w:r>
      <w:r>
        <w:rPr>
          <w:rFonts w:eastAsia="Times New Roman" w:cs="Times New Roman"/>
          <w:szCs w:val="24"/>
        </w:rPr>
        <w:t>αυτή</w:t>
      </w:r>
      <w:r>
        <w:rPr>
          <w:rFonts w:eastAsia="Times New Roman" w:cs="Times New Roman"/>
          <w:szCs w:val="24"/>
        </w:rPr>
        <w:t xml:space="preserve"> την κατάσταση, είπατε να λύσετε και τα προβλήματα στη συμπρωτεύουσα. Επί δύο χρόνια δεν έχ</w:t>
      </w:r>
      <w:r>
        <w:rPr>
          <w:rFonts w:eastAsia="Times New Roman" w:cs="Times New Roman"/>
          <w:szCs w:val="24"/>
        </w:rPr>
        <w:t xml:space="preserve">ετε κάνει απολύτως τίποτα για την υπόθεση του ΟΑΣΘ και έρχεστε τώρα να καλύψετε τις παραλείψεις σας και αυτό το κάνετε, θα μου επιτρέψετε να πω, με έναν άκομψο και προκλητικό </w:t>
      </w:r>
      <w:r>
        <w:rPr>
          <w:rFonts w:eastAsia="Times New Roman" w:cs="Times New Roman"/>
          <w:szCs w:val="24"/>
        </w:rPr>
        <w:lastRenderedPageBreak/>
        <w:t>τρόπο, διότι επί μήνες εσείς συνομιλείτε με τους ΟΤΑ της κεντρικής Μακεδονίας επί</w:t>
      </w:r>
      <w:r>
        <w:rPr>
          <w:rFonts w:eastAsia="Times New Roman" w:cs="Times New Roman"/>
          <w:szCs w:val="24"/>
        </w:rPr>
        <w:t xml:space="preserve"> ενός συγκεκριμένου νομοσχεδίου.</w:t>
      </w:r>
    </w:p>
    <w:p w14:paraId="20B64483"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Είχατε μάλλον λάβει, κύριε Υπουργέ, σχόλια και παρατηρήσεις. Και έρχεστε την τελευταία κυριολεκτικά στιγμή και καταθέτετε στο Γενικό Λογιστήριο του Κράτους ένα διαφορετικό κείμενο. Αν αυτό δεν λέγεται εμπαιγμός, τότε δεν ξέ</w:t>
      </w:r>
      <w:r>
        <w:rPr>
          <w:rFonts w:eastAsia="Times New Roman" w:cs="Times New Roman"/>
          <w:szCs w:val="24"/>
        </w:rPr>
        <w:t>ρω τι λέγεται.</w:t>
      </w:r>
    </w:p>
    <w:p w14:paraId="20B64484"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Ας δούμε τι προτείνει ο Υπουργός. Προτείνει τη δημιουργία δύο νέων δημόσιων φορέων, την ίδια στιγμή που είμαι σίγουρος, γιατί ο Υπουργός είναι πολύ επιμελής, ότι γνωρίζει ότι υπάρχει ο κανονισμός 1370/2007, ο οποίος λέει ότι μετά το 2019 είν</w:t>
      </w:r>
      <w:r>
        <w:rPr>
          <w:rFonts w:eastAsia="Times New Roman" w:cs="Times New Roman"/>
          <w:szCs w:val="24"/>
        </w:rPr>
        <w:t>αι ευρωπαϊκή υποχρέωση να ανοίξουν οι διαγωνιστικές διαδικασίες. Οπότε αυτομάτως «διαλύονται» και οι δη νέοι δημόσιοι φορείς.</w:t>
      </w:r>
    </w:p>
    <w:p w14:paraId="20B64485"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Αυτό, λοιπόν, είναι ένα πυροτέχνημα χωρίς ουσία και αυτό μόνον για να δείξετε ότι δήθεν πάτε να </w:t>
      </w:r>
      <w:r>
        <w:rPr>
          <w:rFonts w:eastAsia="Times New Roman" w:cs="Times New Roman"/>
          <w:szCs w:val="24"/>
        </w:rPr>
        <w:t>κτυπήσετε</w:t>
      </w:r>
      <w:r>
        <w:rPr>
          <w:rFonts w:eastAsia="Times New Roman" w:cs="Times New Roman"/>
          <w:szCs w:val="24"/>
        </w:rPr>
        <w:t xml:space="preserve"> το ιδιωτικό μονοπώλιο στ</w:t>
      </w:r>
      <w:r>
        <w:rPr>
          <w:rFonts w:eastAsia="Times New Roman" w:cs="Times New Roman"/>
          <w:szCs w:val="24"/>
        </w:rPr>
        <w:t xml:space="preserve">η Θεσσαλονίκη. Και ας μην μας πείτε ότι η Νέα Δημοκρατία δεν επιθυμεί τον </w:t>
      </w:r>
      <w:proofErr w:type="spellStart"/>
      <w:r>
        <w:rPr>
          <w:rFonts w:eastAsia="Times New Roman" w:cs="Times New Roman"/>
          <w:szCs w:val="24"/>
        </w:rPr>
        <w:t>εξορθολογισμό</w:t>
      </w:r>
      <w:proofErr w:type="spellEnd"/>
      <w:r>
        <w:rPr>
          <w:rFonts w:eastAsia="Times New Roman" w:cs="Times New Roman"/>
          <w:szCs w:val="24"/>
        </w:rPr>
        <w:t xml:space="preserve"> του ΟΑΣΘ, γιατί επί κυβερνήσεως της το 2014 είχε ξεκινήσει ένας </w:t>
      </w:r>
      <w:proofErr w:type="spellStart"/>
      <w:r>
        <w:rPr>
          <w:rFonts w:eastAsia="Times New Roman" w:cs="Times New Roman"/>
          <w:szCs w:val="24"/>
        </w:rPr>
        <w:t>εξορθολογισμός</w:t>
      </w:r>
      <w:proofErr w:type="spellEnd"/>
      <w:r>
        <w:rPr>
          <w:rFonts w:eastAsia="Times New Roman" w:cs="Times New Roman"/>
          <w:szCs w:val="24"/>
        </w:rPr>
        <w:t xml:space="preserve"> και είχαμε προτείνει και είχαμε κάνει μια σειρά ουσιαστικών μεταρρυθμίσεων.</w:t>
      </w:r>
    </w:p>
    <w:p w14:paraId="20B64486"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Κύριε Πρόεδρε</w:t>
      </w:r>
      <w:r>
        <w:rPr>
          <w:rFonts w:eastAsia="Times New Roman" w:cs="Times New Roman"/>
          <w:szCs w:val="24"/>
        </w:rPr>
        <w:t xml:space="preserve">, όλα τα παραπάνω τα </w:t>
      </w:r>
      <w:r>
        <w:rPr>
          <w:rFonts w:eastAsia="Times New Roman" w:cs="Times New Roman"/>
          <w:szCs w:val="24"/>
        </w:rPr>
        <w:t>ανέ</w:t>
      </w:r>
      <w:r>
        <w:rPr>
          <w:rFonts w:eastAsia="Times New Roman" w:cs="Times New Roman"/>
          <w:szCs w:val="24"/>
        </w:rPr>
        <w:t>φερα</w:t>
      </w:r>
      <w:r>
        <w:rPr>
          <w:rFonts w:eastAsia="Times New Roman" w:cs="Times New Roman"/>
          <w:szCs w:val="24"/>
        </w:rPr>
        <w:t xml:space="preserve"> απλώς και μόνο για να καταδείξω ένα απλό πράγμα, ότι η Κυβέρνηση του ΣΥΡΙΖΑ δεν απαξιώνει μόνον τη ΣΤΑΣΥ, που αποτελεί -αν θέλετε- και το αντικείμενο της υπό συζήτηση επερώτησης, αλλά και το σύνολο των αστικών συγκοινωνιών τόσο</w:t>
      </w:r>
      <w:r>
        <w:rPr>
          <w:rFonts w:eastAsia="Times New Roman" w:cs="Times New Roman"/>
          <w:szCs w:val="24"/>
        </w:rPr>
        <w:t xml:space="preserve"> στην Αθήνα όσο και στη Θεσσαλονίκη.</w:t>
      </w:r>
    </w:p>
    <w:p w14:paraId="20B64487"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Γι’ </w:t>
      </w:r>
      <w:r>
        <w:rPr>
          <w:rFonts w:eastAsia="Times New Roman" w:cs="Times New Roman"/>
          <w:szCs w:val="24"/>
        </w:rPr>
        <w:t>αυτό</w:t>
      </w:r>
      <w:r>
        <w:rPr>
          <w:rFonts w:eastAsia="Times New Roman" w:cs="Times New Roman"/>
          <w:szCs w:val="24"/>
        </w:rPr>
        <w:t>ν</w:t>
      </w:r>
      <w:r>
        <w:rPr>
          <w:rFonts w:eastAsia="Times New Roman" w:cs="Times New Roman"/>
          <w:szCs w:val="24"/>
        </w:rPr>
        <w:t xml:space="preserve"> ακριβώς τον λόγο χρησιμοποίησα τα στοιχεία που </w:t>
      </w:r>
      <w:proofErr w:type="spellStart"/>
      <w:r>
        <w:rPr>
          <w:rFonts w:eastAsia="Times New Roman" w:cs="Times New Roman"/>
          <w:szCs w:val="24"/>
        </w:rPr>
        <w:t>αποδομούν</w:t>
      </w:r>
      <w:proofErr w:type="spellEnd"/>
      <w:r>
        <w:rPr>
          <w:rFonts w:eastAsia="Times New Roman" w:cs="Times New Roman"/>
          <w:szCs w:val="24"/>
        </w:rPr>
        <w:t xml:space="preserve"> πλήρως το επιχείρημα που προσπαθεί να </w:t>
      </w:r>
      <w:r>
        <w:rPr>
          <w:rFonts w:eastAsia="Times New Roman" w:cs="Times New Roman"/>
          <w:szCs w:val="24"/>
        </w:rPr>
        <w:t>κτίσει</w:t>
      </w:r>
      <w:r>
        <w:rPr>
          <w:rFonts w:eastAsia="Times New Roman" w:cs="Times New Roman"/>
          <w:szCs w:val="24"/>
        </w:rPr>
        <w:t xml:space="preserve"> η Κυβέρνηση, πως για τη σημερινή πρωτόγνωρη στην ιστορία κατάσταση των αστικών συγκοινωνιών ευθύνονται οι π</w:t>
      </w:r>
      <w:r>
        <w:rPr>
          <w:rFonts w:eastAsia="Times New Roman" w:cs="Times New Roman"/>
          <w:szCs w:val="24"/>
        </w:rPr>
        <w:t>ροηγούμενοι. Δεν ευθύνονται πάντα οι προηγούμενοι. Ευθύνονται και αυτοί που κυβερνούν σήμερα, διότι οι προηγούμενες διοικήσεις -και σας το κατέδειξα αυτό με πολύ συγκεκριμένα στοιχεία- κατάφεραν να πετύχουν στη ΣΤΑΣΥ λειτουργικό πλεόνασμα, γεγονός που, όπω</w:t>
      </w:r>
      <w:r>
        <w:rPr>
          <w:rFonts w:eastAsia="Times New Roman" w:cs="Times New Roman"/>
          <w:szCs w:val="24"/>
        </w:rPr>
        <w:t>ς είπαμε και πριν, τις απάλλαξε –τη ΣΤΑΣΥ συγκεκριμένα- από την ανάγκη κρατικής χρηματοδότησης.</w:t>
      </w:r>
    </w:p>
    <w:p w14:paraId="20B64488"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Αντίθετα, η δική σας πολιτική είναι αυτή που έχει οδηγήσει ΟΑΣΑ, ΟΣΥ, ΣΤΑΣΥ και </w:t>
      </w:r>
      <w:r>
        <w:rPr>
          <w:rFonts w:eastAsia="Times New Roman" w:cs="Times New Roman"/>
          <w:szCs w:val="24"/>
        </w:rPr>
        <w:t>«</w:t>
      </w:r>
      <w:r>
        <w:rPr>
          <w:rFonts w:eastAsia="Times New Roman" w:cs="Times New Roman"/>
          <w:szCs w:val="24"/>
        </w:rPr>
        <w:t>ΑΤΤΙΚΟ ΜΕΤΡΟ</w:t>
      </w:r>
      <w:r>
        <w:rPr>
          <w:rFonts w:eastAsia="Times New Roman" w:cs="Times New Roman"/>
          <w:szCs w:val="24"/>
        </w:rPr>
        <w:t>»</w:t>
      </w:r>
      <w:r>
        <w:rPr>
          <w:rFonts w:eastAsia="Times New Roman" w:cs="Times New Roman"/>
          <w:szCs w:val="24"/>
        </w:rPr>
        <w:t xml:space="preserve"> στο </w:t>
      </w:r>
      <w:proofErr w:type="spellStart"/>
      <w:r>
        <w:rPr>
          <w:rFonts w:eastAsia="Times New Roman" w:cs="Times New Roman"/>
          <w:szCs w:val="24"/>
        </w:rPr>
        <w:t>υπερταμείο</w:t>
      </w:r>
      <w:proofErr w:type="spellEnd"/>
      <w:r>
        <w:rPr>
          <w:rFonts w:eastAsia="Times New Roman" w:cs="Times New Roman"/>
          <w:szCs w:val="24"/>
        </w:rPr>
        <w:t>.</w:t>
      </w:r>
      <w:r>
        <w:rPr>
          <w:rFonts w:eastAsia="Times New Roman" w:cs="Times New Roman"/>
          <w:szCs w:val="24"/>
        </w:rPr>
        <w:t xml:space="preserve"> Αυτό είναι το περήφανο έργο της δήθεν αριστερής δ</w:t>
      </w:r>
      <w:r>
        <w:rPr>
          <w:rFonts w:eastAsia="Times New Roman" w:cs="Times New Roman"/>
          <w:szCs w:val="24"/>
        </w:rPr>
        <w:t xml:space="preserve">ιακυβέρνησης. Τα γεγονότα δείχνουν ότι μέσα σε δύο χρόνια οδηγείτε τις αστικές συγκοινωνίες σε τέλμα, ένα τέλμα που πλήττει τους </w:t>
      </w:r>
      <w:r>
        <w:rPr>
          <w:rFonts w:eastAsia="Times New Roman" w:cs="Times New Roman"/>
          <w:szCs w:val="24"/>
        </w:rPr>
        <w:lastRenderedPageBreak/>
        <w:t>μη προνομιούχους. Αν αυτό είναι πολιτική της Αριστεράς, τότε οι λέξεις χάνουν το νόημά τους. Αποδεικνύεται, λοιπόν, για άλλη μι</w:t>
      </w:r>
      <w:r>
        <w:rPr>
          <w:rFonts w:eastAsia="Times New Roman" w:cs="Times New Roman"/>
          <w:szCs w:val="24"/>
        </w:rPr>
        <w:t>α φορά ότι το εισιτήριο του λαϊκισμού είναι ακριβό και, δυστυχώς, το πληρώνει ο λαός.</w:t>
      </w:r>
    </w:p>
    <w:p w14:paraId="20B64489"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0B6448A" w14:textId="77777777" w:rsidR="004A4550" w:rsidRDefault="000073E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0B6448B"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w:t>
      </w:r>
    </w:p>
    <w:p w14:paraId="20B6448C"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δέκα λεπ</w:t>
      </w:r>
      <w:r>
        <w:rPr>
          <w:rFonts w:eastAsia="Times New Roman" w:cs="Times New Roman"/>
          <w:szCs w:val="24"/>
        </w:rPr>
        <w:t>τά.</w:t>
      </w:r>
    </w:p>
    <w:p w14:paraId="20B6448D"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Ευχαριστώ, κύριε Πρόεδρε.</w:t>
      </w:r>
    </w:p>
    <w:p w14:paraId="20B6448E"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Αξιότιμε κύριε συνάδελφε, αρχικά να σας ευχαριστήσω για την επερώτηση που καταθέσατε. Τουλάχιστον </w:t>
      </w:r>
      <w:r>
        <w:rPr>
          <w:rFonts w:eastAsia="Times New Roman" w:cs="Times New Roman"/>
          <w:szCs w:val="24"/>
        </w:rPr>
        <w:t>η συγκεκριμένη</w:t>
      </w:r>
      <w:r>
        <w:rPr>
          <w:rFonts w:eastAsia="Times New Roman" w:cs="Times New Roman"/>
          <w:szCs w:val="24"/>
        </w:rPr>
        <w:t xml:space="preserve"> αφορά αντικείμενο του Υπουργείου Υποδομών και Μεταφορών, σε αντίθεση με τη συνάδελφό σας από τον ίδιο </w:t>
      </w:r>
      <w:r>
        <w:rPr>
          <w:rFonts w:eastAsia="Times New Roman" w:cs="Times New Roman"/>
          <w:szCs w:val="24"/>
        </w:rPr>
        <w:t>νομό</w:t>
      </w:r>
      <w:r>
        <w:rPr>
          <w:rFonts w:eastAsia="Times New Roman" w:cs="Times New Roman"/>
          <w:szCs w:val="24"/>
        </w:rPr>
        <w:t>, την κ. Αραμπατζή, που καταθέτει ερωτήσεις για άλλα Υπουργεία σε εμένα, αλλά θα το ξεπεράσουμε αυτό.</w:t>
      </w:r>
    </w:p>
    <w:p w14:paraId="20B6448F"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Κύριε Καραμανλή, γνωρίζετε ότι σας εκτιμώ ιδιαί</w:t>
      </w:r>
      <w:r>
        <w:rPr>
          <w:rFonts w:eastAsia="Times New Roman" w:cs="Times New Roman"/>
          <w:szCs w:val="24"/>
        </w:rPr>
        <w:t xml:space="preserve">τερα και γι’ αυτό θα ήθελα να δηλώσω ότι δεν θα απαντήσω σε εσάς, αλλά στη Νέα Δημοκρατία του Κυριάκου Μητσοτάκη. Το πρώτο σχόλιο που θα ήθελα να πω είναι ότι ξύνεστε στη γκλίτσα του τσοπάνη. Δεν σας φτάνουν, δηλαδή, αυτά που κάνατε </w:t>
      </w:r>
      <w:r>
        <w:rPr>
          <w:rFonts w:eastAsia="Times New Roman" w:cs="Times New Roman"/>
          <w:szCs w:val="24"/>
        </w:rPr>
        <w:lastRenderedPageBreak/>
        <w:t>στις αστικές συγκοινωνί</w:t>
      </w:r>
      <w:r>
        <w:rPr>
          <w:rFonts w:eastAsia="Times New Roman" w:cs="Times New Roman"/>
          <w:szCs w:val="24"/>
        </w:rPr>
        <w:t>ες της Αθήνας, το επεκτείνατε και στη Θεσσαλονίκη. Δεν φτάνουν μερικά χρόνια σκάνδαλο στην Αθήνα, θέλουμε και τα εβδομήντα της Θεσσαλονίκης, του ΟΑΣΘ. Ό,τι θέλετε θα πούμε.</w:t>
      </w:r>
    </w:p>
    <w:p w14:paraId="20B64490"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Θα ήθελα, λοιπόν, να ευχαριστήσω τη Νέα Δημοκρατία, γιατί μου δίνετε τη δυνατότητα </w:t>
      </w:r>
      <w:r>
        <w:rPr>
          <w:rFonts w:eastAsia="Times New Roman" w:cs="Times New Roman"/>
          <w:szCs w:val="24"/>
        </w:rPr>
        <w:t>να αναδείξω στην απάντησή μου τόσο τι γινόταν στις αστικές συγκοινωνίες επί κυβερνήσεων Νέας Δημοκρατίας και Δημοκρατικής Συμπαράταξης όσο και για να αναδειχθεί πώς η επικοινωνιακή τακτική του κόμματός σας, με τη βοήθεια πάντα συγκεκριμένων μέσων μαζικής ε</w:t>
      </w:r>
      <w:r>
        <w:rPr>
          <w:rFonts w:eastAsia="Times New Roman" w:cs="Times New Roman"/>
          <w:szCs w:val="24"/>
        </w:rPr>
        <w:t xml:space="preserve">νημέρωσης, επιχειρεί το κουκούλωμα όσων αποκαλύπτονται και ταυτόχρονα τη στρέβλωση όσων υλοποιεί η Κυβέρνησή μας. </w:t>
      </w:r>
    </w:p>
    <w:p w14:paraId="20B64491" w14:textId="77777777" w:rsidR="004A4550" w:rsidRDefault="000073ED">
      <w:pPr>
        <w:spacing w:line="600" w:lineRule="auto"/>
        <w:ind w:firstLine="720"/>
        <w:jc w:val="both"/>
        <w:rPr>
          <w:rFonts w:eastAsia="Times New Roman"/>
          <w:szCs w:val="24"/>
        </w:rPr>
      </w:pPr>
      <w:r>
        <w:rPr>
          <w:rFonts w:eastAsia="Times New Roman"/>
          <w:szCs w:val="24"/>
        </w:rPr>
        <w:t>Πραγματικά, αναρωτιέμαι για τον σκοπό της επερώτησης εκ μέρους σας. Θέλετε να αναδείξετε και εσείς τι γινόταν τόσα χρόνια; Θέλετε να αναδείξε</w:t>
      </w:r>
      <w:r>
        <w:rPr>
          <w:rFonts w:eastAsia="Times New Roman"/>
          <w:szCs w:val="24"/>
        </w:rPr>
        <w:t xml:space="preserve">τε ότι δεν αλλάξαμε διοικήσεις για να εγκαταστήσουμε κομματικό κράτος, όπως μας κατηγορούσατε, αλλά για να </w:t>
      </w:r>
      <w:proofErr w:type="spellStart"/>
      <w:r>
        <w:rPr>
          <w:rFonts w:eastAsia="Times New Roman"/>
          <w:szCs w:val="24"/>
        </w:rPr>
        <w:t>εξορθολογιστούν</w:t>
      </w:r>
      <w:proofErr w:type="spellEnd"/>
      <w:r>
        <w:rPr>
          <w:rFonts w:eastAsia="Times New Roman"/>
          <w:szCs w:val="24"/>
        </w:rPr>
        <w:t xml:space="preserve"> οι αστικές συγκοινωνίες;</w:t>
      </w:r>
    </w:p>
    <w:p w14:paraId="20B64492" w14:textId="77777777" w:rsidR="004A4550" w:rsidRDefault="000073ED">
      <w:pPr>
        <w:spacing w:line="600" w:lineRule="auto"/>
        <w:ind w:firstLine="720"/>
        <w:jc w:val="both"/>
        <w:rPr>
          <w:rFonts w:eastAsia="Times New Roman"/>
          <w:szCs w:val="24"/>
        </w:rPr>
      </w:pPr>
      <w:r>
        <w:rPr>
          <w:rFonts w:eastAsia="Times New Roman"/>
          <w:szCs w:val="24"/>
        </w:rPr>
        <w:t>Θέλετε να δείξετε και εσείς ότι οι διοικήσεις που είχατε στους δημόσιους φορείς είναι ο σκληρός κομματικός σ</w:t>
      </w:r>
      <w:r>
        <w:rPr>
          <w:rFonts w:eastAsia="Times New Roman"/>
          <w:szCs w:val="24"/>
        </w:rPr>
        <w:t xml:space="preserve">ας μηχανισμός; </w:t>
      </w:r>
    </w:p>
    <w:p w14:paraId="20B64493" w14:textId="77777777" w:rsidR="004A4550" w:rsidRDefault="000073ED">
      <w:pPr>
        <w:spacing w:line="600" w:lineRule="auto"/>
        <w:ind w:firstLine="720"/>
        <w:jc w:val="both"/>
        <w:rPr>
          <w:rFonts w:eastAsia="Times New Roman"/>
          <w:szCs w:val="24"/>
        </w:rPr>
      </w:pPr>
      <w:r>
        <w:rPr>
          <w:rFonts w:eastAsia="Times New Roman"/>
          <w:szCs w:val="24"/>
        </w:rPr>
        <w:lastRenderedPageBreak/>
        <w:t xml:space="preserve">Θέλετε να αναδείξετε και εσείς ότι ο χώρος σας στην καλύτερη περίπτωση κάλυψε, ανέχθηκε και διατήρησε </w:t>
      </w:r>
      <w:proofErr w:type="spellStart"/>
      <w:r>
        <w:rPr>
          <w:rFonts w:eastAsia="Times New Roman"/>
          <w:szCs w:val="24"/>
        </w:rPr>
        <w:t>παραβατικές</w:t>
      </w:r>
      <w:proofErr w:type="spellEnd"/>
      <w:r>
        <w:rPr>
          <w:rFonts w:eastAsia="Times New Roman"/>
          <w:szCs w:val="24"/>
        </w:rPr>
        <w:t xml:space="preserve"> ομάδες κλοπής του </w:t>
      </w:r>
      <w:r>
        <w:rPr>
          <w:rFonts w:eastAsia="Times New Roman"/>
          <w:szCs w:val="24"/>
        </w:rPr>
        <w:t>δημοσίου;</w:t>
      </w:r>
      <w:r>
        <w:rPr>
          <w:rFonts w:eastAsia="Times New Roman"/>
          <w:szCs w:val="24"/>
        </w:rPr>
        <w:t xml:space="preserve"> </w:t>
      </w:r>
    </w:p>
    <w:p w14:paraId="20B64494" w14:textId="77777777" w:rsidR="004A4550" w:rsidRDefault="000073ED">
      <w:pPr>
        <w:spacing w:line="600" w:lineRule="auto"/>
        <w:ind w:firstLine="720"/>
        <w:jc w:val="both"/>
        <w:rPr>
          <w:rFonts w:eastAsia="Times New Roman"/>
          <w:szCs w:val="24"/>
        </w:rPr>
      </w:pPr>
      <w:r>
        <w:rPr>
          <w:rFonts w:eastAsia="Times New Roman"/>
          <w:szCs w:val="24"/>
        </w:rPr>
        <w:t>Θέλετε να αναδείξετε και εσείς ότι οι δήθεν μεταρρυθμίσεις</w:t>
      </w:r>
      <w:r>
        <w:rPr>
          <w:rFonts w:eastAsia="Times New Roman"/>
          <w:szCs w:val="24"/>
        </w:rPr>
        <w:t>,</w:t>
      </w:r>
      <w:r>
        <w:rPr>
          <w:rFonts w:eastAsia="Times New Roman"/>
          <w:szCs w:val="24"/>
        </w:rPr>
        <w:t xml:space="preserve"> </w:t>
      </w:r>
      <w:r>
        <w:rPr>
          <w:rFonts w:eastAsia="Times New Roman"/>
          <w:szCs w:val="24"/>
        </w:rPr>
        <w:t>τις οποίες</w:t>
      </w:r>
      <w:r>
        <w:rPr>
          <w:rFonts w:eastAsia="Times New Roman"/>
          <w:szCs w:val="24"/>
        </w:rPr>
        <w:t xml:space="preserve"> επικαλείται ο Πρόεδρός σας</w:t>
      </w:r>
      <w:r>
        <w:rPr>
          <w:rFonts w:eastAsia="Times New Roman"/>
          <w:szCs w:val="24"/>
        </w:rPr>
        <w:t>,</w:t>
      </w:r>
      <w:r>
        <w:rPr>
          <w:rFonts w:eastAsia="Times New Roman"/>
          <w:szCs w:val="24"/>
        </w:rPr>
        <w:t xml:space="preserve"> αποτελούν θολές προτάσεις διατήρησης και συγκάλυψης του παλαιοκομματισμού; </w:t>
      </w:r>
    </w:p>
    <w:p w14:paraId="20B64495" w14:textId="77777777" w:rsidR="004A4550" w:rsidRDefault="000073ED">
      <w:pPr>
        <w:spacing w:line="600" w:lineRule="auto"/>
        <w:ind w:firstLine="720"/>
        <w:jc w:val="both"/>
        <w:rPr>
          <w:rFonts w:eastAsia="Times New Roman"/>
          <w:szCs w:val="24"/>
        </w:rPr>
      </w:pPr>
      <w:r>
        <w:rPr>
          <w:rFonts w:eastAsia="Times New Roman"/>
          <w:szCs w:val="24"/>
        </w:rPr>
        <w:t>Θέλετε να αποδείξετε και εσείς μαζί μας ότι οι μόνες πραγματικές μεταρρυθμίσεις, οι μόνες βαθιές τομές και αλλαγές που έχει ανάγκη η χώρα, γίνονται από τη σημερινή Κυβέρνηση; Ανα</w:t>
      </w:r>
      <w:r>
        <w:rPr>
          <w:rFonts w:eastAsia="Times New Roman"/>
          <w:szCs w:val="24"/>
        </w:rPr>
        <w:t>ρωτιέμαι.</w:t>
      </w:r>
    </w:p>
    <w:p w14:paraId="20B64496" w14:textId="77777777" w:rsidR="004A4550" w:rsidRDefault="000073ED">
      <w:pPr>
        <w:spacing w:after="0" w:line="600" w:lineRule="auto"/>
        <w:ind w:firstLine="720"/>
        <w:jc w:val="both"/>
        <w:rPr>
          <w:rFonts w:eastAsia="Times New Roman"/>
          <w:szCs w:val="24"/>
        </w:rPr>
      </w:pPr>
      <w:r>
        <w:rPr>
          <w:rFonts w:eastAsia="Times New Roman"/>
          <w:szCs w:val="24"/>
        </w:rPr>
        <w:t>Αν, λοιπόν, θέλετε αυτά να αναδείξετε έχετε διαπράξει δύο λάθη: Το πρώτο είναι η ηγεσία του κόμματός σας</w:t>
      </w:r>
      <w:r>
        <w:rPr>
          <w:rFonts w:eastAsia="Times New Roman"/>
          <w:szCs w:val="24"/>
        </w:rPr>
        <w:t>,</w:t>
      </w:r>
      <w:r>
        <w:rPr>
          <w:rFonts w:eastAsia="Times New Roman"/>
          <w:szCs w:val="24"/>
        </w:rPr>
        <w:t xml:space="preserve"> στην οποία υπηρετείται</w:t>
      </w:r>
      <w:r>
        <w:rPr>
          <w:rFonts w:eastAsia="Times New Roman"/>
          <w:szCs w:val="24"/>
        </w:rPr>
        <w:t>,</w:t>
      </w:r>
      <w:r>
        <w:rPr>
          <w:rFonts w:eastAsia="Times New Roman"/>
          <w:szCs w:val="24"/>
        </w:rPr>
        <w:t xml:space="preserve"> και ο κομματικός μηχανισμός σας. </w:t>
      </w:r>
      <w:r>
        <w:rPr>
          <w:rFonts w:eastAsia="Times New Roman"/>
          <w:szCs w:val="24"/>
        </w:rPr>
        <w:t xml:space="preserve">Και το δεύτερο είναι το θεσμικό ατόπημα της επερώτησης. </w:t>
      </w:r>
    </w:p>
    <w:p w14:paraId="20B64497" w14:textId="77777777" w:rsidR="004A4550" w:rsidRDefault="000073ED">
      <w:pPr>
        <w:spacing w:after="0" w:line="600" w:lineRule="auto"/>
        <w:ind w:firstLine="720"/>
        <w:jc w:val="both"/>
        <w:rPr>
          <w:rFonts w:eastAsia="Times New Roman"/>
          <w:color w:val="000000" w:themeColor="text1"/>
          <w:szCs w:val="24"/>
        </w:rPr>
      </w:pPr>
      <w:r w:rsidRPr="00604B3A">
        <w:rPr>
          <w:rFonts w:eastAsia="Times New Roman"/>
          <w:color w:val="000000" w:themeColor="text1"/>
          <w:szCs w:val="24"/>
        </w:rPr>
        <w:t>Με ρωτήσατε δύο πράγματα σ</w:t>
      </w:r>
      <w:r w:rsidRPr="00604B3A">
        <w:rPr>
          <w:rFonts w:eastAsia="Times New Roman"/>
          <w:color w:val="000000" w:themeColor="text1"/>
          <w:szCs w:val="24"/>
        </w:rPr>
        <w:t xml:space="preserve">την επερώτηση: Το πρώτο είναι γιατί σας κοινοποίησα την απάντηση του Γενικού Επιθεωρητή Δημόσιας Διοίκησης και όχι της </w:t>
      </w:r>
      <w:r w:rsidRPr="00604B3A">
        <w:rPr>
          <w:rFonts w:eastAsia="Times New Roman"/>
          <w:color w:val="000000" w:themeColor="text1"/>
          <w:szCs w:val="24"/>
        </w:rPr>
        <w:t>ελέγκτριας</w:t>
      </w:r>
      <w:r w:rsidRPr="00604B3A">
        <w:rPr>
          <w:rFonts w:eastAsia="Times New Roman"/>
          <w:color w:val="000000" w:themeColor="text1"/>
          <w:szCs w:val="24"/>
        </w:rPr>
        <w:t xml:space="preserve"> της ΣΤΑΣΥ, που είναι ιδιώτης. </w:t>
      </w:r>
    </w:p>
    <w:p w14:paraId="20B64498" w14:textId="77777777" w:rsidR="004A4550" w:rsidRDefault="000073ED">
      <w:pPr>
        <w:spacing w:line="600" w:lineRule="auto"/>
        <w:ind w:firstLine="720"/>
        <w:jc w:val="both"/>
        <w:rPr>
          <w:rFonts w:eastAsia="Times New Roman"/>
          <w:szCs w:val="24"/>
        </w:rPr>
      </w:pPr>
      <w:r>
        <w:rPr>
          <w:rFonts w:eastAsia="Times New Roman"/>
          <w:szCs w:val="24"/>
        </w:rPr>
        <w:t xml:space="preserve">Και απαντώ στο πρώτο ερώτημα. Απλά, κύριε Καραμανλή, για να </w:t>
      </w:r>
      <w:r>
        <w:rPr>
          <w:rFonts w:eastAsia="Times New Roman"/>
          <w:szCs w:val="24"/>
        </w:rPr>
        <w:t>μη</w:t>
      </w:r>
      <w:r>
        <w:rPr>
          <w:rFonts w:eastAsia="Times New Roman"/>
          <w:szCs w:val="24"/>
        </w:rPr>
        <w:t xml:space="preserve"> γίνω μέρος της απαξίωσης των θεσ</w:t>
      </w:r>
      <w:r>
        <w:rPr>
          <w:rFonts w:eastAsia="Times New Roman"/>
          <w:szCs w:val="24"/>
        </w:rPr>
        <w:t xml:space="preserve">μικών οργάνων της πολιτείας, να </w:t>
      </w:r>
      <w:r>
        <w:rPr>
          <w:rFonts w:eastAsia="Times New Roman"/>
          <w:szCs w:val="24"/>
        </w:rPr>
        <w:t>μη</w:t>
      </w:r>
      <w:r>
        <w:rPr>
          <w:rFonts w:eastAsia="Times New Roman"/>
          <w:szCs w:val="24"/>
        </w:rPr>
        <w:t xml:space="preserve"> συμβάλω στην επιχείρηση κουκουλώματος των κλοπών χρημάτων, εισιτηρίων και καρτών από συγκεκριμένους, να μην αποθαρρύνω τους επιθεωρητές που </w:t>
      </w:r>
      <w:r>
        <w:rPr>
          <w:rFonts w:eastAsia="Times New Roman"/>
          <w:szCs w:val="24"/>
        </w:rPr>
        <w:lastRenderedPageBreak/>
        <w:t>έκαναν τη δουλειά τους με ζήλο ανταποκρινόμενοι στο καθήκον τους, να μην αποτελέσ</w:t>
      </w:r>
      <w:r>
        <w:rPr>
          <w:rFonts w:eastAsia="Times New Roman"/>
          <w:szCs w:val="24"/>
        </w:rPr>
        <w:t xml:space="preserve">ω και εγώ έναν κρίκο στην αλυσίδα συντήρησης της </w:t>
      </w:r>
      <w:proofErr w:type="spellStart"/>
      <w:r>
        <w:rPr>
          <w:rFonts w:eastAsia="Times New Roman"/>
          <w:szCs w:val="24"/>
        </w:rPr>
        <w:t>κλεπτοκρατίας</w:t>
      </w:r>
      <w:proofErr w:type="spellEnd"/>
      <w:r>
        <w:rPr>
          <w:rFonts w:eastAsia="Times New Roman"/>
          <w:szCs w:val="24"/>
        </w:rPr>
        <w:t>, της αντιμεταρρύθμισης των μεταρρυθμιστών και της διατήρησης των κυκλωμάτων.</w:t>
      </w:r>
    </w:p>
    <w:p w14:paraId="20B64499" w14:textId="77777777" w:rsidR="004A4550" w:rsidRDefault="000073ED">
      <w:pPr>
        <w:spacing w:line="600" w:lineRule="auto"/>
        <w:ind w:firstLine="720"/>
        <w:jc w:val="both"/>
        <w:rPr>
          <w:rFonts w:eastAsia="Times New Roman"/>
          <w:szCs w:val="24"/>
        </w:rPr>
      </w:pPr>
      <w:r>
        <w:rPr>
          <w:rFonts w:eastAsia="Times New Roman"/>
          <w:szCs w:val="24"/>
        </w:rPr>
        <w:t xml:space="preserve">Γνωρίζετε ότι οι εσωτερικοί ελεγκτές με νόμο του 2005 είναι ιδιώτες, δεν υπάγονται ιεραρχικά σε καμμία υπηρεσιακή </w:t>
      </w:r>
      <w:r>
        <w:rPr>
          <w:rFonts w:eastAsia="Times New Roman"/>
          <w:szCs w:val="24"/>
        </w:rPr>
        <w:t>μονάδα της δημόσιας επιχείρησης, παρέχουν υπηρεσίες με έμμισθη εντολή και δεν αποκτούν ιδιότητα υπαλλήλου ή σχέση εξαρτημένης εργασίας, σε αντίθεση με τον θεσμό του Γενικού Επιθεωρητή Δημόσιας Διοίκησης, όπου ορίζεται πρόσωπο εγνωσμένου κύρους με υψηλή επι</w:t>
      </w:r>
      <w:r>
        <w:rPr>
          <w:rFonts w:eastAsia="Times New Roman"/>
          <w:szCs w:val="24"/>
        </w:rPr>
        <w:t>στημονική κατάρτιση και ευρεία κοινωνική αποδοχή.</w:t>
      </w:r>
    </w:p>
    <w:p w14:paraId="20B6449A" w14:textId="77777777" w:rsidR="004A4550" w:rsidRDefault="000073ED">
      <w:pPr>
        <w:spacing w:line="600" w:lineRule="auto"/>
        <w:ind w:firstLine="720"/>
        <w:jc w:val="both"/>
        <w:rPr>
          <w:rFonts w:eastAsia="Times New Roman"/>
          <w:szCs w:val="24"/>
        </w:rPr>
      </w:pPr>
      <w:r>
        <w:rPr>
          <w:rFonts w:eastAsia="Times New Roman"/>
          <w:szCs w:val="24"/>
        </w:rPr>
        <w:t xml:space="preserve">Ας πάρουμε, όμως, τα πράγματα από την αρχή, από </w:t>
      </w:r>
      <w:r>
        <w:rPr>
          <w:rFonts w:eastAsia="Times New Roman"/>
          <w:szCs w:val="24"/>
        </w:rPr>
        <w:t xml:space="preserve">τότε </w:t>
      </w:r>
      <w:r>
        <w:rPr>
          <w:rFonts w:eastAsia="Times New Roman"/>
          <w:szCs w:val="24"/>
        </w:rPr>
        <w:t>που αναλάβαμε την Κυβέρνηση, για να καταλάβουν όλοι γιατί επιμένετε σε αυτό το θεσμικό ατόπημα, λες και δεν παρακολουθείτε όλα τα μέσα μαζικής ενημέρωσης</w:t>
      </w:r>
      <w:r>
        <w:rPr>
          <w:rFonts w:eastAsia="Times New Roman"/>
          <w:szCs w:val="24"/>
        </w:rPr>
        <w:t xml:space="preserve"> αλλά μόνο </w:t>
      </w:r>
      <w:r>
        <w:rPr>
          <w:rFonts w:eastAsia="Times New Roman"/>
          <w:szCs w:val="24"/>
        </w:rPr>
        <w:t xml:space="preserve">με </w:t>
      </w:r>
      <w:r>
        <w:rPr>
          <w:rFonts w:eastAsia="Times New Roman"/>
          <w:szCs w:val="24"/>
        </w:rPr>
        <w:t xml:space="preserve">όσα συνεργάζεται η </w:t>
      </w:r>
      <w:r>
        <w:rPr>
          <w:rFonts w:eastAsia="Times New Roman"/>
          <w:szCs w:val="24"/>
        </w:rPr>
        <w:t>Πειραιώς</w:t>
      </w:r>
      <w:r>
        <w:rPr>
          <w:rFonts w:eastAsia="Times New Roman"/>
          <w:szCs w:val="24"/>
        </w:rPr>
        <w:t xml:space="preserve">. </w:t>
      </w:r>
    </w:p>
    <w:p w14:paraId="20B6449B" w14:textId="77777777" w:rsidR="004A4550" w:rsidRDefault="000073ED">
      <w:pPr>
        <w:spacing w:line="600" w:lineRule="auto"/>
        <w:ind w:firstLine="720"/>
        <w:jc w:val="both"/>
        <w:rPr>
          <w:rFonts w:eastAsia="Times New Roman"/>
          <w:szCs w:val="24"/>
        </w:rPr>
      </w:pPr>
      <w:r>
        <w:rPr>
          <w:rFonts w:eastAsia="Times New Roman"/>
          <w:szCs w:val="24"/>
        </w:rPr>
        <w:t xml:space="preserve">Δεν ενημερωθήκατε για την προφυλάκιση στελέχους της ΣΤΑΣΥ; Δεν ενημερωθήκατε για την απαγόρευση στελεχών της ΣΤΑΣΥ από </w:t>
      </w:r>
      <w:r>
        <w:rPr>
          <w:rFonts w:eastAsia="Times New Roman"/>
          <w:szCs w:val="24"/>
        </w:rPr>
        <w:t>τη</w:t>
      </w:r>
      <w:r>
        <w:rPr>
          <w:rFonts w:eastAsia="Times New Roman"/>
          <w:szCs w:val="24"/>
        </w:rPr>
        <w:t xml:space="preserve"> χώρα; Δεν παρακολουθήσατε το Σάββατο στην εκπομπή της κ. Παπαδάκου στον </w:t>
      </w:r>
      <w:r>
        <w:rPr>
          <w:rFonts w:eastAsia="Times New Roman"/>
          <w:szCs w:val="24"/>
        </w:rPr>
        <w:t>«</w:t>
      </w:r>
      <w:r>
        <w:rPr>
          <w:rFonts w:eastAsia="Times New Roman"/>
          <w:szCs w:val="24"/>
          <w:lang w:val="en-US"/>
        </w:rPr>
        <w:t>ALPHA</w:t>
      </w:r>
      <w:r>
        <w:rPr>
          <w:rFonts w:eastAsia="Times New Roman"/>
          <w:szCs w:val="24"/>
        </w:rPr>
        <w:t>»</w:t>
      </w:r>
      <w:r>
        <w:rPr>
          <w:rFonts w:eastAsia="Times New Roman"/>
          <w:szCs w:val="24"/>
        </w:rPr>
        <w:t xml:space="preserve"> τι είπαν οι επιθεωρητές; Τίποτα από αυτά; Ένα κανάλι βλέπουμε εκεί κοντά στην Πειραιώς;</w:t>
      </w:r>
    </w:p>
    <w:p w14:paraId="20B6449C" w14:textId="77777777" w:rsidR="004A4550" w:rsidRDefault="000073ED">
      <w:pPr>
        <w:spacing w:line="600" w:lineRule="auto"/>
        <w:ind w:firstLine="720"/>
        <w:jc w:val="both"/>
        <w:rPr>
          <w:rFonts w:eastAsia="Times New Roman"/>
          <w:szCs w:val="24"/>
        </w:rPr>
      </w:pPr>
      <w:r>
        <w:rPr>
          <w:rFonts w:eastAsia="Times New Roman" w:cs="Times New Roman"/>
          <w:b/>
          <w:szCs w:val="24"/>
        </w:rPr>
        <w:lastRenderedPageBreak/>
        <w:t xml:space="preserve">ΚΩΝΣΤΑΝΤΙΝΟΣ ΑΧ. ΚΑΡΑΜΑΝΛΗΣ: </w:t>
      </w:r>
      <w:r>
        <w:rPr>
          <w:rFonts w:eastAsia="Times New Roman" w:cs="Times New Roman"/>
          <w:szCs w:val="24"/>
        </w:rPr>
        <w:t xml:space="preserve">Εμείς όλα τα βλέπουμε, κύριε Υπουργέ. </w:t>
      </w:r>
    </w:p>
    <w:p w14:paraId="20B6449D" w14:textId="77777777" w:rsidR="004A4550" w:rsidRDefault="000073ED">
      <w:pPr>
        <w:spacing w:line="600" w:lineRule="auto"/>
        <w:ind w:firstLine="720"/>
        <w:jc w:val="both"/>
        <w:rPr>
          <w:rFonts w:eastAsia="Times New Roman"/>
          <w:szCs w:val="24"/>
        </w:rPr>
      </w:pPr>
      <w:r>
        <w:rPr>
          <w:rFonts w:eastAsia="Times New Roman" w:cs="Times New Roman"/>
          <w:b/>
          <w:szCs w:val="24"/>
        </w:rPr>
        <w:t xml:space="preserve">ΧΡΗΣΤΟΣ ΣΠΙΡΤΖΗΣ (Υπουργός Υποδομών </w:t>
      </w:r>
      <w:r>
        <w:rPr>
          <w:rFonts w:eastAsia="Times New Roman" w:cs="Times New Roman"/>
          <w:b/>
          <w:szCs w:val="24"/>
        </w:rPr>
        <w:t xml:space="preserve">και </w:t>
      </w:r>
      <w:r>
        <w:rPr>
          <w:rFonts w:eastAsia="Times New Roman" w:cs="Times New Roman"/>
          <w:b/>
          <w:szCs w:val="24"/>
        </w:rPr>
        <w:t>Μεταφορών</w:t>
      </w:r>
      <w:r>
        <w:rPr>
          <w:rFonts w:eastAsia="Times New Roman" w:cs="Times New Roman"/>
          <w:b/>
          <w:szCs w:val="24"/>
        </w:rPr>
        <w:t>):</w:t>
      </w:r>
      <w:r>
        <w:rPr>
          <w:rFonts w:eastAsia="Times New Roman" w:cs="Times New Roman"/>
          <w:szCs w:val="24"/>
        </w:rPr>
        <w:t xml:space="preserve"> </w:t>
      </w:r>
      <w:r>
        <w:rPr>
          <w:rFonts w:eastAsia="Times New Roman"/>
          <w:szCs w:val="24"/>
        </w:rPr>
        <w:t>Όχι, λέμε τώρα.</w:t>
      </w:r>
    </w:p>
    <w:p w14:paraId="20B6449E" w14:textId="77777777" w:rsidR="004A4550" w:rsidRDefault="000073ED">
      <w:pPr>
        <w:spacing w:line="600" w:lineRule="auto"/>
        <w:ind w:firstLine="720"/>
        <w:jc w:val="both"/>
        <w:rPr>
          <w:rFonts w:eastAsia="Times New Roman"/>
          <w:szCs w:val="24"/>
        </w:rPr>
      </w:pPr>
      <w:r>
        <w:rPr>
          <w:rFonts w:eastAsia="Times New Roman"/>
          <w:szCs w:val="24"/>
        </w:rPr>
        <w:t xml:space="preserve">Λοιπόν, για να δούμε τι έγινε. </w:t>
      </w:r>
      <w:r>
        <w:rPr>
          <w:rFonts w:eastAsia="Times New Roman"/>
          <w:szCs w:val="24"/>
        </w:rPr>
        <w:t xml:space="preserve">Πρώτη κυβέρνηση ΣΥΡΙΖΑ - ΑΝΕΛ Φεβρουάριος 2015. Το καλοκαίρι του 2015 επιβλήθηκαν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Μας κατηγορούσατε τότε και μέχρι σήμερα ότι για τα ελλείμματα των αστικών συγκοινωνιών φταίει η </w:t>
      </w:r>
      <w:r>
        <w:rPr>
          <w:rFonts w:eastAsia="Times New Roman"/>
          <w:szCs w:val="24"/>
        </w:rPr>
        <w:t>Κυβέρνηση</w:t>
      </w:r>
      <w:r>
        <w:rPr>
          <w:rFonts w:eastAsia="Times New Roman"/>
          <w:szCs w:val="24"/>
        </w:rPr>
        <w:t xml:space="preserve"> για τις είκοσι μέρες των δωρεάν μετακινήσεων στ</w:t>
      </w:r>
      <w:r>
        <w:rPr>
          <w:rFonts w:eastAsia="Times New Roman"/>
          <w:szCs w:val="24"/>
        </w:rPr>
        <w:t xml:space="preserve">ην Αθήνα και για τη θεσμοθέτηση της δωρεάν μετακίνησης των ανέργων, γεγονός που αποτελεί για εμάς κορυφαία κοινωνική πολιτική και πολιτική ευαισθησία και για εσάς ελλείμματα. </w:t>
      </w:r>
    </w:p>
    <w:p w14:paraId="20B6449F" w14:textId="77777777" w:rsidR="004A4550" w:rsidRDefault="000073ED">
      <w:pPr>
        <w:spacing w:line="600" w:lineRule="auto"/>
        <w:ind w:firstLine="720"/>
        <w:jc w:val="both"/>
        <w:rPr>
          <w:rFonts w:eastAsia="Times New Roman"/>
          <w:szCs w:val="24"/>
        </w:rPr>
      </w:pPr>
      <w:r>
        <w:rPr>
          <w:rFonts w:eastAsia="Times New Roman"/>
          <w:szCs w:val="24"/>
        </w:rPr>
        <w:t>Τον Ιανουάριο του 2016 -έχουν μεσολαβήσει οι εκλογές του Σεπτεμβρίου, αν τις θυμ</w:t>
      </w:r>
      <w:r>
        <w:rPr>
          <w:rFonts w:eastAsia="Times New Roman"/>
          <w:szCs w:val="24"/>
        </w:rPr>
        <w:t>άστε και αυτές, γιατί τις ξεχνάτε- ένα</w:t>
      </w:r>
      <w:r>
        <w:rPr>
          <w:rFonts w:eastAsia="Times New Roman"/>
          <w:szCs w:val="24"/>
        </w:rPr>
        <w:t>ν</w:t>
      </w:r>
      <w:r>
        <w:rPr>
          <w:rFonts w:eastAsia="Times New Roman"/>
          <w:szCs w:val="24"/>
        </w:rPr>
        <w:t xml:space="preserve"> χρόνο μετά, αλλάξαμε τη διοίκηση των </w:t>
      </w:r>
      <w:r>
        <w:rPr>
          <w:rFonts w:eastAsia="Times New Roman"/>
          <w:szCs w:val="24"/>
        </w:rPr>
        <w:t>οργανισμών</w:t>
      </w:r>
      <w:r>
        <w:rPr>
          <w:rFonts w:eastAsia="Times New Roman"/>
          <w:szCs w:val="24"/>
        </w:rPr>
        <w:t xml:space="preserve"> των μέσων μαζικής μεταφοράς της Αθήνας. Επομένως αντικαταστήσαμε τη διοίκηση της ΣΤΑΣΥ, που υπηρετούσε ως </w:t>
      </w:r>
      <w:r>
        <w:rPr>
          <w:rFonts w:eastAsia="Times New Roman"/>
          <w:szCs w:val="24"/>
        </w:rPr>
        <w:t>πρόεδρος</w:t>
      </w:r>
      <w:r>
        <w:rPr>
          <w:rFonts w:eastAsia="Times New Roman"/>
          <w:szCs w:val="24"/>
        </w:rPr>
        <w:t xml:space="preserve"> και </w:t>
      </w:r>
      <w:r>
        <w:rPr>
          <w:rFonts w:eastAsia="Times New Roman"/>
          <w:szCs w:val="24"/>
        </w:rPr>
        <w:t>διευθύνων σύμβουλος</w:t>
      </w:r>
      <w:r>
        <w:rPr>
          <w:rFonts w:eastAsia="Times New Roman"/>
          <w:szCs w:val="24"/>
        </w:rPr>
        <w:t xml:space="preserve"> ο κ. Παπαθανάσης, που είχατε </w:t>
      </w:r>
      <w:r>
        <w:rPr>
          <w:rFonts w:eastAsia="Times New Roman"/>
          <w:szCs w:val="24"/>
        </w:rPr>
        <w:t>ορίσει εσείς.</w:t>
      </w:r>
    </w:p>
    <w:p w14:paraId="20B644A0" w14:textId="77777777" w:rsidR="004A4550" w:rsidRDefault="000073ED">
      <w:pPr>
        <w:spacing w:line="600" w:lineRule="auto"/>
        <w:ind w:firstLine="720"/>
        <w:jc w:val="both"/>
        <w:rPr>
          <w:rFonts w:eastAsia="Times New Roman"/>
          <w:szCs w:val="24"/>
        </w:rPr>
      </w:pPr>
      <w:r>
        <w:rPr>
          <w:rFonts w:eastAsia="Times New Roman"/>
          <w:szCs w:val="24"/>
        </w:rPr>
        <w:t xml:space="preserve">Εάν δείτε τα τότε Πρακτικά της Βουλής και τα δημοσιεύματα του πολιτικού του πολύ φιλικού σας χώρου των ΜΜΕ, μας κατηγορήσατε τότε για την </w:t>
      </w:r>
      <w:r>
        <w:rPr>
          <w:rFonts w:eastAsia="Times New Roman"/>
          <w:szCs w:val="24"/>
        </w:rPr>
        <w:lastRenderedPageBreak/>
        <w:t>εγκαθίδρυση κομματικού κράτους λόγω της αλλαγής των διοικήσεων του φορέα. Μια εβδομάδα αργότερα ο κ. Παπ</w:t>
      </w:r>
      <w:r>
        <w:rPr>
          <w:rFonts w:eastAsia="Times New Roman"/>
          <w:szCs w:val="24"/>
        </w:rPr>
        <w:t xml:space="preserve">αθανάσης τοποθετήθηκε από τον νέο Πρόεδρό σας, τον κ. Μητσοτάκη, Γενικός Διευθυντής της Νέας Δημοκρατίας. </w:t>
      </w:r>
    </w:p>
    <w:p w14:paraId="20B644A1" w14:textId="77777777" w:rsidR="004A4550" w:rsidRDefault="000073ED">
      <w:pPr>
        <w:spacing w:line="600" w:lineRule="auto"/>
        <w:ind w:firstLine="720"/>
        <w:jc w:val="both"/>
        <w:rPr>
          <w:rFonts w:eastAsia="Times New Roman" w:cs="Times New Roman"/>
          <w:szCs w:val="24"/>
        </w:rPr>
      </w:pPr>
      <w:r>
        <w:rPr>
          <w:rFonts w:eastAsia="Times New Roman"/>
          <w:szCs w:val="24"/>
        </w:rPr>
        <w:t xml:space="preserve">Μέσα στο 2016 ξεκίνησε η έρευνα για το κύκλωμα κλοπής εισιτηρίων. Τον Νοέμβριο του 2016, σε έρευνα της  παρουσία εισαγγελέα, εντοπίστηκε και δεύτερο </w:t>
      </w:r>
      <w:r>
        <w:rPr>
          <w:rFonts w:eastAsia="Times New Roman"/>
          <w:szCs w:val="24"/>
        </w:rPr>
        <w:t>κύκλωμα εκτύπωσης πλαστών εισιτηρίων και πλαστών κανονικών εισιτηρίων.</w:t>
      </w:r>
    </w:p>
    <w:p w14:paraId="20B644A2"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Τον Ιανουάριο του 2017 εκδόθηκε το πρώτο πόρισμα της Γενικής Επιθεωρήτριας Δημόσιας Διοίκησης που εκτός των άλλων ανέφερε έλλειμμα 1.516.321,20 ευρώ. Για την ύπαρξη του πορίσματος είχα </w:t>
      </w:r>
      <w:r>
        <w:rPr>
          <w:rFonts w:eastAsia="Times New Roman" w:cs="Times New Roman"/>
          <w:szCs w:val="24"/>
        </w:rPr>
        <w:t xml:space="preserve">μιλήσει στη Βουλή σε επίκαιρη ερώτηση του Βουλευτή κ. </w:t>
      </w:r>
      <w:proofErr w:type="spellStart"/>
      <w:r>
        <w:rPr>
          <w:rFonts w:eastAsia="Times New Roman" w:cs="Times New Roman"/>
          <w:szCs w:val="24"/>
        </w:rPr>
        <w:t>Αμυρά</w:t>
      </w:r>
      <w:proofErr w:type="spellEnd"/>
      <w:r>
        <w:rPr>
          <w:rFonts w:eastAsia="Times New Roman" w:cs="Times New Roman"/>
          <w:szCs w:val="24"/>
        </w:rPr>
        <w:t xml:space="preserve"> –είναι εδώ το Ποτάμι- στις 9 Φεβρουαρίου του 2017. Δεν την κατέθεσα στα Πρακτικά από σεβασμό στις διαδικασίες της δικαιοσύνης. Είχα μάλιστα ζητήσει από το Προεδρείο</w:t>
      </w:r>
      <w:r>
        <w:rPr>
          <w:rFonts w:eastAsia="Times New Roman" w:cs="Times New Roman"/>
          <w:szCs w:val="24"/>
        </w:rPr>
        <w:t>,</w:t>
      </w:r>
      <w:r>
        <w:rPr>
          <w:rFonts w:eastAsia="Times New Roman" w:cs="Times New Roman"/>
          <w:szCs w:val="24"/>
        </w:rPr>
        <w:t xml:space="preserve"> όποιος συνάδελφος επιθυμεί</w:t>
      </w:r>
      <w:r>
        <w:rPr>
          <w:rFonts w:eastAsia="Times New Roman" w:cs="Times New Roman"/>
          <w:szCs w:val="24"/>
        </w:rPr>
        <w:t>,</w:t>
      </w:r>
      <w:r>
        <w:rPr>
          <w:rFonts w:eastAsia="Times New Roman" w:cs="Times New Roman"/>
          <w:szCs w:val="24"/>
        </w:rPr>
        <w:t xml:space="preserve"> να</w:t>
      </w:r>
      <w:r>
        <w:rPr>
          <w:rFonts w:eastAsia="Times New Roman" w:cs="Times New Roman"/>
          <w:szCs w:val="24"/>
        </w:rPr>
        <w:t xml:space="preserve"> τον ενημερώσω και να τη διαβάσει. </w:t>
      </w:r>
    </w:p>
    <w:p w14:paraId="20B644A3"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Τον Φεβρουάριο του 2017 απεστάλη σε εμένα από τον Διευθύνοντα Σύμβουλο της ΣΤΑΣΥ η ζητούμενη από εσάς έκθεση που παρουσίαζε έλλειμα 16.981,10 ευρώ ακριβώς. Η έκθεση υποτίθεται ότι ήταν διαβαθμισμένη ως εμπιστευτική. Συντ</w:t>
      </w:r>
      <w:r>
        <w:rPr>
          <w:rFonts w:eastAsia="Times New Roman" w:cs="Times New Roman"/>
          <w:szCs w:val="24"/>
        </w:rPr>
        <w:t>άχθηκε από την εσωτερική ελέγκτρια, ιδιώτη, η οποία συνεργάζεται τελείως τυχαία με τη ΣΤΑΣΥ από 1</w:t>
      </w:r>
      <w:r>
        <w:rPr>
          <w:rFonts w:eastAsia="Times New Roman" w:cs="Times New Roman"/>
          <w:szCs w:val="24"/>
          <w:vertAlign w:val="superscript"/>
        </w:rPr>
        <w:t>η</w:t>
      </w:r>
      <w:r>
        <w:rPr>
          <w:rFonts w:eastAsia="Times New Roman" w:cs="Times New Roman"/>
          <w:szCs w:val="24"/>
          <w:vertAlign w:val="superscript"/>
        </w:rPr>
        <w:t>ς</w:t>
      </w:r>
      <w:r>
        <w:rPr>
          <w:rFonts w:eastAsia="Times New Roman" w:cs="Times New Roman"/>
          <w:szCs w:val="24"/>
        </w:rPr>
        <w:t xml:space="preserve"> Νοεμβρίου του 2011. Τυχαίο και αυτό. Γι’ αυτό και η Νέα Δημοκρατία σήμερα εμμένει παρά τις αποκαλύψεις, </w:t>
      </w:r>
      <w:r>
        <w:rPr>
          <w:rFonts w:eastAsia="Times New Roman" w:cs="Times New Roman"/>
          <w:szCs w:val="24"/>
        </w:rPr>
        <w:lastRenderedPageBreak/>
        <w:t xml:space="preserve">τις διώξεις, τις προφυλακίσεις, το ίδιο παραμύθι με </w:t>
      </w:r>
      <w:r>
        <w:rPr>
          <w:rFonts w:eastAsia="Times New Roman" w:cs="Times New Roman"/>
          <w:szCs w:val="24"/>
        </w:rPr>
        <w:t xml:space="preserve">την επερώτηση που συζητάμε. </w:t>
      </w:r>
    </w:p>
    <w:p w14:paraId="20B644A4"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Δηλαδή, δεν είναι τα τόσα εκατομμύρια που λέτε εσείς. Είναι 16.000 και αφήστε τη δικαιοσύνη. Η δικαιοσύνη έκανε </w:t>
      </w:r>
      <w:r>
        <w:rPr>
          <w:rFonts w:eastAsia="Times New Roman" w:cs="Times New Roman"/>
          <w:szCs w:val="24"/>
        </w:rPr>
        <w:t>αυτή</w:t>
      </w:r>
      <w:r>
        <w:rPr>
          <w:rFonts w:eastAsia="Times New Roman" w:cs="Times New Roman"/>
          <w:szCs w:val="24"/>
        </w:rPr>
        <w:t xml:space="preserve"> την έρευνα δεν την κάναμε εμείς. Ούτε προαναγγείλαμε τίποτα. Θα πάμε και στις προαναγγελίες μετά για να δούμε </w:t>
      </w:r>
      <w:r>
        <w:rPr>
          <w:rFonts w:eastAsia="Times New Roman" w:cs="Times New Roman"/>
          <w:szCs w:val="24"/>
        </w:rPr>
        <w:t xml:space="preserve">και τις ημερομηνίες. </w:t>
      </w:r>
    </w:p>
    <w:p w14:paraId="20B644A5"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Στη συνέχεια, αγαπητοί συνάδελφοι της Νέας Δημοκρατίας, τα γνωστά μέσα μαζικής ενημέρωσης της Νέας Δημοκρατίας έσπευσαν με δημοσιεύματα για την επιχείρηση επικοινωνιακής ακύρωσης της έκθεσης Γενικής Επιθεωρήτριας Δημόσιας Διοίκησης. </w:t>
      </w:r>
      <w:r>
        <w:rPr>
          <w:rFonts w:eastAsia="Times New Roman" w:cs="Times New Roman"/>
          <w:szCs w:val="24"/>
        </w:rPr>
        <w:t>Κάποιοι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επιχειρούσαν να παραπλανήσουν, όπως και σήμερα τον ελληνικό λαό, την κοινή γνώμη ότι το έλλειμμα δεν είναι ένα εκατομμύριο και πάνω, αλλά ότι ήταν 16.281 ευρώ. Θα σας δώσω και τα σχετικά δημοσιεύματα. Ξέρετε τα κανάλια που συνεργάζεστε. Κύ</w:t>
      </w:r>
      <w:r>
        <w:rPr>
          <w:rFonts w:eastAsia="Times New Roman" w:cs="Times New Roman"/>
          <w:szCs w:val="24"/>
        </w:rPr>
        <w:t xml:space="preserve">ριε Πρόεδρε, θα σας τα δώσω, για να μην ταλαιπωρείστε όλα μαζί στο τέλος. </w:t>
      </w:r>
    </w:p>
    <w:p w14:paraId="20B644A6"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Αποκρύπτοντας</w:t>
      </w:r>
      <w:r>
        <w:rPr>
          <w:rFonts w:eastAsia="Times New Roman" w:cs="Times New Roman"/>
          <w:szCs w:val="24"/>
        </w:rPr>
        <w:t>,</w:t>
      </w:r>
      <w:r>
        <w:rPr>
          <w:rFonts w:eastAsia="Times New Roman" w:cs="Times New Roman"/>
          <w:szCs w:val="24"/>
        </w:rPr>
        <w:t xml:space="preserve"> επίσης, ότι αυτό το έλλειμμα προέκυψε από στοιχεία ελλιπή, μιας και είχαν καταστραφεί με εντολή συγκεκριμένου στελέχους της ΣΤΑΣΥ, στοιχεία κατά τη διενέργεια ελέγχου</w:t>
      </w:r>
      <w:r>
        <w:rPr>
          <w:rFonts w:eastAsia="Times New Roman" w:cs="Times New Roman"/>
          <w:szCs w:val="24"/>
        </w:rPr>
        <w:t>. Δηλαδή την ώρα που πήγαν οι Επιθεωρητές Δημόσιας Διοίκησης κι έκαναν έλεγχο, κάποιος πήρε τηλέφωνο και είπε</w:t>
      </w:r>
      <w:r>
        <w:rPr>
          <w:rFonts w:eastAsia="Times New Roman" w:cs="Times New Roman"/>
          <w:szCs w:val="24"/>
        </w:rPr>
        <w:t>:</w:t>
      </w:r>
      <w:r>
        <w:rPr>
          <w:rFonts w:eastAsia="Times New Roman" w:cs="Times New Roman"/>
          <w:szCs w:val="24"/>
        </w:rPr>
        <w:t xml:space="preserve"> «καταστρέψτε στοιχεία σε αυτούς τους σταθμούς». Και είναι μέσα στο πόρισμα αυτό. </w:t>
      </w:r>
    </w:p>
    <w:p w14:paraId="20B644A7"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Σημειώνω, επίσης, ότι στη συνέχεια εκδόθηκε δεύτερο πόρισμα της</w:t>
      </w:r>
      <w:r>
        <w:rPr>
          <w:rFonts w:eastAsia="Times New Roman" w:cs="Times New Roman"/>
          <w:szCs w:val="24"/>
        </w:rPr>
        <w:t xml:space="preserve"> Γενικής Επιθεωρήτριας Δημόσιας Διοίκησης που επιβεβαίωσε το αρχικό,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της και την έκθεση της </w:t>
      </w:r>
      <w:r>
        <w:rPr>
          <w:rFonts w:eastAsia="Times New Roman" w:cs="Times New Roman"/>
          <w:szCs w:val="24"/>
        </w:rPr>
        <w:t>εσωτερικής ελέγκτριας</w:t>
      </w:r>
      <w:r>
        <w:rPr>
          <w:rFonts w:eastAsia="Times New Roman" w:cs="Times New Roman"/>
          <w:szCs w:val="24"/>
        </w:rPr>
        <w:t xml:space="preserve"> της ΣΤΑΣΥ. </w:t>
      </w:r>
    </w:p>
    <w:p w14:paraId="20B644A8"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Όταν έγινε κι αυτό, λοιπόν, η νέα εργολαβία της επιχείρησης συγκάλυψης των γνωστών μέσων μαζικής ενημέρωσης τ</w:t>
      </w:r>
      <w:r>
        <w:rPr>
          <w:rFonts w:eastAsia="Times New Roman" w:cs="Times New Roman"/>
          <w:szCs w:val="24"/>
        </w:rPr>
        <w:t>ης Νέας Δημοκρατίας, ήταν η δημιουργία θολής εικόνας για το κατά πόσο είχαν ασκηθεί διώξεις. Σε αυτή την προσπάθεια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κατήγγειλαν το Αθηναϊκό Πρακτορείο Ειδήσεων και ως γνωστό και σύνηθες, εμένα και την Κυβέρνηση για ψευδείς ειδήσεις και προαναγγελί</w:t>
      </w:r>
      <w:r>
        <w:rPr>
          <w:rFonts w:eastAsia="Times New Roman" w:cs="Times New Roman"/>
          <w:szCs w:val="24"/>
        </w:rPr>
        <w:t xml:space="preserve">α διώξεων. Θα σας δώσω και τα δημοσιεύματα. </w:t>
      </w:r>
    </w:p>
    <w:p w14:paraId="20B644A9"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Για να μην έχετε</w:t>
      </w:r>
      <w:r>
        <w:rPr>
          <w:rFonts w:eastAsia="Times New Roman" w:cs="Times New Roman"/>
          <w:szCs w:val="24"/>
        </w:rPr>
        <w:t>,</w:t>
      </w:r>
      <w:r>
        <w:rPr>
          <w:rFonts w:eastAsia="Times New Roman" w:cs="Times New Roman"/>
          <w:szCs w:val="24"/>
        </w:rPr>
        <w:t xml:space="preserve"> λοιπόν, καμ</w:t>
      </w:r>
      <w:r>
        <w:rPr>
          <w:rFonts w:eastAsia="Times New Roman" w:cs="Times New Roman"/>
          <w:szCs w:val="24"/>
        </w:rPr>
        <w:t>μ</w:t>
      </w:r>
      <w:r>
        <w:rPr>
          <w:rFonts w:eastAsia="Times New Roman" w:cs="Times New Roman"/>
          <w:szCs w:val="24"/>
        </w:rPr>
        <w:t>ιά απορία στη Νέα Δημοκρατία</w:t>
      </w:r>
      <w:r>
        <w:rPr>
          <w:rFonts w:eastAsia="Times New Roman" w:cs="Times New Roman"/>
          <w:szCs w:val="24"/>
        </w:rPr>
        <w:t>,</w:t>
      </w:r>
      <w:r>
        <w:rPr>
          <w:rFonts w:eastAsia="Times New Roman" w:cs="Times New Roman"/>
          <w:szCs w:val="24"/>
        </w:rPr>
        <w:t xml:space="preserve"> παρ</w:t>
      </w:r>
      <w:r>
        <w:rPr>
          <w:rFonts w:eastAsia="Times New Roman" w:cs="Times New Roman"/>
          <w:szCs w:val="24"/>
        </w:rPr>
        <w:t xml:space="preserve">’ </w:t>
      </w:r>
      <w:r>
        <w:rPr>
          <w:rFonts w:eastAsia="Times New Roman" w:cs="Times New Roman"/>
          <w:szCs w:val="24"/>
        </w:rPr>
        <w:t>ότι προσπάθησα να το αποφύγω λόγω της δικαστικής διαδικασίας, σας καταθέτω τα εξής: Το πόρισμα της Επιθεωρήτριας Δημόσιας Διοίκησης στις 31 Ιανουα</w:t>
      </w:r>
      <w:r>
        <w:rPr>
          <w:rFonts w:eastAsia="Times New Roman" w:cs="Times New Roman"/>
          <w:szCs w:val="24"/>
        </w:rPr>
        <w:t xml:space="preserve">ρίου του 2017. Θα σας τα δώσω όλα. Το δεύτερο πόρισμα της Γενικής Επιθεωρήτριας στις 28 Μαρτίου του 2017. Το πόρισμα της </w:t>
      </w:r>
      <w:proofErr w:type="spellStart"/>
      <w:r>
        <w:rPr>
          <w:rFonts w:eastAsia="Times New Roman" w:cs="Times New Roman"/>
          <w:szCs w:val="24"/>
        </w:rPr>
        <w:t>ιδιώτου</w:t>
      </w:r>
      <w:proofErr w:type="spellEnd"/>
      <w:r>
        <w:rPr>
          <w:rFonts w:eastAsia="Times New Roman" w:cs="Times New Roman"/>
          <w:szCs w:val="24"/>
        </w:rPr>
        <w:t xml:space="preserve"> </w:t>
      </w:r>
      <w:r>
        <w:rPr>
          <w:rFonts w:eastAsia="Times New Roman" w:cs="Times New Roman"/>
          <w:szCs w:val="24"/>
        </w:rPr>
        <w:t>εσωτερικής ελέγ</w:t>
      </w:r>
      <w:r>
        <w:rPr>
          <w:rFonts w:eastAsia="Times New Roman" w:cs="Times New Roman"/>
          <w:szCs w:val="24"/>
        </w:rPr>
        <w:t xml:space="preserve">κτριας ΣΤΑΣΥ που μου απέστειλε ο Διευθύνων Σύμβουλος ΣΤΑΣΥ στις 14 Φεβρουαρίου ενδιάμεσα, μετά το πρώτο πόρισμα </w:t>
      </w:r>
      <w:r>
        <w:rPr>
          <w:rFonts w:eastAsia="Times New Roman" w:cs="Times New Roman"/>
          <w:szCs w:val="24"/>
        </w:rPr>
        <w:t xml:space="preserve">δηλαδή. Είναι εδώ και θα το πάρετε κι αυτό που λέει για τα 16.000. Την ενημέρωσή μου για την άσκηση των ποινικών διώξεων. </w:t>
      </w:r>
    </w:p>
    <w:p w14:paraId="20B644AA"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Αναφέρονται, κύριε Καραμανλή, κάποιες διώξεις. Οι διώξεις έγιναν στις 26</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2017. Τα δημοσιεύματα είναι στις 28</w:t>
      </w:r>
      <w:r>
        <w:rPr>
          <w:rFonts w:eastAsia="Times New Roman" w:cs="Times New Roman"/>
          <w:szCs w:val="24"/>
        </w:rPr>
        <w:t xml:space="preserve"> Απριλίου</w:t>
      </w:r>
      <w:r w:rsidDel="00FA1E66">
        <w:rPr>
          <w:rFonts w:eastAsia="Times New Roman" w:cs="Times New Roman"/>
          <w:szCs w:val="24"/>
        </w:rPr>
        <w:t>.</w:t>
      </w:r>
      <w:r>
        <w:rPr>
          <w:rFonts w:eastAsia="Times New Roman" w:cs="Times New Roman"/>
          <w:szCs w:val="24"/>
        </w:rPr>
        <w:t xml:space="preserve"> Πώς προανήγγ</w:t>
      </w:r>
      <w:r>
        <w:rPr>
          <w:rFonts w:eastAsia="Times New Roman" w:cs="Times New Roman"/>
          <w:szCs w:val="24"/>
        </w:rPr>
        <w:t xml:space="preserve">ειλα διώξεις που είχαν ήδη γίνει; Να μου το εξηγήσετε αυτό. </w:t>
      </w:r>
    </w:p>
    <w:p w14:paraId="20B644AB"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Θα σας απαντήσω. Να μας δώσετε και της </w:t>
      </w:r>
      <w:r>
        <w:rPr>
          <w:rFonts w:eastAsia="Times New Roman" w:cs="Times New Roman"/>
          <w:szCs w:val="24"/>
        </w:rPr>
        <w:t>«</w:t>
      </w:r>
      <w:r>
        <w:rPr>
          <w:rFonts w:eastAsia="Times New Roman" w:cs="Times New Roman"/>
          <w:szCs w:val="24"/>
          <w:lang w:val="en-US"/>
        </w:rPr>
        <w:t>KPMG</w:t>
      </w:r>
      <w:r>
        <w:rPr>
          <w:rFonts w:eastAsia="Times New Roman" w:cs="Times New Roman"/>
          <w:szCs w:val="24"/>
        </w:rPr>
        <w:t>»</w:t>
      </w:r>
      <w:r>
        <w:rPr>
          <w:rFonts w:eastAsia="Times New Roman" w:cs="Times New Roman"/>
          <w:szCs w:val="24"/>
        </w:rPr>
        <w:t>. Να δούμε τα νούμερα.</w:t>
      </w:r>
    </w:p>
    <w:p w14:paraId="20B644AC"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w:t>
      </w:r>
      <w:r>
        <w:rPr>
          <w:rFonts w:eastAsia="Times New Roman" w:cs="Times New Roman"/>
          <w:b/>
          <w:szCs w:val="24"/>
        </w:rPr>
        <w:t xml:space="preserve">και </w:t>
      </w:r>
      <w:r>
        <w:rPr>
          <w:rFonts w:eastAsia="Times New Roman" w:cs="Times New Roman"/>
          <w:b/>
          <w:szCs w:val="24"/>
        </w:rPr>
        <w:t>Μεταφορών):</w:t>
      </w:r>
      <w:r>
        <w:rPr>
          <w:rFonts w:eastAsia="Times New Roman" w:cs="Times New Roman"/>
          <w:szCs w:val="24"/>
        </w:rPr>
        <w:t xml:space="preserve"> Θα σας δώσουμε τα πάντα. </w:t>
      </w:r>
    </w:p>
    <w:p w14:paraId="20B644AD"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w:t>
      </w:r>
      <w:r>
        <w:rPr>
          <w:rFonts w:eastAsia="Times New Roman" w:cs="Times New Roman"/>
          <w:b/>
          <w:szCs w:val="24"/>
        </w:rPr>
        <w:t>ΚΑΡΑΜΑΝΛΗΣ:</w:t>
      </w:r>
      <w:r>
        <w:rPr>
          <w:rFonts w:eastAsia="Times New Roman" w:cs="Times New Roman"/>
          <w:szCs w:val="24"/>
        </w:rPr>
        <w:t xml:space="preserve"> Είναι το μαγαζί του ΣΥΡΙΖΑ…</w:t>
      </w:r>
    </w:p>
    <w:p w14:paraId="20B644AE" w14:textId="77777777" w:rsidR="004A4550" w:rsidRDefault="000073ED">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w:t>
      </w:r>
      <w:r>
        <w:rPr>
          <w:rFonts w:eastAsia="Times New Roman" w:cs="Times New Roman"/>
          <w:b/>
          <w:szCs w:val="24"/>
        </w:rPr>
        <w:t xml:space="preserve"> και Μεταφορών</w:t>
      </w:r>
      <w:r>
        <w:rPr>
          <w:rFonts w:eastAsia="Times New Roman" w:cs="Times New Roman"/>
          <w:b/>
          <w:szCs w:val="24"/>
        </w:rPr>
        <w:t xml:space="preserve">): </w:t>
      </w:r>
      <w:r>
        <w:rPr>
          <w:rFonts w:eastAsia="Times New Roman" w:cs="Times New Roman"/>
          <w:szCs w:val="24"/>
        </w:rPr>
        <w:t>Από μαγαζιά του ΣΥΡΙΖΑ</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έχουμε δυσκολευτεί να βρούμε. Από δικά σας μαγαζιά σας τα δίνουμε απλόχερα τα χαρτιά. Απλόχερα! </w:t>
      </w:r>
    </w:p>
    <w:p w14:paraId="20B644AF" w14:textId="77777777" w:rsidR="004A4550" w:rsidRDefault="000073E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w:t>
      </w:r>
      <w:r>
        <w:rPr>
          <w:rFonts w:eastAsia="Times New Roman" w:cs="Times New Roman"/>
          <w:szCs w:val="24"/>
        </w:rPr>
        <w:t>Να</w:t>
      </w:r>
      <w:r>
        <w:rPr>
          <w:rFonts w:eastAsia="Times New Roman" w:cs="Times New Roman"/>
          <w:szCs w:val="24"/>
        </w:rPr>
        <w:t xml:space="preserve"> δούμε αν συμφωνούν τα νούμερα. </w:t>
      </w:r>
    </w:p>
    <w:p w14:paraId="20B644B0" w14:textId="77777777" w:rsidR="004A4550" w:rsidRDefault="000073ED">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w:t>
      </w:r>
      <w:r>
        <w:rPr>
          <w:rFonts w:eastAsia="Times New Roman" w:cs="Times New Roman"/>
          <w:b/>
          <w:szCs w:val="24"/>
        </w:rPr>
        <w:t xml:space="preserve"> και Μεταφορών):</w:t>
      </w:r>
      <w:r>
        <w:rPr>
          <w:rFonts w:eastAsia="Times New Roman" w:cs="Times New Roman"/>
          <w:szCs w:val="24"/>
        </w:rPr>
        <w:t xml:space="preserve"> </w:t>
      </w:r>
      <w:r>
        <w:rPr>
          <w:rFonts w:eastAsia="Times New Roman" w:cs="Times New Roman"/>
          <w:szCs w:val="24"/>
        </w:rPr>
        <w:t xml:space="preserve">Ακούστε, λοιπόν, γιατί πρέπει να τοποθετηθείτε. Μια από τις διώξεις -γιατί εμείς δεν θα συγκαλύψουμε τίποτα- είναι του </w:t>
      </w:r>
      <w:r>
        <w:rPr>
          <w:rFonts w:eastAsia="Times New Roman" w:cs="Times New Roman"/>
          <w:szCs w:val="24"/>
        </w:rPr>
        <w:t xml:space="preserve">γενικού διευθυντή </w:t>
      </w:r>
      <w:r>
        <w:rPr>
          <w:rFonts w:eastAsia="Times New Roman" w:cs="Times New Roman"/>
          <w:szCs w:val="24"/>
        </w:rPr>
        <w:t>σας. Είναι για παρέμβαση καθήκοντο</w:t>
      </w:r>
      <w:r>
        <w:rPr>
          <w:rFonts w:eastAsia="Times New Roman" w:cs="Times New Roman"/>
          <w:szCs w:val="24"/>
        </w:rPr>
        <w:t xml:space="preserve">ς κατ’ εξακολούθηση, κύριε Καραμανλή. </w:t>
      </w:r>
    </w:p>
    <w:p w14:paraId="20B644B1" w14:textId="77777777" w:rsidR="004A4550" w:rsidRDefault="000073E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w:t>
      </w:r>
      <w:r>
        <w:rPr>
          <w:rFonts w:eastAsia="Times New Roman" w:cs="Times New Roman"/>
          <w:szCs w:val="24"/>
        </w:rPr>
        <w:t xml:space="preserve">Πλημμέλημα! </w:t>
      </w:r>
    </w:p>
    <w:p w14:paraId="20B644B2" w14:textId="77777777" w:rsidR="004A4550" w:rsidRDefault="000073ED">
      <w:pPr>
        <w:spacing w:after="0"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w:t>
      </w:r>
      <w:r>
        <w:rPr>
          <w:rFonts w:eastAsia="Times New Roman" w:cs="Times New Roman"/>
          <w:b/>
          <w:szCs w:val="24"/>
        </w:rPr>
        <w:t xml:space="preserve"> και Μεταφορών):</w:t>
      </w:r>
      <w:r>
        <w:rPr>
          <w:rFonts w:eastAsia="Times New Roman" w:cs="Times New Roman"/>
          <w:szCs w:val="24"/>
        </w:rPr>
        <w:t xml:space="preserve"> </w:t>
      </w:r>
      <w:r>
        <w:rPr>
          <w:rFonts w:eastAsia="Times New Roman" w:cs="Times New Roman"/>
          <w:szCs w:val="24"/>
        </w:rPr>
        <w:t>Πλημμέλημα λέτε εσείς. Το ένα εκατομμύριο και</w:t>
      </w:r>
      <w:r w:rsidRPr="00604B3A">
        <w:rPr>
          <w:rFonts w:eastAsia="Times New Roman" w:cs="Times New Roman"/>
          <w:szCs w:val="24"/>
        </w:rPr>
        <w:t>,</w:t>
      </w:r>
      <w:r>
        <w:rPr>
          <w:rFonts w:eastAsia="Times New Roman" w:cs="Times New Roman"/>
          <w:szCs w:val="24"/>
        </w:rPr>
        <w:t xml:space="preserve"> δεν είναι πλημμέλημα. </w:t>
      </w:r>
    </w:p>
    <w:p w14:paraId="20B644B3" w14:textId="77777777" w:rsidR="004A4550" w:rsidRDefault="000073E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w:t>
      </w:r>
      <w:r>
        <w:rPr>
          <w:rFonts w:eastAsia="Times New Roman" w:cs="Times New Roman"/>
          <w:szCs w:val="24"/>
        </w:rPr>
        <w:t xml:space="preserve">Η νομική επιστήμη λέει ότι είναι πλημμέλημα. </w:t>
      </w:r>
    </w:p>
    <w:p w14:paraId="20B644B4" w14:textId="77777777" w:rsidR="004A4550" w:rsidRDefault="000073ED">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w:t>
      </w:r>
      <w:r>
        <w:rPr>
          <w:rFonts w:eastAsia="Times New Roman" w:cs="Times New Roman"/>
          <w:b/>
          <w:szCs w:val="24"/>
        </w:rPr>
        <w:t xml:space="preserve"> και Μεταφορών):</w:t>
      </w:r>
      <w:r>
        <w:rPr>
          <w:rFonts w:eastAsia="Times New Roman" w:cs="Times New Roman"/>
          <w:szCs w:val="24"/>
        </w:rPr>
        <w:t xml:space="preserve"> </w:t>
      </w:r>
      <w:r>
        <w:rPr>
          <w:rFonts w:eastAsia="Times New Roman" w:cs="Times New Roman"/>
          <w:szCs w:val="24"/>
        </w:rPr>
        <w:t xml:space="preserve">Ναι. </w:t>
      </w:r>
      <w:r>
        <w:rPr>
          <w:rFonts w:eastAsia="Times New Roman" w:cs="Times New Roman"/>
          <w:szCs w:val="24"/>
        </w:rPr>
        <w:t xml:space="preserve">Η νομική επιστήμη. </w:t>
      </w:r>
    </w:p>
    <w:p w14:paraId="20B644B5" w14:textId="77777777" w:rsidR="004A4550" w:rsidRDefault="000073E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w:t>
      </w:r>
      <w:r>
        <w:rPr>
          <w:rFonts w:eastAsia="Times New Roman" w:cs="Times New Roman"/>
          <w:szCs w:val="24"/>
        </w:rPr>
        <w:t xml:space="preserve">Τον καταδικάζετε πριν πάει στο δικαστήριο; </w:t>
      </w:r>
    </w:p>
    <w:p w14:paraId="20B644B6" w14:textId="77777777" w:rsidR="004A4550" w:rsidRDefault="000073ED">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w:t>
      </w:r>
      <w:r>
        <w:rPr>
          <w:rFonts w:eastAsia="Times New Roman" w:cs="Times New Roman"/>
          <w:b/>
          <w:szCs w:val="24"/>
        </w:rPr>
        <w:t xml:space="preserve"> και Μεταφορών):</w:t>
      </w:r>
      <w:r>
        <w:rPr>
          <w:rFonts w:eastAsia="Times New Roman" w:cs="Times New Roman"/>
          <w:szCs w:val="24"/>
        </w:rPr>
        <w:t xml:space="preserve"> </w:t>
      </w:r>
      <w:r>
        <w:rPr>
          <w:rFonts w:eastAsia="Times New Roman" w:cs="Times New Roman"/>
          <w:szCs w:val="24"/>
        </w:rPr>
        <w:t xml:space="preserve">Εγώ </w:t>
      </w:r>
      <w:r>
        <w:rPr>
          <w:rFonts w:eastAsia="Times New Roman" w:cs="Times New Roman"/>
          <w:szCs w:val="24"/>
        </w:rPr>
        <w:t>λέω</w:t>
      </w:r>
      <w:r>
        <w:rPr>
          <w:rFonts w:eastAsia="Times New Roman" w:cs="Times New Roman"/>
          <w:szCs w:val="24"/>
        </w:rPr>
        <w:t xml:space="preserve"> </w:t>
      </w:r>
      <w:r>
        <w:rPr>
          <w:rFonts w:eastAsia="Times New Roman" w:cs="Times New Roman"/>
          <w:szCs w:val="24"/>
        </w:rPr>
        <w:t xml:space="preserve">τι δίωξη ασκήθηκε και γίνεται και άλλη ανάκριση και θα έχουμε και συνέχεια και θα σας πω γιατί. Γιατί στη συνέχεια βγήκε το πόρισμα της </w:t>
      </w:r>
      <w:r>
        <w:rPr>
          <w:rFonts w:eastAsia="Times New Roman" w:cs="Times New Roman"/>
          <w:szCs w:val="24"/>
        </w:rPr>
        <w:t>«</w:t>
      </w:r>
      <w:r>
        <w:rPr>
          <w:rFonts w:eastAsia="Times New Roman" w:cs="Times New Roman"/>
          <w:szCs w:val="24"/>
          <w:lang w:val="en-US"/>
        </w:rPr>
        <w:t>KPMG</w:t>
      </w:r>
      <w:r>
        <w:rPr>
          <w:rFonts w:eastAsia="Times New Roman" w:cs="Times New Roman"/>
          <w:szCs w:val="24"/>
        </w:rPr>
        <w:t>»</w:t>
      </w:r>
      <w:r>
        <w:rPr>
          <w:rFonts w:eastAsia="Times New Roman" w:cs="Times New Roman"/>
          <w:szCs w:val="24"/>
        </w:rPr>
        <w:t xml:space="preserve">, που δεν είναι ένα εκατομμύριο. Και είναι όλα επί θητείας του κ. Παπαθανάση. Μην προκαλείτε κι από πάνω. </w:t>
      </w:r>
    </w:p>
    <w:p w14:paraId="20B644B7" w14:textId="77777777" w:rsidR="004A4550" w:rsidRDefault="000073ED">
      <w:pPr>
        <w:spacing w:after="0" w:line="600" w:lineRule="auto"/>
        <w:ind w:firstLine="720"/>
        <w:jc w:val="both"/>
        <w:rPr>
          <w:rFonts w:eastAsia="Times New Roman" w:cs="Times New Roman"/>
          <w:szCs w:val="24"/>
        </w:rPr>
      </w:pPr>
      <w:r>
        <w:rPr>
          <w:rFonts w:eastAsia="Times New Roman" w:cs="Times New Roman"/>
          <w:szCs w:val="24"/>
        </w:rPr>
        <w:t xml:space="preserve">Τώρα, λοιπόν, που τα έχετε όλα, και τις ημερομηνίες και τη μη προαναγγελία των διώξεων και </w:t>
      </w:r>
      <w:r>
        <w:rPr>
          <w:rFonts w:eastAsia="Times New Roman" w:cs="Times New Roman"/>
          <w:szCs w:val="24"/>
        </w:rPr>
        <w:t>τη</w:t>
      </w:r>
      <w:r>
        <w:rPr>
          <w:rFonts w:eastAsia="Times New Roman" w:cs="Times New Roman"/>
          <w:szCs w:val="24"/>
        </w:rPr>
        <w:t xml:space="preserve"> διάψευση -κακώς- του </w:t>
      </w:r>
      <w:r>
        <w:rPr>
          <w:rFonts w:eastAsia="Times New Roman" w:cs="Times New Roman"/>
          <w:szCs w:val="24"/>
        </w:rPr>
        <w:t>«</w:t>
      </w:r>
      <w:r>
        <w:rPr>
          <w:rFonts w:eastAsia="Times New Roman" w:cs="Times New Roman"/>
          <w:szCs w:val="24"/>
        </w:rPr>
        <w:t>Αθηναϊκού Πρακτορείου Ειδήσεων</w:t>
      </w:r>
      <w:r>
        <w:rPr>
          <w:rFonts w:eastAsia="Times New Roman" w:cs="Times New Roman"/>
          <w:szCs w:val="24"/>
        </w:rPr>
        <w:t>»</w:t>
      </w:r>
      <w:r>
        <w:rPr>
          <w:rFonts w:eastAsia="Times New Roman" w:cs="Times New Roman"/>
          <w:szCs w:val="24"/>
        </w:rPr>
        <w:t xml:space="preserve"> και την καταγγελία τη δική μου και της </w:t>
      </w:r>
      <w:r>
        <w:rPr>
          <w:rFonts w:eastAsia="Times New Roman" w:cs="Times New Roman"/>
          <w:szCs w:val="24"/>
        </w:rPr>
        <w:t>ελληνικής</w:t>
      </w:r>
      <w:r>
        <w:rPr>
          <w:rFonts w:eastAsia="Times New Roman" w:cs="Times New Roman"/>
          <w:szCs w:val="24"/>
        </w:rPr>
        <w:t xml:space="preserve"> Κυβέρνησης, περιμένουμε να τοποθετηθείτε για το πώς υπήρχαν</w:t>
      </w:r>
      <w:r>
        <w:rPr>
          <w:rFonts w:eastAsia="Times New Roman" w:cs="Times New Roman"/>
          <w:szCs w:val="24"/>
        </w:rPr>
        <w:t xml:space="preserve"> τέτοια κυκλώματα καταλήστευσης των χρημάτων του ελληνικού λαού στις αστικές συγκοινωνίες. Διότι δεν είναι μόνο τα νούμερα που αποκαλύπτονται μέσα στους ελέγχους, είναι η </w:t>
      </w:r>
      <w:r>
        <w:rPr>
          <w:rFonts w:eastAsia="Times New Roman" w:cs="Times New Roman"/>
          <w:szCs w:val="24"/>
        </w:rPr>
        <w:lastRenderedPageBreak/>
        <w:t xml:space="preserve">έλλειψη διαδικασιών και ελέγχων στους δημόσιους φορείς, που επέτρεπαν τη δημιουργία, </w:t>
      </w:r>
      <w:r>
        <w:rPr>
          <w:rFonts w:eastAsia="Times New Roman" w:cs="Times New Roman"/>
          <w:szCs w:val="24"/>
        </w:rPr>
        <w:t xml:space="preserve">ανάπτυξη και διατήρηση τέτοιων κυκλωμάτων. </w:t>
      </w:r>
    </w:p>
    <w:p w14:paraId="20B644B8" w14:textId="77777777" w:rsidR="004A4550" w:rsidRDefault="000073ED">
      <w:pPr>
        <w:spacing w:after="0" w:line="600" w:lineRule="auto"/>
        <w:ind w:firstLine="720"/>
        <w:jc w:val="both"/>
        <w:rPr>
          <w:rFonts w:eastAsia="Times New Roman" w:cs="Times New Roman"/>
          <w:szCs w:val="24"/>
        </w:rPr>
      </w:pPr>
      <w:r>
        <w:rPr>
          <w:rFonts w:eastAsia="Times New Roman" w:cs="Times New Roman"/>
          <w:szCs w:val="24"/>
        </w:rPr>
        <w:t>Αξιότιμε κύριε συνάδελφε, έχω καταθέσει στα Πρακτικά στις 9</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2017 δύο εκθέσεις. Η </w:t>
      </w:r>
      <w:r>
        <w:rPr>
          <w:rFonts w:eastAsia="Times New Roman" w:cs="Times New Roman"/>
          <w:szCs w:val="24"/>
        </w:rPr>
        <w:t>μία</w:t>
      </w:r>
      <w:r>
        <w:rPr>
          <w:rFonts w:eastAsia="Times New Roman" w:cs="Times New Roman"/>
          <w:szCs w:val="24"/>
        </w:rPr>
        <w:t xml:space="preserve"> είναι του 2012 και η άλλη του 2014. Σε αυτές τις εκθέσεις φαίνονται οι ελλείψεις διαδικασιών μιας ορθολογικής διαχείρισης, πο</w:t>
      </w:r>
      <w:r>
        <w:rPr>
          <w:rFonts w:eastAsia="Times New Roman" w:cs="Times New Roman"/>
          <w:szCs w:val="24"/>
        </w:rPr>
        <w:t xml:space="preserve">υ δεν θα επέτρεπαν, αν υπήρχαν, ούτε τις κλοπές των χρημάτων ούτε των εισιτηρίων. </w:t>
      </w:r>
    </w:p>
    <w:p w14:paraId="20B644B9" w14:textId="77777777" w:rsidR="004A4550" w:rsidRDefault="000073ED">
      <w:pPr>
        <w:spacing w:after="0" w:line="600" w:lineRule="auto"/>
        <w:ind w:firstLine="720"/>
        <w:jc w:val="both"/>
        <w:rPr>
          <w:rFonts w:eastAsia="Times New Roman" w:cs="Times New Roman"/>
          <w:szCs w:val="24"/>
        </w:rPr>
      </w:pPr>
      <w:r>
        <w:rPr>
          <w:rFonts w:eastAsia="Times New Roman" w:cs="Times New Roman"/>
          <w:szCs w:val="24"/>
        </w:rPr>
        <w:t xml:space="preserve">Τότε, ήσασταν εσείς και οι συνεργάτες σας κυβέρνηση και ο κ. Παπαθανάσης </w:t>
      </w:r>
      <w:r>
        <w:rPr>
          <w:rFonts w:eastAsia="Times New Roman" w:cs="Times New Roman"/>
          <w:szCs w:val="24"/>
        </w:rPr>
        <w:t>πρόεδρος</w:t>
      </w:r>
      <w:r>
        <w:rPr>
          <w:rFonts w:eastAsia="Times New Roman" w:cs="Times New Roman"/>
          <w:szCs w:val="24"/>
        </w:rPr>
        <w:t xml:space="preserve"> και </w:t>
      </w:r>
      <w:r>
        <w:rPr>
          <w:rFonts w:eastAsia="Times New Roman" w:cs="Times New Roman"/>
          <w:szCs w:val="24"/>
        </w:rPr>
        <w:t>διευθύνων</w:t>
      </w:r>
      <w:r>
        <w:rPr>
          <w:rFonts w:eastAsia="Times New Roman" w:cs="Times New Roman"/>
          <w:szCs w:val="24"/>
        </w:rPr>
        <w:t xml:space="preserve"> σύμβουλο</w:t>
      </w:r>
      <w:r>
        <w:rPr>
          <w:rFonts w:eastAsia="Times New Roman" w:cs="Times New Roman"/>
          <w:szCs w:val="24"/>
        </w:rPr>
        <w:t xml:space="preserve">ς. Τα ήξερε. Είναι ο </w:t>
      </w:r>
      <w:r>
        <w:rPr>
          <w:rFonts w:eastAsia="Times New Roman" w:cs="Times New Roman"/>
          <w:szCs w:val="24"/>
        </w:rPr>
        <w:t xml:space="preserve">γενικός διευθυντής </w:t>
      </w:r>
      <w:r>
        <w:rPr>
          <w:rFonts w:eastAsia="Times New Roman" w:cs="Times New Roman"/>
          <w:szCs w:val="24"/>
        </w:rPr>
        <w:t xml:space="preserve">σας. Θα τις καταθέσω εκ νέου </w:t>
      </w:r>
      <w:r>
        <w:rPr>
          <w:rFonts w:eastAsia="Times New Roman" w:cs="Times New Roman"/>
          <w:szCs w:val="24"/>
        </w:rPr>
        <w:t xml:space="preserve">αυτές τις δύο, για να μην πείτε ότι δεν τις είχατε. </w:t>
      </w:r>
      <w:r>
        <w:rPr>
          <w:rFonts w:eastAsia="Times New Roman" w:cs="Times New Roman"/>
          <w:szCs w:val="24"/>
        </w:rPr>
        <w:t>Μία</w:t>
      </w:r>
      <w:r>
        <w:rPr>
          <w:rFonts w:eastAsia="Times New Roman" w:cs="Times New Roman"/>
          <w:szCs w:val="24"/>
        </w:rPr>
        <w:t xml:space="preserve"> για το 2012 και </w:t>
      </w:r>
      <w:r>
        <w:rPr>
          <w:rFonts w:eastAsia="Times New Roman" w:cs="Times New Roman"/>
          <w:szCs w:val="24"/>
        </w:rPr>
        <w:t>μία</w:t>
      </w:r>
      <w:r>
        <w:rPr>
          <w:rFonts w:eastAsia="Times New Roman" w:cs="Times New Roman"/>
          <w:szCs w:val="24"/>
        </w:rPr>
        <w:t xml:space="preserve"> για το 2014. </w:t>
      </w:r>
    </w:p>
    <w:p w14:paraId="20B644BA" w14:textId="77777777" w:rsidR="004A4550" w:rsidRDefault="000073ED">
      <w:pPr>
        <w:spacing w:after="0" w:line="600" w:lineRule="auto"/>
        <w:ind w:firstLine="720"/>
        <w:jc w:val="both"/>
        <w:rPr>
          <w:rFonts w:eastAsia="Times New Roman" w:cs="Times New Roman"/>
          <w:szCs w:val="24"/>
        </w:rPr>
      </w:pPr>
      <w:r>
        <w:rPr>
          <w:rFonts w:eastAsia="Times New Roman" w:cs="Times New Roman"/>
          <w:szCs w:val="24"/>
        </w:rPr>
        <w:t xml:space="preserve">Όπως καταλαβαίνετε, πρέπει να απαντήσετε σε ένα πολιτικό θέμα που έχει προκύψει. Ο </w:t>
      </w:r>
      <w:r>
        <w:rPr>
          <w:rFonts w:eastAsia="Times New Roman" w:cs="Times New Roman"/>
          <w:szCs w:val="24"/>
        </w:rPr>
        <w:t>πρόεδρος</w:t>
      </w:r>
      <w:r>
        <w:rPr>
          <w:rFonts w:eastAsia="Times New Roman" w:cs="Times New Roman"/>
          <w:szCs w:val="24"/>
        </w:rPr>
        <w:t xml:space="preserve"> και </w:t>
      </w:r>
      <w:r>
        <w:rPr>
          <w:rFonts w:eastAsia="Times New Roman" w:cs="Times New Roman"/>
          <w:szCs w:val="24"/>
        </w:rPr>
        <w:t>διευθύνων σύμβου</w:t>
      </w:r>
      <w:r>
        <w:rPr>
          <w:rFonts w:eastAsia="Times New Roman" w:cs="Times New Roman"/>
          <w:szCs w:val="24"/>
        </w:rPr>
        <w:t>λος που είχατε τοποθετήσει στη ΣΤΑΣΥ, σημερινός Γενικό</w:t>
      </w:r>
      <w:r>
        <w:rPr>
          <w:rFonts w:eastAsia="Times New Roman" w:cs="Times New Roman"/>
          <w:szCs w:val="24"/>
        </w:rPr>
        <w:t xml:space="preserve">ς Διευθυντής της Νέας Δημοκρατίας επί </w:t>
      </w:r>
      <w:r>
        <w:rPr>
          <w:rFonts w:eastAsia="Times New Roman" w:cs="Times New Roman"/>
          <w:szCs w:val="24"/>
        </w:rPr>
        <w:t>Προεδρίας</w:t>
      </w:r>
      <w:r>
        <w:rPr>
          <w:rFonts w:eastAsia="Times New Roman" w:cs="Times New Roman"/>
          <w:szCs w:val="24"/>
        </w:rPr>
        <w:t xml:space="preserve"> Κυριάκου Μητσοτάκη, κ. Παπαθανάσης, γνώριζε τις δύο εκθέσεις που σας καταθέτω. </w:t>
      </w:r>
    </w:p>
    <w:p w14:paraId="20B644BB" w14:textId="77777777" w:rsidR="004A4550" w:rsidRDefault="000073ED">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20B644BC" w14:textId="77777777" w:rsidR="004A4550" w:rsidRDefault="000073ED">
      <w:pPr>
        <w:spacing w:after="0"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14:paraId="20B644BD" w14:textId="77777777" w:rsidR="004A4550" w:rsidRDefault="000073ED">
      <w:pPr>
        <w:spacing w:after="0" w:line="600" w:lineRule="auto"/>
        <w:ind w:firstLine="720"/>
        <w:jc w:val="both"/>
        <w:rPr>
          <w:rFonts w:eastAsia="Times New Roman" w:cs="Times New Roman"/>
          <w:szCs w:val="24"/>
        </w:rPr>
      </w:pPr>
      <w:r>
        <w:rPr>
          <w:rFonts w:eastAsia="Times New Roman" w:cs="Times New Roman"/>
          <w:szCs w:val="24"/>
        </w:rPr>
        <w:lastRenderedPageBreak/>
        <w:t>Η Νέα Δημοκρατία</w:t>
      </w:r>
      <w:r>
        <w:rPr>
          <w:rFonts w:eastAsia="Times New Roman" w:cs="Times New Roman"/>
          <w:szCs w:val="24"/>
        </w:rPr>
        <w:t xml:space="preserve">, είτε μόνη της είτε με άλλους, ήταν κυβέρνηση αυτά τα χρόνια. Είχε και έχει στελέχη της στους χώρους των </w:t>
      </w:r>
      <w:r>
        <w:rPr>
          <w:rFonts w:eastAsia="Times New Roman" w:cs="Times New Roman"/>
          <w:szCs w:val="24"/>
        </w:rPr>
        <w:t>μέσων μαζικής μεταφορά</w:t>
      </w:r>
      <w:r>
        <w:rPr>
          <w:rFonts w:eastAsia="Times New Roman" w:cs="Times New Roman"/>
          <w:szCs w:val="24"/>
        </w:rPr>
        <w:t xml:space="preserve">ς. Έχετε και πλήρη ενημέρωση. </w:t>
      </w:r>
    </w:p>
    <w:p w14:paraId="20B644BE" w14:textId="77777777" w:rsidR="004A4550" w:rsidRDefault="000073ED">
      <w:pPr>
        <w:spacing w:after="0" w:line="600" w:lineRule="auto"/>
        <w:ind w:firstLine="720"/>
        <w:jc w:val="both"/>
        <w:rPr>
          <w:rFonts w:eastAsia="Times New Roman" w:cs="Times New Roman"/>
          <w:szCs w:val="24"/>
        </w:rPr>
      </w:pPr>
      <w:r>
        <w:rPr>
          <w:rFonts w:eastAsia="Times New Roman" w:cs="Times New Roman"/>
          <w:szCs w:val="24"/>
        </w:rPr>
        <w:t>Δεν αισθάνεστε την ανάγκη να μας πείτε, να ενημερώσετε τον ελληνικό λαό, τι εννοείτε όταν λέτε «μ</w:t>
      </w:r>
      <w:r>
        <w:rPr>
          <w:rFonts w:eastAsia="Times New Roman" w:cs="Times New Roman"/>
          <w:szCs w:val="24"/>
        </w:rPr>
        <w:t xml:space="preserve">εταρρύθμιση», τι εννοείτε όταν λέτε «πολιτική ευθύνη»; Δηλαδή, για ό,τι συνέβαινε δεν έχετε πολιτική ευθύνη; Δεν θα μας πείτε εδώ κάτι; </w:t>
      </w:r>
    </w:p>
    <w:p w14:paraId="20B644BF" w14:textId="77777777" w:rsidR="004A4550" w:rsidRDefault="000073ED">
      <w:pPr>
        <w:spacing w:after="0" w:line="600" w:lineRule="auto"/>
        <w:ind w:firstLine="720"/>
        <w:jc w:val="both"/>
        <w:rPr>
          <w:rFonts w:eastAsia="Times New Roman" w:cs="Times New Roman"/>
          <w:szCs w:val="24"/>
        </w:rPr>
      </w:pPr>
      <w:r>
        <w:rPr>
          <w:rFonts w:eastAsia="Times New Roman" w:cs="Times New Roman"/>
          <w:szCs w:val="24"/>
        </w:rPr>
        <w:t>Δεν αισθάνεστε την ανάγκη να απολογηθείτε για τα μη πεπραγμένα -εγώ δεν λέω για τα πεπραγμένα, παίρνω την καλοπροαίρετη</w:t>
      </w:r>
      <w:r>
        <w:rPr>
          <w:rFonts w:eastAsia="Times New Roman" w:cs="Times New Roman"/>
          <w:szCs w:val="24"/>
        </w:rPr>
        <w:t xml:space="preserve"> εκδοχή- του </w:t>
      </w:r>
      <w:r>
        <w:rPr>
          <w:rFonts w:eastAsia="Times New Roman" w:cs="Times New Roman"/>
          <w:szCs w:val="24"/>
        </w:rPr>
        <w:t>γενικού διευθυντή</w:t>
      </w:r>
      <w:r>
        <w:rPr>
          <w:rFonts w:eastAsia="Times New Roman" w:cs="Times New Roman"/>
          <w:szCs w:val="24"/>
        </w:rPr>
        <w:t xml:space="preserve"> σας; </w:t>
      </w:r>
    </w:p>
    <w:p w14:paraId="20B644C0" w14:textId="77777777" w:rsidR="004A4550" w:rsidRDefault="000073ED">
      <w:pPr>
        <w:spacing w:after="0" w:line="600" w:lineRule="auto"/>
        <w:ind w:firstLine="720"/>
        <w:jc w:val="both"/>
        <w:rPr>
          <w:rFonts w:eastAsia="Times New Roman" w:cs="Times New Roman"/>
          <w:szCs w:val="24"/>
        </w:rPr>
      </w:pPr>
      <w:r>
        <w:rPr>
          <w:rFonts w:eastAsia="Times New Roman" w:cs="Times New Roman"/>
          <w:szCs w:val="24"/>
        </w:rPr>
        <w:t>Στο διάστημα από το 2015 και μέχρι το πόρισμα της Γενικής Επιθεωρήτριας Δημόσιας Διοίκησης έχουν κατατεθεί πλήθος επίκαιρων ερωτήσεων από στελέχη της παράταξής σας, της Νέας Δημοκρατίας, από πρώην Υπουργούς Μεταφορών, α</w:t>
      </w:r>
      <w:r>
        <w:rPr>
          <w:rFonts w:eastAsia="Times New Roman" w:cs="Times New Roman"/>
          <w:szCs w:val="24"/>
        </w:rPr>
        <w:t xml:space="preserve">λλά και από στελέχη άλλων κομμάτων, για τα «ελλείμματα» στα </w:t>
      </w:r>
      <w:r>
        <w:rPr>
          <w:rFonts w:eastAsia="Times New Roman" w:cs="Times New Roman"/>
          <w:szCs w:val="24"/>
        </w:rPr>
        <w:t>μέσα μαζικής μεταφοράς</w:t>
      </w:r>
      <w:r>
        <w:rPr>
          <w:rFonts w:eastAsia="Times New Roman" w:cs="Times New Roman"/>
          <w:szCs w:val="24"/>
        </w:rPr>
        <w:t xml:space="preserve">. Διότι αυτά που μας είπατε σαν ελλείμματα δεν υπάρχουν. </w:t>
      </w:r>
    </w:p>
    <w:p w14:paraId="20B644C1" w14:textId="77777777" w:rsidR="004A4550" w:rsidRDefault="000073ED">
      <w:pPr>
        <w:spacing w:after="0" w:line="600" w:lineRule="auto"/>
        <w:ind w:firstLine="720"/>
        <w:jc w:val="both"/>
        <w:rPr>
          <w:rFonts w:eastAsia="Times New Roman" w:cs="Times New Roman"/>
          <w:szCs w:val="24"/>
        </w:rPr>
      </w:pPr>
      <w:r>
        <w:rPr>
          <w:rFonts w:eastAsia="Times New Roman" w:cs="Times New Roman"/>
          <w:szCs w:val="24"/>
        </w:rPr>
        <w:t>Το απόθεμα που είπατε ότι υπήρχε ήταν η κάτω από το τραπέζι επιδότηση απευθείας στη ΣΤΑΣΥ και όχι μέσω του ΟΑΣΑ, κύρ</w:t>
      </w:r>
      <w:r>
        <w:rPr>
          <w:rFonts w:eastAsia="Times New Roman" w:cs="Times New Roman"/>
          <w:szCs w:val="24"/>
        </w:rPr>
        <w:t xml:space="preserve">ιε Καραμανλή. Να σας ενημερώσουν οι Υπουργοί σας καλύτερα για το πώς το έκαναν το κολπάκι. </w:t>
      </w:r>
    </w:p>
    <w:p w14:paraId="20B644C2" w14:textId="77777777" w:rsidR="004A4550" w:rsidRDefault="000073E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ΑΧ. ΚΑΡΑΜΑΝΛΗΣ: </w:t>
      </w:r>
      <w:r>
        <w:rPr>
          <w:rFonts w:eastAsia="Times New Roman" w:cs="Times New Roman"/>
          <w:szCs w:val="24"/>
        </w:rPr>
        <w:t xml:space="preserve">Δεν ισχύει αυτό. Εσείς το κάνατε αυτό. </w:t>
      </w:r>
    </w:p>
    <w:p w14:paraId="20B644C3" w14:textId="77777777" w:rsidR="004A4550" w:rsidRDefault="000073ED">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w:t>
      </w:r>
      <w:r>
        <w:rPr>
          <w:rFonts w:eastAsia="Times New Roman" w:cs="Times New Roman"/>
          <w:b/>
          <w:szCs w:val="24"/>
        </w:rPr>
        <w:t xml:space="preserve"> και Μεταφορών):</w:t>
      </w:r>
      <w:r>
        <w:rPr>
          <w:rFonts w:eastAsia="Times New Roman" w:cs="Times New Roman"/>
          <w:szCs w:val="24"/>
        </w:rPr>
        <w:t xml:space="preserve"> </w:t>
      </w:r>
      <w:r>
        <w:rPr>
          <w:rFonts w:eastAsia="Times New Roman" w:cs="Times New Roman"/>
          <w:szCs w:val="24"/>
        </w:rPr>
        <w:t xml:space="preserve">Την κρατική επιδότηση δεν θα τη βαφτίζετε πλεόνασμα. Ποτέ δεν ήταν πλεονασματικές. Όποιο πλεόνασμα προκύπτει στις αστικές συγκοινωνίες σε όλο τον κόσμο </w:t>
      </w:r>
      <w:r>
        <w:rPr>
          <w:rFonts w:eastAsia="Times New Roman" w:cs="Times New Roman"/>
          <w:szCs w:val="24"/>
        </w:rPr>
        <w:t>-</w:t>
      </w:r>
      <w:r>
        <w:rPr>
          <w:rFonts w:eastAsia="Times New Roman" w:cs="Times New Roman"/>
          <w:szCs w:val="24"/>
        </w:rPr>
        <w:t>και στη χώρα μας</w:t>
      </w:r>
      <w:r>
        <w:rPr>
          <w:rFonts w:eastAsia="Times New Roman" w:cs="Times New Roman"/>
          <w:szCs w:val="24"/>
        </w:rPr>
        <w:t>-</w:t>
      </w:r>
      <w:r>
        <w:rPr>
          <w:rFonts w:eastAsia="Times New Roman" w:cs="Times New Roman"/>
          <w:szCs w:val="24"/>
        </w:rPr>
        <w:t xml:space="preserve"> προκύπτει από την επιδότηση του κράτους. </w:t>
      </w:r>
    </w:p>
    <w:p w14:paraId="20B644C4" w14:textId="77777777" w:rsidR="004A4550" w:rsidRDefault="000073ED">
      <w:pPr>
        <w:spacing w:after="0" w:line="600" w:lineRule="auto"/>
        <w:ind w:firstLine="720"/>
        <w:jc w:val="both"/>
        <w:rPr>
          <w:rFonts w:eastAsia="Times New Roman" w:cs="Times New Roman"/>
          <w:szCs w:val="24"/>
        </w:rPr>
      </w:pPr>
      <w:r>
        <w:rPr>
          <w:rFonts w:eastAsia="Times New Roman" w:cs="Times New Roman"/>
          <w:szCs w:val="24"/>
        </w:rPr>
        <w:t>Εγώ λέω, λοιπόν, παρά ταύτα, επειδή σταματή</w:t>
      </w:r>
      <w:r>
        <w:rPr>
          <w:rFonts w:eastAsia="Times New Roman" w:cs="Times New Roman"/>
          <w:szCs w:val="24"/>
        </w:rPr>
        <w:t>σατε να κάνετε επίκαιρες ερωτήσεις για τα ελλείμματα, να ξαναρχίσετε να ρωτάτε για τα ελλείμματα, αλλά όχι την Κυβέρνηση. Τα στελέχη σας στην Πειραιώς να ρωτήσετε για τα ελλείμματα. Να ρωτήσετε τους πρώην Υπουργούς σας, που φτάσατε και τις αστικές συγκοινω</w:t>
      </w:r>
      <w:r>
        <w:rPr>
          <w:rFonts w:eastAsia="Times New Roman" w:cs="Times New Roman"/>
          <w:szCs w:val="24"/>
        </w:rPr>
        <w:t xml:space="preserve">νίες και τη χώρα στις εσχατιές, όχι μόνο της οικονομικής κρίσης αλλά και της κρίσης αξιών της κοινωνίας μας. Τα υπόλοιπα θα σας τα πω στη </w:t>
      </w:r>
      <w:proofErr w:type="spellStart"/>
      <w:r>
        <w:rPr>
          <w:rFonts w:eastAsia="Times New Roman" w:cs="Times New Roman"/>
          <w:szCs w:val="24"/>
        </w:rPr>
        <w:t>δευτερομιλία</w:t>
      </w:r>
      <w:proofErr w:type="spellEnd"/>
      <w:r>
        <w:rPr>
          <w:rFonts w:eastAsia="Times New Roman" w:cs="Times New Roman"/>
          <w:szCs w:val="24"/>
        </w:rPr>
        <w:t xml:space="preserve"> μου.</w:t>
      </w:r>
    </w:p>
    <w:p w14:paraId="20B644C5" w14:textId="77777777" w:rsidR="004A4550" w:rsidRDefault="000073ED">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0B644C6" w14:textId="77777777" w:rsidR="004A4550" w:rsidRDefault="000073E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w:t>
      </w:r>
      <w:r>
        <w:rPr>
          <w:rFonts w:eastAsia="Times New Roman" w:cs="Times New Roman"/>
          <w:szCs w:val="24"/>
        </w:rPr>
        <w:t>κ.</w:t>
      </w:r>
      <w:r>
        <w:rPr>
          <w:rFonts w:eastAsia="Times New Roman" w:cs="Times New Roman"/>
          <w:szCs w:val="24"/>
        </w:rPr>
        <w:t xml:space="preserve"> 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 για τα Πρακτικά τα προανα</w:t>
      </w:r>
      <w:r>
        <w:rPr>
          <w:rFonts w:eastAsia="Times New Roman" w:cs="Times New Roman"/>
          <w:szCs w:val="24"/>
        </w:rPr>
        <w:t xml:space="preserve">φερθέντα έγγραφα, τα οποία βρίσκονται στο </w:t>
      </w:r>
      <w:r>
        <w:rPr>
          <w:rFonts w:eastAsia="Times New Roman" w:cs="Times New Roman"/>
          <w:szCs w:val="24"/>
        </w:rPr>
        <w:t>αρχείο</w:t>
      </w:r>
      <w:r>
        <w:rPr>
          <w:rFonts w:eastAsia="Times New Roman" w:cs="Times New Roman"/>
          <w:szCs w:val="24"/>
        </w:rPr>
        <w:t xml:space="preserve"> του Τμήματος Γραμματείας της Διεύθυνσης Στενογραφίας και Πρακτικών της Βουλής)</w:t>
      </w:r>
    </w:p>
    <w:p w14:paraId="20B644C7" w14:textId="77777777" w:rsidR="004A4550" w:rsidRDefault="000073ED">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20B644C8" w14:textId="77777777" w:rsidR="004A4550" w:rsidRDefault="000073ED">
      <w:pPr>
        <w:spacing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Κύριε Κεφαλογιάννη, έχετε τον λόγο για έξι λεπτά</w:t>
      </w:r>
      <w:r>
        <w:rPr>
          <w:rFonts w:eastAsia="Times New Roman"/>
          <w:szCs w:val="24"/>
        </w:rPr>
        <w:t xml:space="preserve">. </w:t>
      </w:r>
    </w:p>
    <w:p w14:paraId="20B644C9" w14:textId="77777777" w:rsidR="004A4550" w:rsidRDefault="000073ED">
      <w:pPr>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Κύριε Πρόεδρε, κατ</w:t>
      </w:r>
      <w:r>
        <w:rPr>
          <w:rFonts w:eastAsia="Times New Roman"/>
          <w:szCs w:val="24"/>
        </w:rPr>
        <w:t xml:space="preserve">’ </w:t>
      </w:r>
      <w:r>
        <w:rPr>
          <w:rFonts w:eastAsia="Times New Roman"/>
          <w:szCs w:val="24"/>
        </w:rPr>
        <w:t>αρχάς να ξεκινήσω κι εγώ με την ευχή να μην υπάρξουν θύματα από τον σημερινό σεισμό στη Λέσβο και</w:t>
      </w:r>
      <w:r>
        <w:rPr>
          <w:rFonts w:eastAsia="Times New Roman"/>
          <w:szCs w:val="24"/>
        </w:rPr>
        <w:t>,</w:t>
      </w:r>
      <w:r>
        <w:rPr>
          <w:rFonts w:eastAsia="Times New Roman"/>
          <w:szCs w:val="24"/>
        </w:rPr>
        <w:t xml:space="preserve"> βεβαίως, να κάνω μια έκκληση προς την Κυβέρνηση να πράξει τα δέοντα με τον πλέον </w:t>
      </w:r>
      <w:r>
        <w:rPr>
          <w:rFonts w:eastAsia="Times New Roman"/>
          <w:szCs w:val="24"/>
        </w:rPr>
        <w:t>ταχύ</w:t>
      </w:r>
      <w:r>
        <w:rPr>
          <w:rFonts w:eastAsia="Times New Roman"/>
          <w:szCs w:val="24"/>
        </w:rPr>
        <w:t xml:space="preserve"> τρόπο, ώστε να αντιμετωπι</w:t>
      </w:r>
      <w:r>
        <w:rPr>
          <w:rFonts w:eastAsia="Times New Roman"/>
          <w:szCs w:val="24"/>
        </w:rPr>
        <w:t xml:space="preserve">στούν όλες οι πτυχές του ζητήματος. </w:t>
      </w:r>
    </w:p>
    <w:p w14:paraId="20B644CA" w14:textId="77777777" w:rsidR="004A4550" w:rsidRDefault="000073ED">
      <w:pPr>
        <w:spacing w:line="600" w:lineRule="auto"/>
        <w:ind w:firstLine="720"/>
        <w:jc w:val="both"/>
        <w:rPr>
          <w:rFonts w:eastAsia="Times New Roman"/>
          <w:color w:val="000000" w:themeColor="text1"/>
          <w:szCs w:val="24"/>
        </w:rPr>
      </w:pPr>
      <w:r>
        <w:rPr>
          <w:rFonts w:eastAsia="Times New Roman"/>
          <w:szCs w:val="24"/>
        </w:rPr>
        <w:t>Κύριε Υπουργέ, από την απάντησή σας μου δώσατε την αίσθηση ότι ίσως δεν καταλάβατε για ποιον λόγο σας ελέγχουμε σήμερα κοινοβουλευτικά. Να σας θυμίσω, λοιπόν, πάλι τις ημερομηνίες. Στις 2 Μαΐου 2017 η Γενική Επιθεωρήτρι</w:t>
      </w:r>
      <w:r>
        <w:rPr>
          <w:rFonts w:eastAsia="Times New Roman"/>
          <w:szCs w:val="24"/>
        </w:rPr>
        <w:t xml:space="preserve">α της Δημόσιας Διοίκησης ενημερώνει με δελτίο </w:t>
      </w:r>
      <w:r>
        <w:rPr>
          <w:rFonts w:eastAsia="Times New Roman"/>
          <w:szCs w:val="24"/>
        </w:rPr>
        <w:t>Τύπου</w:t>
      </w:r>
      <w:r>
        <w:rPr>
          <w:rFonts w:eastAsia="Times New Roman"/>
          <w:szCs w:val="24"/>
        </w:rPr>
        <w:t xml:space="preserve"> ότι από 26 Απριλίου του ιδίου έτους έχει ασκηθεί ποινική δίωξη για δώδεκα στελέχη και υπαλλήλους της ΣΤΑΣΥ, σχετικά με τη διαπίστωση οικονομικού ελλείμματος </w:t>
      </w:r>
      <w:r w:rsidRPr="00604B3A">
        <w:rPr>
          <w:rFonts w:eastAsia="Times New Roman"/>
          <w:color w:val="000000" w:themeColor="text1"/>
          <w:szCs w:val="24"/>
        </w:rPr>
        <w:t xml:space="preserve">ύψους 1 εκατομμυρίου ευρώ. </w:t>
      </w:r>
    </w:p>
    <w:p w14:paraId="20B644CB" w14:textId="77777777" w:rsidR="004A4550" w:rsidRDefault="000073ED">
      <w:pPr>
        <w:spacing w:line="600" w:lineRule="auto"/>
        <w:ind w:firstLine="720"/>
        <w:jc w:val="both"/>
        <w:rPr>
          <w:rFonts w:eastAsia="Times New Roman"/>
          <w:color w:val="000000" w:themeColor="text1"/>
          <w:szCs w:val="24"/>
        </w:rPr>
      </w:pPr>
      <w:r w:rsidRPr="00604B3A">
        <w:rPr>
          <w:rFonts w:eastAsia="Times New Roman"/>
          <w:color w:val="000000" w:themeColor="text1"/>
          <w:szCs w:val="24"/>
        </w:rPr>
        <w:t>Εσείς, ο ίδιος -νομ</w:t>
      </w:r>
      <w:r w:rsidRPr="00604B3A">
        <w:rPr>
          <w:rFonts w:eastAsia="Times New Roman"/>
          <w:color w:val="000000" w:themeColor="text1"/>
          <w:szCs w:val="24"/>
        </w:rPr>
        <w:t>ίζω το αποδεχθήκατε κι από την τοποθέτησή σας- πριν ακριβώς από έναν χρόνο, αφήνατε υπονοούμενα για εκτιμήσεις ύψους, περίπου, 30 εκατομμυρίων ευρώ.</w:t>
      </w:r>
    </w:p>
    <w:p w14:paraId="20B644CC" w14:textId="77777777" w:rsidR="004A4550" w:rsidRDefault="000073ED">
      <w:pPr>
        <w:spacing w:line="600" w:lineRule="auto"/>
        <w:ind w:firstLine="720"/>
        <w:jc w:val="both"/>
        <w:rPr>
          <w:rFonts w:eastAsia="Times New Roman"/>
          <w:szCs w:val="24"/>
        </w:rPr>
      </w:pPr>
      <w:r w:rsidRPr="00604B3A">
        <w:rPr>
          <w:rFonts w:eastAsia="Times New Roman"/>
          <w:b/>
          <w:color w:val="000000" w:themeColor="text1"/>
          <w:szCs w:val="24"/>
        </w:rPr>
        <w:t xml:space="preserve">ΧΡΗΣΤΟΣ ΣΠΙΡΤΖΗΣ (Υπουργός Υποδομών και Μεταφορών): </w:t>
      </w:r>
      <w:r w:rsidRPr="00604B3A">
        <w:rPr>
          <w:rFonts w:eastAsia="Times New Roman"/>
          <w:color w:val="000000" w:themeColor="text1"/>
          <w:szCs w:val="24"/>
        </w:rPr>
        <w:t xml:space="preserve">Ναι, θα σας πω και γι’ αυτό. </w:t>
      </w:r>
    </w:p>
    <w:p w14:paraId="20B644CD" w14:textId="77777777" w:rsidR="004A4550" w:rsidRDefault="000073ED">
      <w:pPr>
        <w:spacing w:line="600" w:lineRule="auto"/>
        <w:ind w:firstLine="720"/>
        <w:jc w:val="both"/>
        <w:rPr>
          <w:rFonts w:eastAsia="Times New Roman"/>
          <w:szCs w:val="24"/>
        </w:rPr>
      </w:pPr>
      <w:r w:rsidRPr="000232AB">
        <w:rPr>
          <w:rFonts w:eastAsia="Times New Roman"/>
          <w:b/>
          <w:szCs w:val="24"/>
        </w:rPr>
        <w:lastRenderedPageBreak/>
        <w:t xml:space="preserve">ΙΩΑΝΝΗΣ ΚΕΦΑΛΟΓΙΑΝΝΗΣ: </w:t>
      </w:r>
      <w:r w:rsidRPr="000232AB">
        <w:rPr>
          <w:rFonts w:eastAsia="Times New Roman"/>
          <w:szCs w:val="24"/>
        </w:rPr>
        <w:t xml:space="preserve">Ναι αλλά θα πρέπει να απαντήσετε, κύριε Υπουργέ, γι’ αυτό το πράγμα, γιατί ξέρετε, από το 1 εκατομμύριο μέχρι τα 30 εκατομμύρια είναι μια τεράστια απόσταση. </w:t>
      </w:r>
      <w:r>
        <w:rPr>
          <w:rFonts w:eastAsia="Times New Roman"/>
          <w:szCs w:val="24"/>
        </w:rPr>
        <w:t>Ακόμα κι αν υποτεθεί ότι το 1 εκατομμύριο είναι αληθές, αυτό είναι αντικείμενο δικαστικής διερεύνησ</w:t>
      </w:r>
      <w:r>
        <w:rPr>
          <w:rFonts w:eastAsia="Times New Roman"/>
          <w:szCs w:val="24"/>
        </w:rPr>
        <w:t>ης.</w:t>
      </w:r>
    </w:p>
    <w:p w14:paraId="20B644CE" w14:textId="77777777" w:rsidR="004A4550" w:rsidRDefault="000073ED">
      <w:pPr>
        <w:spacing w:line="600" w:lineRule="auto"/>
        <w:ind w:firstLine="720"/>
        <w:jc w:val="both"/>
        <w:rPr>
          <w:rFonts w:eastAsia="Times New Roman"/>
          <w:szCs w:val="24"/>
        </w:rPr>
      </w:pPr>
      <w:r>
        <w:rPr>
          <w:rFonts w:eastAsia="Times New Roman"/>
          <w:szCs w:val="24"/>
        </w:rPr>
        <w:t>Τα πράγματα για εμένα</w:t>
      </w:r>
      <w:r>
        <w:rPr>
          <w:rFonts w:eastAsia="Times New Roman"/>
          <w:szCs w:val="24"/>
        </w:rPr>
        <w:t>,</w:t>
      </w:r>
      <w:r>
        <w:rPr>
          <w:rFonts w:eastAsia="Times New Roman"/>
          <w:szCs w:val="24"/>
        </w:rPr>
        <w:t xml:space="preserve"> τουλάχιστον, είναι πολύ απλά. Θα ήθελα, πραγματικά, να μας απαντήσετε</w:t>
      </w:r>
      <w:r>
        <w:rPr>
          <w:rFonts w:eastAsia="Times New Roman"/>
          <w:szCs w:val="24"/>
        </w:rPr>
        <w:t>,</w:t>
      </w:r>
      <w:r>
        <w:rPr>
          <w:rFonts w:eastAsia="Times New Roman"/>
          <w:szCs w:val="24"/>
        </w:rPr>
        <w:t xml:space="preserve"> ποιες είναι αυτές οι εκτιμήσεις πέρα από το πόρισμα της Γενικής Επιθεώρησης Δημόσιας Διοίκησης που κάνουν λόγο γι’ αυτό το ποσό. Δηλαδή</w:t>
      </w:r>
      <w:r>
        <w:rPr>
          <w:rFonts w:eastAsia="Times New Roman"/>
          <w:szCs w:val="24"/>
        </w:rPr>
        <w:t xml:space="preserve"> πώς φτάνουμε στο ποσό των εκτιμήσεων που κάνετε εσείς σε αυτή την Αίθουσα </w:t>
      </w:r>
      <w:r>
        <w:rPr>
          <w:rFonts w:eastAsia="Times New Roman"/>
          <w:szCs w:val="24"/>
        </w:rPr>
        <w:t>τα</w:t>
      </w:r>
      <w:r>
        <w:rPr>
          <w:rFonts w:eastAsia="Times New Roman"/>
          <w:szCs w:val="24"/>
        </w:rPr>
        <w:t xml:space="preserve"> 30 εκ</w:t>
      </w:r>
      <w:r>
        <w:rPr>
          <w:rFonts w:eastAsia="Times New Roman"/>
          <w:szCs w:val="24"/>
        </w:rPr>
        <w:t>ατομμύρια</w:t>
      </w:r>
      <w:r>
        <w:rPr>
          <w:rFonts w:eastAsia="Times New Roman"/>
          <w:szCs w:val="24"/>
        </w:rPr>
        <w:t xml:space="preserve"> ευρώ.</w:t>
      </w:r>
    </w:p>
    <w:p w14:paraId="20B644CF" w14:textId="77777777" w:rsidR="004A4550" w:rsidRDefault="000073ED">
      <w:pPr>
        <w:spacing w:line="600" w:lineRule="auto"/>
        <w:ind w:firstLine="720"/>
        <w:jc w:val="both"/>
        <w:rPr>
          <w:rFonts w:eastAsia="Times New Roman"/>
          <w:szCs w:val="24"/>
        </w:rPr>
      </w:pPr>
      <w:r>
        <w:rPr>
          <w:rFonts w:eastAsia="Times New Roman"/>
          <w:szCs w:val="24"/>
        </w:rPr>
        <w:t xml:space="preserve">Εδώ συμβαίνουν δύο τινά. Είτε έχει γίνει κάποιος πρωθύστερος έλεγχος από την πλευρά τη δική σας ή κάποιος άλλος τον οποίο γνωρίζετε αλλά τον αποκρύπτετε, με </w:t>
      </w:r>
      <w:r>
        <w:rPr>
          <w:rFonts w:eastAsia="Times New Roman"/>
          <w:szCs w:val="24"/>
        </w:rPr>
        <w:t>αποτέλεσμα να συγκαλύπτετε ακόμη μεγαλύτερα ποσά υπεξαίρεσης είτε αυτό που τουλάχιστον εμείς πιστεύουμε, επιδίδεστε σε ένα πολύ αγαπημένο παιχνίδι της Κυβερνήσεώς σας δηλαδή την διασπορά ψευδών ειδήσεων, όπου στο τέλος όλο κάτι θα μείνει. Ακούμε για ποσά 3</w:t>
      </w:r>
      <w:r>
        <w:rPr>
          <w:rFonts w:eastAsia="Times New Roman"/>
          <w:szCs w:val="24"/>
        </w:rPr>
        <w:t>0 εκατομμ</w:t>
      </w:r>
      <w:r>
        <w:rPr>
          <w:rFonts w:eastAsia="Times New Roman"/>
          <w:szCs w:val="24"/>
        </w:rPr>
        <w:t>υρίων</w:t>
      </w:r>
      <w:r>
        <w:rPr>
          <w:rFonts w:eastAsia="Times New Roman"/>
          <w:szCs w:val="24"/>
        </w:rPr>
        <w:t>, μπορεί να καταλήξουμε στο 1 εκατομμύριο, μπορεί να είναι</w:t>
      </w:r>
      <w:r>
        <w:rPr>
          <w:rFonts w:eastAsia="Times New Roman"/>
          <w:szCs w:val="24"/>
        </w:rPr>
        <w:t>,</w:t>
      </w:r>
      <w:r>
        <w:rPr>
          <w:rFonts w:eastAsia="Times New Roman"/>
          <w:szCs w:val="24"/>
        </w:rPr>
        <w:t xml:space="preserve"> τελικά</w:t>
      </w:r>
      <w:r>
        <w:rPr>
          <w:rFonts w:eastAsia="Times New Roman"/>
          <w:szCs w:val="24"/>
        </w:rPr>
        <w:t>,</w:t>
      </w:r>
      <w:r>
        <w:rPr>
          <w:rFonts w:eastAsia="Times New Roman"/>
          <w:szCs w:val="24"/>
        </w:rPr>
        <w:t xml:space="preserve"> μερικές χιλιάδες και τέλος πάντων να υπάρχει αυτή η αναμπουμπούλα και αυτή η θολή εικόνα προς την κοινή γνώμη. </w:t>
      </w:r>
    </w:p>
    <w:p w14:paraId="20B644D0" w14:textId="77777777" w:rsidR="004A4550" w:rsidRDefault="000073ED">
      <w:pPr>
        <w:spacing w:line="600" w:lineRule="auto"/>
        <w:ind w:firstLine="720"/>
        <w:jc w:val="both"/>
        <w:rPr>
          <w:rFonts w:eastAsia="Times New Roman"/>
          <w:szCs w:val="24"/>
        </w:rPr>
      </w:pPr>
      <w:r>
        <w:rPr>
          <w:rFonts w:eastAsia="Times New Roman"/>
          <w:szCs w:val="24"/>
        </w:rPr>
        <w:lastRenderedPageBreak/>
        <w:t>Ένα δεύτερο ζήτημα. Η είδηση για τις ποινικές διώξεις έγινε γν</w:t>
      </w:r>
      <w:r>
        <w:rPr>
          <w:rFonts w:eastAsia="Times New Roman"/>
          <w:szCs w:val="24"/>
        </w:rPr>
        <w:t>ωστή στις 27 Απριλίου μέσα από δημοσίευμα του κρατικού, αναμφισβήτητα, Αθηναϊκού Πρακτορείου Ειδήσεων. Εκεί γίνεται, λοιπόν, λόγος για διώξεις σε βάρος στελεχών και υπαλλήλων αλλά και σε διευθύνοντες συμβούλους της ΣΤΑΣΥ. Στο ίδιο, μάλιστα, δημοσίευμα φιλο</w:t>
      </w:r>
      <w:r>
        <w:rPr>
          <w:rFonts w:eastAsia="Times New Roman"/>
          <w:szCs w:val="24"/>
        </w:rPr>
        <w:t xml:space="preserve">ξενούνται και οι δικές σας δηλώσεις, όπου ούτε διαψεύδετε ούτε επιβεβαιώνετε ότι έχει ασκηθεί δίωξη, τουλάχιστον σε </w:t>
      </w:r>
      <w:r>
        <w:rPr>
          <w:rFonts w:eastAsia="Times New Roman"/>
          <w:szCs w:val="24"/>
        </w:rPr>
        <w:t>δ</w:t>
      </w:r>
      <w:r>
        <w:rPr>
          <w:rFonts w:eastAsia="Times New Roman"/>
          <w:szCs w:val="24"/>
        </w:rPr>
        <w:t xml:space="preserve">ιευθύνοντες </w:t>
      </w:r>
      <w:r>
        <w:rPr>
          <w:rFonts w:eastAsia="Times New Roman"/>
          <w:szCs w:val="24"/>
        </w:rPr>
        <w:t>σ</w:t>
      </w:r>
      <w:r>
        <w:rPr>
          <w:rFonts w:eastAsia="Times New Roman"/>
          <w:szCs w:val="24"/>
        </w:rPr>
        <w:t xml:space="preserve">υμβούλους της ΣΤΑΣΥ, αν έχω διαβάσει καλά το δημοσίευμα. </w:t>
      </w:r>
    </w:p>
    <w:p w14:paraId="20B644D1" w14:textId="77777777" w:rsidR="004A4550" w:rsidRDefault="000073ED">
      <w:pPr>
        <w:spacing w:line="600" w:lineRule="auto"/>
        <w:ind w:firstLine="720"/>
        <w:jc w:val="both"/>
        <w:rPr>
          <w:rFonts w:eastAsia="Times New Roman"/>
          <w:szCs w:val="24"/>
        </w:rPr>
      </w:pPr>
      <w:r>
        <w:rPr>
          <w:rFonts w:eastAsia="Times New Roman"/>
          <w:szCs w:val="24"/>
        </w:rPr>
        <w:t>Β</w:t>
      </w:r>
      <w:r>
        <w:rPr>
          <w:rFonts w:eastAsia="Times New Roman"/>
          <w:szCs w:val="24"/>
        </w:rPr>
        <w:t>εβαίως ένας καλόπιστος παρατηρητής θα υπέθετε ότι προφανώς δεν γνωρ</w:t>
      </w:r>
      <w:r>
        <w:rPr>
          <w:rFonts w:eastAsia="Times New Roman"/>
          <w:szCs w:val="24"/>
        </w:rPr>
        <w:t>ίζετε κι ότι δεν παρεμβαίνετε στη δικαιοσύνη κι ούτε έχετε λάβει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-παράτυπα προφανώς- τη δικογραφία</w:t>
      </w:r>
      <w:r>
        <w:rPr>
          <w:rFonts w:eastAsia="Times New Roman"/>
          <w:szCs w:val="24"/>
        </w:rPr>
        <w:t>,</w:t>
      </w:r>
      <w:r>
        <w:rPr>
          <w:rFonts w:eastAsia="Times New Roman"/>
          <w:szCs w:val="24"/>
        </w:rPr>
        <w:t xml:space="preserve"> για να γνωρίζετε σε ποιον έχει ασκηθεί ή δεν έχει ασκηθεί ποινική δίωξη. </w:t>
      </w:r>
    </w:p>
    <w:p w14:paraId="20B644D2" w14:textId="77777777" w:rsidR="004A4550" w:rsidRDefault="000073ED">
      <w:pPr>
        <w:spacing w:line="600" w:lineRule="auto"/>
        <w:ind w:firstLine="720"/>
        <w:jc w:val="both"/>
        <w:rPr>
          <w:rFonts w:eastAsia="Times New Roman"/>
          <w:szCs w:val="24"/>
        </w:rPr>
      </w:pPr>
      <w:r>
        <w:rPr>
          <w:rFonts w:eastAsia="Times New Roman"/>
          <w:szCs w:val="24"/>
        </w:rPr>
        <w:t>Το ερώτημα, όμως, κύριε Υπουργέ, είναι για ποιον λόγο ζητάτε εσείς τ</w:t>
      </w:r>
      <w:r>
        <w:rPr>
          <w:rFonts w:eastAsia="Times New Roman"/>
          <w:szCs w:val="24"/>
        </w:rPr>
        <w:t xml:space="preserve">ις παραιτήσεις των σημερινών μελών του </w:t>
      </w:r>
      <w:r>
        <w:rPr>
          <w:rFonts w:eastAsia="Times New Roman"/>
          <w:szCs w:val="24"/>
        </w:rPr>
        <w:t>δ</w:t>
      </w:r>
      <w:r>
        <w:rPr>
          <w:rFonts w:eastAsia="Times New Roman"/>
          <w:szCs w:val="24"/>
        </w:rPr>
        <w:t xml:space="preserve">ιοικητικού </w:t>
      </w:r>
      <w:r>
        <w:rPr>
          <w:rFonts w:eastAsia="Times New Roman"/>
          <w:szCs w:val="24"/>
        </w:rPr>
        <w:t>σ</w:t>
      </w:r>
      <w:r>
        <w:rPr>
          <w:rFonts w:eastAsia="Times New Roman"/>
          <w:szCs w:val="24"/>
        </w:rPr>
        <w:t>υμβουλίου της εταιρείας, αμέσως μόλις έγινε γνωστή η είδηση.</w:t>
      </w:r>
    </w:p>
    <w:p w14:paraId="20B644D3" w14:textId="77777777" w:rsidR="004A4550" w:rsidRDefault="000073ED">
      <w:pPr>
        <w:spacing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Που η Κυβέρνησή σας διόρισε. </w:t>
      </w:r>
    </w:p>
    <w:p w14:paraId="20B644D4" w14:textId="77777777" w:rsidR="004A4550" w:rsidRDefault="000073ED">
      <w:pPr>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 xml:space="preserve">Ακριβώς. </w:t>
      </w:r>
    </w:p>
    <w:p w14:paraId="20B644D5" w14:textId="77777777" w:rsidR="004A4550" w:rsidRDefault="000073ED">
      <w:pPr>
        <w:spacing w:line="600" w:lineRule="auto"/>
        <w:ind w:firstLine="720"/>
        <w:jc w:val="both"/>
        <w:rPr>
          <w:rFonts w:eastAsia="Times New Roman"/>
          <w:szCs w:val="24"/>
        </w:rPr>
      </w:pPr>
      <w:r>
        <w:rPr>
          <w:rFonts w:eastAsia="Times New Roman"/>
          <w:b/>
          <w:szCs w:val="24"/>
        </w:rPr>
        <w:lastRenderedPageBreak/>
        <w:t>ΧΡΗΣΤΟΣ ΣΠΙΡΤΖΗΣ (Υπουργός Υποδομών και Μεταφορών):</w:t>
      </w:r>
      <w:r>
        <w:rPr>
          <w:rFonts w:eastAsia="Times New Roman"/>
          <w:b/>
          <w:szCs w:val="24"/>
        </w:rPr>
        <w:t xml:space="preserve"> </w:t>
      </w:r>
      <w:r>
        <w:rPr>
          <w:rFonts w:eastAsia="Times New Roman"/>
          <w:szCs w:val="24"/>
        </w:rPr>
        <w:t xml:space="preserve">Θα σας απαντήσω. </w:t>
      </w:r>
    </w:p>
    <w:p w14:paraId="20B644D6" w14:textId="77777777" w:rsidR="004A4550" w:rsidRDefault="000073ED">
      <w:pPr>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 xml:space="preserve">Θα απαντήσετε. Δημιουργείται, όμως, ένα ερώτημα. Είναι μία διοίκηση η οποία πριν από περίπου έναν χρόνο στη Βουλή, με προσωπική δική σας πρόταση, έγινε δεκτή και μετά ζητάτε την παραίτησή της. </w:t>
      </w:r>
    </w:p>
    <w:p w14:paraId="20B644D7" w14:textId="77777777" w:rsidR="004A4550" w:rsidRDefault="000073ED">
      <w:pPr>
        <w:spacing w:line="600" w:lineRule="auto"/>
        <w:ind w:firstLine="720"/>
        <w:jc w:val="both"/>
        <w:rPr>
          <w:rFonts w:eastAsia="Times New Roman"/>
          <w:szCs w:val="24"/>
        </w:rPr>
      </w:pPr>
      <w:r>
        <w:rPr>
          <w:rFonts w:eastAsia="Times New Roman"/>
          <w:szCs w:val="24"/>
        </w:rPr>
        <w:t>Ε</w:t>
      </w:r>
      <w:r>
        <w:rPr>
          <w:rFonts w:eastAsia="Times New Roman"/>
          <w:szCs w:val="24"/>
        </w:rPr>
        <w:t>ρωτώ: Γνωρίζετε κάτ</w:t>
      </w:r>
      <w:r>
        <w:rPr>
          <w:rFonts w:eastAsia="Times New Roman"/>
          <w:szCs w:val="24"/>
        </w:rPr>
        <w:t>ι παραπάνω</w:t>
      </w:r>
      <w:r>
        <w:rPr>
          <w:rFonts w:eastAsia="Times New Roman"/>
          <w:szCs w:val="24"/>
        </w:rPr>
        <w:t>,</w:t>
      </w:r>
      <w:r>
        <w:rPr>
          <w:rFonts w:eastAsia="Times New Roman"/>
          <w:szCs w:val="24"/>
        </w:rPr>
        <w:t xml:space="preserve"> σε σχέση με αυτό το οποίο γνωρίζει η Βουλή; Έχετε κάτι να προσάψετε στη σημερινή </w:t>
      </w:r>
      <w:r>
        <w:rPr>
          <w:rFonts w:eastAsia="Times New Roman"/>
          <w:szCs w:val="24"/>
        </w:rPr>
        <w:t>δ</w:t>
      </w:r>
      <w:r>
        <w:rPr>
          <w:rFonts w:eastAsia="Times New Roman"/>
          <w:szCs w:val="24"/>
        </w:rPr>
        <w:t>ιοίκηση, για παράδειγμα σχετικά με το ζήτημα της υπεξαίρεσης αυτού του ποσού από τη ΣΤΑΣΥ που δεν το γνωρίζουμε και γι’ αυτό ζητάτε τις παραιτήσεις τους; Κι αν δε</w:t>
      </w:r>
      <w:r>
        <w:rPr>
          <w:rFonts w:eastAsia="Times New Roman"/>
          <w:szCs w:val="24"/>
        </w:rPr>
        <w:t xml:space="preserve">ν ζητάτε τις παραιτήσεις </w:t>
      </w:r>
      <w:r>
        <w:rPr>
          <w:rFonts w:eastAsia="Times New Roman"/>
          <w:szCs w:val="24"/>
        </w:rPr>
        <w:t>του</w:t>
      </w:r>
      <w:r>
        <w:rPr>
          <w:rFonts w:eastAsia="Times New Roman"/>
          <w:szCs w:val="24"/>
        </w:rPr>
        <w:t>ς</w:t>
      </w:r>
      <w:r>
        <w:rPr>
          <w:rFonts w:eastAsia="Times New Roman"/>
          <w:szCs w:val="24"/>
        </w:rPr>
        <w:t xml:space="preserve"> γι’ αυτόν τον λόγο, τότε για ποιον λόγο το κάνατε; </w:t>
      </w:r>
      <w:r>
        <w:rPr>
          <w:rFonts w:eastAsia="Times New Roman"/>
          <w:szCs w:val="24"/>
        </w:rPr>
        <w:t>Ν</w:t>
      </w:r>
      <w:r>
        <w:rPr>
          <w:rFonts w:eastAsia="Times New Roman"/>
          <w:szCs w:val="24"/>
        </w:rPr>
        <w:t>ομίζω ότι πρέπει να το πείτε στην Αίθουσα. Μήπως δεν είστε ευχαριστημένος</w:t>
      </w:r>
      <w:r>
        <w:rPr>
          <w:rFonts w:eastAsia="Times New Roman"/>
          <w:szCs w:val="24"/>
        </w:rPr>
        <w:t>,</w:t>
      </w:r>
      <w:r>
        <w:rPr>
          <w:rFonts w:eastAsia="Times New Roman"/>
          <w:szCs w:val="24"/>
        </w:rPr>
        <w:t xml:space="preserve"> από το έργο το οποίο επιτελεί αυτή τη στιγμή η </w:t>
      </w:r>
      <w:r>
        <w:rPr>
          <w:rFonts w:eastAsia="Times New Roman"/>
          <w:szCs w:val="24"/>
        </w:rPr>
        <w:t>δ</w:t>
      </w:r>
      <w:r>
        <w:rPr>
          <w:rFonts w:eastAsia="Times New Roman"/>
          <w:szCs w:val="24"/>
        </w:rPr>
        <w:t>ιοίκηση; Μήπως για το γεγονός ότι η ΣΤΑΣΥ αυτή τη σ</w:t>
      </w:r>
      <w:r>
        <w:rPr>
          <w:rFonts w:eastAsia="Times New Roman"/>
          <w:szCs w:val="24"/>
        </w:rPr>
        <w:t>τιγμή που μιλάμε, είναι βυθισμένη σε ελλείμματα ύψους, περίπου, 22 εκατομμυρίων ευρώ;</w:t>
      </w:r>
    </w:p>
    <w:p w14:paraId="20B644D8" w14:textId="77777777" w:rsidR="004A4550" w:rsidRDefault="000073ED">
      <w:pPr>
        <w:spacing w:line="600" w:lineRule="auto"/>
        <w:ind w:firstLine="720"/>
        <w:jc w:val="both"/>
        <w:rPr>
          <w:rFonts w:eastAsia="Times New Roman"/>
          <w:szCs w:val="24"/>
        </w:rPr>
      </w:pPr>
      <w:r>
        <w:rPr>
          <w:rFonts w:eastAsia="Times New Roman"/>
          <w:szCs w:val="24"/>
        </w:rPr>
        <w:t xml:space="preserve">Υπάρχει, όμως, κι άλλο ένα ερώτημα, κύριε Υπουργέ. Μήπως ζητάτε τις παραιτήσεις τους, ακριβώς επειδή δεν σας ικανοποιούσε το πόρισμα του </w:t>
      </w:r>
      <w:r>
        <w:rPr>
          <w:rFonts w:eastAsia="Times New Roman"/>
          <w:szCs w:val="24"/>
        </w:rPr>
        <w:lastRenderedPageBreak/>
        <w:t xml:space="preserve">εσωτερικού ελέγχου να εντοπίσουν </w:t>
      </w:r>
      <w:r>
        <w:rPr>
          <w:rFonts w:eastAsia="Times New Roman"/>
          <w:szCs w:val="24"/>
        </w:rPr>
        <w:t xml:space="preserve">το ποσό που έχετε στο μυαλό σας και ενδεχομένως θα θέλατε να φτάσει, προκειμένου να υπάρξουν αυτές οι κατηγορίες εναντίον αυτών των προσώπων; </w:t>
      </w:r>
    </w:p>
    <w:p w14:paraId="20B644D9" w14:textId="77777777" w:rsidR="004A4550" w:rsidRDefault="000073ED">
      <w:pPr>
        <w:spacing w:line="600" w:lineRule="auto"/>
        <w:ind w:firstLine="720"/>
        <w:jc w:val="both"/>
        <w:rPr>
          <w:rFonts w:eastAsia="Times New Roman"/>
          <w:szCs w:val="24"/>
        </w:rPr>
      </w:pPr>
      <w:r>
        <w:rPr>
          <w:rFonts w:eastAsia="Times New Roman"/>
          <w:szCs w:val="24"/>
        </w:rPr>
        <w:t xml:space="preserve">Σας ρωτάμε ευθέως: Θεωρείτε αυτό το πόρισμα έγκυρο, ναι ή όχι; </w:t>
      </w:r>
      <w:r>
        <w:rPr>
          <w:rFonts w:eastAsia="Times New Roman"/>
          <w:szCs w:val="24"/>
        </w:rPr>
        <w:t>Α</w:t>
      </w:r>
      <w:r>
        <w:rPr>
          <w:rFonts w:eastAsia="Times New Roman"/>
          <w:szCs w:val="24"/>
        </w:rPr>
        <w:t>ν δεν το θεωρείτε έγκυρο, τότε θα πρέπει να μας α</w:t>
      </w:r>
      <w:r>
        <w:rPr>
          <w:rFonts w:eastAsia="Times New Roman"/>
          <w:szCs w:val="24"/>
        </w:rPr>
        <w:t>παντήσετε</w:t>
      </w:r>
      <w:r>
        <w:rPr>
          <w:rFonts w:eastAsia="Times New Roman"/>
          <w:szCs w:val="24"/>
        </w:rPr>
        <w:t>,</w:t>
      </w:r>
      <w:r>
        <w:rPr>
          <w:rFonts w:eastAsia="Times New Roman"/>
          <w:szCs w:val="24"/>
        </w:rPr>
        <w:t xml:space="preserve"> για ποιον λόγο παραμένουν στη θέση τους αυτά τα μέλη της </w:t>
      </w:r>
      <w:r>
        <w:rPr>
          <w:rFonts w:eastAsia="Times New Roman"/>
          <w:szCs w:val="24"/>
        </w:rPr>
        <w:t>δ</w:t>
      </w:r>
      <w:r>
        <w:rPr>
          <w:rFonts w:eastAsia="Times New Roman"/>
          <w:szCs w:val="24"/>
        </w:rPr>
        <w:t xml:space="preserve">ιοίκησης, τα οποία να φανταστώ ότι, μάλλον, δεν περιβάλλετε με εμπιστοσύνη ή τουλάχιστον χάσατε την εμπιστοσύνη σας το τελευταίο διάστημα </w:t>
      </w:r>
      <w:r>
        <w:rPr>
          <w:rFonts w:eastAsia="Times New Roman"/>
          <w:szCs w:val="24"/>
        </w:rPr>
        <w:t>κ</w:t>
      </w:r>
      <w:r>
        <w:rPr>
          <w:rFonts w:eastAsia="Times New Roman"/>
          <w:szCs w:val="24"/>
        </w:rPr>
        <w:t xml:space="preserve">αι επαναλαμβάνω, είναι μία </w:t>
      </w:r>
      <w:r>
        <w:rPr>
          <w:rFonts w:eastAsia="Times New Roman"/>
          <w:szCs w:val="24"/>
        </w:rPr>
        <w:t>δ</w:t>
      </w:r>
      <w:r>
        <w:rPr>
          <w:rFonts w:eastAsia="Times New Roman"/>
          <w:szCs w:val="24"/>
        </w:rPr>
        <w:t xml:space="preserve">ιοίκηση η οποία </w:t>
      </w:r>
      <w:r>
        <w:rPr>
          <w:rFonts w:eastAsia="Times New Roman"/>
          <w:szCs w:val="24"/>
        </w:rPr>
        <w:t xml:space="preserve">προτάθηκε και </w:t>
      </w:r>
      <w:proofErr w:type="spellStart"/>
      <w:r>
        <w:rPr>
          <w:rFonts w:eastAsia="Times New Roman"/>
          <w:szCs w:val="24"/>
        </w:rPr>
        <w:t>απεδέχθη</w:t>
      </w:r>
      <w:proofErr w:type="spellEnd"/>
      <w:r>
        <w:rPr>
          <w:rFonts w:eastAsia="Times New Roman"/>
          <w:szCs w:val="24"/>
        </w:rPr>
        <w:t xml:space="preserve"> η κυβερνητική πλειοψηφία, ΣΥΡΙΖΑ και Ανεξάρτητοι Έλληνες, μετά από δική σας πρόταση.</w:t>
      </w:r>
    </w:p>
    <w:p w14:paraId="20B644DA" w14:textId="77777777" w:rsidR="004A4550" w:rsidRDefault="000073ED">
      <w:pPr>
        <w:spacing w:line="600" w:lineRule="auto"/>
        <w:ind w:firstLine="720"/>
        <w:jc w:val="both"/>
        <w:rPr>
          <w:rFonts w:eastAsia="Times New Roman"/>
          <w:szCs w:val="24"/>
        </w:rPr>
      </w:pPr>
      <w:r>
        <w:rPr>
          <w:rFonts w:eastAsia="Times New Roman"/>
          <w:szCs w:val="24"/>
        </w:rPr>
        <w:t>Ένα τρίτο ζήτημα. Σπεύσατε –και θα το επαναλάβουμε, μπορεί να σας ενοχλεί ο όρος- να προεξοφλήσετε με δηλώσεις σας ότι το πόρισμα δεν αφορά μόνο υπα</w:t>
      </w:r>
      <w:r>
        <w:rPr>
          <w:rFonts w:eastAsia="Times New Roman"/>
          <w:szCs w:val="24"/>
        </w:rPr>
        <w:t xml:space="preserve">λλήλους, αλλά συγκεκριμένα από τις προηγούμενες διοικήσεις της Νέας Δημοκρατίας και του ΠΑΣΟΚ. </w:t>
      </w:r>
      <w:r>
        <w:rPr>
          <w:rFonts w:eastAsia="Times New Roman"/>
          <w:szCs w:val="24"/>
        </w:rPr>
        <w:t>Μ</w:t>
      </w:r>
      <w:r>
        <w:rPr>
          <w:rFonts w:eastAsia="Times New Roman"/>
          <w:szCs w:val="24"/>
        </w:rPr>
        <w:t>ε δεδομένο ότι το πόρισμα της Γενικής Επιθεώρησης Δημόσιας Διοίκησης αφορά μία πολύ συγκεκριμένη περίοδο, το 2015, προφανώς αναφέρεστε και σε μία πολύ συγκεκριμ</w:t>
      </w:r>
      <w:r>
        <w:rPr>
          <w:rFonts w:eastAsia="Times New Roman"/>
          <w:szCs w:val="24"/>
        </w:rPr>
        <w:t>ένη διοίκηση, την οποία μάλιστα ονοματίσατε και συγκεκριμένα στον κ. Παπαθανάση. Αναφερθήκατε, μάλιστα, προσωπικά.</w:t>
      </w:r>
    </w:p>
    <w:p w14:paraId="20B644DB" w14:textId="77777777" w:rsidR="004A4550" w:rsidRDefault="000073ED">
      <w:pPr>
        <w:spacing w:line="600" w:lineRule="auto"/>
        <w:ind w:firstLine="720"/>
        <w:jc w:val="both"/>
        <w:rPr>
          <w:rFonts w:eastAsia="Times New Roman"/>
          <w:szCs w:val="24"/>
        </w:rPr>
      </w:pPr>
      <w:r>
        <w:rPr>
          <w:rFonts w:eastAsia="Times New Roman"/>
          <w:szCs w:val="24"/>
        </w:rPr>
        <w:t>Ξέρετε υπάρχει το τεκμήριο της αθωότητας και νομίζω ότι αυτό πρέπει να γίνει σεβαστό απ' όλους. Σας ερωτώ: Έχετε κάτι συγκεκριμένο ή γνωρίζετ</w:t>
      </w:r>
      <w:r>
        <w:rPr>
          <w:rFonts w:eastAsia="Times New Roman"/>
          <w:szCs w:val="24"/>
        </w:rPr>
        <w:t xml:space="preserve">ε </w:t>
      </w:r>
      <w:r>
        <w:rPr>
          <w:rFonts w:eastAsia="Times New Roman"/>
          <w:szCs w:val="24"/>
        </w:rPr>
        <w:lastRenderedPageBreak/>
        <w:t xml:space="preserve">–να υπάρχει γνώση όμως, όχι υπόθεση ούτε εικασία- κάτι συγκεκριμένο να προσάψετε στον κ. </w:t>
      </w:r>
      <w:r>
        <w:rPr>
          <w:rFonts w:eastAsia="Times New Roman"/>
          <w:szCs w:val="24"/>
        </w:rPr>
        <w:t xml:space="preserve">Παπαθανάση; Όχι. </w:t>
      </w:r>
      <w:r>
        <w:rPr>
          <w:rFonts w:eastAsia="Times New Roman"/>
          <w:szCs w:val="24"/>
        </w:rPr>
        <w:t xml:space="preserve">Έχετε κάτι συγκεκριμένο ή γνωρίζετε –να υπάρχει γνώση όμως, όχι υπόθεση ούτε εικασία- κάτι συγκεκριμένο να προσάψετε στον κ. Παπαθανάση; Όχι. </w:t>
      </w:r>
    </w:p>
    <w:p w14:paraId="20B644DC" w14:textId="77777777" w:rsidR="004A4550" w:rsidRDefault="000073ED">
      <w:pPr>
        <w:spacing w:line="600" w:lineRule="auto"/>
        <w:ind w:firstLine="720"/>
        <w:jc w:val="both"/>
        <w:rPr>
          <w:rFonts w:eastAsia="Times New Roman"/>
          <w:szCs w:val="24"/>
        </w:rPr>
      </w:pPr>
      <w:r>
        <w:rPr>
          <w:rFonts w:eastAsia="Times New Roman"/>
          <w:b/>
          <w:szCs w:val="24"/>
        </w:rPr>
        <w:t>ΧΡΗΣΤ</w:t>
      </w:r>
      <w:r>
        <w:rPr>
          <w:rFonts w:eastAsia="Times New Roman"/>
          <w:b/>
          <w:szCs w:val="24"/>
        </w:rPr>
        <w:t xml:space="preserve">ΟΣ ΣΠΙΡΤΖΗΣ (Υπουργός Υποδομών και Μεταφορών): </w:t>
      </w:r>
      <w:r>
        <w:rPr>
          <w:rFonts w:eastAsia="Times New Roman"/>
          <w:szCs w:val="24"/>
        </w:rPr>
        <w:t>Το είπα.</w:t>
      </w:r>
    </w:p>
    <w:p w14:paraId="20B644DD" w14:textId="77777777" w:rsidR="004A4550" w:rsidRDefault="000073ED">
      <w:pPr>
        <w:spacing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Εγώ θα ήθελα να δηλώσετε ευθέως </w:t>
      </w:r>
      <w:r>
        <w:rPr>
          <w:rFonts w:eastAsia="Times New Roman"/>
          <w:szCs w:val="24"/>
        </w:rPr>
        <w:t>,</w:t>
      </w:r>
      <w:r>
        <w:rPr>
          <w:rFonts w:eastAsia="Times New Roman"/>
          <w:szCs w:val="24"/>
        </w:rPr>
        <w:t>εάν έχετε κάτι συγκεκριμένο να πείτε για το πρόσωπο του συγκεκριμένου.</w:t>
      </w:r>
    </w:p>
    <w:p w14:paraId="20B644DE" w14:textId="77777777" w:rsidR="004A4550" w:rsidRDefault="000073ED">
      <w:pPr>
        <w:spacing w:line="600" w:lineRule="auto"/>
        <w:ind w:firstLine="720"/>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Μα το είπα. Μίλησα συ</w:t>
      </w:r>
      <w:r>
        <w:rPr>
          <w:rFonts w:eastAsia="Times New Roman"/>
          <w:szCs w:val="24"/>
        </w:rPr>
        <w:t>γκεκριμένα.</w:t>
      </w:r>
    </w:p>
    <w:p w14:paraId="20B644DF" w14:textId="77777777" w:rsidR="004A4550" w:rsidRDefault="000073ED">
      <w:pPr>
        <w:spacing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Δεν νομίζω ότι μας κάλυψε.</w:t>
      </w:r>
    </w:p>
    <w:p w14:paraId="20B644E0" w14:textId="77777777" w:rsidR="004A4550" w:rsidRDefault="000073ED">
      <w:pPr>
        <w:spacing w:line="600" w:lineRule="auto"/>
        <w:ind w:firstLine="720"/>
        <w:jc w:val="both"/>
        <w:rPr>
          <w:rFonts w:eastAsia="Times New Roman"/>
          <w:szCs w:val="24"/>
        </w:rPr>
      </w:pPr>
      <w:r>
        <w:rPr>
          <w:rFonts w:eastAsia="Times New Roman"/>
          <w:szCs w:val="24"/>
        </w:rPr>
        <w:t>Εγώ θα ήθελα, κύριε Υπουργέ, να σταματήσουμε αυτή τη διαδικασία σπίλωσης προσώπων.</w:t>
      </w:r>
      <w:r>
        <w:rPr>
          <w:rFonts w:eastAsia="Times New Roman"/>
          <w:szCs w:val="24"/>
        </w:rPr>
        <w:t xml:space="preserve"> </w:t>
      </w:r>
      <w:r>
        <w:rPr>
          <w:rFonts w:eastAsia="Times New Roman"/>
          <w:szCs w:val="24"/>
        </w:rPr>
        <w:t>Θ</w:t>
      </w:r>
      <w:r>
        <w:rPr>
          <w:rFonts w:eastAsia="Times New Roman"/>
          <w:szCs w:val="24"/>
        </w:rPr>
        <w:t>α επαναλάβω κάτι που είπε και ο εισηγητής μας προηγουμένως, κ. Καραμανλής. Θέλουμε να πέσει φως παντού -το δηλ</w:t>
      </w:r>
      <w:r>
        <w:rPr>
          <w:rFonts w:eastAsia="Times New Roman"/>
          <w:szCs w:val="24"/>
        </w:rPr>
        <w:t>ώνουμε με κάθε κατηγορηματικό τρόπο να μην υπάρχει καμ</w:t>
      </w:r>
      <w:r>
        <w:rPr>
          <w:rFonts w:eastAsia="Times New Roman"/>
          <w:szCs w:val="24"/>
        </w:rPr>
        <w:t>μιά</w:t>
      </w:r>
      <w:r>
        <w:rPr>
          <w:rFonts w:eastAsia="Times New Roman"/>
          <w:szCs w:val="24"/>
        </w:rPr>
        <w:t xml:space="preserve"> αμφιβολία- σε όλες τις διοικήσεις σε όλα τα πρόσωπα. Το να προδικάζουμε, όμως, το αποτέλεσμα της δικαιοσύνης, να προδικάζουμε διώξεις και κοινώς να παρεμβαίνει εν προκειμένω η εκτελεστική εξουσία στ</w:t>
      </w:r>
      <w:r>
        <w:rPr>
          <w:rFonts w:eastAsia="Times New Roman"/>
          <w:szCs w:val="24"/>
        </w:rPr>
        <w:t>ο κομμάτι της δικαστικής εξουσίας</w:t>
      </w:r>
      <w:r>
        <w:rPr>
          <w:rFonts w:eastAsia="Times New Roman"/>
          <w:szCs w:val="24"/>
        </w:rPr>
        <w:t>,</w:t>
      </w:r>
      <w:r>
        <w:rPr>
          <w:rFonts w:eastAsia="Times New Roman"/>
          <w:szCs w:val="24"/>
        </w:rPr>
        <w:t xml:space="preserve"> </w:t>
      </w:r>
      <w:r>
        <w:rPr>
          <w:rFonts w:eastAsia="Times New Roman"/>
          <w:szCs w:val="24"/>
        </w:rPr>
        <w:lastRenderedPageBreak/>
        <w:t>είναι κάτι το οποίο</w:t>
      </w:r>
      <w:r>
        <w:rPr>
          <w:rFonts w:eastAsia="Times New Roman"/>
          <w:szCs w:val="24"/>
        </w:rPr>
        <w:t>,</w:t>
      </w:r>
      <w:r>
        <w:rPr>
          <w:rFonts w:eastAsia="Times New Roman"/>
          <w:szCs w:val="24"/>
        </w:rPr>
        <w:t xml:space="preserve"> τουλάχιστον</w:t>
      </w:r>
      <w:r>
        <w:rPr>
          <w:rFonts w:eastAsia="Times New Roman"/>
          <w:szCs w:val="24"/>
        </w:rPr>
        <w:t>,</w:t>
      </w:r>
      <w:r>
        <w:rPr>
          <w:rFonts w:eastAsia="Times New Roman"/>
          <w:szCs w:val="24"/>
        </w:rPr>
        <w:t xml:space="preserve"> θα πρέπει να είναι εκτός του δικού μας πολιτικού πολιτισμού.</w:t>
      </w:r>
    </w:p>
    <w:p w14:paraId="20B644E1" w14:textId="77777777" w:rsidR="004A4550" w:rsidRDefault="000073ED">
      <w:pPr>
        <w:spacing w:line="600" w:lineRule="auto"/>
        <w:ind w:firstLine="720"/>
        <w:jc w:val="both"/>
        <w:rPr>
          <w:rFonts w:eastAsia="Times New Roman"/>
          <w:szCs w:val="24"/>
        </w:rPr>
      </w:pPr>
      <w:r>
        <w:rPr>
          <w:rFonts w:eastAsia="Times New Roman"/>
          <w:szCs w:val="24"/>
        </w:rPr>
        <w:t>Ε</w:t>
      </w:r>
      <w:r>
        <w:rPr>
          <w:rFonts w:eastAsia="Times New Roman"/>
          <w:szCs w:val="24"/>
        </w:rPr>
        <w:t>λάτε</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να αναμετρηθούμε μόνο πολιτικά. Νομίζω ότι δεν αντέχετε, κύριε Υπουργέ, το γεγονός ότι η ΣΤΑΣΥ από εκεί που</w:t>
      </w:r>
      <w:r>
        <w:rPr>
          <w:rFonts w:eastAsia="Times New Roman"/>
          <w:szCs w:val="24"/>
        </w:rPr>
        <w:t xml:space="preserve"> είχε μια λειτουργική κερδοφορία, σήμερα έχει περιέλθει –το επαναλαμβάνουμε- σε μία ελλειμματική λειτουργία.</w:t>
      </w:r>
    </w:p>
    <w:p w14:paraId="20B644E2"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κυρίου Βουλευτή)</w:t>
      </w:r>
    </w:p>
    <w:p w14:paraId="20B644E3"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20B644E4"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Δεν μπορείτε να αντέξετε ότι με βάση τ</w:t>
      </w:r>
      <w:r>
        <w:rPr>
          <w:rFonts w:eastAsia="Times New Roman" w:cs="Times New Roman"/>
          <w:szCs w:val="24"/>
        </w:rPr>
        <w:t>η λειτουργική κερδοφορία</w:t>
      </w:r>
      <w:r>
        <w:rPr>
          <w:rFonts w:eastAsia="Times New Roman" w:cs="Times New Roman"/>
          <w:szCs w:val="24"/>
        </w:rPr>
        <w:t>,</w:t>
      </w:r>
      <w:r>
        <w:rPr>
          <w:rFonts w:eastAsia="Times New Roman" w:cs="Times New Roman"/>
          <w:szCs w:val="24"/>
        </w:rPr>
        <w:t xml:space="preserve"> η ΣΤΑΣΥ δεν λάμβανε εκείνα τα χρόνια καθόλου κρατική επιχορήγηση, χρηματοδότηση. Δεν επιβάρυνε, δηλαδή, με κανένα ευρώ τους Έλληνες φορολογούμενους </w:t>
      </w:r>
      <w:r>
        <w:rPr>
          <w:rFonts w:eastAsia="Times New Roman" w:cs="Times New Roman"/>
          <w:szCs w:val="24"/>
        </w:rPr>
        <w:t>κ</w:t>
      </w:r>
      <w:r>
        <w:rPr>
          <w:rFonts w:eastAsia="Times New Roman" w:cs="Times New Roman"/>
          <w:szCs w:val="24"/>
        </w:rPr>
        <w:t xml:space="preserve">αι ενώ τα έσοδα της ΣΤΑΣΥ στο χρονικό διάστημα στο οποίο αναφέρεστε αυξάνονταν </w:t>
      </w:r>
      <w:r>
        <w:rPr>
          <w:rFonts w:eastAsia="Times New Roman" w:cs="Times New Roman"/>
          <w:szCs w:val="24"/>
        </w:rPr>
        <w:t>σταδιακά, δυστυχώς επί των ημερών της δικής σας διακυβέρνησης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ΑΝΕΛ</w:t>
      </w:r>
      <w:r>
        <w:rPr>
          <w:rFonts w:eastAsia="Times New Roman" w:cs="Times New Roman"/>
          <w:szCs w:val="24"/>
        </w:rPr>
        <w:t xml:space="preserve"> βλέπουμε μία σταθερή μείωση. </w:t>
      </w:r>
    </w:p>
    <w:p w14:paraId="20B644E5"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άλι υπάρχει το ερώτημα –και πρέπει να γίνει μια επισήμανση- το γεγονός ότι είχε πάψει να λαμβάνει αυτή τη χρηματοδότηση από τα κρατικά ταμεία, από το</w:t>
      </w:r>
      <w:r>
        <w:rPr>
          <w:rFonts w:eastAsia="Times New Roman" w:cs="Times New Roman"/>
          <w:szCs w:val="24"/>
        </w:rPr>
        <w:t xml:space="preserve">ν κρατικό κορβανά στην ουσία, δυστυχώς αργότερα ενώ δεν ήταν </w:t>
      </w:r>
      <w:r>
        <w:rPr>
          <w:rFonts w:eastAsia="Times New Roman" w:cs="Times New Roman"/>
          <w:szCs w:val="24"/>
        </w:rPr>
        <w:lastRenderedPageBreak/>
        <w:t xml:space="preserve">στο μάτι του κυκλώνα κανενός από τους θεσμούς, έχει μπει πλέον σε ένα </w:t>
      </w:r>
      <w:proofErr w:type="spellStart"/>
      <w:r>
        <w:rPr>
          <w:rFonts w:eastAsia="Times New Roman" w:cs="Times New Roman"/>
          <w:szCs w:val="24"/>
        </w:rPr>
        <w:t>υπερταμείο</w:t>
      </w:r>
      <w:proofErr w:type="spellEnd"/>
      <w:r>
        <w:rPr>
          <w:rFonts w:eastAsia="Times New Roman" w:cs="Times New Roman"/>
          <w:szCs w:val="24"/>
        </w:rPr>
        <w:t xml:space="preserve"> –όπως λέγεται- και πολύ φοβούμαστε ότι θα οδηγηθεί σε μία απαξίωση και με </w:t>
      </w:r>
      <w:r>
        <w:rPr>
          <w:rFonts w:eastAsia="Times New Roman" w:cs="Times New Roman"/>
          <w:szCs w:val="24"/>
        </w:rPr>
        <w:t>ένα</w:t>
      </w:r>
      <w:r>
        <w:rPr>
          <w:rFonts w:eastAsia="Times New Roman" w:cs="Times New Roman"/>
          <w:szCs w:val="24"/>
        </w:rPr>
        <w:t xml:space="preserve"> τρόπο η δική σας </w:t>
      </w:r>
      <w:r>
        <w:rPr>
          <w:rFonts w:eastAsia="Times New Roman" w:cs="Times New Roman"/>
          <w:szCs w:val="24"/>
        </w:rPr>
        <w:t>Κ</w:t>
      </w:r>
      <w:r>
        <w:rPr>
          <w:rFonts w:eastAsia="Times New Roman" w:cs="Times New Roman"/>
          <w:szCs w:val="24"/>
        </w:rPr>
        <w:t>υβέρνηση θα την οδ</w:t>
      </w:r>
      <w:r>
        <w:rPr>
          <w:rFonts w:eastAsia="Times New Roman" w:cs="Times New Roman"/>
          <w:szCs w:val="24"/>
        </w:rPr>
        <w:t>ηγήσει σε μία κακώς εννοούμενη ιδιωτικοποίηση εις βάρος τελικώς και των κρατικών ταμείων.</w:t>
      </w:r>
    </w:p>
    <w:p w14:paraId="20B644E6"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Ευχαριστώ πολύ.</w:t>
      </w:r>
    </w:p>
    <w:p w14:paraId="20B644E7"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εγώ ευχαριστώ.</w:t>
      </w:r>
    </w:p>
    <w:p w14:paraId="20B644E8"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Καραναστάση</w:t>
      </w:r>
      <w:proofErr w:type="spellEnd"/>
      <w:r>
        <w:rPr>
          <w:rFonts w:eastAsia="Times New Roman" w:cs="Times New Roman"/>
          <w:szCs w:val="24"/>
        </w:rPr>
        <w:t>, σύμφωνα με τον Κανονισμό έχετε τον λόγο για τρία λεπτά.</w:t>
      </w:r>
    </w:p>
    <w:p w14:paraId="20B644E9"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ΑΠΟΣΤΟΛΟΣ </w:t>
      </w:r>
      <w:r>
        <w:rPr>
          <w:rFonts w:eastAsia="Times New Roman" w:cs="Times New Roman"/>
          <w:b/>
          <w:szCs w:val="24"/>
        </w:rPr>
        <w:t>ΚΑΡΑΝΑΣΤΑΣΗΣ:</w:t>
      </w:r>
      <w:r>
        <w:rPr>
          <w:rFonts w:eastAsia="Times New Roman" w:cs="Times New Roman"/>
          <w:szCs w:val="24"/>
        </w:rPr>
        <w:t xml:space="preserve"> Θα ήθελα λίγο αργότερα, κύριε Πρόεδρε.</w:t>
      </w:r>
    </w:p>
    <w:p w14:paraId="20B644EA"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Καλώς. Μπορούμε να προχωρήσουμε και να μιλήσετε στο τέλος.</w:t>
      </w:r>
    </w:p>
    <w:p w14:paraId="20B644EB"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Τον λόγο έχει ο κ. Θεοχαρόπουλος.</w:t>
      </w:r>
    </w:p>
    <w:p w14:paraId="20B644EC" w14:textId="77777777" w:rsidR="004A4550" w:rsidRDefault="000073ED">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Κυρίες και κύριοι Βουλευτές, οι αστικές συγκοινων</w:t>
      </w:r>
      <w:r>
        <w:rPr>
          <w:rFonts w:eastAsia="Times New Roman"/>
          <w:szCs w:val="24"/>
        </w:rPr>
        <w:t>ίες πέρα και πάνω απ’ όλα επηρεάζουν τον δείκτη ποιότητας ζωής κάθε πόλης και αφορούν όλους τους πολίτες ανεξαιρέτως. Δυστυχώς σήμερα στη χώρα μας παρακμάζουν.</w:t>
      </w:r>
    </w:p>
    <w:p w14:paraId="20B644ED" w14:textId="77777777" w:rsidR="004A4550" w:rsidRDefault="000073ED">
      <w:pPr>
        <w:spacing w:line="600" w:lineRule="auto"/>
        <w:ind w:firstLine="720"/>
        <w:jc w:val="both"/>
        <w:rPr>
          <w:rFonts w:eastAsia="Times New Roman"/>
          <w:szCs w:val="24"/>
        </w:rPr>
      </w:pPr>
      <w:r>
        <w:rPr>
          <w:rFonts w:eastAsia="Times New Roman"/>
          <w:szCs w:val="24"/>
        </w:rPr>
        <w:lastRenderedPageBreak/>
        <w:t>Η συνεχής υποβάθμιση τους είναι φανερή στην καθημερινότητα των πολιτών. Οι πολίτες ταλαιπωρούντα</w:t>
      </w:r>
      <w:r>
        <w:rPr>
          <w:rFonts w:eastAsia="Times New Roman"/>
          <w:szCs w:val="24"/>
        </w:rPr>
        <w:t xml:space="preserve">ι. Όλο και λιγότερα μέσα μεταφοράς κυκλοφορούν στους δρόμους. </w:t>
      </w:r>
      <w:r>
        <w:rPr>
          <w:rFonts w:eastAsia="Times New Roman"/>
          <w:szCs w:val="24"/>
        </w:rPr>
        <w:t>Έ</w:t>
      </w:r>
      <w:r>
        <w:rPr>
          <w:rFonts w:eastAsia="Times New Roman"/>
          <w:szCs w:val="24"/>
        </w:rPr>
        <w:t>χουμε δώσει τα συγκεκριμένα στοιχεία.</w:t>
      </w:r>
    </w:p>
    <w:p w14:paraId="20B644EE" w14:textId="77777777" w:rsidR="004A4550" w:rsidRDefault="000073ED">
      <w:pPr>
        <w:spacing w:line="600" w:lineRule="auto"/>
        <w:ind w:firstLine="720"/>
        <w:jc w:val="both"/>
        <w:rPr>
          <w:rFonts w:eastAsia="Times New Roman"/>
          <w:szCs w:val="24"/>
        </w:rPr>
      </w:pPr>
      <w:r>
        <w:rPr>
          <w:rFonts w:eastAsia="Times New Roman"/>
          <w:szCs w:val="24"/>
        </w:rPr>
        <w:t>Η αύξηση της τιμής των εισιτηρίων σε μια περίοδο που το εισόδημά τους μειώθηκε δραματικά</w:t>
      </w:r>
      <w:r>
        <w:rPr>
          <w:rFonts w:eastAsia="Times New Roman"/>
          <w:szCs w:val="24"/>
        </w:rPr>
        <w:t>,</w:t>
      </w:r>
      <w:r>
        <w:rPr>
          <w:rFonts w:eastAsia="Times New Roman"/>
          <w:szCs w:val="24"/>
        </w:rPr>
        <w:t xml:space="preserve"> ενώ ταυτόχρονα η </w:t>
      </w:r>
      <w:proofErr w:type="spellStart"/>
      <w:r>
        <w:rPr>
          <w:rFonts w:eastAsia="Times New Roman"/>
          <w:szCs w:val="24"/>
        </w:rPr>
        <w:t>υπερφορολόγηση</w:t>
      </w:r>
      <w:proofErr w:type="spellEnd"/>
      <w:r>
        <w:rPr>
          <w:rFonts w:eastAsia="Times New Roman"/>
          <w:szCs w:val="24"/>
        </w:rPr>
        <w:t xml:space="preserve"> και οι νέοι φόροι έσφιγγαν τη θηλ</w:t>
      </w:r>
      <w:r>
        <w:rPr>
          <w:rFonts w:eastAsia="Times New Roman"/>
          <w:szCs w:val="24"/>
        </w:rPr>
        <w:t>ειά στο λαιμό τους, συνοδεύτηκε και από την υποβάθμιση της ποιότητας του έργου τους.</w:t>
      </w:r>
    </w:p>
    <w:p w14:paraId="20B644EF" w14:textId="77777777" w:rsidR="004A4550" w:rsidRDefault="000073ED">
      <w:pPr>
        <w:spacing w:line="600" w:lineRule="auto"/>
        <w:ind w:firstLine="720"/>
        <w:jc w:val="both"/>
        <w:rPr>
          <w:rFonts w:eastAsia="Times New Roman"/>
          <w:szCs w:val="24"/>
        </w:rPr>
      </w:pPr>
      <w:r>
        <w:rPr>
          <w:rFonts w:eastAsia="Times New Roman"/>
          <w:szCs w:val="24"/>
        </w:rPr>
        <w:t>Θυμάστε όλοι εξάλλου τι έλεγε ο κ. Τσίπρας</w:t>
      </w:r>
      <w:r>
        <w:rPr>
          <w:rFonts w:eastAsia="Times New Roman"/>
          <w:szCs w:val="24"/>
        </w:rPr>
        <w:t>,</w:t>
      </w:r>
      <w:r>
        <w:rPr>
          <w:rFonts w:eastAsia="Times New Roman"/>
          <w:szCs w:val="24"/>
        </w:rPr>
        <w:t xml:space="preserve"> για το εάν θα αυξηθεί το εισιτήριο στο 1,40 ευρώ ότι θα χάσει ολόκληρο το μισθό του ο εργαζόμενος. Έγινε και αυτό με τη διαπραγ</w:t>
      </w:r>
      <w:r>
        <w:rPr>
          <w:rFonts w:eastAsia="Times New Roman"/>
          <w:szCs w:val="24"/>
        </w:rPr>
        <w:t>μάτευσή σας με τη διαπραγμάτευση της 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Καταφέρατε και την αύξηση των εισιτηρίων! </w:t>
      </w:r>
    </w:p>
    <w:p w14:paraId="20B644F0" w14:textId="77777777" w:rsidR="004A4550" w:rsidRDefault="000073ED">
      <w:pPr>
        <w:spacing w:line="600" w:lineRule="auto"/>
        <w:ind w:firstLine="720"/>
        <w:jc w:val="both"/>
        <w:rPr>
          <w:rFonts w:eastAsia="Times New Roman"/>
          <w:szCs w:val="24"/>
        </w:rPr>
      </w:pPr>
      <w:r>
        <w:rPr>
          <w:rFonts w:eastAsia="Times New Roman"/>
          <w:szCs w:val="24"/>
        </w:rPr>
        <w:t>Β</w:t>
      </w:r>
      <w:r>
        <w:rPr>
          <w:rFonts w:eastAsia="Times New Roman"/>
          <w:szCs w:val="24"/>
        </w:rPr>
        <w:t xml:space="preserve">εβαίως οι προϋπολογισμοί καταγράφουν ελλείμματα αυτή τη στιγμή. Αυτό είναι δεδομένο </w:t>
      </w:r>
      <w:r>
        <w:rPr>
          <w:rFonts w:eastAsia="Times New Roman"/>
          <w:szCs w:val="24"/>
        </w:rPr>
        <w:t>κ</w:t>
      </w:r>
      <w:r>
        <w:rPr>
          <w:rFonts w:eastAsia="Times New Roman"/>
          <w:szCs w:val="24"/>
        </w:rPr>
        <w:t>αι οποιαδήποτε επικοινωνιακή πολιτική δεν μπορεί να το ανατρέψει</w:t>
      </w:r>
      <w:r>
        <w:rPr>
          <w:rFonts w:eastAsia="Times New Roman"/>
          <w:szCs w:val="24"/>
        </w:rPr>
        <w:t xml:space="preserve">. Όσον αφορά τη διαδικασία είσπραξης και απόδοσης χρηματικών ποσών στη ΣΤΑΣΥ από τη διάθεση των εισιτηρίων, εμείς σας έχουμε καλέσει να δώσετε στο όνομα της νομιμότητας άμεσα υπεύθυνη λύση </w:t>
      </w:r>
      <w:r>
        <w:rPr>
          <w:rFonts w:eastAsia="Times New Roman"/>
          <w:szCs w:val="24"/>
        </w:rPr>
        <w:t>κ</w:t>
      </w:r>
      <w:r>
        <w:rPr>
          <w:rFonts w:eastAsia="Times New Roman"/>
          <w:szCs w:val="24"/>
        </w:rPr>
        <w:t>αι πρώτα απ’ όλα να δώσετε και ξεκάθαρες απαντήσεις για όλα και όχ</w:t>
      </w:r>
      <w:r>
        <w:rPr>
          <w:rFonts w:eastAsia="Times New Roman"/>
          <w:szCs w:val="24"/>
        </w:rPr>
        <w:t>ι να αυτοαναιρείστε συνεχώς με τα ποσά τα οποία αναφέρετε. Πρέπει να δώσετε μια ξεκάθαρη απάντηση.</w:t>
      </w:r>
    </w:p>
    <w:p w14:paraId="20B644F1" w14:textId="77777777" w:rsidR="004A4550" w:rsidRDefault="000073ED">
      <w:pPr>
        <w:spacing w:line="600" w:lineRule="auto"/>
        <w:ind w:firstLine="720"/>
        <w:jc w:val="both"/>
        <w:rPr>
          <w:rFonts w:eastAsia="Times New Roman"/>
          <w:szCs w:val="24"/>
        </w:rPr>
      </w:pPr>
      <w:r>
        <w:rPr>
          <w:rFonts w:eastAsia="Times New Roman"/>
          <w:szCs w:val="24"/>
        </w:rPr>
        <w:lastRenderedPageBreak/>
        <w:t xml:space="preserve">Αυτή την ώρα που οι αστικές συγκοινωνίες καταρρέουν, εσείς πρέπει να λύσετε τα προβλήματα. Γιατί είστε Κυβέρνηση, κύριε </w:t>
      </w:r>
      <w:proofErr w:type="spellStart"/>
      <w:r>
        <w:rPr>
          <w:rFonts w:eastAsia="Times New Roman"/>
          <w:szCs w:val="24"/>
        </w:rPr>
        <w:t>Σπίρτζη</w:t>
      </w:r>
      <w:proofErr w:type="spellEnd"/>
      <w:r>
        <w:rPr>
          <w:rFonts w:eastAsia="Times New Roman"/>
          <w:szCs w:val="24"/>
        </w:rPr>
        <w:t>, δεν είστε αντιπολίτευση να σ</w:t>
      </w:r>
      <w:r>
        <w:rPr>
          <w:rFonts w:eastAsia="Times New Roman"/>
          <w:szCs w:val="24"/>
        </w:rPr>
        <w:t>υνεχίζετε να λαϊκίζετε</w:t>
      </w:r>
      <w:r>
        <w:rPr>
          <w:rFonts w:eastAsia="Times New Roman"/>
          <w:szCs w:val="24"/>
        </w:rPr>
        <w:t>,</w:t>
      </w:r>
      <w:r>
        <w:rPr>
          <w:rFonts w:eastAsia="Times New Roman"/>
          <w:szCs w:val="24"/>
        </w:rPr>
        <w:t xml:space="preserve"> όπως το κάνατε πριν αναλάβετε τον Ιανουάριο του 2015. Βεβαίως η νομιμότητα αναζητείται </w:t>
      </w:r>
      <w:r>
        <w:rPr>
          <w:rFonts w:eastAsia="Times New Roman"/>
          <w:szCs w:val="24"/>
        </w:rPr>
        <w:t>κ</w:t>
      </w:r>
      <w:r>
        <w:rPr>
          <w:rFonts w:eastAsia="Times New Roman"/>
          <w:szCs w:val="24"/>
        </w:rPr>
        <w:t xml:space="preserve">αι αυτό είναι και δική σας αυτή τη στιγμή αρμοδιότητα. </w:t>
      </w:r>
    </w:p>
    <w:p w14:paraId="20B644F2" w14:textId="77777777" w:rsidR="004A4550" w:rsidRDefault="000073ED">
      <w:pPr>
        <w:spacing w:line="600" w:lineRule="auto"/>
        <w:ind w:firstLine="720"/>
        <w:jc w:val="both"/>
        <w:rPr>
          <w:rFonts w:eastAsia="Times New Roman"/>
          <w:szCs w:val="24"/>
        </w:rPr>
      </w:pPr>
      <w:r>
        <w:rPr>
          <w:rFonts w:eastAsia="Times New Roman"/>
          <w:szCs w:val="24"/>
        </w:rPr>
        <w:t xml:space="preserve">Αντιπολιτεύεστε, όμως, την </w:t>
      </w:r>
      <w:r>
        <w:rPr>
          <w:rFonts w:eastAsia="Times New Roman"/>
          <w:szCs w:val="24"/>
        </w:rPr>
        <w:t>Α</w:t>
      </w:r>
      <w:r>
        <w:rPr>
          <w:rFonts w:eastAsia="Times New Roman"/>
          <w:szCs w:val="24"/>
        </w:rPr>
        <w:t xml:space="preserve">ντιπολίτευση. Για άλλη μία φορά δεν απαντάτε συγκεκριμένα. </w:t>
      </w:r>
      <w:r>
        <w:rPr>
          <w:rFonts w:eastAsia="Times New Roman"/>
          <w:szCs w:val="24"/>
        </w:rPr>
        <w:t>Αντιπολιτεύεστε στο συγκεκριμένο ερώτημα τη Νέα Δημοκρατία, η οποία</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συνεχίζει και είναι προσκολλημένη και εκείνη βαθιά στον συντηρητισμό και στο νεοφιλελευθερισμό της και σε αυτό το θέμα.</w:t>
      </w:r>
    </w:p>
    <w:p w14:paraId="20B644F3"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Εμείς έχουμε ξεκαθαρίσει τη θέση μας και οι κοκορομαχίες α</w:t>
      </w:r>
      <w:r>
        <w:rPr>
          <w:rFonts w:eastAsia="Times New Roman" w:cs="Times New Roman"/>
          <w:szCs w:val="24"/>
        </w:rPr>
        <w:t>υτές στις οποίες επιδίδεστε και σήμερα, ΣΥΡΙΖΑ και Νέα Δημοκρατία, δεν αφορούν τους προοδευτικούς πολίτες, δεν αφορούν τους πολίτες της χώρας.</w:t>
      </w:r>
    </w:p>
    <w:p w14:paraId="20B644F4"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Εμείς είμαστε ενάντια τόσο στον αριστερό λαϊκισμό σας όσο και </w:t>
      </w:r>
      <w:r>
        <w:rPr>
          <w:rFonts w:eastAsia="Times New Roman" w:cs="Times New Roman"/>
          <w:szCs w:val="24"/>
        </w:rPr>
        <w:t xml:space="preserve">σ’ </w:t>
      </w:r>
      <w:r>
        <w:rPr>
          <w:rFonts w:eastAsia="Times New Roman" w:cs="Times New Roman"/>
          <w:szCs w:val="24"/>
        </w:rPr>
        <w:t>έναν δήθεν μεταρρυθμιστικό λαϊκισμό. Τόσο ο ένας</w:t>
      </w:r>
      <w:r>
        <w:rPr>
          <w:rFonts w:eastAsia="Times New Roman" w:cs="Times New Roman"/>
          <w:szCs w:val="24"/>
        </w:rPr>
        <w:t xml:space="preserve"> όσο και ο άλλος αποτελούν εμπόδια στη χάραξη σύγχρονων, αποτελεσματικών αστικών συγκοινωνιών υψηλού επιπέδου παροχής υπηρεσιών. </w:t>
      </w:r>
    </w:p>
    <w:p w14:paraId="20B644F5"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Ποιο είναι το δικό σας όραμα για τις αστικές συγκοινωνίες; Αν τελικά δεν επιθυμείτε, όπως φαίνεται από τις πράξεις σας, τον δη</w:t>
      </w:r>
      <w:r>
        <w:rPr>
          <w:rFonts w:eastAsia="Times New Roman" w:cs="Times New Roman"/>
          <w:szCs w:val="24"/>
        </w:rPr>
        <w:t xml:space="preserve">μόσιο ή δημοτικό χαρακτήρα τους, όπως συμβαίνει στο μεγαλύτερο μέρος των ευρωπαϊκών </w:t>
      </w:r>
      <w:r>
        <w:rPr>
          <w:rFonts w:eastAsia="Times New Roman" w:cs="Times New Roman"/>
          <w:szCs w:val="24"/>
        </w:rPr>
        <w:lastRenderedPageBreak/>
        <w:t>πρωτευουσών, να το πείτε ξεκάθαρα, και αναφέρομαι και στον ΣΥΡΙΖΑ και στη Νέα Δημοκρατία. Όποιος εν τέλει υιοθετεί ένα νεοφιλελεύθερο μοντέλο</w:t>
      </w:r>
      <w:r>
        <w:rPr>
          <w:rFonts w:eastAsia="Times New Roman" w:cs="Times New Roman"/>
          <w:szCs w:val="24"/>
        </w:rPr>
        <w:t>,</w:t>
      </w:r>
      <w:r>
        <w:rPr>
          <w:rFonts w:eastAsia="Times New Roman" w:cs="Times New Roman"/>
          <w:szCs w:val="24"/>
        </w:rPr>
        <w:t xml:space="preserve"> ας το πει χωρίς περιστροφές. </w:t>
      </w:r>
      <w:r>
        <w:rPr>
          <w:rFonts w:eastAsia="Times New Roman" w:cs="Times New Roman"/>
          <w:szCs w:val="24"/>
        </w:rPr>
        <w:t xml:space="preserve">Εμείς δεν υιοθετούμε κανένα </w:t>
      </w:r>
      <w:proofErr w:type="spellStart"/>
      <w:r>
        <w:rPr>
          <w:rFonts w:eastAsia="Times New Roman" w:cs="Times New Roman"/>
          <w:szCs w:val="24"/>
        </w:rPr>
        <w:t>κρατικίστικο</w:t>
      </w:r>
      <w:proofErr w:type="spellEnd"/>
      <w:r>
        <w:rPr>
          <w:rFonts w:eastAsia="Times New Roman" w:cs="Times New Roman"/>
          <w:szCs w:val="24"/>
        </w:rPr>
        <w:t xml:space="preserve"> και κανένα νεοφιλελεύθερο μοντέλο στο συγκεκριμένο ζήτημα. </w:t>
      </w:r>
    </w:p>
    <w:p w14:paraId="20B644F6"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0B644F7"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Κύριε Πρόεδρε, θα πω και κάτι ακόμα, με </w:t>
      </w:r>
      <w:proofErr w:type="spellStart"/>
      <w:r>
        <w:rPr>
          <w:rFonts w:eastAsia="Times New Roman" w:cs="Times New Roman"/>
          <w:szCs w:val="24"/>
        </w:rPr>
        <w:t>συγχωρείτε</w:t>
      </w:r>
      <w:proofErr w:type="spellEnd"/>
      <w:r>
        <w:rPr>
          <w:rFonts w:eastAsia="Times New Roman" w:cs="Times New Roman"/>
          <w:szCs w:val="24"/>
        </w:rPr>
        <w:t>, και ολοκληρώνω σύντ</w:t>
      </w:r>
      <w:r>
        <w:rPr>
          <w:rFonts w:eastAsia="Times New Roman" w:cs="Times New Roman"/>
          <w:szCs w:val="24"/>
        </w:rPr>
        <w:t>ομα.</w:t>
      </w:r>
    </w:p>
    <w:p w14:paraId="20B644F8"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Ζητήσατε να θεσμοθετηθεί </w:t>
      </w:r>
      <w:r>
        <w:rPr>
          <w:rFonts w:eastAsia="Times New Roman" w:cs="Times New Roman"/>
          <w:szCs w:val="24"/>
        </w:rPr>
        <w:t xml:space="preserve">–αναφέρομαι </w:t>
      </w:r>
      <w:r>
        <w:rPr>
          <w:rFonts w:eastAsia="Times New Roman" w:cs="Times New Roman"/>
          <w:szCs w:val="24"/>
        </w:rPr>
        <w:t>σε ένα ζήτημα</w:t>
      </w:r>
      <w:r>
        <w:rPr>
          <w:rFonts w:eastAsia="Times New Roman" w:cs="Times New Roman"/>
          <w:szCs w:val="24"/>
        </w:rPr>
        <w:t>,</w:t>
      </w:r>
      <w:r>
        <w:rPr>
          <w:rFonts w:eastAsia="Times New Roman" w:cs="Times New Roman"/>
          <w:szCs w:val="24"/>
        </w:rPr>
        <w:t xml:space="preserve"> το οποίο το τελευταίο χρονικό διάστημα απασχόλησε τους πολίτες- </w:t>
      </w:r>
      <w:r>
        <w:rPr>
          <w:rFonts w:eastAsia="Times New Roman" w:cs="Times New Roman"/>
          <w:szCs w:val="24"/>
        </w:rPr>
        <w:t xml:space="preserve">τοποθέτηση </w:t>
      </w:r>
      <w:r>
        <w:rPr>
          <w:rFonts w:eastAsia="Times New Roman" w:cs="Times New Roman"/>
          <w:szCs w:val="24"/>
        </w:rPr>
        <w:t>ηλεκτρονικών αναλογικών διοδίων παντού</w:t>
      </w:r>
      <w:r>
        <w:rPr>
          <w:rFonts w:eastAsia="Times New Roman" w:cs="Times New Roman"/>
          <w:szCs w:val="24"/>
        </w:rPr>
        <w:t>,</w:t>
      </w:r>
      <w:r>
        <w:rPr>
          <w:rFonts w:eastAsia="Times New Roman" w:cs="Times New Roman"/>
          <w:szCs w:val="24"/>
        </w:rPr>
        <w:t xml:space="preserve"> ωστόσο η χρέωση χρήσης αυτού του οδικού δικτύου αποτελεί εθνική αρμοδιότητα. Γιατί π</w:t>
      </w:r>
      <w:r>
        <w:rPr>
          <w:rFonts w:eastAsia="Times New Roman" w:cs="Times New Roman"/>
          <w:szCs w:val="24"/>
        </w:rPr>
        <w:t>ήγατε και στο Λουξεμβούργο και το αναφέρατε. Πρέπει να το ξεκαθαρίσουμε ότι αποτελεί εθνική αρμοδιότητα. Αυτό είναι το πρώτο ζήτημα.</w:t>
      </w:r>
    </w:p>
    <w:p w14:paraId="20B644F9"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Η θέση η δική μας είναι ότι είμαστε υπέρ των αναλογικών διοδίων. Εσείς, βέβαια, έχετε ενημερώσει μόνο τους Βουλευτές του ΣΥ</w:t>
      </w:r>
      <w:r>
        <w:rPr>
          <w:rFonts w:eastAsia="Times New Roman" w:cs="Times New Roman"/>
          <w:szCs w:val="24"/>
        </w:rPr>
        <w:t xml:space="preserve">ΡΙΖΑ πάλι γι’ αυτό το θέμα, γιατί φοβηθήκατε μόνο την κατακραυγή από το κόμμα σας ότι το ενιαίο αναλογικό σύστημα θα εφαρμοστεί σε όλους τους αυτοκινητόδρομους μέχρι </w:t>
      </w:r>
      <w:r>
        <w:rPr>
          <w:rFonts w:eastAsia="Times New Roman" w:cs="Times New Roman"/>
          <w:szCs w:val="24"/>
        </w:rPr>
        <w:lastRenderedPageBreak/>
        <w:t xml:space="preserve">το τέλος του 2018. </w:t>
      </w:r>
      <w:r>
        <w:rPr>
          <w:rFonts w:eastAsia="Times New Roman" w:cs="Times New Roman"/>
          <w:szCs w:val="24"/>
        </w:rPr>
        <w:t>Τ</w:t>
      </w:r>
      <w:r>
        <w:rPr>
          <w:rFonts w:eastAsia="Times New Roman" w:cs="Times New Roman"/>
          <w:szCs w:val="24"/>
        </w:rPr>
        <w:t>αυτοχρόνως η σημερινή επιλογή της Κυβέρνησής σας είναι η τοποθέτηση τω</w:t>
      </w:r>
      <w:r>
        <w:rPr>
          <w:rFonts w:eastAsia="Times New Roman" w:cs="Times New Roman"/>
          <w:szCs w:val="24"/>
        </w:rPr>
        <w:t xml:space="preserve">ν τριάντα διοδίων στην Εγνατία Οδό. </w:t>
      </w:r>
    </w:p>
    <w:p w14:paraId="20B644FA"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Γιατί σας τα λέω αυτά; Γιατί έχετε συναίσθηση εσείς στην Κυβέρνησή </w:t>
      </w:r>
      <w:r>
        <w:rPr>
          <w:rFonts w:eastAsia="Times New Roman" w:cs="Times New Roman"/>
          <w:szCs w:val="24"/>
        </w:rPr>
        <w:t>σας,</w:t>
      </w:r>
      <w:r>
        <w:rPr>
          <w:rFonts w:eastAsia="Times New Roman" w:cs="Times New Roman"/>
          <w:szCs w:val="24"/>
        </w:rPr>
        <w:t xml:space="preserve"> τι λέγατε προεκλογικά και τι κάνετε; Εσείς που λέγατε ότι δεν θα πληρώσετε, δεν πρέπει να πληρώνει ο κόσμος στα διόδια, να προχωράτε σε αυτή την πο</w:t>
      </w:r>
      <w:r>
        <w:rPr>
          <w:rFonts w:eastAsia="Times New Roman" w:cs="Times New Roman"/>
          <w:szCs w:val="24"/>
        </w:rPr>
        <w:t>λιτική; Αυτή την πολιτική νομίζετε ότι δεν την καταλαβαίνουν οι πολίτες σήμερα;</w:t>
      </w:r>
    </w:p>
    <w:p w14:paraId="20B644FB"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έλος επειδή σας άκουσα, κύριε </w:t>
      </w:r>
      <w:proofErr w:type="spellStart"/>
      <w:r>
        <w:rPr>
          <w:rFonts w:eastAsia="Times New Roman" w:cs="Times New Roman"/>
          <w:szCs w:val="24"/>
        </w:rPr>
        <w:t>Σπίρτζη</w:t>
      </w:r>
      <w:proofErr w:type="spellEnd"/>
      <w:r>
        <w:rPr>
          <w:rFonts w:eastAsia="Times New Roman" w:cs="Times New Roman"/>
          <w:szCs w:val="24"/>
        </w:rPr>
        <w:t>, την κοινωνική πολιτική μπορούμε να την κάνουμε</w:t>
      </w:r>
      <w:r>
        <w:rPr>
          <w:rFonts w:eastAsia="Times New Roman" w:cs="Times New Roman"/>
          <w:szCs w:val="24"/>
        </w:rPr>
        <w:t>,</w:t>
      </w:r>
      <w:r>
        <w:rPr>
          <w:rFonts w:eastAsia="Times New Roman" w:cs="Times New Roman"/>
          <w:szCs w:val="24"/>
        </w:rPr>
        <w:t xml:space="preserve"> χωρίς να παράγουμε ελλείμματα, ξέρετε. Υπάρχει τρόπος και να μην παράγεις ελλείμματα και</w:t>
      </w:r>
      <w:r>
        <w:rPr>
          <w:rFonts w:eastAsia="Times New Roman" w:cs="Times New Roman"/>
          <w:szCs w:val="24"/>
        </w:rPr>
        <w:t xml:space="preserve"> κοινωνική πολιτική να υιοθετείς. Δεν είναι αντικρουόμενα αυτά. Γιατί σας άκουσα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ουσιαστικά, </w:t>
      </w:r>
      <w:r>
        <w:rPr>
          <w:rFonts w:eastAsia="Times New Roman" w:cs="Times New Roman"/>
          <w:szCs w:val="24"/>
        </w:rPr>
        <w:t>να λέτε εμείς κάνουμε κοινωνική πολιτική και ας παράγουμε ελλείμματα</w:t>
      </w:r>
      <w:r>
        <w:rPr>
          <w:rFonts w:eastAsia="Times New Roman" w:cs="Times New Roman"/>
          <w:szCs w:val="24"/>
        </w:rPr>
        <w:t>.</w:t>
      </w:r>
      <w:r>
        <w:rPr>
          <w:rFonts w:eastAsia="Times New Roman" w:cs="Times New Roman"/>
          <w:szCs w:val="24"/>
        </w:rPr>
        <w:t xml:space="preserve"> </w:t>
      </w:r>
    </w:p>
    <w:p w14:paraId="20B644FC"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Εγώ;</w:t>
      </w:r>
    </w:p>
    <w:p w14:paraId="20B644FD"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Αντικρούσ</w:t>
      </w:r>
      <w:r>
        <w:rPr>
          <w:rFonts w:eastAsia="Times New Roman" w:cs="Times New Roman"/>
          <w:szCs w:val="24"/>
        </w:rPr>
        <w:t xml:space="preserve">ατε το επιχείρημα με αυτόν τον τρόπο. </w:t>
      </w:r>
      <w:r>
        <w:rPr>
          <w:rFonts w:eastAsia="Times New Roman" w:cs="Times New Roman"/>
          <w:szCs w:val="24"/>
        </w:rPr>
        <w:t>Σ</w:t>
      </w:r>
      <w:r>
        <w:rPr>
          <w:rFonts w:eastAsia="Times New Roman" w:cs="Times New Roman"/>
          <w:szCs w:val="24"/>
        </w:rPr>
        <w:t>ας λέω ότι κοινωνική πολιτική χρειαζόμαστε χωρίς ελλείμματα. Να συμφωνήσουμε εδώ μέσα τουλάχιστον σε αυτό.</w:t>
      </w:r>
    </w:p>
    <w:p w14:paraId="20B644FE"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εβαίως γιατί αναφερθήκατε σε μία μάχη ΣΥΡΙΖΑ και Νέα Δημοκρατία ποιος έχει τα περισσότερα μαγαζιά στον Τύπο, </w:t>
      </w:r>
      <w:r>
        <w:rPr>
          <w:rFonts w:eastAsia="Times New Roman" w:cs="Times New Roman"/>
          <w:szCs w:val="24"/>
        </w:rPr>
        <w:t>και αναφέρομαι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σε ό,τι </w:t>
      </w:r>
      <w:r>
        <w:rPr>
          <w:rFonts w:eastAsia="Times New Roman" w:cs="Times New Roman"/>
          <w:szCs w:val="24"/>
        </w:rPr>
        <w:lastRenderedPageBreak/>
        <w:t xml:space="preserve">είπε ο κ. </w:t>
      </w:r>
      <w:proofErr w:type="spellStart"/>
      <w:r>
        <w:rPr>
          <w:rFonts w:eastAsia="Times New Roman" w:cs="Times New Roman"/>
          <w:szCs w:val="24"/>
        </w:rPr>
        <w:t>Σπίρτζης</w:t>
      </w:r>
      <w:proofErr w:type="spellEnd"/>
      <w:r>
        <w:rPr>
          <w:rFonts w:eastAsia="Times New Roman" w:cs="Times New Roman"/>
          <w:szCs w:val="24"/>
        </w:rPr>
        <w:t xml:space="preserve">, φτάσατε να πείτε ότι «από μαγαζιά στον ΣΥΡΙΖΑ δυσκολευόμαστε να βρούμε». Σοβαρά παλεύετε να βρείτε μαγαζιά στον ΣΥΡΙΖΑ και απλά δυσκολεύεστε; Αυτό είπατε σήμερα στο </w:t>
      </w:r>
      <w:r>
        <w:rPr>
          <w:rFonts w:eastAsia="Times New Roman" w:cs="Times New Roman"/>
          <w:szCs w:val="24"/>
        </w:rPr>
        <w:t>ε</w:t>
      </w:r>
      <w:r>
        <w:rPr>
          <w:rFonts w:eastAsia="Times New Roman" w:cs="Times New Roman"/>
          <w:szCs w:val="24"/>
        </w:rPr>
        <w:t xml:space="preserve">λληνικό Κοινοβούλιο; Αυτή είναι η </w:t>
      </w:r>
      <w:r>
        <w:rPr>
          <w:rFonts w:eastAsia="Times New Roman" w:cs="Times New Roman"/>
          <w:szCs w:val="24"/>
        </w:rPr>
        <w:t>πολιτική σας στον Τύπο; Κοιτάξτε, πολλές φορές την ώρα που μιλάτε</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αποκαλύπτεστε στην Κυβέρνηση. Γι’ αυτό θέλει προσοχή.</w:t>
      </w:r>
    </w:p>
    <w:p w14:paraId="20B644FF"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Μπράβο, ευχαριστώ.</w:t>
      </w:r>
    </w:p>
    <w:p w14:paraId="20B64500"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w:t>
      </w:r>
      <w:r>
        <w:rPr>
          <w:rFonts w:eastAsia="Times New Roman" w:cs="Times New Roman"/>
          <w:szCs w:val="24"/>
        </w:rPr>
        <w:t>Γ</w:t>
      </w:r>
      <w:r>
        <w:rPr>
          <w:rFonts w:eastAsia="Times New Roman" w:cs="Times New Roman"/>
          <w:szCs w:val="24"/>
        </w:rPr>
        <w:t xml:space="preserve">ι’ αυτό χρειάζεται σε όλα </w:t>
      </w:r>
      <w:r>
        <w:rPr>
          <w:rFonts w:eastAsia="Times New Roman" w:cs="Times New Roman"/>
          <w:szCs w:val="24"/>
        </w:rPr>
        <w:t>τα θέματα να έχουμε την πολιτική, η οποία θα προωθήσει την επίλυση των προβλημάτων.</w:t>
      </w:r>
    </w:p>
    <w:p w14:paraId="20B64501"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0B64502"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ολοκληρώνετε, κύριε Θεοχαρόπουλε.</w:t>
      </w:r>
    </w:p>
    <w:p w14:paraId="20B64503"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ΑΘΑΝΑΣΙΟΣ</w:t>
      </w:r>
      <w:r>
        <w:rPr>
          <w:rFonts w:eastAsia="Times New Roman" w:cs="Times New Roman"/>
          <w:b/>
          <w:szCs w:val="24"/>
        </w:rPr>
        <w:t xml:space="preserve"> ΘΕΟΧΑΡΟΠΟΥΛΟΣ:</w:t>
      </w:r>
      <w:r>
        <w:rPr>
          <w:rFonts w:eastAsia="Times New Roman" w:cs="Times New Roman"/>
          <w:szCs w:val="24"/>
        </w:rPr>
        <w:t xml:space="preserve"> Κλείνω, κύριε Πρόεδρε, λέγοντας ότι για το θέμα της Μυτιλήνης σήμερα για τον σεισμό, εύχομαι να μην υπάρχει κανένα θύμα μέχρι το τέλος και στη διαδικασία απεγκλωβισμού και σύντομη ανάρρωση στους τραυματίες. </w:t>
      </w:r>
      <w:r>
        <w:rPr>
          <w:rFonts w:eastAsia="Times New Roman" w:cs="Times New Roman"/>
          <w:szCs w:val="24"/>
        </w:rPr>
        <w:t>Β</w:t>
      </w:r>
      <w:r>
        <w:rPr>
          <w:rFonts w:eastAsia="Times New Roman" w:cs="Times New Roman"/>
          <w:szCs w:val="24"/>
        </w:rPr>
        <w:t>έβαια να μπορέσει το κράτος να έ</w:t>
      </w:r>
      <w:r>
        <w:rPr>
          <w:rFonts w:eastAsia="Times New Roman" w:cs="Times New Roman"/>
          <w:szCs w:val="24"/>
        </w:rPr>
        <w:t xml:space="preserve">χει άμεση </w:t>
      </w:r>
      <w:r>
        <w:rPr>
          <w:rFonts w:eastAsia="Times New Roman" w:cs="Times New Roman"/>
          <w:szCs w:val="24"/>
        </w:rPr>
        <w:lastRenderedPageBreak/>
        <w:t>δραστηριότητα στο θέμα</w:t>
      </w:r>
      <w:r>
        <w:rPr>
          <w:rFonts w:eastAsia="Times New Roman" w:cs="Times New Roman"/>
          <w:szCs w:val="24"/>
        </w:rPr>
        <w:t>,</w:t>
      </w:r>
      <w:r>
        <w:rPr>
          <w:rFonts w:eastAsia="Times New Roman" w:cs="Times New Roman"/>
          <w:szCs w:val="24"/>
        </w:rPr>
        <w:t xml:space="preserve"> ώστε να μπορέσει να υπάρξει η κατάλληλη ανταπόκριση της πολιτείας σε αυτή τη δύσκολη στιγμή που ζουν οι συμπολίτες μας.</w:t>
      </w:r>
    </w:p>
    <w:p w14:paraId="20B64504"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20B64505"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Αϊβατίδης</w:t>
      </w:r>
      <w:proofErr w:type="spellEnd"/>
      <w:r>
        <w:rPr>
          <w:rFonts w:eastAsia="Times New Roman" w:cs="Times New Roman"/>
          <w:szCs w:val="24"/>
        </w:rPr>
        <w:t xml:space="preserve"> για τρία λεπτά, σύμφωνα με</w:t>
      </w:r>
      <w:r>
        <w:rPr>
          <w:rFonts w:eastAsia="Times New Roman" w:cs="Times New Roman"/>
          <w:szCs w:val="24"/>
        </w:rPr>
        <w:t xml:space="preserve"> τον Κανονισμό.</w:t>
      </w:r>
    </w:p>
    <w:p w14:paraId="20B64506"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Τολμώ να πω</w:t>
      </w:r>
      <w:r>
        <w:rPr>
          <w:rFonts w:eastAsia="Times New Roman" w:cs="Times New Roman"/>
          <w:szCs w:val="24"/>
        </w:rPr>
        <w:t>,</w:t>
      </w:r>
      <w:r>
        <w:rPr>
          <w:rFonts w:eastAsia="Times New Roman" w:cs="Times New Roman"/>
          <w:szCs w:val="24"/>
        </w:rPr>
        <w:t xml:space="preserve"> πως η σημερινή διαδικασία δεν θα λάμβανε χώρα</w:t>
      </w:r>
      <w:r>
        <w:rPr>
          <w:rFonts w:eastAsia="Times New Roman" w:cs="Times New Roman"/>
          <w:szCs w:val="24"/>
        </w:rPr>
        <w:t>,</w:t>
      </w:r>
      <w:r>
        <w:rPr>
          <w:rFonts w:eastAsia="Times New Roman" w:cs="Times New Roman"/>
          <w:szCs w:val="24"/>
        </w:rPr>
        <w:t xml:space="preserve"> εάν ο υπόλογος για το σκάνδαλο των πλαστών εισιτηρίων και της υπεξαίρεσης του 1,2 περίπου εκατομμυρ</w:t>
      </w:r>
      <w:r>
        <w:rPr>
          <w:rFonts w:eastAsia="Times New Roman" w:cs="Times New Roman"/>
          <w:szCs w:val="24"/>
        </w:rPr>
        <w:t>ίου</w:t>
      </w:r>
      <w:r>
        <w:rPr>
          <w:rFonts w:eastAsia="Times New Roman" w:cs="Times New Roman"/>
          <w:szCs w:val="24"/>
        </w:rPr>
        <w:t xml:space="preserve"> ευρώ κατά το έτος 2015</w:t>
      </w:r>
      <w:r>
        <w:rPr>
          <w:rFonts w:eastAsia="Times New Roman" w:cs="Times New Roman"/>
          <w:szCs w:val="24"/>
        </w:rPr>
        <w:t>,</w:t>
      </w:r>
      <w:r>
        <w:rPr>
          <w:rFonts w:eastAsia="Times New Roman" w:cs="Times New Roman"/>
          <w:szCs w:val="24"/>
        </w:rPr>
        <w:t xml:space="preserve"> δεν ήταν ο νυν Γενικός Διευθυντής </w:t>
      </w:r>
      <w:r>
        <w:rPr>
          <w:rFonts w:eastAsia="Times New Roman" w:cs="Times New Roman"/>
          <w:szCs w:val="24"/>
        </w:rPr>
        <w:t>της Νέας Δημοκρατίας, ο κ. Νικόλαος Παπαθανάσης, ο οποίος, βέβαια, δεν θα έλεγα ότι είναι οψιφανής στα πολιτικά δρώμενα της χώρας.</w:t>
      </w:r>
    </w:p>
    <w:p w14:paraId="20B64507"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EC63A9">
        <w:rPr>
          <w:rFonts w:eastAsia="Times New Roman" w:cs="Times New Roman"/>
          <w:b/>
          <w:szCs w:val="24"/>
        </w:rPr>
        <w:t>ΣΠΥΡΙΔΩΝ ΛΥΚΟΥΔΗΣ</w:t>
      </w:r>
      <w:r>
        <w:rPr>
          <w:rFonts w:eastAsia="Times New Roman" w:cs="Times New Roman"/>
          <w:szCs w:val="24"/>
        </w:rPr>
        <w:t>)</w:t>
      </w:r>
    </w:p>
    <w:p w14:paraId="20B64508" w14:textId="77777777" w:rsidR="004A4550" w:rsidRDefault="00007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Ήδη από το 1989, εκείνη τ</w:t>
      </w:r>
      <w:r>
        <w:rPr>
          <w:rFonts w:eastAsia="Times New Roman" w:cs="Times New Roman"/>
          <w:szCs w:val="24"/>
        </w:rPr>
        <w:t>ην επονομαζόμενη από το πάλαι ποτέ ΠΑΣΟΚ «βρώμικη συγκυβέρνηση», «το βρώμικο 1989», ο κ. Παπαθανάσης διατέλεσε μέλος της Ελληνικής Αεροπορικής Βιομηχανίας μέχρι το 1991, από το 1991 μέχρι το 1993 ήταν Αναπληρωτής Γενικός Διευθυντής στην Ολυμπιακή Αεροπλοΐα</w:t>
      </w:r>
      <w:r>
        <w:rPr>
          <w:rFonts w:eastAsia="Times New Roman" w:cs="Times New Roman"/>
          <w:szCs w:val="24"/>
        </w:rPr>
        <w:t xml:space="preserve"> και μεταξύ 2005 και 2009 ήταν Διευθύνων Σύμβουλος της ΗΣΑΠ.</w:t>
      </w:r>
    </w:p>
    <w:p w14:paraId="20B64509" w14:textId="77777777" w:rsidR="004A4550" w:rsidRDefault="00007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Αναφέρθηκε από τον κύριο Υπουργό ότι έχει ασκηθεί κάποια δίωξη για παράβαση καθήκοντος. Έχοντας κάποια μικρή πείρα σε νομικά θέματα, γνωρίζω ότι σε ανάλογες περιπτώσεις είναι δυνατόν να ασκηθεί κ</w:t>
      </w:r>
      <w:r>
        <w:rPr>
          <w:rFonts w:eastAsia="Times New Roman" w:cs="Times New Roman"/>
          <w:szCs w:val="24"/>
        </w:rPr>
        <w:t xml:space="preserve">αι ποινική δίωξη για ηθική αυτουργία σε κακουργηματική υπεξαίρεση. Όμως, αυτό είναι θέμα της </w:t>
      </w:r>
      <w:r>
        <w:rPr>
          <w:rFonts w:eastAsia="Times New Roman" w:cs="Times New Roman"/>
          <w:szCs w:val="24"/>
        </w:rPr>
        <w:t>δ</w:t>
      </w:r>
      <w:r w:rsidDel="005D79FE">
        <w:rPr>
          <w:rFonts w:eastAsia="Times New Roman" w:cs="Times New Roman"/>
          <w:szCs w:val="24"/>
        </w:rPr>
        <w:t>ικαιοσύνης</w:t>
      </w:r>
      <w:r>
        <w:rPr>
          <w:rFonts w:eastAsia="Times New Roman" w:cs="Times New Roman"/>
          <w:szCs w:val="24"/>
        </w:rPr>
        <w:t xml:space="preserve"> </w:t>
      </w:r>
      <w:r>
        <w:rPr>
          <w:rFonts w:eastAsia="Times New Roman" w:cs="Times New Roman"/>
          <w:szCs w:val="24"/>
        </w:rPr>
        <w:t xml:space="preserve">και θα έλεγα ότι δεν πρέπει να αποτελεί αντικείμενο πολιτικής αντιπαράθεσης και δη να μεταμορφώνεται σε ένα μέσο πολιτικού αντιπερισπασμού, όπως είναι </w:t>
      </w:r>
      <w:r>
        <w:rPr>
          <w:rFonts w:eastAsia="Times New Roman" w:cs="Times New Roman"/>
          <w:szCs w:val="24"/>
        </w:rPr>
        <w:t xml:space="preserve">η σημερινή επερώτηση. </w:t>
      </w:r>
    </w:p>
    <w:p w14:paraId="20B6450A" w14:textId="77777777" w:rsidR="004A4550" w:rsidRDefault="00007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Βεβαίως, σεβόμαστε το τεκμήριο της αθωότητας, ενώ η Νέα Δημοκρατία και άλλα κόμματα δεν σέβονται το τεκμήριο της </w:t>
      </w:r>
      <w:r w:rsidDel="005D79FE">
        <w:rPr>
          <w:rFonts w:eastAsia="Times New Roman" w:cs="Times New Roman"/>
          <w:szCs w:val="24"/>
        </w:rPr>
        <w:t>αθωότητ</w:t>
      </w:r>
      <w:r>
        <w:rPr>
          <w:rFonts w:eastAsia="Times New Roman" w:cs="Times New Roman"/>
          <w:szCs w:val="24"/>
        </w:rPr>
        <w:t>α</w:t>
      </w:r>
      <w:r w:rsidDel="005D79FE">
        <w:rPr>
          <w:rFonts w:eastAsia="Times New Roman" w:cs="Times New Roman"/>
          <w:szCs w:val="24"/>
        </w:rPr>
        <w:t xml:space="preserve">ς </w:t>
      </w:r>
      <w:r>
        <w:rPr>
          <w:rFonts w:eastAsia="Times New Roman" w:cs="Times New Roman"/>
          <w:szCs w:val="24"/>
        </w:rPr>
        <w:t xml:space="preserve">για το θέμα της Χρυσής Αυγής. Φαίνεται πως είμαστε περισσότερο δημοκράτες από αυτούς. Και πράγματι, το </w:t>
      </w:r>
      <w:r>
        <w:rPr>
          <w:rFonts w:eastAsia="Times New Roman" w:cs="Times New Roman"/>
          <w:szCs w:val="24"/>
        </w:rPr>
        <w:t>πιστεύω.</w:t>
      </w:r>
    </w:p>
    <w:p w14:paraId="20B6450B" w14:textId="77777777" w:rsidR="004A4550" w:rsidRDefault="00007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Εκείνο, που έχει ενδιαφέρον, είναι το εξής: Τόσο στην ερώτηση που κατέθεσε ο κ. Κωνσταντίνος Καραμανλής την 24η Φεβρουαρίου του 2017 όσο και στο έγγραφο της επερωτήσεως με ημερομηνία 15-5-2017, υπάρχει μια λέξη-κλειδί, στην πρώτη σελίδα προς το τέ</w:t>
      </w:r>
      <w:r>
        <w:rPr>
          <w:rFonts w:eastAsia="Times New Roman" w:cs="Times New Roman"/>
          <w:szCs w:val="24"/>
        </w:rPr>
        <w:t xml:space="preserve">λος, η λέξη «τελικά». Η λέξη «τελικά» είναι σαν να υιοθετεί η Νέα Δημοκρατία ότι το γνήσιο και αληθές πόρισμα είναι αυτό το πόρισμα του εσωτερικού ελέγχου της ΣΤΑΣΥ. </w:t>
      </w:r>
    </w:p>
    <w:p w14:paraId="20B6450C" w14:textId="77777777" w:rsidR="004A4550" w:rsidRDefault="00007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Όμως, θα έπρεπε οι υπεύθυνοι της Νέας Δημοκρατίας να έχουν αναγνώσει τα δελτία Τύπου, τα </w:t>
      </w:r>
      <w:r>
        <w:rPr>
          <w:rFonts w:eastAsia="Times New Roman" w:cs="Times New Roman"/>
          <w:szCs w:val="24"/>
        </w:rPr>
        <w:t>οποία είχαν δοθεί στη δημοσιότητα, από το Γρα</w:t>
      </w:r>
      <w:r>
        <w:rPr>
          <w:rFonts w:eastAsia="Times New Roman" w:cs="Times New Roman"/>
          <w:szCs w:val="24"/>
        </w:rPr>
        <w:lastRenderedPageBreak/>
        <w:t>φείο του Γενικού Επιθεωρητή Δημόσιας Διοίκησης, στα οποία ρητώς αναφέρεται πως το πόρισμα αυτό, το εσωτερικό πόρισμα της ΣΤΑΣΥ, είναι διάτρητο -και θα έλεγα και παράνομο- διότι γίνεται ερήμην του ΟΑΣΑ με μια μορ</w:t>
      </w:r>
      <w:r>
        <w:rPr>
          <w:rFonts w:eastAsia="Times New Roman" w:cs="Times New Roman"/>
          <w:szCs w:val="24"/>
        </w:rPr>
        <w:t xml:space="preserve">φή αυτονομίας, με χρήση κάποιων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όπως επίσης και με μια δυνατότητα που έδωσε σε υπαιτίους, ένα χρονικό παράθυρο, προκειμένου να αλλοιώσουν στοιχεία.</w:t>
      </w:r>
    </w:p>
    <w:p w14:paraId="20B6450D" w14:textId="77777777" w:rsidR="004A4550" w:rsidRDefault="00007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Τα τρία αυτά δελτία Τύπου, τα οποία θα ήθελα να τα καταθέσω για τα Πρακτικά, κάνουν πασίδηλο ότι </w:t>
      </w:r>
      <w:r>
        <w:rPr>
          <w:rFonts w:eastAsia="Times New Roman" w:cs="Times New Roman"/>
          <w:szCs w:val="24"/>
        </w:rPr>
        <w:t xml:space="preserve">αυτό το εσωτερικό πόρισμα της ΣΤΑΣΥ έχει έναν </w:t>
      </w:r>
      <w:proofErr w:type="spellStart"/>
      <w:r>
        <w:rPr>
          <w:rFonts w:eastAsia="Times New Roman" w:cs="Times New Roman"/>
          <w:szCs w:val="24"/>
        </w:rPr>
        <w:t>συγκαλυπτικό</w:t>
      </w:r>
      <w:proofErr w:type="spellEnd"/>
      <w:r>
        <w:rPr>
          <w:rFonts w:eastAsia="Times New Roman" w:cs="Times New Roman"/>
          <w:szCs w:val="24"/>
        </w:rPr>
        <w:t xml:space="preserve"> χαρακτήρα. Και νομίζω ότι και γι’ αυτόν τον </w:t>
      </w:r>
      <w:proofErr w:type="spellStart"/>
      <w:r>
        <w:rPr>
          <w:rFonts w:eastAsia="Times New Roman" w:cs="Times New Roman"/>
          <w:szCs w:val="24"/>
        </w:rPr>
        <w:t>συγκαλυπτικό</w:t>
      </w:r>
      <w:proofErr w:type="spellEnd"/>
      <w:r>
        <w:rPr>
          <w:rFonts w:eastAsia="Times New Roman" w:cs="Times New Roman"/>
          <w:szCs w:val="24"/>
        </w:rPr>
        <w:t xml:space="preserve"> χαρακτήρα είναι </w:t>
      </w:r>
      <w:proofErr w:type="spellStart"/>
      <w:r>
        <w:rPr>
          <w:rFonts w:eastAsia="Times New Roman" w:cs="Times New Roman"/>
          <w:szCs w:val="24"/>
        </w:rPr>
        <w:t>υπόλογη</w:t>
      </w:r>
      <w:proofErr w:type="spellEnd"/>
      <w:r>
        <w:rPr>
          <w:rFonts w:eastAsia="Times New Roman" w:cs="Times New Roman"/>
          <w:szCs w:val="24"/>
        </w:rPr>
        <w:t xml:space="preserve"> η νυν </w:t>
      </w:r>
      <w:r>
        <w:rPr>
          <w:rFonts w:eastAsia="Times New Roman" w:cs="Times New Roman"/>
          <w:szCs w:val="24"/>
        </w:rPr>
        <w:t>δ</w:t>
      </w:r>
      <w:r w:rsidDel="00A34008">
        <w:rPr>
          <w:rFonts w:eastAsia="Times New Roman" w:cs="Times New Roman"/>
          <w:szCs w:val="24"/>
        </w:rPr>
        <w:t xml:space="preserve">ιοίκηση </w:t>
      </w:r>
      <w:r>
        <w:rPr>
          <w:rFonts w:eastAsia="Times New Roman" w:cs="Times New Roman"/>
          <w:szCs w:val="24"/>
        </w:rPr>
        <w:t>της ΣΤΑΣΥ.</w:t>
      </w:r>
    </w:p>
    <w:p w14:paraId="20B6450E" w14:textId="77777777" w:rsidR="004A4550" w:rsidRDefault="00007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Αϊβατίδης</w:t>
      </w:r>
      <w:proofErr w:type="spellEnd"/>
      <w:r>
        <w:rPr>
          <w:rFonts w:eastAsia="Times New Roman" w:cs="Times New Roman"/>
          <w:szCs w:val="24"/>
        </w:rPr>
        <w:t xml:space="preserve"> καταθέτει για τα Πρακτικά τα προαναφερθέ</w:t>
      </w:r>
      <w:r>
        <w:rPr>
          <w:rFonts w:eastAsia="Times New Roman" w:cs="Times New Roman"/>
          <w:szCs w:val="24"/>
        </w:rPr>
        <w:t>ντα δελτία Τύπου, τα οποία βρίσκονται στο αρχείο του Τμήματος Γραμματείας της Διεύθυνσης Στενογραφίας και Πρακτικών της Βουλής)</w:t>
      </w:r>
    </w:p>
    <w:p w14:paraId="20B6450F" w14:textId="77777777" w:rsidR="004A4550" w:rsidRDefault="00007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ήθελα και εγώ με τη σειρά μου να εκφράσω τη συμπαράστασή μου στον δοκιμαζόμενο, από τον εγκέλαδο, λαό της Μυτιλήνης. Πληροφορ</w:t>
      </w:r>
      <w:r>
        <w:rPr>
          <w:rFonts w:eastAsia="Times New Roman" w:cs="Times New Roman"/>
          <w:szCs w:val="24"/>
        </w:rPr>
        <w:t xml:space="preserve">ίες κάνουν λόγο ότι ο τρούλος του Αγίου </w:t>
      </w:r>
      <w:proofErr w:type="spellStart"/>
      <w:r>
        <w:rPr>
          <w:rFonts w:eastAsia="Times New Roman" w:cs="Times New Roman"/>
          <w:szCs w:val="24"/>
        </w:rPr>
        <w:t>Παντελεήμονος</w:t>
      </w:r>
      <w:proofErr w:type="spellEnd"/>
      <w:r>
        <w:rPr>
          <w:rFonts w:eastAsia="Times New Roman" w:cs="Times New Roman"/>
          <w:szCs w:val="24"/>
        </w:rPr>
        <w:t xml:space="preserve"> στο </w:t>
      </w:r>
      <w:proofErr w:type="spellStart"/>
      <w:r>
        <w:rPr>
          <w:rFonts w:eastAsia="Times New Roman" w:cs="Times New Roman"/>
          <w:szCs w:val="24"/>
        </w:rPr>
        <w:t>Πλωμάρι</w:t>
      </w:r>
      <w:proofErr w:type="spellEnd"/>
      <w:r>
        <w:rPr>
          <w:rFonts w:eastAsia="Times New Roman" w:cs="Times New Roman"/>
          <w:szCs w:val="24"/>
        </w:rPr>
        <w:t xml:space="preserve"> κατέπεσε. Καλό θα ήταν η πολιτεία, αφού αντιμετωπίσει την οξεία κατάσταση, να αποκαταστήσει και τον τρούλο, όπως και να προβεί και στις δέουσες ενέργειες που </w:t>
      </w:r>
      <w:r>
        <w:rPr>
          <w:rFonts w:eastAsia="Times New Roman" w:cs="Times New Roman"/>
          <w:szCs w:val="24"/>
        </w:rPr>
        <w:lastRenderedPageBreak/>
        <w:t xml:space="preserve">αφορούν σε οτιδήποτε είναι καλό </w:t>
      </w:r>
      <w:r>
        <w:rPr>
          <w:rFonts w:eastAsia="Times New Roman" w:cs="Times New Roman"/>
          <w:szCs w:val="24"/>
        </w:rPr>
        <w:t>για τον κόσμο εκεί, που αυτή τη στιγμή δοκιμάζεται.</w:t>
      </w:r>
    </w:p>
    <w:p w14:paraId="20B64510" w14:textId="77777777" w:rsidR="004A4550" w:rsidRDefault="00007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Τέλος, θα ήθελα να αναφερθώ στο εξής: Σήμερα η </w:t>
      </w:r>
      <w:r>
        <w:rPr>
          <w:rFonts w:eastAsia="Times New Roman" w:cs="Times New Roman"/>
          <w:szCs w:val="24"/>
        </w:rPr>
        <w:t>Ρ</w:t>
      </w:r>
      <w:r>
        <w:rPr>
          <w:rFonts w:eastAsia="Times New Roman" w:cs="Times New Roman"/>
          <w:szCs w:val="24"/>
        </w:rPr>
        <w:t>ω</w:t>
      </w:r>
      <w:r>
        <w:rPr>
          <w:rFonts w:eastAsia="Times New Roman" w:cs="Times New Roman"/>
          <w:szCs w:val="24"/>
        </w:rPr>
        <w:t>σικ</w:t>
      </w:r>
      <w:r>
        <w:rPr>
          <w:rFonts w:eastAsia="Times New Roman" w:cs="Times New Roman"/>
          <w:szCs w:val="24"/>
        </w:rPr>
        <w:t>ή</w:t>
      </w:r>
      <w:r>
        <w:rPr>
          <w:rFonts w:eastAsia="Times New Roman" w:cs="Times New Roman"/>
          <w:szCs w:val="24"/>
        </w:rPr>
        <w:t xml:space="preserve"> </w:t>
      </w:r>
      <w:r>
        <w:rPr>
          <w:rFonts w:eastAsia="Times New Roman" w:cs="Times New Roman"/>
          <w:szCs w:val="24"/>
        </w:rPr>
        <w:t>Ομοσπονδία εορτάζει την Ημέρα της Ρωσίας, την εθνική εορτή των Ρώσων και είναι μια επίσημη αργία του ρωσικού κράτους. Η Χρυσή Αυγή συγχαίρει το ρωσικό</w:t>
      </w:r>
      <w:r>
        <w:rPr>
          <w:rFonts w:eastAsia="Times New Roman" w:cs="Times New Roman"/>
          <w:szCs w:val="24"/>
        </w:rPr>
        <w:t xml:space="preserve"> έθνος επ’ ευκαιρία της Ημέρας της Ρωσίας, και τονίζει προς πάσα κατεύθυνση πως είναι κεφαλαιώδους αξίας η έναρξη ουσιαστικής και ειλικρινούς γεωπολιτικής στροφής προς την ορθόδοξη, ομόδοξη και φίλη Ρωσία, που είναι ιστορικά αποδεδειγμένο ότι έχει εισφέρει</w:t>
      </w:r>
      <w:r>
        <w:rPr>
          <w:rFonts w:eastAsia="Times New Roman" w:cs="Times New Roman"/>
          <w:szCs w:val="24"/>
        </w:rPr>
        <w:t xml:space="preserve"> για την Ελλάδα και για την ελευθερία της Ελλάδος. </w:t>
      </w:r>
    </w:p>
    <w:p w14:paraId="20B64511" w14:textId="77777777" w:rsidR="004A4550" w:rsidRDefault="00007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Να θυμίσω μόνο δύο ονόματα, του Λογγίνου </w:t>
      </w:r>
      <w:proofErr w:type="spellStart"/>
      <w:r>
        <w:rPr>
          <w:rFonts w:eastAsia="Times New Roman" w:cs="Times New Roman"/>
          <w:szCs w:val="24"/>
        </w:rPr>
        <w:t>Πέτροβιτς</w:t>
      </w:r>
      <w:proofErr w:type="spellEnd"/>
      <w:r>
        <w:rPr>
          <w:rFonts w:eastAsia="Times New Roman" w:cs="Times New Roman"/>
          <w:szCs w:val="24"/>
        </w:rPr>
        <w:t xml:space="preserve"> </w:t>
      </w:r>
      <w:proofErr w:type="spellStart"/>
      <w:r>
        <w:rPr>
          <w:rFonts w:eastAsia="Times New Roman" w:cs="Times New Roman"/>
          <w:szCs w:val="24"/>
        </w:rPr>
        <w:t>Χέυδεν</w:t>
      </w:r>
      <w:proofErr w:type="spellEnd"/>
      <w:r>
        <w:rPr>
          <w:rFonts w:eastAsia="Times New Roman" w:cs="Times New Roman"/>
          <w:szCs w:val="24"/>
        </w:rPr>
        <w:t xml:space="preserve">, του Ρώσου ναυάρχου στη Ναυμαχία του </w:t>
      </w:r>
      <w:proofErr w:type="spellStart"/>
      <w:r>
        <w:rPr>
          <w:rFonts w:eastAsia="Times New Roman" w:cs="Times New Roman"/>
          <w:szCs w:val="24"/>
        </w:rPr>
        <w:t>Ναυαρίνου</w:t>
      </w:r>
      <w:proofErr w:type="spellEnd"/>
      <w:r>
        <w:rPr>
          <w:rFonts w:eastAsia="Times New Roman" w:cs="Times New Roman"/>
          <w:szCs w:val="24"/>
        </w:rPr>
        <w:t xml:space="preserve"> το 1827, όπως και του </w:t>
      </w:r>
      <w:r w:rsidDel="00B55D89">
        <w:rPr>
          <w:rFonts w:eastAsia="Times New Roman" w:cs="Times New Roman"/>
          <w:szCs w:val="24"/>
        </w:rPr>
        <w:t>στρατηγ</w:t>
      </w:r>
      <w:r>
        <w:rPr>
          <w:rFonts w:eastAsia="Times New Roman" w:cs="Times New Roman"/>
          <w:szCs w:val="24"/>
        </w:rPr>
        <w:t xml:space="preserve">ού </w:t>
      </w:r>
      <w:r>
        <w:rPr>
          <w:rFonts w:eastAsia="Times New Roman" w:cs="Times New Roman"/>
          <w:szCs w:val="24"/>
        </w:rPr>
        <w:t xml:space="preserve">Ιβάν Ιβάνοβιτς </w:t>
      </w:r>
      <w:proofErr w:type="spellStart"/>
      <w:r>
        <w:rPr>
          <w:rFonts w:eastAsia="Times New Roman" w:cs="Times New Roman"/>
          <w:szCs w:val="24"/>
        </w:rPr>
        <w:t>Ντίμπιτς</w:t>
      </w:r>
      <w:proofErr w:type="spellEnd"/>
      <w:r>
        <w:rPr>
          <w:rFonts w:eastAsia="Times New Roman" w:cs="Times New Roman"/>
          <w:szCs w:val="24"/>
        </w:rPr>
        <w:t>, που ακόμα και ο Μαρξ αποδέχθηκε, ότι εξαιτ</w:t>
      </w:r>
      <w:r>
        <w:rPr>
          <w:rFonts w:eastAsia="Times New Roman" w:cs="Times New Roman"/>
          <w:szCs w:val="24"/>
        </w:rPr>
        <w:t>ίας του και με την κάθοδό του στη Χερσόνησο του Αίμου κατάφερε το ελληνικό κράτος να κερδίσει την ανεξαρτησία του.</w:t>
      </w:r>
    </w:p>
    <w:p w14:paraId="20B64512" w14:textId="77777777" w:rsidR="004A4550" w:rsidRDefault="00007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Ευχαριστώ.</w:t>
      </w:r>
    </w:p>
    <w:p w14:paraId="20B64513"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20B64514"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 xml:space="preserve">Ο συνάδελφος κ. Χρήστος </w:t>
      </w:r>
      <w:proofErr w:type="spellStart"/>
      <w:r>
        <w:rPr>
          <w:rFonts w:eastAsia="Times New Roman" w:cs="Times New Roman"/>
          <w:szCs w:val="24"/>
        </w:rPr>
        <w:t>Κατσώτης</w:t>
      </w:r>
      <w:proofErr w:type="spellEnd"/>
      <w:r>
        <w:rPr>
          <w:rFonts w:eastAsia="Times New Roman" w:cs="Times New Roman"/>
          <w:szCs w:val="24"/>
        </w:rPr>
        <w:t xml:space="preserve"> από το Κομμουνιστικό Κόμμα Ελλάδας</w:t>
      </w:r>
      <w:r>
        <w:rPr>
          <w:rFonts w:eastAsia="Times New Roman" w:cs="Times New Roman"/>
          <w:szCs w:val="24"/>
        </w:rPr>
        <w:t xml:space="preserve"> έχει τον λόγο.</w:t>
      </w:r>
    </w:p>
    <w:p w14:paraId="20B64515"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Ευχαριστώ, κύριε Πρόεδρε.</w:t>
      </w:r>
    </w:p>
    <w:p w14:paraId="20B64516"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Με αφορμή τον σεισμό στη Μυτιλήνη, θέλουμε να εκφράσουμε τη συμπαράστασή μας σε όλους τους κατοίκους και να εκφράσουμε για άλλη μια φορά, κύριε Υπουργέ, την ανησυχία μας και την απαίτηση για την α</w:t>
      </w:r>
      <w:r>
        <w:rPr>
          <w:rFonts w:eastAsia="Times New Roman" w:cs="Times New Roman"/>
          <w:szCs w:val="24"/>
        </w:rPr>
        <w:t>ντισεισμική θωράκιση της χώρας, καθώς και για την αντιπλημμυρική προστασία. Είναι έργα άμεσης προτεραιότητας που αφορούν την ίδια τη ζωή του λαού και την προστασία του από τα ακραία φυσικά φαινόμενα.</w:t>
      </w:r>
    </w:p>
    <w:p w14:paraId="20B64517"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Ως κόμμα, έχουμε καταθέσει με διάφορους τρόπους τα παραπ</w:t>
      </w:r>
      <w:r>
        <w:rPr>
          <w:rFonts w:eastAsia="Times New Roman" w:cs="Times New Roman"/>
          <w:szCs w:val="24"/>
        </w:rPr>
        <w:t xml:space="preserve">άνω αιτήματα. </w:t>
      </w:r>
    </w:p>
    <w:p w14:paraId="20B64518"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Για τη συγκεκριμένη, βέβαια, επερώτηση, επειδή ο χρόνος δεν επαρκεί για να αναφερθούμε γενικά στην πολιτική που ασκεί η Κυβέρνηση, αλλά και η Αξιωματική Αντιπολίτευση στις μεταφορές, θέλουμε να περιοριστούμε σε ορισμένα ζητήματα.</w:t>
      </w:r>
    </w:p>
    <w:p w14:paraId="20B64519"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Ως ΚΚΕ θεωρ</w:t>
      </w:r>
      <w:r>
        <w:rPr>
          <w:rFonts w:eastAsia="Times New Roman" w:cs="Times New Roman"/>
          <w:szCs w:val="24"/>
        </w:rPr>
        <w:t xml:space="preserve">ούμε ότι το θέμα με τα εισιτήρια και τα ελλείμματα που αποδίδονται σε κακή διαχείριση ή σε απάτη πρέπει να διερευνηθεί άμεσα, να διαλευκανθεί και να αποδοθούν οι ευθύνες σε όσους τις έχουν. </w:t>
      </w:r>
    </w:p>
    <w:p w14:paraId="20B6451A"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Θέλουμε, επίσης, να επισημάνουμε, για να γνωρίζει συνολικά ο ελληνικός λαός, ότι στο όνομα της καταπολέμησης της διαφθοράς των σκανδάλων επιχειρούνται οι αναδιαρθρώσεις, οι αναπροσαρμογές, στον κρατικό τομέα, στην οικονομία, που θα διευκολύνουν τη δραστηρι</w:t>
      </w:r>
      <w:r>
        <w:rPr>
          <w:rFonts w:eastAsia="Times New Roman" w:cs="Times New Roman"/>
          <w:szCs w:val="24"/>
        </w:rPr>
        <w:t>ότητα των μεγάλων ομίλων και όχι μόνο.</w:t>
      </w:r>
    </w:p>
    <w:p w14:paraId="20B6451B"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Η προώθηση των ιδιωτικοποιήσεων απαιτεί και την αποδοχή -από ένα τμήμα τουλάχιστον- της κοινής γνώμης ως λύση σε κάποιο υπαρκτό πρόβλημα. Και πολιορκητικός κριός για την προώθηση αυτής της πολιτικής είναι η προπαγάνδα</w:t>
      </w:r>
      <w:r>
        <w:rPr>
          <w:rFonts w:eastAsia="Times New Roman" w:cs="Times New Roman"/>
          <w:szCs w:val="24"/>
        </w:rPr>
        <w:t xml:space="preserve"> που επικαλείται κακοδιαχείριση, διαφθορά -όχι ότι δεν υπάρχουν, μπορεί να υπάρχουν- και παρουσιάζονται ως τα αίτια μιας αναγκαίας εξυγίανσης.</w:t>
      </w:r>
    </w:p>
    <w:p w14:paraId="20B6451C"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Η προπαγάνδα των αστικών μέσων μαζικής ενημέρωσης έχει ως στόχο να εμφανίσει την πολιτική των ιδιωτικοποιήσεων ως</w:t>
      </w:r>
      <w:r>
        <w:rPr>
          <w:rFonts w:eastAsia="Times New Roman" w:cs="Times New Roman"/>
          <w:szCs w:val="24"/>
        </w:rPr>
        <w:t xml:space="preserve"> τη λύση νοικοκυρέματος, που θα επιλύσει τα μόνιμα προβλήματα των επιχειρήσεων που είναι σήμερα στο </w:t>
      </w:r>
      <w:r>
        <w:rPr>
          <w:rFonts w:eastAsia="Times New Roman" w:cs="Times New Roman"/>
          <w:szCs w:val="24"/>
        </w:rPr>
        <w:t>δ</w:t>
      </w:r>
      <w:r w:rsidDel="0046618D">
        <w:rPr>
          <w:rFonts w:eastAsia="Times New Roman" w:cs="Times New Roman"/>
          <w:szCs w:val="24"/>
        </w:rPr>
        <w:t>ημόσιο</w:t>
      </w:r>
      <w:r>
        <w:rPr>
          <w:rFonts w:eastAsia="Times New Roman" w:cs="Times New Roman"/>
          <w:szCs w:val="24"/>
        </w:rPr>
        <w:t>.</w:t>
      </w:r>
      <w:r>
        <w:rPr>
          <w:rFonts w:eastAsia="Times New Roman" w:cs="Times New Roman"/>
          <w:szCs w:val="24"/>
        </w:rPr>
        <w:t xml:space="preserve"> </w:t>
      </w:r>
    </w:p>
    <w:p w14:paraId="20B6451D"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Αποδεικνύεται όλη αυτήν την περίοδο ότι η προώθηση της απελευθέρωσης, όχι μόνο δεν έχει θετικό αντίκτυπο στη συγκράτηση του κόστους μεταφοράς, αλλ</w:t>
      </w:r>
      <w:r>
        <w:rPr>
          <w:rFonts w:eastAsia="Times New Roman" w:cs="Times New Roman"/>
          <w:szCs w:val="24"/>
        </w:rPr>
        <w:t>ά αντίθετα οδήγησε και οδηγεί στην εκτίναξή του. Τα εισιτήρια, η αύξησή τους, είναι η επιβεβαίωση αυτού που λέμε.</w:t>
      </w:r>
    </w:p>
    <w:p w14:paraId="20B6451E"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Ο καπιταλιστικός τρόπος παραγωγής, όπως αποτυπώνεται καθημερινά και σε όλες τις πτυχές της ζωής του λαού, έχει απόλυτη αδυναμία να ικα</w:t>
      </w:r>
      <w:r>
        <w:rPr>
          <w:rFonts w:eastAsia="Times New Roman" w:cs="Times New Roman"/>
          <w:szCs w:val="24"/>
        </w:rPr>
        <w:t>νοποιήσει τις λαϊκές ανάγκες. Οι κρατικές επιχειρήσεις, ακόμη και όταν λειτουργούν σε καθεστώς μονοπωλίων, δεν προσφέρουν υπηρεσίες σε χαμηλή τιμή, αφού στην πραγματικότητα υπάρχουν, για να διασφαλίσουν τη διευρυμένη αναπαραγωγή του κεφαλαίου και περισσότε</w:t>
      </w:r>
      <w:r>
        <w:rPr>
          <w:rFonts w:eastAsia="Times New Roman" w:cs="Times New Roman"/>
          <w:szCs w:val="24"/>
        </w:rPr>
        <w:t>ρο ή λιγότερο εμφανώς λειτουργούν με ιδιωτικοοικονομικά κριτήρια.</w:t>
      </w:r>
    </w:p>
    <w:p w14:paraId="20B6451F"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Το ΚΚΕ είναι κάθετα αντίθετο με την πολιτική της απελευθέρωσης. Στηρίζει την ικανοποίηση της ανάγκης μετακίνησης των εργαζομένων, των συνταξιούχων, των ανέργων, των αυτοαπασχολουμένων από δη</w:t>
      </w:r>
      <w:r>
        <w:rPr>
          <w:rFonts w:eastAsia="Times New Roman" w:cs="Times New Roman"/>
          <w:szCs w:val="24"/>
        </w:rPr>
        <w:t>μόσια μέσα μαζικής μεταφοράς, ασφαλή και φθηνά, με λύση επίσης των μεγάλων προβλημάτων των εργαζομένων σ’ αυτά.</w:t>
      </w:r>
    </w:p>
    <w:p w14:paraId="20B64520"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Καλούμε τους εργαζόμενους να συμπορευθούν με το ταξικό κίνημα στις διεκδικήσεις του για συλλογικές συμβάσεις εργασίας, για τις αμοιβές, τις εργα</w:t>
      </w:r>
      <w:r>
        <w:rPr>
          <w:rFonts w:eastAsia="Times New Roman" w:cs="Times New Roman"/>
          <w:szCs w:val="24"/>
        </w:rPr>
        <w:t>σιακές σχέσεις, τα ασφαλιστικά δικαιώματα και μία σειρά άλλα ζητήματα που αφορούν κάθε λαϊκή οικογένεια, κάθε πτυχή της ζωής της.</w:t>
      </w:r>
    </w:p>
    <w:p w14:paraId="20B64521"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Με αφορμή αυτά, κύριε Υπουργέ, σήμερα είχα μία ενόχληση από ένα άλλο στέλεχος της ΣΤΑΣΥ, ο οποίος γρονθοκοπήθηκε και απολύθηκε</w:t>
      </w:r>
      <w:r>
        <w:rPr>
          <w:rFonts w:eastAsia="Times New Roman" w:cs="Times New Roman"/>
          <w:szCs w:val="24"/>
        </w:rPr>
        <w:t xml:space="preserve"> πριν δύο ημέρες –το γνωρίζετε το θέμα, φαντάζομαι- από τον διευθύνοντα σύμβουλο και τον πρόεδρο της ΣΤΑΣΥ, επειδή αρνήθηκε την υποβάθμιση των </w:t>
      </w:r>
      <w:r>
        <w:rPr>
          <w:rFonts w:eastAsia="Times New Roman" w:cs="Times New Roman"/>
          <w:szCs w:val="24"/>
        </w:rPr>
        <w:lastRenderedPageBreak/>
        <w:t>υπηρεσιών του, λόγω της μετάθεσης που του έκαναν και επειδή αποκάλυψε διάφορα πράγματα μέσα στην υπηρεσία που δεν</w:t>
      </w:r>
      <w:r>
        <w:rPr>
          <w:rFonts w:eastAsia="Times New Roman" w:cs="Times New Roman"/>
          <w:szCs w:val="24"/>
        </w:rPr>
        <w:t xml:space="preserve"> συνάδουν με την αρχή της καλής λειτουργίας.</w:t>
      </w:r>
    </w:p>
    <w:p w14:paraId="20B64522"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Θα θέλαμε να διερευνήσετε το θέμα παραπέρα. Βεβαίως, δεν έχει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σχέση με τον πολιτικό φορέα που εμείς εκφράζουμε, ούτε με τον δικό σας, ωστόσο όμως δεν μπορεί να υπάρξει μία αδικία σε βάρος ενός ανθρώπου, ο</w:t>
      </w:r>
      <w:r>
        <w:rPr>
          <w:rFonts w:eastAsia="Times New Roman" w:cs="Times New Roman"/>
          <w:szCs w:val="24"/>
        </w:rPr>
        <w:t xml:space="preserve"> οποίος αντιστάθηκε, αντέδρασε σε ορισμένα πράγματα τα οποία δεν συνάδουν με τις αρχές της καλής λειτουργίας μίας επιχείρησης.</w:t>
      </w:r>
    </w:p>
    <w:p w14:paraId="20B64523"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20B64524"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Ο συνάδελφος κ. Αθανάσιος </w:t>
      </w:r>
      <w:proofErr w:type="spellStart"/>
      <w:r>
        <w:rPr>
          <w:rFonts w:eastAsia="Times New Roman" w:cs="Times New Roman"/>
          <w:szCs w:val="24"/>
        </w:rPr>
        <w:t>Παπαχριστόπουλος</w:t>
      </w:r>
      <w:proofErr w:type="spellEnd"/>
      <w:r>
        <w:rPr>
          <w:rFonts w:eastAsia="Times New Roman" w:cs="Times New Roman"/>
          <w:szCs w:val="24"/>
        </w:rPr>
        <w:t xml:space="preserve"> από τους Ανεξάρτητους Έ</w:t>
      </w:r>
      <w:r>
        <w:rPr>
          <w:rFonts w:eastAsia="Times New Roman" w:cs="Times New Roman"/>
          <w:szCs w:val="24"/>
        </w:rPr>
        <w:t>λληνες έχει τον λόγο.</w:t>
      </w:r>
    </w:p>
    <w:p w14:paraId="20B64525"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Ευχαριστώ, κύριε Πρόεδρε. </w:t>
      </w:r>
    </w:p>
    <w:p w14:paraId="20B64526"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Πραγματικά μου κάνει εντύπωση για ποιον λόγο έγινε αυτή η επερώτηση. Θέλω να επικαλεστώ την πείρα μου. Τριάντα επτά χρόνια εργαζόμουν σε δημόσια νοσοκομεία και τις εκθέσεις ΕΔΕ πο</w:t>
      </w:r>
      <w:r>
        <w:rPr>
          <w:rFonts w:eastAsia="Times New Roman" w:cs="Times New Roman"/>
          <w:szCs w:val="24"/>
        </w:rPr>
        <w:t xml:space="preserve">υ αφορούσαν υπαλλήλους, που γίνονταν από υπαλλήλους που υπηρετούσαν στο νοσοκομείο, δεν τις υπολογίζαμε ποτέ. Τις θεωρούσαμε ανάξιες, γιατί κόρακας </w:t>
      </w:r>
      <w:proofErr w:type="spellStart"/>
      <w:r>
        <w:rPr>
          <w:rFonts w:eastAsia="Times New Roman" w:cs="Times New Roman"/>
          <w:szCs w:val="24"/>
        </w:rPr>
        <w:t>κοράκου</w:t>
      </w:r>
      <w:proofErr w:type="spellEnd"/>
      <w:r>
        <w:rPr>
          <w:rFonts w:eastAsia="Times New Roman" w:cs="Times New Roman"/>
          <w:szCs w:val="24"/>
        </w:rPr>
        <w:t xml:space="preserve"> μάτι δεν βγάζει. </w:t>
      </w:r>
    </w:p>
    <w:p w14:paraId="20B64527"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 xml:space="preserve">Ειλικρινά, δεν μπορώ να καταλάβω πώς είναι δυνατόν να αμφισβητείται η γνωμοδότηση </w:t>
      </w:r>
      <w:r>
        <w:rPr>
          <w:rFonts w:eastAsia="Times New Roman" w:cs="Times New Roman"/>
          <w:szCs w:val="24"/>
        </w:rPr>
        <w:t xml:space="preserve">της κ. Παπασπύρου, που είναι σαφέστατη. Μιλάμε για τεράστια διαφορά. Άλλο 16.000 ευρώ και άλλο 1.156.000 ευρώ. Είναι, επίσης, και οι ελεγκτές, που ανεβάζουν αυτή τη διαφορά στα 3,7. </w:t>
      </w:r>
    </w:p>
    <w:p w14:paraId="20B64528"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Εγώ θα έλεγα εδώ ότι είναι πεδίο δόξης λαμπρό να συμπίπτουμε όλοι. Εγώ δε</w:t>
      </w:r>
      <w:r>
        <w:rPr>
          <w:rFonts w:eastAsia="Times New Roman" w:cs="Times New Roman"/>
          <w:szCs w:val="24"/>
        </w:rPr>
        <w:t xml:space="preserve">ν καταλογίζω ευθύνη, εάν ένα κόμμα διορίσει κάποιον κάποτε και αυτός βγει σκάρτος. Δεν πιστεύω ότι φταίει ο </w:t>
      </w:r>
      <w:r>
        <w:rPr>
          <w:rFonts w:eastAsia="Times New Roman" w:cs="Times New Roman"/>
          <w:szCs w:val="24"/>
        </w:rPr>
        <w:t xml:space="preserve">Πρόεδρος </w:t>
      </w:r>
      <w:r>
        <w:rPr>
          <w:rFonts w:eastAsia="Times New Roman" w:cs="Times New Roman"/>
          <w:szCs w:val="24"/>
        </w:rPr>
        <w:t xml:space="preserve">του κόμματος ή το κόμμα συνολικά. Εδώ θα πρέπει να έχουμε μια κοινή αντιμετώπιση για ανθρώπους που ρέπουν στη διαφθορά, που έχουν ένα πολύ </w:t>
      </w:r>
      <w:r>
        <w:rPr>
          <w:rFonts w:eastAsia="Times New Roman" w:cs="Times New Roman"/>
          <w:szCs w:val="24"/>
        </w:rPr>
        <w:t xml:space="preserve">καλό βιογραφικό, που πραγματικά δεν μπορεί κανείς να τους αρνηθεί μια θέση, αλλά που κάποια στιγμή αποδεικνύονται επιλήσμονες του καθήκοντός τους. </w:t>
      </w:r>
    </w:p>
    <w:p w14:paraId="20B64529"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Ειλικρινά, πιστεύω ότι δεν είναι σωστό σημείο αντιπαράθεσης, όταν έχουμε χειροπιαστά πλέον στοιχεία που δεν </w:t>
      </w:r>
      <w:r>
        <w:rPr>
          <w:rFonts w:eastAsia="Times New Roman" w:cs="Times New Roman"/>
          <w:szCs w:val="24"/>
        </w:rPr>
        <w:t xml:space="preserve">μπορεί κανείς να τα αμφισβητήσει για το συγκεκριμένο θέμα. Πραγματικά πιστεύω ότι είναι άτυχη στιγμή για τον επερωτώντα Βουλευτή. Δεν ξέρω τι προσπαθεί να κάνει ή να φτιάξει. Εγώ μάλιστα το τεκμήριο της αθωότητας του πρώην </w:t>
      </w:r>
      <w:r>
        <w:rPr>
          <w:rFonts w:eastAsia="Times New Roman" w:cs="Times New Roman"/>
          <w:szCs w:val="24"/>
        </w:rPr>
        <w:t>δ</w:t>
      </w:r>
      <w:r w:rsidDel="00224340">
        <w:rPr>
          <w:rFonts w:eastAsia="Times New Roman" w:cs="Times New Roman"/>
          <w:szCs w:val="24"/>
        </w:rPr>
        <w:t xml:space="preserve">ιευθύνοντα </w:t>
      </w:r>
      <w:r>
        <w:rPr>
          <w:rFonts w:eastAsia="Times New Roman" w:cs="Times New Roman"/>
          <w:szCs w:val="24"/>
        </w:rPr>
        <w:t>σ</w:t>
      </w:r>
      <w:r w:rsidDel="00224340">
        <w:rPr>
          <w:rFonts w:eastAsia="Times New Roman" w:cs="Times New Roman"/>
          <w:szCs w:val="24"/>
        </w:rPr>
        <w:t xml:space="preserve">υμβούλου </w:t>
      </w:r>
      <w:r>
        <w:rPr>
          <w:rFonts w:eastAsia="Times New Roman" w:cs="Times New Roman"/>
          <w:szCs w:val="24"/>
        </w:rPr>
        <w:t>το σέβομαι,</w:t>
      </w:r>
      <w:r>
        <w:rPr>
          <w:rFonts w:eastAsia="Times New Roman" w:cs="Times New Roman"/>
          <w:szCs w:val="24"/>
        </w:rPr>
        <w:t xml:space="preserve"> αλλά η δίωξη ήδη έχει ασκηθεί. </w:t>
      </w:r>
    </w:p>
    <w:p w14:paraId="20B6452A"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Θέλω να πιστεύω ότι πρέπει να είμαστε πιο προσεκτικοί για το καλό του κοινωνικού συνόλου, όταν πρόκειται για θέματα διαφθοράς που βγάζουν μάτια. Δεν μιλώ για κάποιες ασαφείς περιπτώσεις, που μπορεί ναι, μπορεί και </w:t>
      </w:r>
      <w:r>
        <w:rPr>
          <w:rFonts w:eastAsia="Times New Roman" w:cs="Times New Roman"/>
          <w:szCs w:val="24"/>
        </w:rPr>
        <w:lastRenderedPageBreak/>
        <w:t xml:space="preserve">όχι. Εδώ </w:t>
      </w:r>
      <w:r>
        <w:rPr>
          <w:rFonts w:eastAsia="Times New Roman" w:cs="Times New Roman"/>
          <w:szCs w:val="24"/>
        </w:rPr>
        <w:t xml:space="preserve">λέμε ότι βγάζει μάτια αυτή η περίπτωση. Δώδεκα υπάλληλοι είναι προφυλακισμένοι. Πώς κατέστρεψαν τα χαρτιά; Δηλαδή, όποιος διαβάσει το ιστορικό δεν έχει αμφιβολία για το τι γινόταν και βούιζε το σύμπαν στη συγκεκριμένη εταιρεία για το τι γινόταν με τη λέξη </w:t>
      </w:r>
      <w:r>
        <w:rPr>
          <w:rFonts w:eastAsia="Times New Roman" w:cs="Times New Roman"/>
          <w:szCs w:val="24"/>
        </w:rPr>
        <w:t xml:space="preserve">«υπόγειος». Ψάξτε και θα καταλάβετε τι λέω. </w:t>
      </w:r>
    </w:p>
    <w:p w14:paraId="20B6452B"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Νομίζω ότι η κ. Παπασπύρου, αλλά και οι ελεγκτές είναι στη σωστή κατεύθυνση και όχι ο εσωτερικός έλεγχος που έβγαλε τις 16.000 ευρώ. </w:t>
      </w:r>
    </w:p>
    <w:p w14:paraId="20B6452C"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0B6452D"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20B6452E"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Η συ</w:t>
      </w:r>
      <w:r>
        <w:rPr>
          <w:rFonts w:eastAsia="Times New Roman" w:cs="Times New Roman"/>
          <w:szCs w:val="24"/>
        </w:rPr>
        <w:t xml:space="preserve">νάδελφος κ. Θεοδώρα </w:t>
      </w:r>
      <w:proofErr w:type="spellStart"/>
      <w:r>
        <w:rPr>
          <w:rFonts w:eastAsia="Times New Roman" w:cs="Times New Roman"/>
          <w:szCs w:val="24"/>
        </w:rPr>
        <w:t>Μεγαλοοικονόμου</w:t>
      </w:r>
      <w:proofErr w:type="spellEnd"/>
      <w:r>
        <w:rPr>
          <w:rFonts w:eastAsia="Times New Roman" w:cs="Times New Roman"/>
          <w:szCs w:val="24"/>
        </w:rPr>
        <w:t xml:space="preserve"> από την Ένωση Κεντρώων</w:t>
      </w:r>
      <w:r>
        <w:rPr>
          <w:rFonts w:eastAsia="Times New Roman" w:cs="Times New Roman"/>
          <w:szCs w:val="24"/>
        </w:rPr>
        <w:t>,</w:t>
      </w:r>
      <w:r>
        <w:rPr>
          <w:rFonts w:eastAsia="Times New Roman" w:cs="Times New Roman"/>
          <w:szCs w:val="24"/>
        </w:rPr>
        <w:t xml:space="preserve"> έχει τον λόγο. </w:t>
      </w:r>
    </w:p>
    <w:p w14:paraId="20B6452F"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Κύριε Πρόεδρε, παρακαλώ τον λόγο. </w:t>
      </w:r>
    </w:p>
    <w:p w14:paraId="20B64530"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Υπουργέ, μπορείτε να μιλήσετε μετά. Θέλετε να μιλήσετε τώρα; </w:t>
      </w:r>
    </w:p>
    <w:p w14:paraId="20B64531"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Μια διευκρίνιση θέλω να δώσω, για να μην υπάρχουν παρανοήσεις. </w:t>
      </w:r>
    </w:p>
    <w:p w14:paraId="20B64532"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Ο Υπουργός Υποδομών και Μεταφορών κ. </w:t>
      </w:r>
      <w:proofErr w:type="spellStart"/>
      <w:r>
        <w:rPr>
          <w:rFonts w:eastAsia="Times New Roman" w:cs="Times New Roman"/>
          <w:szCs w:val="24"/>
        </w:rPr>
        <w:t>Σπί</w:t>
      </w:r>
      <w:r>
        <w:rPr>
          <w:rFonts w:eastAsia="Times New Roman" w:cs="Times New Roman"/>
          <w:szCs w:val="24"/>
        </w:rPr>
        <w:t>ρτζης</w:t>
      </w:r>
      <w:proofErr w:type="spellEnd"/>
      <w:r>
        <w:rPr>
          <w:rFonts w:eastAsia="Times New Roman" w:cs="Times New Roman"/>
          <w:szCs w:val="24"/>
        </w:rPr>
        <w:t xml:space="preserve"> έχει τον λόγο. </w:t>
      </w:r>
    </w:p>
    <w:p w14:paraId="20B64533"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Ανέφερα στην </w:t>
      </w:r>
      <w:proofErr w:type="spellStart"/>
      <w:r>
        <w:rPr>
          <w:rFonts w:eastAsia="Times New Roman" w:cs="Times New Roman"/>
          <w:szCs w:val="24"/>
        </w:rPr>
        <w:t>πρωτομιλία</w:t>
      </w:r>
      <w:proofErr w:type="spellEnd"/>
      <w:r>
        <w:rPr>
          <w:rFonts w:eastAsia="Times New Roman" w:cs="Times New Roman"/>
          <w:szCs w:val="24"/>
        </w:rPr>
        <w:t xml:space="preserve"> μου ότι ήταν 1.516.000. Είναι αναριθμητισμός, είναι τυπογραφικό λάθος. Δηλαδή, είναι 1.156.000. Και όσον αφορά τα 10 λεπτά εκεί δεν έχει γίνει λάθος. </w:t>
      </w:r>
    </w:p>
    <w:p w14:paraId="20B64534"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ΥΩΝ (Σπυρίδων Λυκούδης): </w:t>
      </w:r>
      <w:r>
        <w:rPr>
          <w:rFonts w:eastAsia="Times New Roman" w:cs="Times New Roman"/>
          <w:szCs w:val="24"/>
        </w:rPr>
        <w:t xml:space="preserve">Ευχαριστώ, κύριε Υπουργέ. </w:t>
      </w:r>
    </w:p>
    <w:p w14:paraId="20B64535"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Μεγαλοοικονόμου</w:t>
      </w:r>
      <w:proofErr w:type="spellEnd"/>
      <w:r>
        <w:rPr>
          <w:rFonts w:eastAsia="Times New Roman" w:cs="Times New Roman"/>
          <w:szCs w:val="24"/>
        </w:rPr>
        <w:t xml:space="preserve">, έχετε τον λόγο. </w:t>
      </w:r>
    </w:p>
    <w:p w14:paraId="20B64536"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Ευχαριστώ, κύριε Πρόεδρε. </w:t>
      </w:r>
    </w:p>
    <w:p w14:paraId="20B64537"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w:t>
      </w:r>
      <w:r>
        <w:rPr>
          <w:rFonts w:eastAsia="Times New Roman" w:cs="Times New Roman"/>
          <w:szCs w:val="24"/>
        </w:rPr>
        <w:t xml:space="preserve">, να δηλώσω εκ μέρους της Ένωσης Κεντρώων τη συμπαράστασή μας στον δοκιμαζόμενο λαό της Μυτιλήνης για </w:t>
      </w:r>
      <w:r>
        <w:rPr>
          <w:rFonts w:eastAsia="Times New Roman" w:cs="Times New Roman"/>
          <w:szCs w:val="24"/>
        </w:rPr>
        <w:t xml:space="preserve">το πλήγμα του </w:t>
      </w:r>
      <w:r>
        <w:rPr>
          <w:rFonts w:eastAsia="Times New Roman" w:cs="Times New Roman"/>
          <w:szCs w:val="24"/>
        </w:rPr>
        <w:t>εγκέλαδου</w:t>
      </w:r>
      <w:r>
        <w:rPr>
          <w:rFonts w:eastAsia="Times New Roman" w:cs="Times New Roman"/>
          <w:szCs w:val="24"/>
        </w:rPr>
        <w:t xml:space="preserve">. Ας ελπίσουμε ότι δεν θα υπάρξουν θύματα και μεγάλες υλικές ζημιές και ότι το κράτος θα προσπαθήσει </w:t>
      </w:r>
      <w:r w:rsidDel="00E8194C">
        <w:rPr>
          <w:rFonts w:eastAsia="Times New Roman" w:cs="Times New Roman"/>
          <w:szCs w:val="24"/>
        </w:rPr>
        <w:t>άμεσ</w:t>
      </w:r>
      <w:r>
        <w:rPr>
          <w:rFonts w:eastAsia="Times New Roman" w:cs="Times New Roman"/>
          <w:szCs w:val="24"/>
        </w:rPr>
        <w:t>α</w:t>
      </w:r>
      <w:r w:rsidDel="00E8194C">
        <w:rPr>
          <w:rFonts w:eastAsia="Times New Roman" w:cs="Times New Roman"/>
          <w:szCs w:val="24"/>
        </w:rPr>
        <w:t xml:space="preserve"> </w:t>
      </w:r>
      <w:r>
        <w:rPr>
          <w:rFonts w:eastAsia="Times New Roman" w:cs="Times New Roman"/>
          <w:szCs w:val="24"/>
        </w:rPr>
        <w:t>για την αποκατάστασή τους. Δεν πρέπει να ξεχνάμε ότι είναι και τουριστική περίοδος και θα πρέπει να υπάρξει άμεση αποκατάσταση</w:t>
      </w:r>
      <w:r>
        <w:rPr>
          <w:rFonts w:eastAsia="Times New Roman" w:cs="Times New Roman"/>
          <w:szCs w:val="24"/>
        </w:rPr>
        <w:t xml:space="preserve">, για να μπορέσουν και αυτοί οι άνθρωποι να δουλέψουν. Ας ελπίσουμε ότι όλα θα πάνε καλά. </w:t>
      </w:r>
    </w:p>
    <w:p w14:paraId="20B64538"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Ως προς το σκάνδαλο που αφορά τις Σταθερές Συγκοινωνίες είναι άλλη μια πληγή για τη χώρα μας. Το πόρισμα της Γενικής Επιθεωρήτριας Δημόσιας Διοίκησης είναι καταπέλτη</w:t>
      </w:r>
      <w:r>
        <w:rPr>
          <w:rFonts w:eastAsia="Times New Roman" w:cs="Times New Roman"/>
          <w:szCs w:val="24"/>
        </w:rPr>
        <w:t xml:space="preserve">ς. Ουσιαστικά κάνει λόγο για μια αδικαιολόγητη </w:t>
      </w:r>
      <w:r>
        <w:rPr>
          <w:rFonts w:eastAsia="Times New Roman" w:cs="Times New Roman"/>
          <w:szCs w:val="24"/>
        </w:rPr>
        <w:lastRenderedPageBreak/>
        <w:t>«τρύπα», μεγαλύτερη του 1 εκατομμυρίου ευρώ μόνο για το έτος 2015. Επίσης, σύμφωνα με το πόρισμα των ορκωτών ελεγκτών, οι οποίοι είχαν αναλάβει τον έλεγχο για το διάστημα 2011-2015, βρέθηκε διαφορά στα έσοδα ύ</w:t>
      </w:r>
      <w:r>
        <w:rPr>
          <w:rFonts w:eastAsia="Times New Roman" w:cs="Times New Roman"/>
          <w:szCs w:val="24"/>
        </w:rPr>
        <w:t>ψους 3,7 εκατομμυρίων ευρώ. Αντιθέτως, διαβάζουμε ότι το πόρισμα του εσωτερικού ελέγχου της ΣΤΑΣΥ έκανε λόγο για διαφορά μόλις 16.981 ευρώ, μόνο από τα εισιτήρια όμως.</w:t>
      </w:r>
    </w:p>
    <w:p w14:paraId="20B64539" w14:textId="77777777" w:rsidR="004A4550" w:rsidRDefault="000073E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Και κάπου εδώ</w:t>
      </w:r>
      <w:r>
        <w:rPr>
          <w:rFonts w:eastAsia="Times New Roman" w:cs="Times New Roman"/>
          <w:bCs/>
          <w:shd w:val="clear" w:color="auto" w:fill="FFFFFF"/>
        </w:rPr>
        <w:t xml:space="preserve"> </w:t>
      </w:r>
      <w:r>
        <w:rPr>
          <w:rFonts w:eastAsia="Times New Roman" w:cs="Times New Roman"/>
          <w:bCs/>
          <w:shd w:val="clear" w:color="auto" w:fill="FFFFFF"/>
        </w:rPr>
        <w:t xml:space="preserve">ξεκινά ο επικοινωνιακός πόλεμος ανάμεσα στη Νέα Δημοκρατία και τη </w:t>
      </w:r>
      <w:r>
        <w:rPr>
          <w:rFonts w:eastAsia="Times New Roman"/>
          <w:bCs/>
          <w:shd w:val="clear" w:color="auto" w:fill="FFFFFF"/>
        </w:rPr>
        <w:t>συγκυβέρ</w:t>
      </w:r>
      <w:r>
        <w:rPr>
          <w:rFonts w:eastAsia="Times New Roman"/>
          <w:bCs/>
          <w:shd w:val="clear" w:color="auto" w:fill="FFFFFF"/>
        </w:rPr>
        <w:t>νηση</w:t>
      </w:r>
      <w:r>
        <w:rPr>
          <w:rFonts w:eastAsia="Times New Roman" w:cs="Times New Roman"/>
          <w:bCs/>
          <w:shd w:val="clear" w:color="auto" w:fill="FFFFFF"/>
        </w:rPr>
        <w:t xml:space="preserve"> </w:t>
      </w:r>
      <w:r>
        <w:rPr>
          <w:rFonts w:eastAsia="Times New Roman" w:cs="Times New Roman"/>
          <w:bCs/>
          <w:shd w:val="clear" w:color="auto" w:fill="FFFFFF"/>
        </w:rPr>
        <w:t>ΣΥΡΙΖΑ</w:t>
      </w:r>
      <w:r>
        <w:rPr>
          <w:rFonts w:eastAsia="Times New Roman"/>
          <w:bCs/>
          <w:shd w:val="clear" w:color="auto" w:fill="FFFFFF"/>
        </w:rPr>
        <w:t>-</w:t>
      </w:r>
      <w:r>
        <w:rPr>
          <w:rFonts w:eastAsia="Times New Roman" w:cs="Times New Roman"/>
          <w:bCs/>
          <w:shd w:val="clear" w:color="auto" w:fill="FFFFFF"/>
        </w:rPr>
        <w:t xml:space="preserve">ΑΝΕΛ, καθώς η μεν σημερινή </w:t>
      </w:r>
      <w:r>
        <w:rPr>
          <w:rFonts w:eastAsia="Times New Roman"/>
          <w:bCs/>
          <w:shd w:val="clear" w:color="auto" w:fill="FFFFFF"/>
        </w:rPr>
        <w:t>Αξιωματική Αντιπολίτευση προφανώς αμφισβητεί το τεράστιο ποσό</w:t>
      </w:r>
      <w:r>
        <w:rPr>
          <w:rFonts w:eastAsia="Times New Roman"/>
          <w:bCs/>
          <w:shd w:val="clear" w:color="auto" w:fill="FFFFFF"/>
        </w:rPr>
        <w:t>,</w:t>
      </w:r>
      <w:r>
        <w:rPr>
          <w:rFonts w:eastAsia="Times New Roman"/>
          <w:bCs/>
          <w:shd w:val="clear" w:color="auto" w:fill="FFFFFF"/>
        </w:rPr>
        <w:t xml:space="preserve"> </w:t>
      </w:r>
      <w:r>
        <w:rPr>
          <w:rFonts w:eastAsia="Times New Roman" w:cs="Times New Roman"/>
          <w:bCs/>
          <w:shd w:val="clear" w:color="auto" w:fill="FFFFFF"/>
        </w:rPr>
        <w:t xml:space="preserve">που ανακάλυψε η Γενική Επιθεωρήτρια Δημόσιας Διοίκησης, ότι </w:t>
      </w:r>
      <w:r>
        <w:rPr>
          <w:rFonts w:eastAsia="Times New Roman"/>
          <w:bCs/>
          <w:shd w:val="clear" w:color="auto" w:fill="FFFFFF"/>
        </w:rPr>
        <w:t>έχει</w:t>
      </w:r>
      <w:r>
        <w:rPr>
          <w:rFonts w:eastAsia="Times New Roman" w:cs="Times New Roman"/>
          <w:bCs/>
          <w:shd w:val="clear" w:color="auto" w:fill="FFFFFF"/>
        </w:rPr>
        <w:t xml:space="preserve"> υπεξαιρεθεί, ενώ από την άλλη πλευρά</w:t>
      </w:r>
      <w:r>
        <w:rPr>
          <w:rFonts w:eastAsia="Times New Roman" w:cs="Times New Roman"/>
          <w:bCs/>
          <w:shd w:val="clear" w:color="auto" w:fill="FFFFFF"/>
        </w:rPr>
        <w:t>,</w:t>
      </w:r>
      <w:r>
        <w:rPr>
          <w:rFonts w:eastAsia="Times New Roman" w:cs="Times New Roman"/>
          <w:bCs/>
          <w:shd w:val="clear" w:color="auto" w:fill="FFFFFF"/>
        </w:rPr>
        <w:t xml:space="preserve"> η </w:t>
      </w:r>
      <w:r>
        <w:rPr>
          <w:rFonts w:eastAsia="Times New Roman"/>
          <w:bCs/>
          <w:shd w:val="clear" w:color="auto" w:fill="FFFFFF"/>
        </w:rPr>
        <w:t>Κυβέρνηση</w:t>
      </w:r>
      <w:r>
        <w:rPr>
          <w:rFonts w:eastAsia="Times New Roman" w:cs="Times New Roman"/>
          <w:bCs/>
          <w:shd w:val="clear" w:color="auto" w:fill="FFFFFF"/>
        </w:rPr>
        <w:t xml:space="preserve"> επιχειρεί να αποδώσει όλη αυτή την αμαρτωλή ιστορία στην περίοδο διακυβέρνησης της Νέας Δημοκρατίας. </w:t>
      </w:r>
    </w:p>
    <w:p w14:paraId="20B6453A" w14:textId="77777777" w:rsidR="004A4550" w:rsidRDefault="000073E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Όμως, ξέρετε ποιο </w:t>
      </w:r>
      <w:r>
        <w:rPr>
          <w:rFonts w:eastAsia="Times New Roman"/>
          <w:bCs/>
          <w:shd w:val="clear" w:color="auto" w:fill="FFFFFF"/>
        </w:rPr>
        <w:t>είναι</w:t>
      </w:r>
      <w:r>
        <w:rPr>
          <w:rFonts w:eastAsia="Times New Roman" w:cs="Times New Roman"/>
          <w:bCs/>
          <w:shd w:val="clear" w:color="auto" w:fill="FFFFFF"/>
        </w:rPr>
        <w:t xml:space="preserve"> το πραγματικό συμπέρασμα; Ότι για άλλη μια φορά βλέπουμε πως μάλλον υπήρξε άλλη μια </w:t>
      </w:r>
      <w:r>
        <w:rPr>
          <w:rFonts w:eastAsia="Times New Roman" w:cs="Times New Roman"/>
          <w:bCs/>
          <w:shd w:val="clear" w:color="auto" w:fill="FFFFFF"/>
        </w:rPr>
        <w:t>υπηρεσία</w:t>
      </w:r>
      <w:r>
        <w:rPr>
          <w:rFonts w:eastAsia="Times New Roman" w:cs="Times New Roman"/>
          <w:bCs/>
          <w:shd w:val="clear" w:color="auto" w:fill="FFFFFF"/>
        </w:rPr>
        <w:t xml:space="preserve">, που παρέμενε ανεξέλεγκτη, και άλλη μια περίπτωση οικονομικού σκανδάλου. Το μόνο σίγουρο </w:t>
      </w:r>
      <w:r>
        <w:rPr>
          <w:rFonts w:eastAsia="Times New Roman"/>
          <w:bCs/>
          <w:shd w:val="clear" w:color="auto" w:fill="FFFFFF"/>
        </w:rPr>
        <w:t>είναι</w:t>
      </w:r>
      <w:r>
        <w:rPr>
          <w:rFonts w:eastAsia="Times New Roman" w:cs="Times New Roman"/>
          <w:bCs/>
          <w:shd w:val="clear" w:color="auto" w:fill="FFFFFF"/>
        </w:rPr>
        <w:t xml:space="preserve"> ότι επιβαρύνει ακόμη περισσότερο το ελληνικό </w:t>
      </w:r>
      <w:r>
        <w:rPr>
          <w:rFonts w:eastAsia="Times New Roman" w:cs="Times New Roman"/>
          <w:bCs/>
          <w:shd w:val="clear" w:color="auto" w:fill="FFFFFF"/>
        </w:rPr>
        <w:t xml:space="preserve">δημόσιο </w:t>
      </w:r>
      <w:r>
        <w:rPr>
          <w:rFonts w:eastAsia="Times New Roman" w:cs="Times New Roman"/>
          <w:bCs/>
          <w:shd w:val="clear" w:color="auto" w:fill="FFFFFF"/>
        </w:rPr>
        <w:t>και τη συνολική οικονομική κατάσταση και την εικόνα της χώρας.</w:t>
      </w:r>
    </w:p>
    <w:p w14:paraId="20B6453B" w14:textId="77777777" w:rsidR="004A4550" w:rsidRDefault="000073E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Ο ελληνικός λαός, κύριοι της </w:t>
      </w:r>
      <w:r>
        <w:rPr>
          <w:rFonts w:eastAsia="Times New Roman"/>
          <w:bCs/>
          <w:shd w:val="clear" w:color="auto" w:fill="FFFFFF"/>
        </w:rPr>
        <w:t>Κυβέρνησης</w:t>
      </w:r>
      <w:r>
        <w:rPr>
          <w:rFonts w:eastAsia="Times New Roman" w:cs="Times New Roman"/>
          <w:bCs/>
          <w:shd w:val="clear" w:color="auto" w:fill="FFFFFF"/>
        </w:rPr>
        <w:t xml:space="preserve"> και </w:t>
      </w:r>
      <w:r>
        <w:rPr>
          <w:rFonts w:eastAsia="Times New Roman" w:cs="Times New Roman"/>
          <w:bCs/>
          <w:shd w:val="clear" w:color="auto" w:fill="FFFFFF"/>
        </w:rPr>
        <w:t xml:space="preserve">της Αντιπολίτευσης, δεν ενδιαφέρεται ούτε για τις μεταξύ σας έριδες ούτε για τις παλαιοκομματικού τύπου λογικές. Ενδιαφέρεται αποκλειστικά και μόνο για πραγματική αλλαγή νοοτροπίας και για μηδενική ανοχή σε τέτοια φαινόμενα. </w:t>
      </w:r>
    </w:p>
    <w:p w14:paraId="20B6453C" w14:textId="77777777" w:rsidR="004A4550" w:rsidRDefault="000073E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Δεν γνωρίζω, φυσικά, πού θα κα</w:t>
      </w:r>
      <w:r>
        <w:rPr>
          <w:rFonts w:eastAsia="Times New Roman" w:cs="Times New Roman"/>
          <w:bCs/>
          <w:shd w:val="clear" w:color="auto" w:fill="FFFFFF"/>
        </w:rPr>
        <w:t xml:space="preserve">ταλήξει η έρευνα της ελληνικής δικαιοσύνης, που </w:t>
      </w:r>
      <w:r>
        <w:rPr>
          <w:rFonts w:eastAsia="Times New Roman"/>
          <w:bCs/>
          <w:shd w:val="clear" w:color="auto" w:fill="FFFFFF"/>
        </w:rPr>
        <w:t>είναι</w:t>
      </w:r>
      <w:r>
        <w:rPr>
          <w:rFonts w:eastAsia="Times New Roman" w:cs="Times New Roman"/>
          <w:bCs/>
          <w:shd w:val="clear" w:color="auto" w:fill="FFFFFF"/>
        </w:rPr>
        <w:t xml:space="preserve"> σε εξέλιξη, το έργο της οποίας </w:t>
      </w:r>
      <w:r>
        <w:rPr>
          <w:rFonts w:eastAsia="Times New Roman"/>
          <w:bCs/>
          <w:shd w:val="clear" w:color="auto" w:fill="FFFFFF"/>
        </w:rPr>
        <w:t>είναι</w:t>
      </w:r>
      <w:r>
        <w:rPr>
          <w:rFonts w:eastAsia="Times New Roman" w:cs="Times New Roman"/>
          <w:bCs/>
          <w:shd w:val="clear" w:color="auto" w:fill="FFFFFF"/>
        </w:rPr>
        <w:t xml:space="preserve"> ανεξάρτητο και το αναμένουμε με ιδιαίτερο ενδιαφέρον. Όμως, σε κάθε περίπτωση, τα όποια εξαφανισμένα έσοδα για τη ΣΤΑΣΥ είμαι σίγουρη ότι</w:t>
      </w:r>
      <w:r>
        <w:rPr>
          <w:rFonts w:eastAsia="Times New Roman" w:cs="Times New Roman"/>
          <w:bCs/>
          <w:shd w:val="clear" w:color="auto" w:fill="FFFFFF"/>
        </w:rPr>
        <w:t>,</w:t>
      </w:r>
      <w:r>
        <w:rPr>
          <w:rFonts w:eastAsia="Times New Roman" w:cs="Times New Roman"/>
          <w:bCs/>
          <w:shd w:val="clear" w:color="auto" w:fill="FFFFFF"/>
        </w:rPr>
        <w:t xml:space="preserve"> αργά ή γρήγορα</w:t>
      </w:r>
      <w:r>
        <w:rPr>
          <w:rFonts w:eastAsia="Times New Roman" w:cs="Times New Roman"/>
          <w:bCs/>
          <w:shd w:val="clear" w:color="auto" w:fill="FFFFFF"/>
        </w:rPr>
        <w:t>,</w:t>
      </w:r>
      <w:r>
        <w:rPr>
          <w:rFonts w:eastAsia="Times New Roman" w:cs="Times New Roman"/>
          <w:bCs/>
          <w:shd w:val="clear" w:color="auto" w:fill="FFFFFF"/>
        </w:rPr>
        <w:t xml:space="preserve"> θα αποσαφη</w:t>
      </w:r>
      <w:r>
        <w:rPr>
          <w:rFonts w:eastAsia="Times New Roman" w:cs="Times New Roman"/>
          <w:bCs/>
          <w:shd w:val="clear" w:color="auto" w:fill="FFFFFF"/>
        </w:rPr>
        <w:t>νιστούν και θα βγουν στην επιφάνεια.</w:t>
      </w:r>
    </w:p>
    <w:p w14:paraId="20B6453D" w14:textId="77777777" w:rsidR="004A4550" w:rsidRDefault="000073E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Εγώ από την πλευρά μου</w:t>
      </w:r>
      <w:r>
        <w:rPr>
          <w:rFonts w:eastAsia="Times New Roman" w:cs="Times New Roman"/>
          <w:bCs/>
          <w:shd w:val="clear" w:color="auto" w:fill="FFFFFF"/>
        </w:rPr>
        <w:t>,</w:t>
      </w:r>
      <w:r>
        <w:rPr>
          <w:rFonts w:eastAsia="Times New Roman" w:cs="Times New Roman"/>
          <w:bCs/>
          <w:shd w:val="clear" w:color="auto" w:fill="FFFFFF"/>
        </w:rPr>
        <w:t xml:space="preserve"> θα ήθελα να επισημάνω μόνο ένα πολύ ανησυχητικό θέμα. Σε πρόσφατη συνέντευξη η Γενική Επιθεωρήτρια Δημόσιας Διοίκησης κ. Μαρία Παπασπύρου, ανέφερε επί λέξη: «Μόλις οι επιθεωρητές μας πήγαν να ερε</w:t>
      </w:r>
      <w:r>
        <w:rPr>
          <w:rFonts w:eastAsia="Times New Roman" w:cs="Times New Roman"/>
          <w:bCs/>
          <w:shd w:val="clear" w:color="auto" w:fill="FFFFFF"/>
        </w:rPr>
        <w:t>υνήσουν, ορισμένοι υπάλληλοι, από αυτούς που πλέον διώκονται, κατέστρεψαν τα στοιχεία</w:t>
      </w:r>
      <w:r>
        <w:rPr>
          <w:rFonts w:eastAsia="Times New Roman" w:cs="Times New Roman"/>
          <w:bCs/>
          <w:shd w:val="clear" w:color="auto" w:fill="FFFFFF"/>
        </w:rPr>
        <w:t>,</w:t>
      </w:r>
      <w:r>
        <w:rPr>
          <w:rFonts w:eastAsia="Times New Roman" w:cs="Times New Roman"/>
          <w:bCs/>
          <w:shd w:val="clear" w:color="auto" w:fill="FFFFFF"/>
        </w:rPr>
        <w:t xml:space="preserve"> που υπήρχαν σε όλους τους σταθμούς. Στους τρεις μόνο σταθμούς πρόφτασαν οι επιθεωρητές και τα πήραν, αλλά στους υπόλοιπους τα στοιχεία καταστράφηκαν. Δόθηκε εντολή στους</w:t>
      </w:r>
      <w:r>
        <w:rPr>
          <w:rFonts w:eastAsia="Times New Roman" w:cs="Times New Roman"/>
          <w:bCs/>
          <w:shd w:val="clear" w:color="auto" w:fill="FFFFFF"/>
        </w:rPr>
        <w:t xml:space="preserve"> εκδότες να καταστρέψουν όλα τα στοιχεία». </w:t>
      </w:r>
    </w:p>
    <w:p w14:paraId="20B6453E" w14:textId="77777777" w:rsidR="004A4550" w:rsidRDefault="000073E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Καταθέτω για τα Πρακτικά την προαναφερθείσα συνέντευξη.</w:t>
      </w:r>
    </w:p>
    <w:p w14:paraId="20B6453F" w14:textId="77777777" w:rsidR="004A4550" w:rsidRDefault="000073ED">
      <w:pPr>
        <w:spacing w:line="600" w:lineRule="auto"/>
        <w:ind w:firstLine="720"/>
        <w:jc w:val="both"/>
        <w:rPr>
          <w:rFonts w:eastAsia="Times New Roman" w:cs="Times New Roman"/>
        </w:rPr>
      </w:pPr>
      <w:r>
        <w:rPr>
          <w:rFonts w:eastAsia="Times New Roman" w:cs="Times New Roman"/>
        </w:rPr>
        <w:lastRenderedPageBreak/>
        <w:t xml:space="preserve">(Στο σημείο αυτό η Βουλευτής κ. Θεοδώρα </w:t>
      </w:r>
      <w:proofErr w:type="spellStart"/>
      <w:r>
        <w:rPr>
          <w:rFonts w:eastAsia="Times New Roman" w:cs="Times New Roman"/>
        </w:rPr>
        <w:t>Μεγαλοοικονόμου</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w:t>
      </w:r>
      <w:r>
        <w:rPr>
          <w:rFonts w:eastAsia="Times New Roman" w:cs="Times New Roman"/>
        </w:rPr>
        <w:t>τείας της Διεύθυνσης Στενογραφίας και  Πρακτικών της Βουλής)</w:t>
      </w:r>
    </w:p>
    <w:p w14:paraId="20B64540" w14:textId="77777777" w:rsidR="004A4550" w:rsidRDefault="000073E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Εάν ισχύουν όλες αυτές οι σοβαρές καταγγελίες, τότε πιθανώς μιλάμε για μια συγκροτημένη εγκληματική οργάνωση, που μεθοδικά καλύπτει τα ίχνη της. Αυτού του είδους τα φαινόμενα δεν γίνονται πια ανε</w:t>
      </w:r>
      <w:r>
        <w:rPr>
          <w:rFonts w:eastAsia="Times New Roman" w:cs="Times New Roman"/>
          <w:bCs/>
          <w:shd w:val="clear" w:color="auto" w:fill="FFFFFF"/>
        </w:rPr>
        <w:t xml:space="preserve">κτά. </w:t>
      </w:r>
    </w:p>
    <w:p w14:paraId="20B64541" w14:textId="77777777" w:rsidR="004A4550" w:rsidRDefault="000073E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Ως Ένωση Κεντρώων</w:t>
      </w:r>
      <w:r>
        <w:rPr>
          <w:rFonts w:eastAsia="Times New Roman" w:cs="Times New Roman"/>
          <w:bCs/>
          <w:shd w:val="clear" w:color="auto" w:fill="FFFFFF"/>
        </w:rPr>
        <w:t>,</w:t>
      </w:r>
      <w:r>
        <w:rPr>
          <w:rFonts w:eastAsia="Times New Roman" w:cs="Times New Roman"/>
          <w:bCs/>
          <w:shd w:val="clear" w:color="auto" w:fill="FFFFFF"/>
        </w:rPr>
        <w:t xml:space="preserve"> είμαστε πάντα απέναντι σε τέτοιες λογικές και σε κάθε προσπάθεια εξαπάτησης του ελληνικού λαού</w:t>
      </w:r>
      <w:r>
        <w:rPr>
          <w:rFonts w:eastAsia="Times New Roman" w:cs="Times New Roman"/>
          <w:bCs/>
          <w:shd w:val="clear" w:color="auto" w:fill="FFFFFF"/>
        </w:rPr>
        <w:t>,</w:t>
      </w:r>
      <w:r>
        <w:rPr>
          <w:rFonts w:eastAsia="Times New Roman" w:cs="Times New Roman"/>
          <w:bCs/>
          <w:shd w:val="clear" w:color="auto" w:fill="FFFFFF"/>
        </w:rPr>
        <w:t xml:space="preserve"> που καθημερινά παλεύει κυριολεκτικά</w:t>
      </w:r>
      <w:r>
        <w:rPr>
          <w:rFonts w:eastAsia="Times New Roman" w:cs="Times New Roman"/>
          <w:bCs/>
          <w:shd w:val="clear" w:color="auto" w:fill="FFFFFF"/>
        </w:rPr>
        <w:t>,</w:t>
      </w:r>
      <w:r>
        <w:rPr>
          <w:rFonts w:eastAsia="Times New Roman" w:cs="Times New Roman"/>
          <w:bCs/>
          <w:shd w:val="clear" w:color="auto" w:fill="FFFFFF"/>
        </w:rPr>
        <w:t xml:space="preserve"> για την επιβίωσή του και του οφείλουμε να </w:t>
      </w:r>
      <w:proofErr w:type="spellStart"/>
      <w:r>
        <w:rPr>
          <w:rFonts w:eastAsia="Times New Roman" w:cs="Times New Roman"/>
          <w:bCs/>
          <w:shd w:val="clear" w:color="auto" w:fill="FFFFFF"/>
        </w:rPr>
        <w:t>κινούμεθα</w:t>
      </w:r>
      <w:proofErr w:type="spellEnd"/>
      <w:r>
        <w:rPr>
          <w:rFonts w:eastAsia="Times New Roman" w:cs="Times New Roman"/>
          <w:bCs/>
          <w:shd w:val="clear" w:color="auto" w:fill="FFFFFF"/>
        </w:rPr>
        <w:t xml:space="preserve"> με απόλυτη διαφάνεια. </w:t>
      </w:r>
    </w:p>
    <w:p w14:paraId="20B64542" w14:textId="77777777" w:rsidR="004A4550" w:rsidRDefault="000073E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Σας ευχαριστώ. </w:t>
      </w:r>
    </w:p>
    <w:p w14:paraId="20B64543" w14:textId="77777777" w:rsidR="004A4550" w:rsidRDefault="000073ED">
      <w:pPr>
        <w:spacing w:line="600" w:lineRule="auto"/>
        <w:ind w:firstLine="720"/>
        <w:jc w:val="both"/>
        <w:rPr>
          <w:rFonts w:eastAsia="Times New Roman"/>
          <w:b/>
          <w:bCs/>
          <w:shd w:val="clear" w:color="auto" w:fill="FFFFFF"/>
        </w:rPr>
      </w:pPr>
      <w:r>
        <w:rPr>
          <w:rFonts w:eastAsia="Times New Roman"/>
          <w:b/>
          <w:bCs/>
          <w:shd w:val="clear" w:color="auto" w:fill="FFFFFF"/>
        </w:rPr>
        <w:t xml:space="preserve">ΠΡΟΕΔΡΕΥΩΝ (Σπυρίδων Λυκούδης): </w:t>
      </w:r>
      <w:r>
        <w:rPr>
          <w:rFonts w:eastAsia="Times New Roman"/>
          <w:bCs/>
          <w:shd w:val="clear" w:color="auto" w:fill="FFFFFF"/>
        </w:rPr>
        <w:t>Ευχαριστώ, κυρία συνάδελφε.</w:t>
      </w:r>
      <w:r>
        <w:rPr>
          <w:rFonts w:eastAsia="Times New Roman"/>
          <w:b/>
          <w:bCs/>
          <w:shd w:val="clear" w:color="auto" w:fill="FFFFFF"/>
        </w:rPr>
        <w:t xml:space="preserve"> </w:t>
      </w:r>
    </w:p>
    <w:p w14:paraId="20B64544" w14:textId="77777777" w:rsidR="004A4550" w:rsidRDefault="000073ED">
      <w:pPr>
        <w:spacing w:line="600" w:lineRule="auto"/>
        <w:ind w:firstLine="720"/>
        <w:jc w:val="both"/>
        <w:rPr>
          <w:rFonts w:eastAsia="Times New Roman"/>
          <w:bCs/>
          <w:shd w:val="clear" w:color="auto" w:fill="FFFFFF"/>
        </w:rPr>
      </w:pPr>
      <w:r>
        <w:rPr>
          <w:rFonts w:eastAsia="Times New Roman"/>
          <w:bCs/>
          <w:shd w:val="clear" w:color="auto" w:fill="FFFFFF"/>
        </w:rPr>
        <w:t xml:space="preserve">Ο συνάδελφος κ. Γεώργιος </w:t>
      </w:r>
      <w:proofErr w:type="spellStart"/>
      <w:r>
        <w:rPr>
          <w:rFonts w:eastAsia="Times New Roman"/>
          <w:bCs/>
          <w:shd w:val="clear" w:color="auto" w:fill="FFFFFF"/>
        </w:rPr>
        <w:t>Μαυρωτάς</w:t>
      </w:r>
      <w:proofErr w:type="spellEnd"/>
      <w:r>
        <w:rPr>
          <w:rFonts w:eastAsia="Times New Roman"/>
          <w:bCs/>
          <w:shd w:val="clear" w:color="auto" w:fill="FFFFFF"/>
        </w:rPr>
        <w:t xml:space="preserve"> από το Ποτάμι έχει τον λόγο. </w:t>
      </w:r>
    </w:p>
    <w:p w14:paraId="20B64545" w14:textId="77777777" w:rsidR="004A4550" w:rsidRDefault="000073ED">
      <w:pPr>
        <w:spacing w:line="600" w:lineRule="auto"/>
        <w:ind w:firstLine="720"/>
        <w:jc w:val="both"/>
        <w:rPr>
          <w:rFonts w:eastAsia="Times New Roman"/>
          <w:bCs/>
          <w:shd w:val="clear" w:color="auto" w:fill="FFFFFF"/>
        </w:rPr>
      </w:pPr>
      <w:r>
        <w:rPr>
          <w:rFonts w:eastAsia="Times New Roman"/>
          <w:b/>
          <w:bCs/>
          <w:shd w:val="clear" w:color="auto" w:fill="FFFFFF"/>
        </w:rPr>
        <w:t>ΓΕΩΡΓΙΟΣ ΜΑΥΡΩΤΑΣ:</w:t>
      </w:r>
      <w:r>
        <w:rPr>
          <w:rFonts w:eastAsia="Times New Roman"/>
          <w:bCs/>
          <w:shd w:val="clear" w:color="auto" w:fill="FFFFFF"/>
        </w:rPr>
        <w:t xml:space="preserve"> Ευχαριστώ, κύριε Πρόεδρε. </w:t>
      </w:r>
    </w:p>
    <w:p w14:paraId="20B64546" w14:textId="77777777" w:rsidR="004A4550" w:rsidRDefault="000073ED">
      <w:pPr>
        <w:spacing w:line="600" w:lineRule="auto"/>
        <w:ind w:firstLine="720"/>
        <w:jc w:val="both"/>
        <w:rPr>
          <w:rFonts w:eastAsia="Times New Roman"/>
          <w:bCs/>
          <w:shd w:val="clear" w:color="auto" w:fill="FFFFFF"/>
        </w:rPr>
      </w:pPr>
      <w:r>
        <w:rPr>
          <w:rFonts w:eastAsia="Times New Roman"/>
          <w:bCs/>
          <w:shd w:val="clear" w:color="auto" w:fill="FFFFFF"/>
        </w:rPr>
        <w:t>Θα ήθελα κι εγώ να ξεκινήσω, εκφράζοντας τη συμπαράστασή μας στα θύματα, στους πληγέν</w:t>
      </w:r>
      <w:r>
        <w:rPr>
          <w:rFonts w:eastAsia="Times New Roman"/>
          <w:bCs/>
          <w:shd w:val="clear" w:color="auto" w:fill="FFFFFF"/>
        </w:rPr>
        <w:t xml:space="preserve">τες από τον σεισμό στο βορειοανατολικό Αιγαίο, που </w:t>
      </w:r>
      <w:r>
        <w:rPr>
          <w:rFonts w:eastAsia="Times New Roman"/>
          <w:bCs/>
          <w:shd w:val="clear" w:color="auto" w:fill="FFFFFF"/>
        </w:rPr>
        <w:lastRenderedPageBreak/>
        <w:t xml:space="preserve">έπληξε κυρίως τη Λέσβο, αλλά και τη Χίο. Να πούμε ότι σε αυτά τα θέματα δεν χωράνε μικροκομματικοί </w:t>
      </w:r>
      <w:proofErr w:type="spellStart"/>
      <w:r>
        <w:rPr>
          <w:rFonts w:eastAsia="Times New Roman"/>
          <w:bCs/>
          <w:shd w:val="clear" w:color="auto" w:fill="FFFFFF"/>
        </w:rPr>
        <w:t>διαγκωνισμοί</w:t>
      </w:r>
      <w:proofErr w:type="spellEnd"/>
      <w:r>
        <w:rPr>
          <w:rFonts w:eastAsia="Times New Roman"/>
          <w:bCs/>
          <w:shd w:val="clear" w:color="auto" w:fill="FFFFFF"/>
        </w:rPr>
        <w:t>. Πρέπει να πούμε ότι γενικά</w:t>
      </w:r>
      <w:r>
        <w:rPr>
          <w:rFonts w:eastAsia="Times New Roman"/>
          <w:bCs/>
          <w:shd w:val="clear" w:color="auto" w:fill="FFFFFF"/>
        </w:rPr>
        <w:t>,</w:t>
      </w:r>
      <w:r>
        <w:rPr>
          <w:rFonts w:eastAsia="Times New Roman"/>
          <w:bCs/>
          <w:shd w:val="clear" w:color="auto" w:fill="FFFFFF"/>
        </w:rPr>
        <w:t xml:space="preserve"> η κρατική μηχανή ήταν αρκετά αποτελεσματική στην αντίδρασή της κ</w:t>
      </w:r>
      <w:r>
        <w:rPr>
          <w:rFonts w:eastAsia="Times New Roman"/>
          <w:bCs/>
          <w:shd w:val="clear" w:color="auto" w:fill="FFFFFF"/>
        </w:rPr>
        <w:t xml:space="preserve">αι ευχόμαστε να μην υπάρχουν περαιτέρω θύματα ή άλλες συνέπειες. </w:t>
      </w:r>
    </w:p>
    <w:p w14:paraId="20B64547" w14:textId="77777777" w:rsidR="004A4550" w:rsidRDefault="000073ED">
      <w:pPr>
        <w:spacing w:line="600" w:lineRule="auto"/>
        <w:ind w:firstLine="720"/>
        <w:jc w:val="both"/>
        <w:rPr>
          <w:rFonts w:eastAsia="Times New Roman"/>
          <w:bCs/>
          <w:shd w:val="clear" w:color="auto" w:fill="FFFFFF"/>
        </w:rPr>
      </w:pPr>
      <w:r>
        <w:rPr>
          <w:rFonts w:eastAsia="Times New Roman"/>
          <w:bCs/>
          <w:shd w:val="clear" w:color="auto" w:fill="FFFFFF"/>
        </w:rPr>
        <w:t xml:space="preserve">Επίσης, να ευχηθούμε και καλή επιτυχία στα παιδιά που δίνουν πανελλαδικές και κάπως θα αναστατώθηκαν με αυτό το συμβάν. </w:t>
      </w:r>
    </w:p>
    <w:p w14:paraId="20B64548" w14:textId="77777777" w:rsidR="004A4550" w:rsidRDefault="000073ED">
      <w:pPr>
        <w:spacing w:line="600" w:lineRule="auto"/>
        <w:ind w:firstLine="720"/>
        <w:jc w:val="both"/>
        <w:rPr>
          <w:rFonts w:eastAsia="Times New Roman"/>
          <w:bCs/>
          <w:shd w:val="clear" w:color="auto" w:fill="FFFFFF"/>
        </w:rPr>
      </w:pPr>
      <w:r>
        <w:rPr>
          <w:rFonts w:eastAsia="Times New Roman"/>
          <w:bCs/>
          <w:shd w:val="clear" w:color="auto" w:fill="FFFFFF"/>
        </w:rPr>
        <w:t>Πάμε στη συγκεκριμένη ερώτηση. Είναι πολύ σύντομος ο χρόνος. Δεν θα α</w:t>
      </w:r>
      <w:r>
        <w:rPr>
          <w:rFonts w:eastAsia="Times New Roman"/>
          <w:bCs/>
          <w:shd w:val="clear" w:color="auto" w:fill="FFFFFF"/>
        </w:rPr>
        <w:t>ναφερθώ σε αυτά που ανέφεραν και ο ερωτών και ο Υπουργός. Απλώς</w:t>
      </w:r>
      <w:r>
        <w:rPr>
          <w:rFonts w:eastAsia="Times New Roman"/>
          <w:bCs/>
          <w:shd w:val="clear" w:color="auto" w:fill="FFFFFF"/>
        </w:rPr>
        <w:t>,</w:t>
      </w:r>
      <w:r>
        <w:rPr>
          <w:rFonts w:eastAsia="Times New Roman"/>
          <w:bCs/>
          <w:shd w:val="clear" w:color="auto" w:fill="FFFFFF"/>
        </w:rPr>
        <w:t xml:space="preserve"> θα πω ότι γενικά το βασικό λόγο έχουν οι αριθμοί στη συγκεκριμένη περίπτωση, οι οποίοι είναι και πολύ ξεροκέφαλοι και δεν ενδίδουν στον λαϊκισμό. </w:t>
      </w:r>
    </w:p>
    <w:p w14:paraId="20B64549" w14:textId="77777777" w:rsidR="004A4550" w:rsidRDefault="000073ED">
      <w:pPr>
        <w:spacing w:line="600" w:lineRule="auto"/>
        <w:ind w:firstLine="720"/>
        <w:jc w:val="both"/>
        <w:rPr>
          <w:rFonts w:eastAsia="Times New Roman"/>
          <w:bCs/>
          <w:shd w:val="clear" w:color="auto" w:fill="FFFFFF"/>
        </w:rPr>
      </w:pPr>
      <w:r>
        <w:rPr>
          <w:rFonts w:eastAsia="Times New Roman"/>
          <w:bCs/>
          <w:shd w:val="clear" w:color="auto" w:fill="FFFFFF"/>
        </w:rPr>
        <w:t>Η ΣΤΑΣΥ το 2014 είχε πωλήσεις 129,7 εκατομμύ</w:t>
      </w:r>
      <w:r>
        <w:rPr>
          <w:rFonts w:eastAsia="Times New Roman"/>
          <w:bCs/>
          <w:shd w:val="clear" w:color="auto" w:fill="FFFFFF"/>
        </w:rPr>
        <w:t xml:space="preserve">ρια ευρώ και το 2015, 103,8 εκατομμύρια ευρώ, δηλαδή 26 εκατομμύρια ευρώ λιγότερα. Περίπου αντίστοιχα αυξήθηκαν και οι ζημιές. Από 2,7 εκατομμύρια ευρώ το 2014 σε 32 εκατομμύρια ευρώ το 2015. </w:t>
      </w:r>
    </w:p>
    <w:p w14:paraId="20B6454A" w14:textId="77777777" w:rsidR="004A4550" w:rsidRDefault="000073ED">
      <w:pPr>
        <w:spacing w:line="600" w:lineRule="auto"/>
        <w:ind w:firstLine="720"/>
        <w:jc w:val="both"/>
        <w:rPr>
          <w:rFonts w:eastAsia="Times New Roman"/>
          <w:bCs/>
          <w:shd w:val="clear" w:color="auto" w:fill="FFFFFF"/>
        </w:rPr>
      </w:pPr>
      <w:r>
        <w:rPr>
          <w:rFonts w:eastAsia="Times New Roman"/>
          <w:bCs/>
          <w:shd w:val="clear" w:color="auto" w:fill="FFFFFF"/>
        </w:rPr>
        <w:t>Πού οφείλεται αυτό; Όχι πάντως στα σκάνδαλα, όπως ήθελε να παρο</w:t>
      </w:r>
      <w:r>
        <w:rPr>
          <w:rFonts w:eastAsia="Times New Roman"/>
          <w:bCs/>
          <w:shd w:val="clear" w:color="auto" w:fill="FFFFFF"/>
        </w:rPr>
        <w:t>υσιάσει ο κύριος Υπουργός, ο οποίος είπε στη Βουλή, στην επίκαιρη ερώτηση του κ. Χατζηδάκη, στις 16 Ιουνίου του 2016 -πριν ένα χρόνο- ότι το μέγεθος του σκανδάλου που διερευνά η Γενική Επιθεωρήτρια Δημόσιας Διοίκησης και το οποίο έχει σημαντικές επιπτώσεις</w:t>
      </w:r>
      <w:r>
        <w:rPr>
          <w:rFonts w:eastAsia="Times New Roman"/>
          <w:bCs/>
          <w:shd w:val="clear" w:color="auto" w:fill="FFFFFF"/>
        </w:rPr>
        <w:t xml:space="preserve"> στα έσοδα του ομίλου, άλλες εκτιμήσεις </w:t>
      </w:r>
      <w:r>
        <w:rPr>
          <w:rFonts w:eastAsia="Times New Roman"/>
          <w:bCs/>
          <w:shd w:val="clear" w:color="auto" w:fill="FFFFFF"/>
        </w:rPr>
        <w:lastRenderedPageBreak/>
        <w:t>λένε ότι είναι πάνω από 20 εκατομμύρια ευρώ και άλλες πάνω από 30 εκατομμύρια ευρώ. Προφανώς, το είπε αυτό</w:t>
      </w:r>
      <w:r>
        <w:rPr>
          <w:rFonts w:eastAsia="Times New Roman"/>
          <w:bCs/>
          <w:shd w:val="clear" w:color="auto" w:fill="FFFFFF"/>
        </w:rPr>
        <w:t>,</w:t>
      </w:r>
      <w:r>
        <w:rPr>
          <w:rFonts w:eastAsia="Times New Roman"/>
          <w:bCs/>
          <w:shd w:val="clear" w:color="auto" w:fill="FFFFFF"/>
        </w:rPr>
        <w:t xml:space="preserve"> για να καλύψει τη μεγάλη διαφορά</w:t>
      </w:r>
      <w:r>
        <w:rPr>
          <w:rFonts w:eastAsia="Times New Roman"/>
          <w:bCs/>
          <w:shd w:val="clear" w:color="auto" w:fill="FFFFFF"/>
        </w:rPr>
        <w:t>,</w:t>
      </w:r>
      <w:r>
        <w:rPr>
          <w:rFonts w:eastAsia="Times New Roman"/>
          <w:bCs/>
          <w:shd w:val="clear" w:color="auto" w:fill="FFFFFF"/>
        </w:rPr>
        <w:t xml:space="preserve"> που υπήρχε στα έσοδα με κάποια μεγάλα λόγια. </w:t>
      </w:r>
    </w:p>
    <w:p w14:paraId="20B6454B" w14:textId="77777777" w:rsidR="004A4550" w:rsidRDefault="000073ED">
      <w:pPr>
        <w:spacing w:line="600" w:lineRule="auto"/>
        <w:ind w:firstLine="720"/>
        <w:jc w:val="both"/>
        <w:rPr>
          <w:rFonts w:eastAsia="Times New Roman"/>
          <w:bCs/>
          <w:shd w:val="clear" w:color="auto" w:fill="FFFFFF"/>
        </w:rPr>
      </w:pPr>
      <w:r>
        <w:rPr>
          <w:rFonts w:eastAsia="Times New Roman"/>
          <w:bCs/>
          <w:shd w:val="clear" w:color="auto" w:fill="FFFFFF"/>
        </w:rPr>
        <w:t>Τα σκάνδαλα</w:t>
      </w:r>
      <w:r>
        <w:rPr>
          <w:rFonts w:eastAsia="Times New Roman"/>
          <w:bCs/>
          <w:shd w:val="clear" w:color="auto" w:fill="FFFFFF"/>
        </w:rPr>
        <w:t>,</w:t>
      </w:r>
      <w:r>
        <w:rPr>
          <w:rFonts w:eastAsia="Times New Roman"/>
          <w:bCs/>
          <w:shd w:val="clear" w:color="auto" w:fill="FFFFFF"/>
        </w:rPr>
        <w:t xml:space="preserve"> ασφαλώς πρέπει </w:t>
      </w:r>
      <w:r>
        <w:rPr>
          <w:rFonts w:eastAsia="Times New Roman"/>
          <w:bCs/>
          <w:shd w:val="clear" w:color="auto" w:fill="FFFFFF"/>
        </w:rPr>
        <w:t>να διερευνηθούν. Και πρέπει να τιμωρηθούν όλοι όσοι αποδειχθεί ότι υπεξαίρεσαν ή ακόμη όσοι δεν έκαναν καλά τη δουλειά τους και τους ελέγχους που όφειλαν. Όμως, η Γενική Επιθεωρήτρια Δημόσιας Διοίκησης, η κ. Παπασπύρου, στο πόρισμά της μιλάει για απώλεια ε</w:t>
      </w:r>
      <w:r>
        <w:rPr>
          <w:rFonts w:eastAsia="Times New Roman"/>
          <w:bCs/>
          <w:shd w:val="clear" w:color="auto" w:fill="FFFFFF"/>
        </w:rPr>
        <w:t xml:space="preserve">σόδων ύψους 1,156 εκατομμυρίων ευρώ. </w:t>
      </w:r>
    </w:p>
    <w:p w14:paraId="20B6454C" w14:textId="77777777" w:rsidR="004A4550" w:rsidRDefault="000073ED">
      <w:pPr>
        <w:spacing w:line="600" w:lineRule="auto"/>
        <w:ind w:firstLine="720"/>
        <w:jc w:val="both"/>
        <w:rPr>
          <w:rFonts w:eastAsia="Times New Roman"/>
          <w:bCs/>
          <w:shd w:val="clear" w:color="auto" w:fill="FFFFFF"/>
        </w:rPr>
      </w:pPr>
      <w:r>
        <w:rPr>
          <w:rFonts w:eastAsia="Times New Roman"/>
          <w:bCs/>
          <w:shd w:val="clear" w:color="auto" w:fill="FFFFFF"/>
        </w:rPr>
        <w:t xml:space="preserve">Με τον κ. </w:t>
      </w:r>
      <w:proofErr w:type="spellStart"/>
      <w:r>
        <w:rPr>
          <w:rFonts w:eastAsia="Times New Roman"/>
          <w:bCs/>
          <w:shd w:val="clear" w:color="auto" w:fill="FFFFFF"/>
        </w:rPr>
        <w:t>Δανέλλη</w:t>
      </w:r>
      <w:proofErr w:type="spellEnd"/>
      <w:r>
        <w:rPr>
          <w:rFonts w:eastAsia="Times New Roman"/>
          <w:bCs/>
          <w:shd w:val="clear" w:color="auto" w:fill="FFFFFF"/>
        </w:rPr>
        <w:t xml:space="preserve"> κάναμε αντίστοιχη ερώτηση στις 31 Μαρτίου του 2017. Αυτά για την </w:t>
      </w:r>
      <w:r>
        <w:rPr>
          <w:rFonts w:eastAsia="Times New Roman"/>
          <w:bCs/>
          <w:shd w:val="clear" w:color="auto" w:fill="FFFFFF"/>
          <w:lang w:val="en-US"/>
        </w:rPr>
        <w:t>K</w:t>
      </w:r>
      <w:r>
        <w:rPr>
          <w:rFonts w:eastAsia="Times New Roman"/>
          <w:bCs/>
          <w:shd w:val="clear" w:color="auto" w:fill="FFFFFF"/>
        </w:rPr>
        <w:t>Ρ</w:t>
      </w:r>
      <w:r>
        <w:rPr>
          <w:rFonts w:eastAsia="Times New Roman"/>
          <w:bCs/>
          <w:shd w:val="clear" w:color="auto" w:fill="FFFFFF"/>
          <w:lang w:val="en-US"/>
        </w:rPr>
        <w:t>MG</w:t>
      </w:r>
      <w:r>
        <w:rPr>
          <w:rFonts w:eastAsia="Times New Roman"/>
          <w:bCs/>
          <w:shd w:val="clear" w:color="auto" w:fill="FFFFFF"/>
        </w:rPr>
        <w:t xml:space="preserve"> αναφέρθηκαν από τον συνάδελφο από τη Νέα Δημοκρατία. Οπότε, πού είναι αυτά τα 20 έως 30 εκατομμύρια ευρώ, που επικαλείστε, κύριε Υ</w:t>
      </w:r>
      <w:r>
        <w:rPr>
          <w:rFonts w:eastAsia="Times New Roman"/>
          <w:bCs/>
          <w:shd w:val="clear" w:color="auto" w:fill="FFFFFF"/>
        </w:rPr>
        <w:t xml:space="preserve">πουργέ; </w:t>
      </w:r>
    </w:p>
    <w:p w14:paraId="20B6454D" w14:textId="77777777" w:rsidR="004A4550" w:rsidRDefault="000073ED">
      <w:pPr>
        <w:spacing w:line="600" w:lineRule="auto"/>
        <w:ind w:firstLine="720"/>
        <w:jc w:val="both"/>
        <w:rPr>
          <w:rFonts w:eastAsia="Times New Roman" w:cs="Times New Roman"/>
          <w:bCs/>
          <w:shd w:val="clear" w:color="auto" w:fill="FFFFFF"/>
        </w:rPr>
      </w:pPr>
      <w:r>
        <w:rPr>
          <w:rFonts w:eastAsia="Times New Roman"/>
          <w:bCs/>
          <w:shd w:val="clear" w:color="auto" w:fill="FFFFFF"/>
        </w:rPr>
        <w:t xml:space="preserve">Όταν μπορούν να </w:t>
      </w:r>
      <w:proofErr w:type="spellStart"/>
      <w:r>
        <w:rPr>
          <w:rFonts w:eastAsia="Times New Roman"/>
          <w:bCs/>
          <w:shd w:val="clear" w:color="auto" w:fill="FFFFFF"/>
        </w:rPr>
        <w:t>ποσοτικοποιηθούν</w:t>
      </w:r>
      <w:proofErr w:type="spellEnd"/>
      <w:r>
        <w:rPr>
          <w:rFonts w:eastAsia="Times New Roman"/>
          <w:bCs/>
          <w:shd w:val="clear" w:color="auto" w:fill="FFFFFF"/>
        </w:rPr>
        <w:t xml:space="preserve"> κάποια επιχειρήματα, τότε είτε υπερισχύουν είτε καταρρέουν. Και στη δική σας περίπτωση μάλλον καταρρέουν. Αλλού είναι αυτή η τρύπα των 20 έως 30 εκατομμυρίων ευρώ. Η τρύπα είναι στο ότι εμπεδώσατε ένα κλίμα «Δεν πλ</w:t>
      </w:r>
      <w:r>
        <w:rPr>
          <w:rFonts w:eastAsia="Times New Roman"/>
          <w:bCs/>
          <w:shd w:val="clear" w:color="auto" w:fill="FFFFFF"/>
        </w:rPr>
        <w:t xml:space="preserve">ηρώνω» στο επιβατικό κοινό είτε με χαλάρωση των ελέγχων είτε με την ανοχή και με την ατιμωρησία όσων </w:t>
      </w:r>
      <w:proofErr w:type="spellStart"/>
      <w:r>
        <w:rPr>
          <w:rFonts w:eastAsia="Times New Roman"/>
          <w:bCs/>
          <w:shd w:val="clear" w:color="auto" w:fill="FFFFFF"/>
        </w:rPr>
        <w:t>βανδάλιζαν</w:t>
      </w:r>
      <w:proofErr w:type="spellEnd"/>
      <w:r>
        <w:rPr>
          <w:rFonts w:eastAsia="Times New Roman"/>
          <w:bCs/>
          <w:shd w:val="clear" w:color="auto" w:fill="FFFFFF"/>
        </w:rPr>
        <w:t xml:space="preserve"> και κατέστρεφαν ακυρωτικά μηχανήματα. </w:t>
      </w:r>
    </w:p>
    <w:p w14:paraId="20B6454E"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Η νοοτροπία που εμπεδώθηκε είναι ότι μόνο οι ανόητοι πληρώνουν, γιατί όποιος θέλει μπορεί και να μην πληρ</w:t>
      </w:r>
      <w:r>
        <w:rPr>
          <w:rFonts w:eastAsia="Times New Roman" w:cs="Times New Roman"/>
          <w:szCs w:val="24"/>
        </w:rPr>
        <w:t>ώνει. Αν πλήρωναν, όμως, όλοι, θα μπορούσε και η τιμή του εισιτηρίου να πέσει, έτσι ώστε να ισοσκελίζονται τα έξοδα</w:t>
      </w:r>
      <w:r>
        <w:rPr>
          <w:rFonts w:eastAsia="Times New Roman" w:cs="Times New Roman"/>
          <w:szCs w:val="24"/>
        </w:rPr>
        <w:t>,</w:t>
      </w:r>
      <w:r>
        <w:rPr>
          <w:rFonts w:eastAsia="Times New Roman" w:cs="Times New Roman"/>
          <w:szCs w:val="24"/>
        </w:rPr>
        <w:t xml:space="preserve"> που είναι περίπου σταθερά. Τελικά, όσοι πλήρωναν, κατάντησαν να είναι πολύ λιγότεροι. Και είναι φυσικό αυτό, όταν κλείνετε το μάτι στους απρόθυμους να συμβάλουν. Εξ αυτού είναι και η μεγάλη πτώση των 25 εκατομμυρίων περίπου στα έσοδα. Δεν είναι, άλλωστε, </w:t>
      </w:r>
      <w:r>
        <w:rPr>
          <w:rFonts w:eastAsia="Times New Roman" w:cs="Times New Roman"/>
          <w:szCs w:val="24"/>
        </w:rPr>
        <w:t xml:space="preserve">η πρώτη φορά που γίνεται αυτό. Το είδαμε και στα διόδια των αυτοκινητόδρομων. Και με τη ΔΕΗ είχαμε περίπου τα ίδια φαινόμενα. </w:t>
      </w:r>
    </w:p>
    <w:p w14:paraId="20B6454F"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Με το άλλοθι «να βοηθήσουμε τους αναξιοπαθούντες», γενικεύετε μια κατάσταση και δημιουργείτε στρατηγικούς κακοπληρωτές και στρατη</w:t>
      </w:r>
      <w:r>
        <w:rPr>
          <w:rFonts w:eastAsia="Times New Roman" w:cs="Times New Roman"/>
          <w:szCs w:val="24"/>
        </w:rPr>
        <w:t xml:space="preserve">γικούς τζαμπατζήδες, γιατί ακριβώς, πρώτον, δεν υπάρχουν ελεγκτικοί μηχανισμοί, δεύτερον, δεν υπάρχει βούληση να τους ενεργοποιήσετε και τρίτον, αυτοί οι ελεγκτικοί μηχανισμοί ενίοτε </w:t>
      </w:r>
      <w:proofErr w:type="spellStart"/>
      <w:r>
        <w:rPr>
          <w:rFonts w:eastAsia="Times New Roman" w:cs="Times New Roman"/>
          <w:szCs w:val="24"/>
        </w:rPr>
        <w:t>στοχοποιούνται</w:t>
      </w:r>
      <w:proofErr w:type="spellEnd"/>
      <w:r>
        <w:rPr>
          <w:rFonts w:eastAsia="Times New Roman" w:cs="Times New Roman"/>
          <w:szCs w:val="24"/>
        </w:rPr>
        <w:t xml:space="preserve">. </w:t>
      </w:r>
    </w:p>
    <w:p w14:paraId="20B64550"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Με αφορμή, μάλιστα, το συγκεκριμένο, θα ήθελα να σας ρωτ</w:t>
      </w:r>
      <w:r>
        <w:rPr>
          <w:rFonts w:eastAsia="Times New Roman" w:cs="Times New Roman"/>
          <w:szCs w:val="24"/>
        </w:rPr>
        <w:t>ήσω σε ποια φάση βρισκόμαστε</w:t>
      </w:r>
      <w:r>
        <w:rPr>
          <w:rFonts w:eastAsia="Times New Roman" w:cs="Times New Roman"/>
          <w:szCs w:val="24"/>
        </w:rPr>
        <w:t>,</w:t>
      </w:r>
      <w:r>
        <w:rPr>
          <w:rFonts w:eastAsia="Times New Roman" w:cs="Times New Roman"/>
          <w:szCs w:val="24"/>
        </w:rPr>
        <w:t xml:space="preserve"> σε σχέση με το ηλεκτρονικό εισιτήριο</w:t>
      </w:r>
      <w:r>
        <w:rPr>
          <w:rFonts w:eastAsia="Times New Roman" w:cs="Times New Roman"/>
          <w:szCs w:val="24"/>
        </w:rPr>
        <w:t>,</w:t>
      </w:r>
      <w:r>
        <w:rPr>
          <w:rFonts w:eastAsia="Times New Roman" w:cs="Times New Roman"/>
          <w:szCs w:val="24"/>
        </w:rPr>
        <w:t xml:space="preserve"> που προχωράει με μεγάλες καθυστερήσεις. Μπήκε τον Φεβρουάριο. Θα ήταν σε πλήρη ανάπτυξη τον Απρίλιο. Τώρα, πηγαίνουμε για τον Αύγουστο. Τα διαφυγόντα κέρδη αυτούς τους τέσσερις μήνες θα εί</w:t>
      </w:r>
      <w:r>
        <w:rPr>
          <w:rFonts w:eastAsia="Times New Roman" w:cs="Times New Roman"/>
          <w:szCs w:val="24"/>
        </w:rPr>
        <w:t xml:space="preserve">ναι αρκετά μεγάλα. </w:t>
      </w:r>
    </w:p>
    <w:p w14:paraId="20B64551"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Επίσης, ποιο είναι το σχέδιο της Κυβέρνησης και τι προτίθεται να κάνει για τις ζημιές στα διάφορα μηχανήματα, όπως αυτές που έγιναν χθες στον Κεραμικό;</w:t>
      </w:r>
    </w:p>
    <w:p w14:paraId="20B64552"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20B64553"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Δεν έχω άλλο χρόνο. Σε μισό λεπτό κλείνω, κύριε Πρόεδρε. </w:t>
      </w:r>
    </w:p>
    <w:p w14:paraId="20B64554"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Γενικά, να πούμε ότι οι υπηρεσίες της ΣΤΑΣΥ είναι πολύτιμες για τους πολίτες της πόλης. Πρέπει να τις προσέξουμε ως κόρη οφθαλμού. Σε κα</w:t>
      </w:r>
      <w:r>
        <w:rPr>
          <w:rFonts w:eastAsia="Times New Roman" w:cs="Times New Roman"/>
          <w:szCs w:val="24"/>
        </w:rPr>
        <w:t>μ</w:t>
      </w:r>
      <w:r>
        <w:rPr>
          <w:rFonts w:eastAsia="Times New Roman" w:cs="Times New Roman"/>
          <w:szCs w:val="24"/>
        </w:rPr>
        <w:t>μία περίπτωση, δεν πρέπει να τις αφήσουμε να εκφυλιστούν. Μη</w:t>
      </w:r>
      <w:r>
        <w:rPr>
          <w:rFonts w:eastAsia="Times New Roman" w:cs="Times New Roman"/>
          <w:szCs w:val="24"/>
        </w:rPr>
        <w:t>ν καλλιεργούμε, λοιπόν, τη νοοτροπία ότι στις δημόσιες συγκοινωνίες όποιος θέλει πληρώνει, γιατί σε λίγο απλά δεν θα έχουμε δημόσιες συγκοινωνίες. Και αυτό θα πλήξει πιο πολύ τους αδύναμους. Ο δείκτης ποιότητας των δημόσιων συγκοινωνιών είναι δείκτης πολιτ</w:t>
      </w:r>
      <w:r>
        <w:rPr>
          <w:rFonts w:eastAsia="Times New Roman" w:cs="Times New Roman"/>
          <w:szCs w:val="24"/>
        </w:rPr>
        <w:t xml:space="preserve">ισμού, ποιότητας και ανάπτυξης για μια πόλη, για μια χώρα. </w:t>
      </w:r>
    </w:p>
    <w:p w14:paraId="20B64555"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0B64556"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20B64557"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Απόστολος </w:t>
      </w:r>
      <w:proofErr w:type="spellStart"/>
      <w:r>
        <w:rPr>
          <w:rFonts w:eastAsia="Times New Roman" w:cs="Times New Roman"/>
          <w:szCs w:val="24"/>
        </w:rPr>
        <w:t>Καραναστάσης</w:t>
      </w:r>
      <w:proofErr w:type="spellEnd"/>
      <w:r>
        <w:rPr>
          <w:rFonts w:eastAsia="Times New Roman" w:cs="Times New Roman"/>
          <w:szCs w:val="24"/>
        </w:rPr>
        <w:t xml:space="preserve"> από τον ΣΥΡΙΖΑ. </w:t>
      </w:r>
    </w:p>
    <w:p w14:paraId="20B64558"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 xml:space="preserve">Ευχαριστώ, κύριε Πρόεδρε. </w:t>
      </w:r>
    </w:p>
    <w:p w14:paraId="20B64559"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θα θέλαμε να εκφράσουμε κι εμείς τη συμπαράστασή μας στους κάτοικους της Λέσβου και της Χίου, στους πληγέντες από τον σεισμό. Ας ελπίσουμε ότι δεν θα υπάρχουν προβλήματα στην καθημερινή τους λειτουργία. </w:t>
      </w:r>
    </w:p>
    <w:p w14:paraId="20B6455A"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Η σημερ</w:t>
      </w:r>
      <w:r>
        <w:rPr>
          <w:rFonts w:eastAsia="Times New Roman" w:cs="Times New Roman"/>
          <w:szCs w:val="24"/>
        </w:rPr>
        <w:t>ινή συζήτηση ξαναφέρνει στο προσκήνιο το σοβαρό θέμα των πολύπαθων αστικών συγκοινωνιών της Αθήνας. Νομίζω, όμως, ότι με την ευκαιρία αυτή</w:t>
      </w:r>
      <w:r>
        <w:rPr>
          <w:rFonts w:eastAsia="Times New Roman" w:cs="Times New Roman"/>
          <w:szCs w:val="24"/>
        </w:rPr>
        <w:t>,</w:t>
      </w:r>
      <w:r>
        <w:rPr>
          <w:rFonts w:eastAsia="Times New Roman" w:cs="Times New Roman"/>
          <w:szCs w:val="24"/>
        </w:rPr>
        <w:t xml:space="preserve"> η συζήτηση αφορά και τη Θεσσαλονίκη. Πραγματικά, δεν μπορώ να κατανοήσω την επερώτηση της Νέας Δημοκρατίας για το θέ</w:t>
      </w:r>
      <w:r>
        <w:rPr>
          <w:rFonts w:eastAsia="Times New Roman" w:cs="Times New Roman"/>
          <w:szCs w:val="24"/>
        </w:rPr>
        <w:t>μα αυτό. Οποιονδήποτε πολίτη της Αθήνας και να ρωτούσε κανείς πριν δυο, τρία, πέντε χρόνια, προ κρίσης, ακόμη και για τον βαθμό ανταπόκρισης των αστικών συγκοινωνιών στις απαιτήσεις τους, θα έπαιρνε πάντα την ίδια απάντηση: Αρνητική, μηδαμινή, παρά τις τερ</w:t>
      </w:r>
      <w:r>
        <w:rPr>
          <w:rFonts w:eastAsia="Times New Roman" w:cs="Times New Roman"/>
          <w:szCs w:val="24"/>
        </w:rPr>
        <w:t>άστιες προσπάθειες</w:t>
      </w:r>
      <w:r>
        <w:rPr>
          <w:rFonts w:eastAsia="Times New Roman" w:cs="Times New Roman"/>
          <w:szCs w:val="24"/>
        </w:rPr>
        <w:t>,</w:t>
      </w:r>
      <w:r>
        <w:rPr>
          <w:rFonts w:eastAsia="Times New Roman" w:cs="Times New Roman"/>
          <w:szCs w:val="24"/>
        </w:rPr>
        <w:t xml:space="preserve"> τις οποίες κάνουν όλοι οι εργαζόμενοι στα μέσα μαζικής μεταφοράς. </w:t>
      </w:r>
    </w:p>
    <w:p w14:paraId="20B6455B"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Είδαμε πολίτες να απέχουν -όσο, τουλάχιστον, μπορούσαν- από τη χρήση των μέσων μαζικής μεταφοράς, με συνέπεια να έχουμε ακόμη και μέσα μαζικής μεταφοράς, που είναι οικον</w:t>
      </w:r>
      <w:r>
        <w:rPr>
          <w:rFonts w:eastAsia="Times New Roman" w:cs="Times New Roman"/>
          <w:szCs w:val="24"/>
        </w:rPr>
        <w:t>ομικά προβληματικά, χωρίς να μπορούν να υποστηρίξουν κοινωνικές πολιτικές, όπως η ευνοϊκή οικονομική αντιμετώπιση ευπαθών ομάδων πληθυσμού και να κάνουν υπερβολική χρήση των ιδιωτικών αυτοκινήτων, με συνέπεια</w:t>
      </w:r>
      <w:r>
        <w:rPr>
          <w:rFonts w:eastAsia="Times New Roman" w:cs="Times New Roman"/>
          <w:szCs w:val="24"/>
        </w:rPr>
        <w:t>,</w:t>
      </w:r>
      <w:r>
        <w:rPr>
          <w:rFonts w:eastAsia="Times New Roman" w:cs="Times New Roman"/>
          <w:szCs w:val="24"/>
        </w:rPr>
        <w:t xml:space="preserve"> τόσο την επιδείνωση των προβλημάτων της κυκλοφ</w:t>
      </w:r>
      <w:r>
        <w:rPr>
          <w:rFonts w:eastAsia="Times New Roman" w:cs="Times New Roman"/>
          <w:szCs w:val="24"/>
        </w:rPr>
        <w:t xml:space="preserve">ορίας κυρίως στο κέντρο, όσο και την περιβαλλοντική επιβάρυνση. </w:t>
      </w:r>
    </w:p>
    <w:p w14:paraId="20B6455C"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κυρίες και κύριοι συνάδελφοι, αυτό ήταν η κορυφή του παγόβουνου. Αυτά που εμείς βλέπαμε, όπως όλος ο κόσμος. </w:t>
      </w:r>
    </w:p>
    <w:p w14:paraId="20B6455D"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Τα δύο, όμως, τελευταία σε χρόνια, από αυτή τη θέση ευθύνης</w:t>
      </w:r>
      <w:r>
        <w:rPr>
          <w:rFonts w:eastAsia="Times New Roman" w:cs="Times New Roman"/>
          <w:szCs w:val="24"/>
        </w:rPr>
        <w:t>,</w:t>
      </w:r>
      <w:r>
        <w:rPr>
          <w:rFonts w:eastAsia="Times New Roman" w:cs="Times New Roman"/>
          <w:szCs w:val="24"/>
        </w:rPr>
        <w:t xml:space="preserve"> που μας εμ</w:t>
      </w:r>
      <w:r>
        <w:rPr>
          <w:rFonts w:eastAsia="Times New Roman" w:cs="Times New Roman"/>
          <w:szCs w:val="24"/>
        </w:rPr>
        <w:t>πιστεύτηκε ο λαός για τη λειτουργία του κράτους, μπορέσαμε να δούμε και το βυθισμένο μέρος του παγόβουνου. Διαπιστώσαμε ότι κληρονομήσαμε ένα σύστημα δημόσιων αστικών συγκοινωνιών γεμάτο παθογένειες και ελλείματα που ξεπερνούσαν τα 9 εκατομμύρια έως 100 εκ</w:t>
      </w:r>
      <w:r>
        <w:rPr>
          <w:rFonts w:eastAsia="Times New Roman" w:cs="Times New Roman"/>
          <w:szCs w:val="24"/>
        </w:rPr>
        <w:t xml:space="preserve">ατομμύρια ευρώ. Κληρονομήσαμε ένα σύστημα δημοσίων αστικών συγκοινωνιών που βάδιζε ολοταχώς στον κατήφορο της απαξίωσης με ευθύνη των προηγούμενων κυβερνήσεων και διοικήσεων. </w:t>
      </w:r>
    </w:p>
    <w:p w14:paraId="20B6455E"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Οι προηγούμενες διοικήσεις δεν είχαν κάνει κα</w:t>
      </w:r>
      <w:r>
        <w:rPr>
          <w:rFonts w:eastAsia="Times New Roman" w:cs="Times New Roman"/>
          <w:szCs w:val="24"/>
        </w:rPr>
        <w:t>μ</w:t>
      </w:r>
      <w:r>
        <w:rPr>
          <w:rFonts w:eastAsia="Times New Roman" w:cs="Times New Roman"/>
          <w:szCs w:val="24"/>
        </w:rPr>
        <w:t>μία πρόβλεψη για αντικατάσταση του</w:t>
      </w:r>
      <w:r>
        <w:rPr>
          <w:rFonts w:eastAsia="Times New Roman" w:cs="Times New Roman"/>
          <w:szCs w:val="24"/>
        </w:rPr>
        <w:t xml:space="preserve"> γερασμένου στόλου των λεωφορείων, όταν οι πάντες γνώριζαν ότι μετά το 2019 δεν θα μπορούν να κυκλοφορούν ούτε τα μισά τόσο λόγω παλαιότητας, όσο και λόγω περιβαλλοντικών περιορισμών. Καινούριο λεωφορείο έχει να δρομολογηθεί στην Αθήνα εδώ και δέκα χρόνια</w:t>
      </w:r>
      <w:r>
        <w:rPr>
          <w:rFonts w:eastAsia="Times New Roman" w:cs="Times New Roman"/>
          <w:szCs w:val="24"/>
        </w:rPr>
        <w:t xml:space="preserve"> </w:t>
      </w:r>
      <w:r>
        <w:rPr>
          <w:rFonts w:eastAsia="Times New Roman" w:cs="Times New Roman"/>
          <w:szCs w:val="24"/>
        </w:rPr>
        <w:t>σχεδόν</w:t>
      </w:r>
      <w:r>
        <w:rPr>
          <w:rFonts w:eastAsia="Times New Roman" w:cs="Times New Roman"/>
          <w:szCs w:val="24"/>
        </w:rPr>
        <w:t xml:space="preserve">. </w:t>
      </w:r>
    </w:p>
    <w:p w14:paraId="20B6455F" w14:textId="77777777" w:rsidR="004A4550" w:rsidRDefault="000073ED">
      <w:pPr>
        <w:spacing w:line="600" w:lineRule="auto"/>
        <w:jc w:val="both"/>
        <w:rPr>
          <w:rFonts w:eastAsia="Times New Roman" w:cs="Times New Roman"/>
          <w:szCs w:val="24"/>
        </w:rPr>
      </w:pPr>
      <w:r>
        <w:rPr>
          <w:rFonts w:eastAsia="Times New Roman" w:cs="Times New Roman"/>
          <w:szCs w:val="24"/>
        </w:rPr>
        <w:tab/>
        <w:t>Προσλήψεις προσωπικού δεν έχουν γίνει εδώ και χρόνια</w:t>
      </w:r>
      <w:r>
        <w:rPr>
          <w:rFonts w:eastAsia="Times New Roman" w:cs="Times New Roman"/>
          <w:szCs w:val="24"/>
        </w:rPr>
        <w:t>,</w:t>
      </w:r>
      <w:r>
        <w:rPr>
          <w:rFonts w:eastAsia="Times New Roman" w:cs="Times New Roman"/>
          <w:szCs w:val="24"/>
        </w:rPr>
        <w:t xml:space="preserve"> με αποτέλεσμα να λείπουν σήμερα εκατοντάδες οδηγοί και τεχνικοί από την ΟΣΥ και τη ΣΤΑΣΥ, πράγμα που δημιουργεί προβλήματα στην εκτέλεση των δρομολογίων. </w:t>
      </w:r>
    </w:p>
    <w:p w14:paraId="20B64560"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το κουδούνι </w:t>
      </w:r>
      <w:r>
        <w:rPr>
          <w:rFonts w:eastAsia="Times New Roman" w:cs="Times New Roman"/>
          <w:szCs w:val="24"/>
        </w:rPr>
        <w:t>λήξεως του χρόνου ομιλίας του κυρίου Βουλευτή)</w:t>
      </w:r>
    </w:p>
    <w:p w14:paraId="20B64561"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Αντίθετα, παραλάβαμε ένα σχέδιο ουσιαστικής αποδιοργάνωσης των αστικών συγκοινωνιών</w:t>
      </w:r>
      <w:r>
        <w:rPr>
          <w:rFonts w:eastAsia="Times New Roman" w:cs="Times New Roman"/>
          <w:szCs w:val="24"/>
        </w:rPr>
        <w:t>,</w:t>
      </w:r>
      <w:r>
        <w:rPr>
          <w:rFonts w:eastAsia="Times New Roman" w:cs="Times New Roman"/>
          <w:szCs w:val="24"/>
        </w:rPr>
        <w:t xml:space="preserve"> που προέβλεπε, όταν αναλάβαμε την Κυβέρνηση, την ενοικίαση εργαζομένων, θα τα θυμάστε αυτά, τους </w:t>
      </w:r>
      <w:proofErr w:type="spellStart"/>
      <w:r>
        <w:rPr>
          <w:rFonts w:eastAsia="Times New Roman" w:cs="Times New Roman"/>
          <w:szCs w:val="24"/>
        </w:rPr>
        <w:t>κεφαλοκυνηγούς</w:t>
      </w:r>
      <w:proofErr w:type="spellEnd"/>
      <w:r>
        <w:rPr>
          <w:rFonts w:eastAsia="Times New Roman" w:cs="Times New Roman"/>
          <w:szCs w:val="24"/>
        </w:rPr>
        <w:t>, τις υποχρεω</w:t>
      </w:r>
      <w:r>
        <w:rPr>
          <w:rFonts w:eastAsia="Times New Roman" w:cs="Times New Roman"/>
          <w:szCs w:val="24"/>
        </w:rPr>
        <w:t>τικές μετακινήσεις εργαζομένων και την ουσιαστική ιδιωτικοποίησή τους. Αυτά και πολλά άλλα μπορεί να πει κανείς για την κατάσταση</w:t>
      </w:r>
      <w:r>
        <w:rPr>
          <w:rFonts w:eastAsia="Times New Roman" w:cs="Times New Roman"/>
          <w:szCs w:val="24"/>
        </w:rPr>
        <w:t>,</w:t>
      </w:r>
      <w:r>
        <w:rPr>
          <w:rFonts w:eastAsia="Times New Roman" w:cs="Times New Roman"/>
          <w:szCs w:val="24"/>
        </w:rPr>
        <w:t xml:space="preserve"> την οποία παραλάβαμε στις αστικές συγκοινωνίες. </w:t>
      </w:r>
    </w:p>
    <w:p w14:paraId="20B64562"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Και επειδή, κύριε Πρόεδρε, όταν υπάρχει κακή διοίκηση, υπάρχει και οικονομικ</w:t>
      </w:r>
      <w:r>
        <w:rPr>
          <w:rFonts w:eastAsia="Times New Roman" w:cs="Times New Roman"/>
          <w:szCs w:val="24"/>
        </w:rPr>
        <w:t>ή κακοδιαχείριση, ας πάμε και σε αυτό το κομμάτι</w:t>
      </w:r>
      <w:r>
        <w:rPr>
          <w:rFonts w:eastAsia="Times New Roman" w:cs="Times New Roman"/>
          <w:szCs w:val="24"/>
        </w:rPr>
        <w:t>,</w:t>
      </w:r>
      <w:r>
        <w:rPr>
          <w:rFonts w:eastAsia="Times New Roman" w:cs="Times New Roman"/>
          <w:szCs w:val="24"/>
        </w:rPr>
        <w:t xml:space="preserve"> που το ανέφερε ο κ. </w:t>
      </w:r>
      <w:proofErr w:type="spellStart"/>
      <w:r>
        <w:rPr>
          <w:rFonts w:eastAsia="Times New Roman" w:cs="Times New Roman"/>
          <w:szCs w:val="24"/>
        </w:rPr>
        <w:t>Σπίρτζης</w:t>
      </w:r>
      <w:proofErr w:type="spellEnd"/>
      <w:r>
        <w:rPr>
          <w:rFonts w:eastAsia="Times New Roman" w:cs="Times New Roman"/>
          <w:szCs w:val="24"/>
        </w:rPr>
        <w:t xml:space="preserve">. Ήδη από το τέλος του 2012 η προηγούμενη διοίκηση της ΣΤΑΣΥ είχε δώσει την εντολή για ελέγχους σε διάφορους σταθμούς του μετρό και σε άλλα μέσα μαζικής μεταφοράς. Είναι γνωστά τα πορίσματα. Δεν θα τα αναφέρω αυτά. </w:t>
      </w:r>
    </w:p>
    <w:p w14:paraId="20B64563"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Θέλω να στα</w:t>
      </w:r>
      <w:r>
        <w:rPr>
          <w:rFonts w:eastAsia="Times New Roman" w:cs="Times New Roman"/>
          <w:szCs w:val="24"/>
        </w:rPr>
        <w:t>θώ στην προσπάθεια την οποία κάνουμε, που αντικατοπτρίζει την άποψή μας και το όραμά μας για τις αστικές συγκοινωνίες. Αναλάβαμε δράσεις εξοικονόμησης ύψους 8,5 εκατομμυρίων ευρώ</w:t>
      </w:r>
      <w:r>
        <w:rPr>
          <w:rFonts w:eastAsia="Times New Roman" w:cs="Times New Roman"/>
          <w:szCs w:val="24"/>
        </w:rPr>
        <w:t>,</w:t>
      </w:r>
      <w:r>
        <w:rPr>
          <w:rFonts w:eastAsia="Times New Roman" w:cs="Times New Roman"/>
          <w:szCs w:val="24"/>
        </w:rPr>
        <w:t xml:space="preserve"> που αφορούν κόστος προμηθειών μέσω ηλεκτρονικών διαγωνισμών, κόστος συμβάσεω</w:t>
      </w:r>
      <w:r>
        <w:rPr>
          <w:rFonts w:eastAsia="Times New Roman" w:cs="Times New Roman"/>
          <w:szCs w:val="24"/>
        </w:rPr>
        <w:t xml:space="preserve">ν παροχής υπηρεσίας μέσω ανάπτυξης συνεργασίας με άλλους δημόσιους φορείς, όπως η Ελληνική Αστυνομία για τη φύλαξη των σταθμών. </w:t>
      </w:r>
    </w:p>
    <w:p w14:paraId="20B64564"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Ενεργούμε έτσι</w:t>
      </w:r>
      <w:r>
        <w:rPr>
          <w:rFonts w:eastAsia="Times New Roman" w:cs="Times New Roman"/>
          <w:szCs w:val="24"/>
        </w:rPr>
        <w:t>,</w:t>
      </w:r>
      <w:r>
        <w:rPr>
          <w:rFonts w:eastAsia="Times New Roman" w:cs="Times New Roman"/>
          <w:szCs w:val="24"/>
        </w:rPr>
        <w:t xml:space="preserve"> ώστε ΟΑΣΑ, ΣΤΑΣΥ και ΟΣΥ να έχουν κοινή έδρα, κοινές υπηρεσίες, κοινό λογιστήριο, κοινές προσπάθειες, προμήθειε</w:t>
      </w:r>
      <w:r>
        <w:rPr>
          <w:rFonts w:eastAsia="Times New Roman" w:cs="Times New Roman"/>
          <w:szCs w:val="24"/>
        </w:rPr>
        <w:t>ς και να μπορούν να επιτυγχάνουν οικονομίες κλίμακας, που θα μπορέσουν να βοηθήσουν στη βιωσιμότητα και στην ανάπτυξη των μέσων μαζικής μεταφοράς.</w:t>
      </w:r>
    </w:p>
    <w:p w14:paraId="20B64565"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Το χάρτινο εισιτήριο αντικαθίσταται σταδιακά από την έξυπνη κάρτα. </w:t>
      </w:r>
    </w:p>
    <w:p w14:paraId="20B64566"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Βρισκόμαστε σε αναζήτηση χρηματοδοτικών ε</w:t>
      </w:r>
      <w:r>
        <w:rPr>
          <w:rFonts w:eastAsia="Times New Roman" w:cs="Times New Roman"/>
          <w:szCs w:val="24"/>
        </w:rPr>
        <w:t xml:space="preserve">ργαλείων από την Ευρωπαϊκή Ένωση, προκειμένου να ανανεωθεί ο γερασμένος στόλος οχημάτων και σχεδιάζουμε την αναδιάρθρωση του συγκοινωνιακού χάρτη της Αθήνας. </w:t>
      </w:r>
    </w:p>
    <w:p w14:paraId="20B64567"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Η τηλεματική</w:t>
      </w:r>
      <w:r>
        <w:rPr>
          <w:rFonts w:eastAsia="Times New Roman" w:cs="Times New Roman"/>
          <w:szCs w:val="24"/>
        </w:rPr>
        <w:t>,</w:t>
      </w:r>
      <w:r>
        <w:rPr>
          <w:rFonts w:eastAsia="Times New Roman" w:cs="Times New Roman"/>
          <w:szCs w:val="24"/>
        </w:rPr>
        <w:t xml:space="preserve"> που άρχισε και εφαρμόζεται με επιτυχία από πέρυσι, όπως άλλωστε και το ηλεκτρονικό </w:t>
      </w:r>
      <w:r>
        <w:rPr>
          <w:rFonts w:eastAsia="Times New Roman" w:cs="Times New Roman"/>
          <w:szCs w:val="24"/>
        </w:rPr>
        <w:t>εισιτήριο, είναι δύο έργα εκσυγχρονισμού και στρατηγικής σημασίας. Τα δύο έργα αυτά ΣΔΙΤ τα παραλάβαμε με πολλά προβλήματα και καταβλήθηκαν επίπονες προσπάθειες</w:t>
      </w:r>
      <w:r>
        <w:rPr>
          <w:rFonts w:eastAsia="Times New Roman" w:cs="Times New Roman"/>
          <w:szCs w:val="24"/>
        </w:rPr>
        <w:t>,</w:t>
      </w:r>
      <w:r>
        <w:rPr>
          <w:rFonts w:eastAsia="Times New Roman" w:cs="Times New Roman"/>
          <w:szCs w:val="24"/>
        </w:rPr>
        <w:t xml:space="preserve"> για να ξεμπλοκαριστούν και να επιταχυνθεί η υλοποίησή τους.</w:t>
      </w:r>
    </w:p>
    <w:p w14:paraId="20B64568"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Κλείνοντας, κυρίες και κύριοι συνά</w:t>
      </w:r>
      <w:r>
        <w:rPr>
          <w:rFonts w:eastAsia="Times New Roman" w:cs="Times New Roman"/>
          <w:szCs w:val="24"/>
        </w:rPr>
        <w:t xml:space="preserve">δελφοι, δεν μπορώ να μην θυμηθώ τις κραυγές της </w:t>
      </w:r>
      <w:r>
        <w:rPr>
          <w:rFonts w:eastAsia="Times New Roman" w:cs="Times New Roman"/>
          <w:szCs w:val="24"/>
        </w:rPr>
        <w:t xml:space="preserve">Αντιπολίτευσης, </w:t>
      </w:r>
      <w:r>
        <w:rPr>
          <w:rFonts w:eastAsia="Times New Roman" w:cs="Times New Roman"/>
          <w:szCs w:val="24"/>
        </w:rPr>
        <w:t xml:space="preserve">όταν αντικαταστήσαμε την εν πολλές αμαρτίες </w:t>
      </w:r>
      <w:proofErr w:type="spellStart"/>
      <w:r>
        <w:rPr>
          <w:rFonts w:eastAsia="Times New Roman" w:cs="Times New Roman"/>
          <w:szCs w:val="24"/>
        </w:rPr>
        <w:t>περιπεσούσα</w:t>
      </w:r>
      <w:proofErr w:type="spellEnd"/>
      <w:r>
        <w:rPr>
          <w:rFonts w:eastAsia="Times New Roman" w:cs="Times New Roman"/>
          <w:szCs w:val="24"/>
        </w:rPr>
        <w:t xml:space="preserve"> προηγούμενη διοίκηση της ΣΤΑΣΥ. Στην επιτροπή που εξετάζαμε τους προτεινόμενους για τον ΟΑΣΑ, τη ΣΤΑΣΥ και την ΟΣΥ, τότε και νυν Βουλευτ</w:t>
      </w:r>
      <w:r>
        <w:rPr>
          <w:rFonts w:eastAsia="Times New Roman" w:cs="Times New Roman"/>
          <w:szCs w:val="24"/>
        </w:rPr>
        <w:t>ής και πρώην Υπουργός της Νέας Δημοκρατίας, μίλησε στις 16</w:t>
      </w:r>
      <w:r>
        <w:rPr>
          <w:rFonts w:eastAsia="Times New Roman" w:cs="Times New Roman"/>
          <w:szCs w:val="24"/>
        </w:rPr>
        <w:t>-</w:t>
      </w:r>
      <w:r>
        <w:rPr>
          <w:rFonts w:eastAsia="Times New Roman" w:cs="Times New Roman"/>
          <w:szCs w:val="24"/>
        </w:rPr>
        <w:lastRenderedPageBreak/>
        <w:t>12</w:t>
      </w:r>
      <w:r>
        <w:rPr>
          <w:rFonts w:eastAsia="Times New Roman" w:cs="Times New Roman"/>
          <w:szCs w:val="24"/>
        </w:rPr>
        <w:t>-</w:t>
      </w:r>
      <w:r>
        <w:rPr>
          <w:rFonts w:eastAsia="Times New Roman" w:cs="Times New Roman"/>
          <w:szCs w:val="24"/>
        </w:rPr>
        <w:t>2015 ότι οι εταιρίες αυτές είναι βουτηγμένες στα ελλείμματα. Είπαν περίπου ότι ήρθε ο κακός ΣΥΡΙΖΑ να ξεθεμελιώσει τις συγκοινωνίες και να εγκαταστήσει κομματικό κράτος, γιατί αντικαταστήσαμε το</w:t>
      </w:r>
      <w:r>
        <w:rPr>
          <w:rFonts w:eastAsia="Times New Roman" w:cs="Times New Roman"/>
          <w:szCs w:val="24"/>
        </w:rPr>
        <w:t xml:space="preserve">ν κ. Παπαθανάση, που εδώ που τα λέμε δεν έμεινε και άνεργος, έγινε Γενικός Διευθυντής της Νέας Δημοκρατίας. </w:t>
      </w:r>
    </w:p>
    <w:p w14:paraId="20B64569"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 ήταν κάποιο στέλεχος του ΣΥΡΙΖΑ σε κάποια περιοχή της χώρας, ο οποίος είχε κάνει κάποια τέτοια ενέργεια, μπορείτε </w:t>
      </w:r>
      <w:r>
        <w:rPr>
          <w:rFonts w:eastAsia="Times New Roman" w:cs="Times New Roman"/>
          <w:szCs w:val="24"/>
        </w:rPr>
        <w:t xml:space="preserve">να φανταστείτε αυτή τη στιγμή τι θα γινόταν σε όλη τη χώρα. </w:t>
      </w:r>
    </w:p>
    <w:p w14:paraId="20B6456A"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ολοκληρώστε.  </w:t>
      </w:r>
    </w:p>
    <w:p w14:paraId="20B6456B"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Μας ειρωνεύτηκαν ως κουβαρντάδες</w:t>
      </w:r>
      <w:r>
        <w:rPr>
          <w:rFonts w:eastAsia="Times New Roman" w:cs="Times New Roman"/>
          <w:szCs w:val="24"/>
        </w:rPr>
        <w:t>,</w:t>
      </w:r>
      <w:r>
        <w:rPr>
          <w:rFonts w:eastAsia="Times New Roman" w:cs="Times New Roman"/>
          <w:szCs w:val="24"/>
        </w:rPr>
        <w:t xml:space="preserve"> επειδή το καλοκαίρι του 2015 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δώσαμε για δεκαπέντε,</w:t>
      </w:r>
      <w:r>
        <w:rPr>
          <w:rFonts w:eastAsia="Times New Roman" w:cs="Times New Roman"/>
          <w:szCs w:val="24"/>
        </w:rPr>
        <w:t xml:space="preserve"> είκοσι μέρες δωρεάν μετακινήσεις στους πολίτες της Αθήνας. Αυτό κόστισε 10 εκατομμύρια</w:t>
      </w:r>
      <w:r>
        <w:rPr>
          <w:rFonts w:eastAsia="Times New Roman" w:cs="Times New Roman"/>
          <w:szCs w:val="24"/>
        </w:rPr>
        <w:t>,</w:t>
      </w:r>
      <w:r>
        <w:rPr>
          <w:rFonts w:eastAsia="Times New Roman" w:cs="Times New Roman"/>
          <w:szCs w:val="24"/>
        </w:rPr>
        <w:t xml:space="preserve"> που στο κάτω-κάτω της γραφής</w:t>
      </w:r>
      <w:r>
        <w:rPr>
          <w:rFonts w:eastAsia="Times New Roman" w:cs="Times New Roman"/>
          <w:szCs w:val="24"/>
        </w:rPr>
        <w:t>,</w:t>
      </w:r>
      <w:r>
        <w:rPr>
          <w:rFonts w:eastAsia="Times New Roman" w:cs="Times New Roman"/>
          <w:szCs w:val="24"/>
        </w:rPr>
        <w:t xml:space="preserve"> δεν τα έβαλε κανείς στην τσέπη του ούτε έγινε κάποια προμήθεια σε μεγαλύτερη τιμή. </w:t>
      </w:r>
    </w:p>
    <w:p w14:paraId="20B6456C"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w:t>
      </w:r>
      <w:r>
        <w:rPr>
          <w:rFonts w:eastAsia="Times New Roman" w:cs="Times New Roman"/>
          <w:szCs w:val="24"/>
        </w:rPr>
        <w:t>υνάδελφε.</w:t>
      </w:r>
    </w:p>
    <w:p w14:paraId="20B6456D"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Μισό λεπτό, και κλείνω, κύριε Πρόεδρε.</w:t>
      </w:r>
    </w:p>
    <w:p w14:paraId="20B6456E"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Τι να περιμένει κανείς από αυτούς που μας επέκριναν</w:t>
      </w:r>
      <w:r>
        <w:rPr>
          <w:rFonts w:eastAsia="Times New Roman" w:cs="Times New Roman"/>
          <w:szCs w:val="24"/>
        </w:rPr>
        <w:t>,</w:t>
      </w:r>
      <w:r>
        <w:rPr>
          <w:rFonts w:eastAsia="Times New Roman" w:cs="Times New Roman"/>
          <w:szCs w:val="24"/>
        </w:rPr>
        <w:t xml:space="preserve"> γιατί επιτρέψαμε να μετακινούνται ελεύθερα οι άνεργοι</w:t>
      </w:r>
      <w:r>
        <w:rPr>
          <w:rFonts w:eastAsia="Times New Roman" w:cs="Times New Roman"/>
          <w:szCs w:val="24"/>
        </w:rPr>
        <w:t>,</w:t>
      </w:r>
      <w:r>
        <w:rPr>
          <w:rFonts w:eastAsia="Times New Roman" w:cs="Times New Roman"/>
          <w:szCs w:val="24"/>
        </w:rPr>
        <w:t xml:space="preserve"> που πλήρωσαν ακριβότερα από όλους μια κρίση</w:t>
      </w:r>
      <w:r>
        <w:rPr>
          <w:rFonts w:eastAsia="Times New Roman" w:cs="Times New Roman"/>
          <w:szCs w:val="24"/>
        </w:rPr>
        <w:t>,</w:t>
      </w:r>
      <w:r>
        <w:rPr>
          <w:rFonts w:eastAsia="Times New Roman" w:cs="Times New Roman"/>
          <w:szCs w:val="24"/>
        </w:rPr>
        <w:t xml:space="preserve"> που δεν δημιούργησαν, αλλά που</w:t>
      </w:r>
      <w:r>
        <w:rPr>
          <w:rFonts w:eastAsia="Times New Roman" w:cs="Times New Roman"/>
          <w:szCs w:val="24"/>
        </w:rPr>
        <w:t xml:space="preserve"> τους την επέβαλαν εκείνοι που τώρα τους </w:t>
      </w:r>
      <w:proofErr w:type="spellStart"/>
      <w:r>
        <w:rPr>
          <w:rFonts w:eastAsia="Times New Roman" w:cs="Times New Roman"/>
          <w:szCs w:val="24"/>
        </w:rPr>
        <w:t>στοχοποιούν</w:t>
      </w:r>
      <w:proofErr w:type="spellEnd"/>
      <w:r>
        <w:rPr>
          <w:rFonts w:eastAsia="Times New Roman" w:cs="Times New Roman"/>
          <w:szCs w:val="24"/>
        </w:rPr>
        <w:t xml:space="preserve">. </w:t>
      </w:r>
    </w:p>
    <w:p w14:paraId="20B6456F"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Εμείς ήρθαμε για να υπηρετήσουμε τη χώρα με ανιδιοτέλεια, βάζοντας το όραμά μας στην υπηρεσία του λαού.</w:t>
      </w:r>
    </w:p>
    <w:p w14:paraId="20B64570"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20B64571"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Κύριε Πρόεδρε, μπορώ να έχω τον λόγο για μισό λεπτό;</w:t>
      </w:r>
    </w:p>
    <w:p w14:paraId="20B64572"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Βεβαίως, κύριε </w:t>
      </w:r>
      <w:proofErr w:type="spellStart"/>
      <w:r>
        <w:rPr>
          <w:rFonts w:eastAsia="Times New Roman" w:cs="Times New Roman"/>
          <w:szCs w:val="24"/>
        </w:rPr>
        <w:t>Κατσώτη</w:t>
      </w:r>
      <w:proofErr w:type="spellEnd"/>
      <w:r>
        <w:rPr>
          <w:rFonts w:eastAsia="Times New Roman" w:cs="Times New Roman"/>
          <w:szCs w:val="24"/>
        </w:rPr>
        <w:t>.</w:t>
      </w:r>
    </w:p>
    <w:p w14:paraId="20B64573"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Εκτός από τα μεγάλα προβλήματα, κύριε Υπουργέ, των εργαζομένων, της έλλειψης προσωπικού υποδομών κ</w:t>
      </w:r>
      <w:r>
        <w:rPr>
          <w:rFonts w:eastAsia="Times New Roman" w:cs="Times New Roman"/>
          <w:szCs w:val="24"/>
        </w:rPr>
        <w:t>.</w:t>
      </w:r>
      <w:r>
        <w:rPr>
          <w:rFonts w:eastAsia="Times New Roman" w:cs="Times New Roman"/>
          <w:szCs w:val="24"/>
        </w:rPr>
        <w:t xml:space="preserve">λπ., πρέπει να σας ενημερώσω ότι ο ΗΣΑΠ έχει παραχωρήσει το έργο καθαριότητας σε εργολάβο, που ενώ τον πληρώνει κανονικά, αυτός δεν πληρώνει τις εργαζόμενες. Είναι μια καταγγελία που την κάνουμε και εδώ επίσημα. </w:t>
      </w:r>
    </w:p>
    <w:p w14:paraId="20B64574"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w:t>
      </w:r>
      <w:r>
        <w:rPr>
          <w:rFonts w:eastAsia="Times New Roman" w:cs="Times New Roman"/>
          <w:b/>
          <w:szCs w:val="24"/>
        </w:rPr>
        <w:t>αφορών):</w:t>
      </w:r>
      <w:r>
        <w:rPr>
          <w:rFonts w:eastAsia="Times New Roman" w:cs="Times New Roman"/>
          <w:szCs w:val="24"/>
        </w:rPr>
        <w:t xml:space="preserve"> Η ΣΤΑΣΥ.</w:t>
      </w:r>
    </w:p>
    <w:p w14:paraId="20B64575"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ΚΑΤΣΩΤΗΣ: </w:t>
      </w:r>
      <w:r>
        <w:rPr>
          <w:rFonts w:eastAsia="Times New Roman" w:cs="Times New Roman"/>
          <w:szCs w:val="24"/>
        </w:rPr>
        <w:t xml:space="preserve">Είναι από τη ΣΤΑΣΥ, αλλά είναι εργαζόμενες στον ΗΣΑΠ. </w:t>
      </w:r>
    </w:p>
    <w:p w14:paraId="20B64576"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Θεωρούμε ότι αυτός πρέπει να φύγει, να εκπέσει της συμφωνίας, του διαγωνισμού και οι εργαζόμενες να πληρωθούν άμεσα. </w:t>
      </w:r>
    </w:p>
    <w:p w14:paraId="20B64577"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Νομίζω ότι πρέπει να το φροντίσετε, κύριε Υπουρ</w:t>
      </w:r>
      <w:r>
        <w:rPr>
          <w:rFonts w:eastAsia="Times New Roman" w:cs="Times New Roman"/>
          <w:szCs w:val="24"/>
        </w:rPr>
        <w:t>γέ, όσο το δυνατόν πιο γρήγορα.</w:t>
      </w:r>
    </w:p>
    <w:p w14:paraId="20B64578"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w:t>
      </w:r>
      <w:proofErr w:type="spellStart"/>
      <w:r>
        <w:rPr>
          <w:rFonts w:eastAsia="Times New Roman" w:cs="Times New Roman"/>
          <w:szCs w:val="24"/>
        </w:rPr>
        <w:t>Κατσώτη</w:t>
      </w:r>
      <w:proofErr w:type="spellEnd"/>
      <w:r>
        <w:rPr>
          <w:rFonts w:eastAsia="Times New Roman" w:cs="Times New Roman"/>
          <w:szCs w:val="24"/>
        </w:rPr>
        <w:t>.</w:t>
      </w:r>
    </w:p>
    <w:p w14:paraId="20B64579" w14:textId="77777777" w:rsidR="004A4550" w:rsidRDefault="000073ED">
      <w:pPr>
        <w:spacing w:line="600" w:lineRule="auto"/>
        <w:ind w:firstLine="720"/>
        <w:jc w:val="both"/>
        <w:rPr>
          <w:rFonts w:ascii="Times New Roman" w:eastAsia="Times New Roman" w:hAnsi="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ξεναγήθηκαν στην έκ</w:t>
      </w:r>
      <w:r>
        <w:rPr>
          <w:rFonts w:eastAsia="Times New Roman" w:cs="Times New Roman"/>
          <w:szCs w:val="24"/>
        </w:rPr>
        <w:t>θεση της αίθουσας «ΕΛΕΥΘΕΡΙΟΣ ΒΕΝΙΖΕΛΟΣ» και ενημερώθηκαν για την ιστορία του κτηρίου και τον τρόπο οργάνωσης και λειτουργίας της Βουλής, τριάντα τέσσερις μαθήτριες και μαθητές και τέσσερις εκπαιδευτικοί συνοδοί από το 11ο Δημοτικό Σχολείο Αλεξανδρούπολης.</w:t>
      </w:r>
      <w:r>
        <w:rPr>
          <w:rFonts w:eastAsia="Times New Roman" w:cs="Times New Roman"/>
          <w:szCs w:val="24"/>
        </w:rPr>
        <w:t xml:space="preserve"> </w:t>
      </w:r>
    </w:p>
    <w:p w14:paraId="20B6457A"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20B6457B" w14:textId="77777777" w:rsidR="004A4550" w:rsidRDefault="000073ED">
      <w:pPr>
        <w:spacing w:line="600" w:lineRule="auto"/>
        <w:ind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απ’</w:t>
      </w:r>
      <w:r>
        <w:rPr>
          <w:rFonts w:eastAsia="Times New Roman" w:cs="Times New Roman"/>
          <w:szCs w:val="24"/>
        </w:rPr>
        <w:t xml:space="preserve"> όλες τις πτέρυγες της Βουλής)</w:t>
      </w:r>
    </w:p>
    <w:p w14:paraId="20B6457C"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Επίσης, κυρίες και κύριοι συνάδελφοι, έχω την τιμή να ανακοινώσω στο Σώμα ότι οι Υπουργοί Διοικητικής Ανασυγκρότησης, Εξωτερικών και Οικονομικών κατέθεσαν σήμερα, 12</w:t>
      </w:r>
      <w:r>
        <w:rPr>
          <w:rFonts w:eastAsia="Times New Roman" w:cs="Times New Roman"/>
          <w:szCs w:val="24"/>
        </w:rPr>
        <w:t>-6-</w:t>
      </w:r>
      <w:r>
        <w:rPr>
          <w:rFonts w:eastAsia="Times New Roman" w:cs="Times New Roman"/>
          <w:szCs w:val="24"/>
        </w:rPr>
        <w:t>2017 σχέδι</w:t>
      </w:r>
      <w:r>
        <w:rPr>
          <w:rFonts w:eastAsia="Times New Roman" w:cs="Times New Roman"/>
          <w:szCs w:val="24"/>
        </w:rPr>
        <w:t>ο νόμου: «Κύρωση του Μνημονίου Συνεργασίας σχετικά με την Εθνική Γαλλόφωνη Πρωτοβουλία (2015-2018) στο πλαίσιο του προγράμματος: «Η γαλλική γλώσσα στις διεθνείς σχέσεις»».</w:t>
      </w:r>
    </w:p>
    <w:p w14:paraId="20B6457D"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20B6457E"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Τον λόγο έχει ο επερωτών Βουλευτής της Νέ</w:t>
      </w:r>
      <w:r>
        <w:rPr>
          <w:rFonts w:eastAsia="Times New Roman" w:cs="Times New Roman"/>
          <w:szCs w:val="24"/>
        </w:rPr>
        <w:t>ας Δημοκρατίας κ Κωνσταντίνος Καραμανλής.</w:t>
      </w:r>
    </w:p>
    <w:p w14:paraId="20B6457F"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Παρακαλώ, κύριε συνάδελφε, έχετε τον λόγο για πέντε λεπτά.</w:t>
      </w:r>
    </w:p>
    <w:p w14:paraId="20B64580"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Ευχαριστώ, κύριε Πρόεδρε.</w:t>
      </w:r>
    </w:p>
    <w:p w14:paraId="20B64581"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Άκουσα με πολύ μεγάλη προσοχή και τους Κοινοβουλευτικούς Εκπροσώπους, αλλά ιδιαίτερα τον Υπουργό, το</w:t>
      </w:r>
      <w:r>
        <w:rPr>
          <w:rFonts w:eastAsia="Times New Roman" w:cs="Times New Roman"/>
          <w:szCs w:val="24"/>
        </w:rPr>
        <w:t xml:space="preserve">ν κ. </w:t>
      </w:r>
      <w:proofErr w:type="spellStart"/>
      <w:r>
        <w:rPr>
          <w:rFonts w:eastAsia="Times New Roman" w:cs="Times New Roman"/>
          <w:szCs w:val="24"/>
        </w:rPr>
        <w:t>Σπίρτζη</w:t>
      </w:r>
      <w:proofErr w:type="spellEnd"/>
      <w:r>
        <w:rPr>
          <w:rFonts w:eastAsia="Times New Roman" w:cs="Times New Roman"/>
          <w:szCs w:val="24"/>
        </w:rPr>
        <w:t>.</w:t>
      </w:r>
    </w:p>
    <w:p w14:paraId="20B64582"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Κύριε Υπουργέ, εδώ δεν ερχόμαστε σε μια αντιπαράθεση. Εδώ λέμε κάτι ξεκάθαρο. Θα αφήσουμε τη </w:t>
      </w:r>
      <w:r>
        <w:rPr>
          <w:rFonts w:eastAsia="Times New Roman" w:cs="Times New Roman"/>
          <w:szCs w:val="24"/>
        </w:rPr>
        <w:t>δικαιοσύνη</w:t>
      </w:r>
      <w:r>
        <w:rPr>
          <w:rFonts w:eastAsia="Times New Roman" w:cs="Times New Roman"/>
          <w:szCs w:val="24"/>
        </w:rPr>
        <w:t xml:space="preserve"> να κάνει τη δουλειά της; Διότι έχουμε διαφορετικά πορίσματα. Εσείς μπορεί να ισχυρίζεστε ότι ο εσωτερικός έλεγχος που έγινε από τη ΣΤΑΣΥ, </w:t>
      </w:r>
      <w:r>
        <w:rPr>
          <w:rFonts w:eastAsia="Times New Roman" w:cs="Times New Roman"/>
          <w:szCs w:val="24"/>
        </w:rPr>
        <w:t xml:space="preserve">δεν σας ικανοποιεί. Αυτό, όμως, είτε μας </w:t>
      </w:r>
      <w:r>
        <w:rPr>
          <w:rFonts w:eastAsia="Times New Roman" w:cs="Times New Roman"/>
          <w:szCs w:val="24"/>
        </w:rPr>
        <w:lastRenderedPageBreak/>
        <w:t>αρέσει είτε όχι, γίνεται σε όλες τις ΔΕΚΟ και γίνεται και στις χώρες της Ευρωπαϊκής Ένωσης. Οπότε μην απαξιώνουμε τους ελέγχους, γιατί σήμερα έχουμε πολλά διαφορετικά νούμερα.</w:t>
      </w:r>
    </w:p>
    <w:p w14:paraId="20B64583"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Τελικά, θα ήθελα να ρωτήσω κάτι πολύ απ</w:t>
      </w:r>
      <w:r>
        <w:rPr>
          <w:rFonts w:eastAsia="Times New Roman" w:cs="Times New Roman"/>
          <w:szCs w:val="24"/>
        </w:rPr>
        <w:t>λό: Οι ζημιές για το 2015 και για το 2016 και 2017, οι μεγάλες ζημιές που υπάρχουν στις αστικές συγκοινωνίες, είναι φαντασίωσή μας, κύριε Υπουργέ;</w:t>
      </w:r>
    </w:p>
    <w:p w14:paraId="20B64584"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Ναι, είναι φαντασίωσή σας.</w:t>
      </w:r>
    </w:p>
    <w:p w14:paraId="20B64585"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w:t>
      </w:r>
      <w:r>
        <w:rPr>
          <w:rFonts w:eastAsia="Times New Roman" w:cs="Times New Roman"/>
          <w:szCs w:val="24"/>
        </w:rPr>
        <w:t>Δ</w:t>
      </w:r>
      <w:r>
        <w:rPr>
          <w:rFonts w:eastAsia="Times New Roman" w:cs="Times New Roman"/>
          <w:szCs w:val="24"/>
        </w:rPr>
        <w:t xml:space="preserve">εν είναι φαντασίωσή μας, διότι σας </w:t>
      </w:r>
      <w:r>
        <w:rPr>
          <w:rFonts w:eastAsia="Times New Roman" w:cs="Times New Roman"/>
          <w:szCs w:val="24"/>
        </w:rPr>
        <w:t xml:space="preserve">το </w:t>
      </w:r>
      <w:r>
        <w:rPr>
          <w:rFonts w:eastAsia="Times New Roman" w:cs="Times New Roman"/>
          <w:szCs w:val="24"/>
        </w:rPr>
        <w:t xml:space="preserve">έχω καταθέσει στα Πρακτικά και το παραδεχθήκατε στις 16 Ιουνίου. Δηλαδή, εδώ πρέπει να συμφωνήσουμε για τα βασικά και να μιλάμε την ίδια γλώσσα. </w:t>
      </w:r>
    </w:p>
    <w:p w14:paraId="20B64586"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Τελικά, δεν πήραμε απάντηση. Εσείς είχατε πει το 2016 ότι η ζημιά από τα</w:t>
      </w:r>
      <w:r>
        <w:rPr>
          <w:rFonts w:eastAsia="Times New Roman" w:cs="Times New Roman"/>
          <w:szCs w:val="24"/>
        </w:rPr>
        <w:t xml:space="preserve"> εισιτήρια είναι 20 εκατομμύρια με 30 εκατομμύρια. Τι είναι τα εκατομμύρια; Μαρουλόφυλλα είναι; Τελικά, ποια είναι η ζημιά; Θα το αποφασίσει το Κοινοβούλιο; Όχι. Θα το αποφασίσει η ελληνική </w:t>
      </w:r>
      <w:r>
        <w:rPr>
          <w:rFonts w:eastAsia="Times New Roman" w:cs="Times New Roman"/>
          <w:szCs w:val="24"/>
        </w:rPr>
        <w:t>δικαιοσύνη.</w:t>
      </w:r>
      <w:r>
        <w:rPr>
          <w:rFonts w:eastAsia="Times New Roman" w:cs="Times New Roman"/>
          <w:szCs w:val="24"/>
        </w:rPr>
        <w:t xml:space="preserve"> Και δεν μπορώ να καταλάβω γιατί εδώ πέρα πρέπει να συγ</w:t>
      </w:r>
      <w:r>
        <w:rPr>
          <w:rFonts w:eastAsia="Times New Roman" w:cs="Times New Roman"/>
          <w:szCs w:val="24"/>
        </w:rPr>
        <w:t xml:space="preserve">κρουστούμε, ενώ πρέπει να αφήσουμε τη </w:t>
      </w:r>
      <w:r>
        <w:rPr>
          <w:rFonts w:eastAsia="Times New Roman" w:cs="Times New Roman"/>
          <w:szCs w:val="24"/>
        </w:rPr>
        <w:t>δικαιοσύνη</w:t>
      </w:r>
      <w:r>
        <w:rPr>
          <w:rFonts w:eastAsia="Times New Roman" w:cs="Times New Roman"/>
          <w:szCs w:val="24"/>
        </w:rPr>
        <w:t xml:space="preserve"> να κάνει τη δουλειά της. </w:t>
      </w:r>
    </w:p>
    <w:p w14:paraId="20B64587"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 xml:space="preserve">Και όποιος, κύριε </w:t>
      </w:r>
      <w:proofErr w:type="spellStart"/>
      <w:r>
        <w:rPr>
          <w:rFonts w:eastAsia="Times New Roman" w:cs="Times New Roman"/>
          <w:szCs w:val="24"/>
        </w:rPr>
        <w:t>Σπίρτζη</w:t>
      </w:r>
      <w:proofErr w:type="spellEnd"/>
      <w:r>
        <w:rPr>
          <w:rFonts w:eastAsia="Times New Roman" w:cs="Times New Roman"/>
          <w:szCs w:val="24"/>
        </w:rPr>
        <w:t>, έβαλε το χέρι του στο μέλι, εννοείται ότι η Νέα Δημοκρατία θα τον καταδικάσει και να είστε σίγουρος γι’ αυτό. Όμως εάν δεν το έχει βάλει και δικαιωθεί, θα</w:t>
      </w:r>
      <w:r>
        <w:rPr>
          <w:rFonts w:eastAsia="Times New Roman" w:cs="Times New Roman"/>
          <w:szCs w:val="24"/>
        </w:rPr>
        <w:t xml:space="preserve"> ήθελα κι εσείς να δεσμευθείτε σ’ αυτήν την Αίθουσα ότι αν αυτός ο άνθρωπος τον οποίον έχουμε διώξει ή αν οποιοσδήποτε άνθρωπος από τους δώδεκα κατηγορουμένους αθωωθεί, θα αποδεχθούμε το τεκμήριο της αθωότητας. Οι διώξεις ασκήθηκαν. Αυτό είναι μια πραγματι</w:t>
      </w:r>
      <w:r>
        <w:rPr>
          <w:rFonts w:eastAsia="Times New Roman" w:cs="Times New Roman"/>
          <w:szCs w:val="24"/>
        </w:rPr>
        <w:t>κότητα. Να περιμένουμε, λοιπόν, τις τελικές αποφάσεις;</w:t>
      </w:r>
    </w:p>
    <w:p w14:paraId="20B64588"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Μιλάμε για απώλεια εσόδων, κύριοι Βουλευτές: </w:t>
      </w:r>
      <w:r>
        <w:rPr>
          <w:rFonts w:eastAsia="Times New Roman" w:cs="Times New Roman"/>
          <w:szCs w:val="24"/>
        </w:rPr>
        <w:t>«</w:t>
      </w:r>
      <w:r>
        <w:rPr>
          <w:rFonts w:eastAsia="Times New Roman" w:cs="Times New Roman"/>
          <w:szCs w:val="24"/>
          <w:lang w:val="en-US"/>
        </w:rPr>
        <w:t>KPMG</w:t>
      </w:r>
      <w:r>
        <w:rPr>
          <w:rFonts w:eastAsia="Times New Roman" w:cs="Times New Roman"/>
          <w:szCs w:val="24"/>
        </w:rPr>
        <w:t>»</w:t>
      </w:r>
      <w:r>
        <w:rPr>
          <w:rFonts w:eastAsia="Times New Roman" w:cs="Times New Roman"/>
          <w:szCs w:val="24"/>
        </w:rPr>
        <w:t xml:space="preserve"> 291 εκατομμύρια για την περίοδο 2014-2015, εσωτερικός έλεγχος 16.000, η Γενική Επιθεωρήτρια 1.150.000.</w:t>
      </w:r>
    </w:p>
    <w:p w14:paraId="20B64589"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Να σας πω ποιες ήταν οι απώλειες εσόδων από </w:t>
      </w:r>
      <w:r>
        <w:rPr>
          <w:rFonts w:eastAsia="Times New Roman" w:cs="Times New Roman"/>
          <w:szCs w:val="24"/>
        </w:rPr>
        <w:t>την αύξηση του ΦΠΑ; Ήταν 10 εκατομμύρια ευρώ. Να σας πω ποια ήταν η απώλεια εσόδων από τη δωρεάν μετακίνηση Ιουλίου;</w:t>
      </w:r>
    </w:p>
    <w:p w14:paraId="20B6458A"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Αγαπητέ κύριε Κοινοβουλευτικέ Εκπρόσωπε, δεν μετακινούνταν τότε μόνο οι άνεργοι. Μετακινούνταν οι πάντες. Οι τουρίστες από το «Ελευθέριος Β</w:t>
      </w:r>
      <w:r>
        <w:rPr>
          <w:rFonts w:eastAsia="Times New Roman" w:cs="Times New Roman"/>
          <w:szCs w:val="24"/>
        </w:rPr>
        <w:t>ενιζέλος» στην Αθήνα ερχόντουσαν τζάμπα. Ξέρετε τι στοίχισε αυτό; Αυτό στοίχισε 9,5 εκατομμύρια .</w:t>
      </w:r>
    </w:p>
    <w:p w14:paraId="20B6458B"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Καλό είναι αυτό. Με τα πόδια θα ερχόντουσαν;</w:t>
      </w:r>
    </w:p>
    <w:p w14:paraId="20B6458C"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ΑΧ. ΚΑΡΑΜΑΝΛΗΣ: </w:t>
      </w:r>
      <w:r>
        <w:rPr>
          <w:rFonts w:eastAsia="Times New Roman" w:cs="Times New Roman"/>
          <w:szCs w:val="24"/>
        </w:rPr>
        <w:t xml:space="preserve">Καλό είναι αυτό; Το πληρώνει ο ελληνικός λαός, όμως, σήμερα αυτό, </w:t>
      </w:r>
      <w:r>
        <w:rPr>
          <w:rFonts w:eastAsia="Times New Roman" w:cs="Times New Roman"/>
          <w:szCs w:val="24"/>
        </w:rPr>
        <w:t>διότι όταν έχετε αυτές τις τεράστιες απώλειες εσόδων, θα έλθει ο κρατικός προϋπολογισμός να το καλύψει αυτό το πράγμα.</w:t>
      </w:r>
    </w:p>
    <w:p w14:paraId="20B6458D"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Και, τελικά, αυτό είναι μια πραγματικότητα και δεν πρέπει έτσι ελαφρά τη καρδία να λέμε: Και τι έγινε, λοιπόν, για 19-20 εκατομμύρια; «Κα</w:t>
      </w:r>
      <w:r>
        <w:rPr>
          <w:rFonts w:eastAsia="Times New Roman" w:cs="Times New Roman"/>
          <w:szCs w:val="24"/>
        </w:rPr>
        <w:t xml:space="preserve">λό είναι αυτό», λέει ο κ. </w:t>
      </w:r>
      <w:proofErr w:type="spellStart"/>
      <w:r>
        <w:rPr>
          <w:rFonts w:eastAsia="Times New Roman" w:cs="Times New Roman"/>
          <w:szCs w:val="24"/>
        </w:rPr>
        <w:t>Ξυδάκης</w:t>
      </w:r>
      <w:proofErr w:type="spellEnd"/>
      <w:r>
        <w:rPr>
          <w:rFonts w:eastAsia="Times New Roman" w:cs="Times New Roman"/>
          <w:szCs w:val="24"/>
        </w:rPr>
        <w:t>, που μετακινήθηκαν οι τουρίστες δωρεάν. Επιτρέψτε μου να διαφωνήσω μ’ αυτήν την τοποθέτησή σας.</w:t>
      </w:r>
    </w:p>
    <w:p w14:paraId="20B6458E"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μιλήσουμε και να πούμε δυο πράγματα, αφού έχω λίγο χρόνο, για τον ΟΑΣΘ. </w:t>
      </w:r>
    </w:p>
    <w:p w14:paraId="20B6458F"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Και εδώ, κύριε Υπουργέ, ειλικ</w:t>
      </w:r>
      <w:r>
        <w:rPr>
          <w:rFonts w:eastAsia="Times New Roman" w:cs="Times New Roman"/>
          <w:szCs w:val="24"/>
        </w:rPr>
        <w:t xml:space="preserve">ρινά σας μιλάω ότι δεν έχω καμμία διάθεση να έλθω σε πολιτική αντιπαράθεση. Θέλω, όμως, ειλικρινά να κάνω μια ερώτηση: Υπάρχει ο </w:t>
      </w:r>
      <w:r>
        <w:rPr>
          <w:rFonts w:eastAsia="Times New Roman" w:cs="Times New Roman"/>
          <w:szCs w:val="24"/>
        </w:rPr>
        <w:t>κανονισμός</w:t>
      </w:r>
      <w:r>
        <w:rPr>
          <w:rFonts w:eastAsia="Times New Roman" w:cs="Times New Roman"/>
          <w:szCs w:val="24"/>
        </w:rPr>
        <w:t xml:space="preserve"> 1370/2007. Ξέρετε ότι σύμφωνα μ’ αυτόν εξαιρείται -είναι μια συγκεκριμένη κουβέντα αυτή- η Αθήνα, οι αστικές συγκοιν</w:t>
      </w:r>
      <w:r>
        <w:rPr>
          <w:rFonts w:eastAsia="Times New Roman" w:cs="Times New Roman"/>
          <w:szCs w:val="24"/>
        </w:rPr>
        <w:t xml:space="preserve">ωνίες των Αθηνών. </w:t>
      </w:r>
    </w:p>
    <w:p w14:paraId="20B64590"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Εσείς έρχεστε και λέτε ότι θα κάνετε δύο δημόσιους φορείς. Εμείς διαφωνούμε με αυτό. Εν πάση </w:t>
      </w:r>
      <w:proofErr w:type="spellStart"/>
      <w:r>
        <w:rPr>
          <w:rFonts w:eastAsia="Times New Roman" w:cs="Times New Roman"/>
          <w:szCs w:val="24"/>
        </w:rPr>
        <w:t>περιπτώσει</w:t>
      </w:r>
      <w:proofErr w:type="spellEnd"/>
      <w:r>
        <w:rPr>
          <w:rFonts w:eastAsia="Times New Roman" w:cs="Times New Roman"/>
          <w:szCs w:val="24"/>
        </w:rPr>
        <w:t>, το 2019 ανοίγουν οι διαγωνιστικές διαδικασίες. Το Υπουργείο σας επί δύο χρόνια, από ό,τι γνωρίζω, δεν έχει κάνει τίποτα γι’ αυτό. Ερ</w:t>
      </w:r>
      <w:r>
        <w:rPr>
          <w:rFonts w:eastAsia="Times New Roman" w:cs="Times New Roman"/>
          <w:szCs w:val="24"/>
        </w:rPr>
        <w:t xml:space="preserve">ώτηση: Θα πάρετε παράταση; Τι θα γίνει στον ΟΑΣΘ; </w:t>
      </w:r>
      <w:r>
        <w:rPr>
          <w:rFonts w:eastAsia="Times New Roman" w:cs="Times New Roman"/>
          <w:szCs w:val="24"/>
        </w:rPr>
        <w:lastRenderedPageBreak/>
        <w:t>Όταν το 2019 θα ανοίξει η διαδικασία και θα μπορούν να συμμετέχουν και άλλοι, αυτοί οι δύο δημόσιοι οργανισμοί τι θα γίνουν, κύριε Υπουργέ;</w:t>
      </w:r>
    </w:p>
    <w:p w14:paraId="20B64591"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Αυτά είναι ζητήματα τα οποία πρέπει να συζητήσουμε επιτέλους με μί</w:t>
      </w:r>
      <w:r>
        <w:rPr>
          <w:rFonts w:eastAsia="Times New Roman" w:cs="Times New Roman"/>
          <w:szCs w:val="24"/>
        </w:rPr>
        <w:t xml:space="preserve">α σοβαρότητα και όχι με μία διάθεση πολιτικού ξεκατινιάσματος. Διότι το κράτος σε μία ευνομούμενη πολιτεία έχει συνέχεια. Και μπορεί εσείς να μην είστε Υπουργός, να είναι κάποιος άλλος Υπουργός, να είναι μία άλλη κυβέρνηση, ακόμα και η δική σας Κυβέρνηση, </w:t>
      </w:r>
      <w:r>
        <w:rPr>
          <w:rFonts w:eastAsia="Times New Roman" w:cs="Times New Roman"/>
          <w:szCs w:val="24"/>
        </w:rPr>
        <w:t xml:space="preserve">αλλά θα πρέπει αν ξέρουμε συγκεκριμένα ποιες θα είναι οι συνέπειες αυτής της απόφασής σας. </w:t>
      </w:r>
    </w:p>
    <w:p w14:paraId="20B64592"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0B64593"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 </w:t>
      </w:r>
    </w:p>
    <w:p w14:paraId="20B64594"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Κύριε Πρόεδρε, μπορώ να έχω τον λόγο για ένα λεπτό;</w:t>
      </w:r>
    </w:p>
    <w:p w14:paraId="20B64595"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(Σπυρίδων Λυκούδης):</w:t>
      </w:r>
      <w:r>
        <w:rPr>
          <w:rFonts w:eastAsia="Times New Roman" w:cs="Times New Roman"/>
          <w:szCs w:val="24"/>
        </w:rPr>
        <w:t xml:space="preserve"> Βεβαίως. Έχετε τον λόγο για ένα λεπτό, κύριε συνάδελφε. </w:t>
      </w:r>
    </w:p>
    <w:p w14:paraId="20B64596"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Ευχαριστώ, κύριε Πρόεδρε. </w:t>
      </w:r>
    </w:p>
    <w:p w14:paraId="20B64597"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Ήθελα να ζητήσω από τον κ. Καραμανλή να διευκρινίσει και να τοποθετηθεί ρητώς και σαφώς, εάν φρονεί ο ίδιος ότι αυτός ο εσωτερικός έ</w:t>
      </w:r>
      <w:r>
        <w:rPr>
          <w:rFonts w:eastAsia="Times New Roman" w:cs="Times New Roman"/>
          <w:szCs w:val="24"/>
        </w:rPr>
        <w:t xml:space="preserve">λεγχος </w:t>
      </w:r>
      <w:r>
        <w:rPr>
          <w:rFonts w:eastAsia="Times New Roman" w:cs="Times New Roman"/>
          <w:szCs w:val="24"/>
        </w:rPr>
        <w:lastRenderedPageBreak/>
        <w:t xml:space="preserve">στη ΣΤΑΣΥ, ο οποίος καταγγέλλεται ως διάτρητος, κατά τη γνώμη του υπερακοντίζει τον θεσμικό ρόλο του </w:t>
      </w:r>
      <w:r>
        <w:rPr>
          <w:rFonts w:eastAsia="Times New Roman" w:cs="Times New Roman"/>
          <w:szCs w:val="24"/>
        </w:rPr>
        <w:t>Γενικού</w:t>
      </w:r>
      <w:r>
        <w:rPr>
          <w:rFonts w:eastAsia="Times New Roman" w:cs="Times New Roman"/>
          <w:szCs w:val="24"/>
        </w:rPr>
        <w:t xml:space="preserve"> Επιθεωρητή Δημόσιας Διοίκησης. </w:t>
      </w:r>
    </w:p>
    <w:p w14:paraId="20B64598"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Είπα εγώ κάτι τέτοιο; Δεν θα κάνουμε διάλογο τώρα γι’ αυτό. </w:t>
      </w:r>
    </w:p>
    <w:p w14:paraId="20B64599"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ΠΡΟΕΔΡΕΥΩΝ (Σπυρίδ</w:t>
      </w:r>
      <w:r>
        <w:rPr>
          <w:rFonts w:eastAsia="Times New Roman" w:cs="Times New Roman"/>
          <w:b/>
          <w:szCs w:val="24"/>
        </w:rPr>
        <w:t>ων Λυκούδης):</w:t>
      </w:r>
      <w:r>
        <w:rPr>
          <w:rFonts w:eastAsia="Times New Roman" w:cs="Times New Roman"/>
          <w:szCs w:val="24"/>
        </w:rPr>
        <w:t xml:space="preserve"> Κύριε </w:t>
      </w:r>
      <w:proofErr w:type="spellStart"/>
      <w:r>
        <w:rPr>
          <w:rFonts w:eastAsia="Times New Roman" w:cs="Times New Roman"/>
          <w:szCs w:val="24"/>
        </w:rPr>
        <w:t>Αϊβατίδη</w:t>
      </w:r>
      <w:proofErr w:type="spellEnd"/>
      <w:r>
        <w:rPr>
          <w:rFonts w:eastAsia="Times New Roman" w:cs="Times New Roman"/>
          <w:szCs w:val="24"/>
        </w:rPr>
        <w:t xml:space="preserve">, είμαστε εκτός Κανονισμού τώρα. </w:t>
      </w:r>
    </w:p>
    <w:p w14:paraId="20B6459A"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Κύριε Καραμανλή, μην απαντήσετε ή απαντήστε έξω στον συνάδελφο, για να μην παραβιάσουμε τον Κανονισμό. </w:t>
      </w:r>
    </w:p>
    <w:p w14:paraId="20B6459B"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20B6459C"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Σας ευ</w:t>
      </w:r>
      <w:r>
        <w:rPr>
          <w:rFonts w:eastAsia="Times New Roman" w:cs="Times New Roman"/>
          <w:szCs w:val="24"/>
        </w:rPr>
        <w:t xml:space="preserve">χαριστώ πολύ, κύριε Πρόεδρε. </w:t>
      </w:r>
    </w:p>
    <w:p w14:paraId="20B6459D"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Από την </w:t>
      </w:r>
      <w:proofErr w:type="spellStart"/>
      <w:r>
        <w:rPr>
          <w:rFonts w:eastAsia="Times New Roman" w:cs="Times New Roman"/>
          <w:szCs w:val="24"/>
        </w:rPr>
        <w:t>πρωτομιλία</w:t>
      </w:r>
      <w:proofErr w:type="spellEnd"/>
      <w:r>
        <w:rPr>
          <w:rFonts w:eastAsia="Times New Roman" w:cs="Times New Roman"/>
          <w:szCs w:val="24"/>
        </w:rPr>
        <w:t xml:space="preserve"> των Βουλευτών της Νέας Δημοκρατίας μέχρι και τη </w:t>
      </w:r>
      <w:proofErr w:type="spellStart"/>
      <w:r>
        <w:rPr>
          <w:rFonts w:eastAsia="Times New Roman" w:cs="Times New Roman"/>
          <w:szCs w:val="24"/>
        </w:rPr>
        <w:t>δευτερομιλία</w:t>
      </w:r>
      <w:proofErr w:type="spellEnd"/>
      <w:r>
        <w:rPr>
          <w:rFonts w:eastAsia="Times New Roman" w:cs="Times New Roman"/>
          <w:szCs w:val="24"/>
        </w:rPr>
        <w:t xml:space="preserve"> έχουμε βήματα προόδου. Για παράδειγμα, παραδέχθηκαν ότι έχουν ασκηθεί διώξεις. Σας παρακαλώ να ενημερώσετε και τα μέσα μαζικής ενημέρωσης που σας </w:t>
      </w:r>
      <w:r>
        <w:rPr>
          <w:rFonts w:eastAsia="Times New Roman" w:cs="Times New Roman"/>
          <w:szCs w:val="24"/>
        </w:rPr>
        <w:t xml:space="preserve">στηρίζουν για να το δημοσιεύσουν. Σας παρακαλώ ειλικρινά, γιατί εδώ έχω μία σειρά δημοσιευμάτων από μέσα που βρίσκονται εκεί κοντά στη γειτονιά σας, στην Πειραιώς, που ούτε αυτό δεν δημοσιεύουν. </w:t>
      </w:r>
    </w:p>
    <w:p w14:paraId="20B6459E"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Θα καταθέσω τα σχετικά έγγραφα στα Πρακτικά. </w:t>
      </w:r>
    </w:p>
    <w:p w14:paraId="20B6459F"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Επίσης, θα κατ</w:t>
      </w:r>
      <w:r>
        <w:rPr>
          <w:rFonts w:eastAsia="Times New Roman" w:cs="Times New Roman"/>
          <w:szCs w:val="24"/>
        </w:rPr>
        <w:t xml:space="preserve">αθέσω στα Πρακτικά έγγραφα για τον ρόλο του Γενικού Επιθεωρητή, του Εσωτερικού Ελεγκτή και του νόμου που έχει ψηφιστεί επί Νέας Δημοκρατίας, για να τα διαβάσετε. </w:t>
      </w:r>
    </w:p>
    <w:p w14:paraId="20B645A0"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Θα πείτε και αλήθεια σαν Νέα Δημοκρατία σιγά σιγά. Έχετε πολλά χρόνια στη διάθεσή σας στην Αν</w:t>
      </w:r>
      <w:r>
        <w:rPr>
          <w:rFonts w:eastAsia="Times New Roman" w:cs="Times New Roman"/>
          <w:szCs w:val="24"/>
        </w:rPr>
        <w:t xml:space="preserve">τιπολίτευση. Θα αναγνωρίσετε τα λάθη σας και θα κάνετε την αυτοκριτική σας. </w:t>
      </w:r>
    </w:p>
    <w:p w14:paraId="20B645A1"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Αγαπητοί συνάδελφοι, μας λέτε ότι κάνουμε αντιπολίτευση στην αντιπολίτευση και ότι δεν φταίει πάντα οι αντιπολίτευση. Αξιότιμε συνάδελφε της Δημοκρατικής Συμπαράταξης, φίλε Θανάση</w:t>
      </w:r>
      <w:r>
        <w:rPr>
          <w:rFonts w:eastAsia="Times New Roman" w:cs="Times New Roman"/>
          <w:szCs w:val="24"/>
        </w:rPr>
        <w:t xml:space="preserve">, εσείς τις στηρίζατε αυτές τις κυβερνήσεις που συζητάμε τώρα για τις διοικήσεις τους ως χώρος. </w:t>
      </w:r>
    </w:p>
    <w:p w14:paraId="20B645A2"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Ακούστε, λοιπόν, για την κατάσταση που βρήκαμε. Έχω εδώ φωτογραφίες από τις αποθήκες του ΟΑΣΑ, που θα τις καταθέσουμε. Αυτή ήταν η εικόνα. Εδώ είναι οι ταινίες</w:t>
      </w:r>
      <w:r>
        <w:rPr>
          <w:rFonts w:eastAsia="Times New Roman" w:cs="Times New Roman"/>
          <w:szCs w:val="24"/>
        </w:rPr>
        <w:t xml:space="preserve"> που επιστέφονταν μαζί με </w:t>
      </w:r>
      <w:proofErr w:type="spellStart"/>
      <w:r>
        <w:rPr>
          <w:rFonts w:eastAsia="Times New Roman" w:cs="Times New Roman"/>
          <w:szCs w:val="24"/>
        </w:rPr>
        <w:t>μελανοταινίες</w:t>
      </w:r>
      <w:proofErr w:type="spellEnd"/>
      <w:r>
        <w:rPr>
          <w:rFonts w:eastAsia="Times New Roman" w:cs="Times New Roman"/>
          <w:szCs w:val="24"/>
        </w:rPr>
        <w:t>, εδώ είναι τα επιστρεφόμενα εισιτήρια, εδώ είναι οι κούτες, που όταν τις άνοιξαν οι Επιθεωρητές βρήκαν άλλο αριθμό εισιτηρίων που επιστρέφονταν, εδώ βρήκαν διάφορα άλλα αντικείμενα που ζυγίζονταν σαν επιστρεφόμενα ει</w:t>
      </w:r>
      <w:r>
        <w:rPr>
          <w:rFonts w:eastAsia="Times New Roman" w:cs="Times New Roman"/>
          <w:szCs w:val="24"/>
        </w:rPr>
        <w:t xml:space="preserve">σιτήρια, εδώ είναι τα γνωστά ρολά. </w:t>
      </w:r>
    </w:p>
    <w:p w14:paraId="20B645A3"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lastRenderedPageBreak/>
        <w:t xml:space="preserve">Πάρτε όλες αυτές τις φωτογραφίες να χαίρεστε τη διακυβέρνηση της χώρας και τον δήθεν λαϊκισμό που μας καταγγέλλετε. Εάν είναι αυτός λαϊκισμός, είμαστε λαϊκιστές και ευχαριστούμε για τις καταγγελίες. </w:t>
      </w:r>
    </w:p>
    <w:p w14:paraId="20B645A4"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Αυτή είναι, λοιπόν, </w:t>
      </w:r>
      <w:r>
        <w:rPr>
          <w:rFonts w:eastAsia="Times New Roman" w:cs="Times New Roman"/>
          <w:szCs w:val="24"/>
        </w:rPr>
        <w:t xml:space="preserve">η εικόνα που παραλάβαμε. Τα έχουμε ξαναδείξει αυτά στο ελληνικό Κοινοβούλιο και καλό είναι να τα διαβάσετε, τώρα που τα δίνουμε για τα πορίσματα, για να μην έχετε απολύτως κανένα κενό. </w:t>
      </w:r>
    </w:p>
    <w:p w14:paraId="20B645A5"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Σας δίνουμε και το πόρισμα της </w:t>
      </w:r>
      <w:r>
        <w:rPr>
          <w:rFonts w:eastAsia="Times New Roman" w:cs="Times New Roman"/>
          <w:szCs w:val="24"/>
        </w:rPr>
        <w:t>«</w:t>
      </w:r>
      <w:r>
        <w:rPr>
          <w:rFonts w:eastAsia="Times New Roman" w:cs="Times New Roman"/>
          <w:szCs w:val="24"/>
          <w:lang w:val="en-US"/>
        </w:rPr>
        <w:t>KPMG</w:t>
      </w:r>
      <w:r>
        <w:rPr>
          <w:rFonts w:eastAsia="Times New Roman" w:cs="Times New Roman"/>
          <w:szCs w:val="24"/>
        </w:rPr>
        <w:t>»</w:t>
      </w:r>
      <w:r>
        <w:rPr>
          <w:rFonts w:eastAsia="Times New Roman" w:cs="Times New Roman"/>
          <w:szCs w:val="24"/>
        </w:rPr>
        <w:t>, που ακούστε τι λέει, γιατί χρησ</w:t>
      </w:r>
      <w:r>
        <w:rPr>
          <w:rFonts w:eastAsia="Times New Roman" w:cs="Times New Roman"/>
          <w:szCs w:val="24"/>
        </w:rPr>
        <w:t xml:space="preserve">ιμοποιείτε και μερικές φράσεις από αυτό. Για το </w:t>
      </w:r>
      <w:r>
        <w:rPr>
          <w:rFonts w:eastAsia="Times New Roman" w:cs="Times New Roman"/>
          <w:szCs w:val="24"/>
        </w:rPr>
        <w:t>αεροδρόμιο</w:t>
      </w:r>
      <w:r>
        <w:rPr>
          <w:rFonts w:eastAsia="Times New Roman" w:cs="Times New Roman"/>
          <w:szCs w:val="24"/>
        </w:rPr>
        <w:t xml:space="preserve"> «Ελευθέριος Βενιζέλος» είπατε ότι μετακινούνταν τον Ιούλιο, δήθεν, δωρεάν οι τουρίστες. </w:t>
      </w:r>
    </w:p>
    <w:p w14:paraId="20B645A6"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Εκεί η έκθεση της </w:t>
      </w:r>
      <w:r>
        <w:rPr>
          <w:rFonts w:eastAsia="Times New Roman" w:cs="Times New Roman"/>
          <w:szCs w:val="24"/>
        </w:rPr>
        <w:t>«</w:t>
      </w:r>
      <w:r>
        <w:rPr>
          <w:rFonts w:eastAsia="Times New Roman" w:cs="Times New Roman"/>
          <w:szCs w:val="24"/>
          <w:lang w:val="en-US"/>
        </w:rPr>
        <w:t>KPMG</w:t>
      </w:r>
      <w:r>
        <w:rPr>
          <w:rFonts w:eastAsia="Times New Roman" w:cs="Times New Roman"/>
          <w:szCs w:val="24"/>
        </w:rPr>
        <w:t>»</w:t>
      </w:r>
      <w:r>
        <w:rPr>
          <w:rFonts w:eastAsia="Times New Roman" w:cs="Times New Roman"/>
          <w:szCs w:val="24"/>
        </w:rPr>
        <w:t xml:space="preserve">, κύριε Καραμανλή, λέει ότι χρήζει περαιτέρω διερεύνησης. Διότι σε αυτόν τον σταθμό </w:t>
      </w:r>
      <w:r>
        <w:rPr>
          <w:rFonts w:eastAsia="Times New Roman" w:cs="Times New Roman"/>
          <w:szCs w:val="24"/>
        </w:rPr>
        <w:t>βρέθηκε πλεόνασμα. Δηλαδή, εκεί πούλησαν χίλια εισιτήρια, επέστρεψαν τα διακόσια και δεν έδωσαν στον ΟΑΣΑ τα οκτακόσια, αλλά έδωσαν παραπάνω. Έδωσαν όχι λίγα, αλλά πολλά παραπάνω!</w:t>
      </w:r>
    </w:p>
    <w:p w14:paraId="20B645A7"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Αυτό, λοιπόν, σχετίζεται –πιθανόν, γιατί εμείς δεν είμαστε ούτε διωκτικές αρχές, ούτε </w:t>
      </w:r>
      <w:r>
        <w:rPr>
          <w:rFonts w:eastAsia="Times New Roman" w:cs="Times New Roman"/>
          <w:szCs w:val="24"/>
        </w:rPr>
        <w:t>αστυνομία</w:t>
      </w:r>
      <w:r>
        <w:rPr>
          <w:rFonts w:eastAsia="Times New Roman" w:cs="Times New Roman"/>
          <w:szCs w:val="24"/>
        </w:rPr>
        <w:t xml:space="preserve">, ούτε επιθεωρητές, ούτε </w:t>
      </w:r>
      <w:r>
        <w:rPr>
          <w:rFonts w:eastAsia="Times New Roman" w:cs="Times New Roman"/>
          <w:szCs w:val="24"/>
        </w:rPr>
        <w:t>δικαιοσύνη</w:t>
      </w:r>
      <w:r>
        <w:rPr>
          <w:rFonts w:eastAsia="Times New Roman" w:cs="Times New Roman"/>
          <w:szCs w:val="24"/>
        </w:rPr>
        <w:t>- με το κύκλωμα των πλαστών εισιτηρίων που πιάστηκε και πιθανόν να υπάρχει και άλλο. Διότι είναι πολύ δύσκολο να βρεις έναν υπ</w:t>
      </w:r>
      <w:r>
        <w:rPr>
          <w:rFonts w:eastAsia="Times New Roman" w:cs="Times New Roman"/>
          <w:szCs w:val="24"/>
        </w:rPr>
        <w:t xml:space="preserve">άλληλο να πρέπει να δώσει 800 ευρώ </w:t>
      </w:r>
      <w:r>
        <w:rPr>
          <w:rFonts w:eastAsia="Times New Roman" w:cs="Times New Roman"/>
          <w:szCs w:val="24"/>
        </w:rPr>
        <w:lastRenderedPageBreak/>
        <w:t xml:space="preserve">για </w:t>
      </w:r>
      <w:r>
        <w:rPr>
          <w:rFonts w:eastAsia="Times New Roman" w:cs="Times New Roman"/>
          <w:szCs w:val="24"/>
        </w:rPr>
        <w:t>παράδειγμα</w:t>
      </w:r>
      <w:r>
        <w:rPr>
          <w:rFonts w:eastAsia="Times New Roman" w:cs="Times New Roman"/>
          <w:szCs w:val="24"/>
        </w:rPr>
        <w:t xml:space="preserve"> και να δίνει 2.000, δεν νομίζετε; Είναι πολύ μεγαλύτερα τα νούμερα. Το λέω σχηματικά. </w:t>
      </w:r>
    </w:p>
    <w:p w14:paraId="20B645A8"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Επίσης, από αυτά που εσείς διαβάσατε, εγώ είχα απαντήσει ότι η εκτίμηση που κάνουμε μπορεί να είναι 20 εκατομμύρια, μπο</w:t>
      </w:r>
      <w:r>
        <w:rPr>
          <w:rFonts w:eastAsia="Times New Roman" w:cs="Times New Roman"/>
          <w:szCs w:val="24"/>
        </w:rPr>
        <w:t>ρεί και 30 εκατομμύρια με άλλες εκτιμήσεις. Αυτό είναι μία εκτίμηση. Ξέρετε πότε θα έχουμε την εκτίμηση; Όταν μπει με το καλό –και δεν είναι μακριά, είναι πολύ κοντά, παρά τις αντιδράσεις των κυκλωμάτων εντός και εκτός των αστικών συγκοινωνιών- το ηλεκτρον</w:t>
      </w:r>
      <w:r>
        <w:rPr>
          <w:rFonts w:eastAsia="Times New Roman" w:cs="Times New Roman"/>
          <w:szCs w:val="24"/>
        </w:rPr>
        <w:t xml:space="preserve">ικό εισιτήριο. </w:t>
      </w:r>
    </w:p>
    <w:p w14:paraId="20B645A9"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Μαυρωτά</w:t>
      </w:r>
      <w:proofErr w:type="spellEnd"/>
      <w:r>
        <w:rPr>
          <w:rFonts w:eastAsia="Times New Roman" w:cs="Times New Roman"/>
          <w:szCs w:val="24"/>
        </w:rPr>
        <w:t>, υπάρχει μια καθυστέρηση, γιατί θέλουμε να υπηρετήσουμε ακριβώς τους όρους που έχει βάλει η Ανεξάρτητη Αρχή Προσωπικών Δεδομένων, να μην υπάρχει η παραμικρή αμφιβολία στους πολίτες ότι μπορεί κάποιος να παρακολουθήσει πού πάνε</w:t>
      </w:r>
      <w:r>
        <w:rPr>
          <w:rFonts w:eastAsia="Times New Roman" w:cs="Times New Roman"/>
          <w:szCs w:val="24"/>
        </w:rPr>
        <w:t xml:space="preserve">. Είναι μια συνταγματική αρχή. Πρέπει να το διασφαλίσουμε αυτό. Πρέπει να είναι πεπεισμένοι όλοι -και εμείς και οι πολίτες και όλος ο κόσμος- ότι δεν μπορεί να παρακολουθήσει κάποιος από το ηλεκτρονικό εισιτήριο την κάρτα, πού μετακινείται ο </w:t>
      </w:r>
      <w:proofErr w:type="spellStart"/>
      <w:r>
        <w:rPr>
          <w:rFonts w:eastAsia="Times New Roman" w:cs="Times New Roman"/>
          <w:szCs w:val="24"/>
        </w:rPr>
        <w:t>Σπίρτζης</w:t>
      </w:r>
      <w:proofErr w:type="spellEnd"/>
      <w:r>
        <w:rPr>
          <w:rFonts w:eastAsia="Times New Roman" w:cs="Times New Roman"/>
          <w:szCs w:val="24"/>
        </w:rPr>
        <w:t xml:space="preserve">, πού </w:t>
      </w:r>
      <w:r>
        <w:rPr>
          <w:rFonts w:eastAsia="Times New Roman" w:cs="Times New Roman"/>
          <w:szCs w:val="24"/>
        </w:rPr>
        <w:t xml:space="preserve">πάει και με ποιον. Φαντάζομαι ότι αυτό το αποδέχεστε όλοι. </w:t>
      </w:r>
      <w:r>
        <w:rPr>
          <w:rFonts w:eastAsia="Times New Roman" w:cs="Times New Roman"/>
          <w:szCs w:val="24"/>
        </w:rPr>
        <w:t>Άλλωστε ανεξάρτητη αρχή</w:t>
      </w:r>
      <w:r>
        <w:rPr>
          <w:rFonts w:eastAsia="Times New Roman" w:cs="Times New Roman"/>
          <w:szCs w:val="24"/>
        </w:rPr>
        <w:t xml:space="preserve"> είναι.</w:t>
      </w:r>
    </w:p>
    <w:p w14:paraId="20B645AA"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Μπαίνουν μερικά θέματα με τα νούμερα. Για να δούμε τα νούμερα, για να κάνετε και εσείς τις εκτιμήσεις σας, 1,156 εκατομμύρια ευρώ είναι τα ελλείμματα για το 2015 μόνο</w:t>
      </w:r>
      <w:r>
        <w:rPr>
          <w:rFonts w:eastAsia="Times New Roman" w:cs="Times New Roman"/>
          <w:szCs w:val="24"/>
        </w:rPr>
        <w:t xml:space="preserve"> αυτό που βρήκε ο έλεγχος της Γενικής Επιθεωρήτριας </w:t>
      </w:r>
      <w:r>
        <w:rPr>
          <w:rFonts w:eastAsia="Times New Roman" w:cs="Times New Roman"/>
          <w:szCs w:val="24"/>
        </w:rPr>
        <w:lastRenderedPageBreak/>
        <w:t xml:space="preserve">Δημόσιας Διοίκησης. Είχε στοιχεία σε τρεις σταθμούς. Στους άλλους τα κατέστρεψαν. Δεν ξέρω αν το καταλαβαίνετε αυτό. Στους άλλους εφτά πάνε, αντίο, τα κατέστρεψαν τα στοιχεία! </w:t>
      </w:r>
    </w:p>
    <w:p w14:paraId="20B645AB"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Η </w:t>
      </w:r>
      <w:r>
        <w:rPr>
          <w:rFonts w:eastAsia="Times New Roman" w:cs="Times New Roman"/>
        </w:rPr>
        <w:t>Νέ</w:t>
      </w:r>
      <w:r>
        <w:rPr>
          <w:rFonts w:eastAsia="Times New Roman" w:cs="Times New Roman"/>
        </w:rPr>
        <w:t>α Δημοκρατία</w:t>
      </w:r>
      <w:r>
        <w:rPr>
          <w:rFonts w:eastAsia="Times New Roman" w:cs="Times New Roman"/>
          <w:szCs w:val="24"/>
        </w:rPr>
        <w:t xml:space="preserve"> τα κατέστρεψε; </w:t>
      </w:r>
    </w:p>
    <w:p w14:paraId="20B645AC" w14:textId="77777777" w:rsidR="004A4550" w:rsidRDefault="000073ED">
      <w:pPr>
        <w:spacing w:line="600" w:lineRule="auto"/>
        <w:ind w:firstLine="720"/>
        <w:jc w:val="both"/>
        <w:rPr>
          <w:rFonts w:eastAsia="Times New Roman" w:cs="Times New Roman"/>
          <w:szCs w:val="24"/>
        </w:rPr>
      </w:pPr>
      <w:r>
        <w:rPr>
          <w:rFonts w:eastAsia="Times New Roman"/>
          <w:b/>
          <w:bCs/>
          <w:color w:val="242424"/>
        </w:rPr>
        <w:t>ΧΡΗΣΤΟΣ ΣΠΙΡΤΖΗΣ (Υπουργός Υποδομών και Μεταφορών):</w:t>
      </w:r>
      <w:r>
        <w:rPr>
          <w:rFonts w:eastAsia="Times New Roman" w:cs="Times New Roman"/>
          <w:szCs w:val="24"/>
        </w:rPr>
        <w:t xml:space="preserve"> Για να καταλάβετε το «μπάχαλο» που υπήρχε στις αστικές συγκοινωνίες, τα χρήματα από τον έναν σταθμό στον άλλον και μέχρι το κεντρικό ταμείο μετακινούνταν με σάκους. Πήγαινε σά</w:t>
      </w:r>
      <w:r>
        <w:rPr>
          <w:rFonts w:eastAsia="Times New Roman" w:cs="Times New Roman"/>
          <w:szCs w:val="24"/>
        </w:rPr>
        <w:t xml:space="preserve">κος με χρήματα από τον έναν σταθμό χωρίς αρίθμηση και χωρίς πιστοποιητικά που ήταν αριθμημένα, σφραγισμένα. Ένα χαρτί ήταν. Μπορείτε να το αλλάξει μετά ένα κύκλωμα σαν αυτό που βρέθηκε. </w:t>
      </w:r>
    </w:p>
    <w:p w14:paraId="20B645AD"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Πήγαινε στον επόμενο σταθμό, τον επόμενο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κατέληγε στο κεντρικό</w:t>
      </w:r>
      <w:r>
        <w:rPr>
          <w:rFonts w:eastAsia="Times New Roman" w:cs="Times New Roman"/>
          <w:szCs w:val="24"/>
        </w:rPr>
        <w:t xml:space="preserve"> ταμείο στο Σταθμό Άμυνας, ο οποίος όλος </w:t>
      </w:r>
      <w:proofErr w:type="spellStart"/>
      <w:r>
        <w:rPr>
          <w:rFonts w:eastAsia="Times New Roman" w:cs="Times New Roman"/>
          <w:szCs w:val="24"/>
        </w:rPr>
        <w:t>τυχαίως</w:t>
      </w:r>
      <w:proofErr w:type="spellEnd"/>
      <w:r>
        <w:rPr>
          <w:rFonts w:eastAsia="Times New Roman" w:cs="Times New Roman"/>
          <w:szCs w:val="24"/>
        </w:rPr>
        <w:t xml:space="preserve"> δεν είχε σύστημα τηλεόρασης. Το κεντρικό ταμείο δεν είχε κλειστό κύκλωμα παρακολούθησης! </w:t>
      </w:r>
    </w:p>
    <w:p w14:paraId="20B645AE"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Σας δώσαμε και τις δύο εκθέσεις του 2012 και του 2014 που εντόπιζαν αυτά τα θέματα. Έλεγαν πώς τα εισιτήρια επιστρέφο</w:t>
      </w:r>
      <w:r>
        <w:rPr>
          <w:rFonts w:eastAsia="Times New Roman" w:cs="Times New Roman"/>
          <w:szCs w:val="24"/>
        </w:rPr>
        <w:t xml:space="preserve">νταν ως εισιτήρια και καταστρέφονταν ως κιλά χαρτιού. Για αυτό βρέθηκαν </w:t>
      </w:r>
      <w:proofErr w:type="spellStart"/>
      <w:r>
        <w:rPr>
          <w:rFonts w:eastAsia="Times New Roman" w:cs="Times New Roman"/>
          <w:szCs w:val="24"/>
        </w:rPr>
        <w:t>μελανοταινίες</w:t>
      </w:r>
      <w:proofErr w:type="spellEnd"/>
      <w:r>
        <w:rPr>
          <w:rFonts w:eastAsia="Times New Roman" w:cs="Times New Roman"/>
          <w:szCs w:val="24"/>
        </w:rPr>
        <w:t xml:space="preserve"> μέσα, πέτρες και δεν ξέρω τι άλλο και ζυγίζονταν έτσι. </w:t>
      </w:r>
    </w:p>
    <w:p w14:paraId="20B645AF"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Αυτά ο κ. Παπαθανάσης τα ήξερε. Τη μία έκθεση τουλάχιστον την παρήγγειλε εκείνος να γίνει και του την έδωσαν. Εμεί</w:t>
      </w:r>
      <w:r>
        <w:rPr>
          <w:rFonts w:eastAsia="Times New Roman" w:cs="Times New Roman"/>
          <w:szCs w:val="24"/>
        </w:rPr>
        <w:t xml:space="preserve">ς δεν μιλήσαμε ούτε για το </w:t>
      </w:r>
      <w:r>
        <w:rPr>
          <w:rFonts w:eastAsia="Times New Roman" w:cs="Times New Roman"/>
          <w:szCs w:val="24"/>
        </w:rPr>
        <w:lastRenderedPageBreak/>
        <w:t xml:space="preserve">ποιος έβαλε το δάχτυλο στο μέλι ούτε ποιος δεν το έβαλε. Άλλοι θα τα βρουν αυτά. Εμείς λέμε ότι θέλουμε να ελπίζουμε ότι ο κ. Παπαθανάσης δεν έχει κάνει τίποτε από αυτά. </w:t>
      </w:r>
    </w:p>
    <w:p w14:paraId="20B645B0"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Όμως έχετε πολιτική ευθύνη, τι να γίνει; Γενικός Διευθυντή</w:t>
      </w:r>
      <w:r>
        <w:rPr>
          <w:rFonts w:eastAsia="Times New Roman" w:cs="Times New Roman"/>
          <w:szCs w:val="24"/>
        </w:rPr>
        <w:t>ς σας είναι. Για όνομα του Θεού! Αν υπήρχε όχι Γενικός Διευθυντής, αλλά μέλος του ΣΥΡΙΖΑ στην Αλεξανδρούπολη που ήταν τα παιδιά, θα γινόταν «</w:t>
      </w:r>
      <w:r>
        <w:rPr>
          <w:rFonts w:eastAsia="Times New Roman" w:cs="Times New Roman"/>
          <w:szCs w:val="24"/>
        </w:rPr>
        <w:t>ανάσταση</w:t>
      </w:r>
      <w:r>
        <w:rPr>
          <w:rFonts w:eastAsia="Times New Roman" w:cs="Times New Roman"/>
          <w:szCs w:val="24"/>
        </w:rPr>
        <w:t>» εδώ. Αν πάει να ζητήσει ένα μαρτίνι ο πρώην Υπουργός Πολιτισμού, θα τον βγάλουν έξω, με αυτά που λέγονται</w:t>
      </w:r>
      <w:r>
        <w:rPr>
          <w:rFonts w:eastAsia="Times New Roman" w:cs="Times New Roman"/>
          <w:szCs w:val="24"/>
        </w:rPr>
        <w:t xml:space="preserve">. </w:t>
      </w:r>
    </w:p>
    <w:p w14:paraId="20B645B1" w14:textId="77777777" w:rsidR="004A4550" w:rsidRDefault="000073ED">
      <w:pPr>
        <w:spacing w:line="600" w:lineRule="auto"/>
        <w:ind w:firstLine="720"/>
        <w:jc w:val="both"/>
        <w:rPr>
          <w:rFonts w:eastAsia="Times New Roman" w:cs="Times New Roman"/>
          <w:szCs w:val="24"/>
        </w:rPr>
      </w:pPr>
      <w:r>
        <w:rPr>
          <w:rFonts w:eastAsia="Times New Roman" w:cs="Times New Roman"/>
          <w:szCs w:val="24"/>
        </w:rPr>
        <w:t xml:space="preserve">Πάμε παρακάτω. Ο πρώτος δικαστής που γνώρισα είναι ο κ. Παπαγγελόπουλος και τον γνώρισα στην Κυβέρνηση, όταν γίναμε Υπουργοί. Να μου λέγατε ότι έκανα παρέμβαση σε μηχανικό σαν πρώην Πρόεδρος του ΤΕΕ, να το καταλάβω. </w:t>
      </w:r>
      <w:r>
        <w:rPr>
          <w:rFonts w:eastAsia="Times New Roman" w:cs="Times New Roman"/>
          <w:szCs w:val="24"/>
        </w:rPr>
        <w:t>Έκανα παρέμβαση και στη δικαιοσύνη; Α</w:t>
      </w:r>
      <w:r>
        <w:rPr>
          <w:rFonts w:eastAsia="Times New Roman" w:cs="Times New Roman"/>
          <w:szCs w:val="24"/>
        </w:rPr>
        <w:t xml:space="preserve">ν το έχω καταφέρει αυτό πραγματικά, κύριε Καραμανλή, τι να σας πω; Δεν αναγνωρίζω τον εαυτό μου, να έχω τέτοιες δεινότητες. </w:t>
      </w:r>
    </w:p>
    <w:p w14:paraId="20B645B2"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ολοκληρώστε. </w:t>
      </w:r>
    </w:p>
    <w:p w14:paraId="20B645B3" w14:textId="77777777" w:rsidR="004A4550" w:rsidRDefault="000073ED">
      <w:pPr>
        <w:spacing w:line="600" w:lineRule="auto"/>
        <w:ind w:firstLine="720"/>
        <w:jc w:val="both"/>
        <w:rPr>
          <w:rFonts w:eastAsia="Times New Roman" w:cs="Times New Roman"/>
        </w:rPr>
      </w:pPr>
      <w:r>
        <w:rPr>
          <w:rFonts w:eastAsia="Times New Roman"/>
          <w:b/>
          <w:bCs/>
          <w:color w:val="242424"/>
        </w:rPr>
        <w:t>ΧΡΗΣΤΟΣ ΣΠΙΡΤΖΗΣ (Υπουργός Υποδομών και Μεταφορών):</w:t>
      </w:r>
      <w:r>
        <w:rPr>
          <w:rFonts w:eastAsia="Times New Roman" w:cs="Times New Roman"/>
          <w:b/>
        </w:rPr>
        <w:t xml:space="preserve"> </w:t>
      </w:r>
      <w:r>
        <w:rPr>
          <w:rFonts w:eastAsia="Times New Roman" w:cs="Times New Roman"/>
        </w:rPr>
        <w:t>Πώς να ολοκληρώσω,</w:t>
      </w:r>
      <w:r>
        <w:rPr>
          <w:rFonts w:eastAsia="Times New Roman" w:cs="Times New Roman"/>
        </w:rPr>
        <w:t xml:space="preserve"> κύριε Πρόεδρε; </w:t>
      </w:r>
    </w:p>
    <w:p w14:paraId="20B645B4" w14:textId="77777777" w:rsidR="004A4550" w:rsidRDefault="000073ED">
      <w:pPr>
        <w:spacing w:line="600" w:lineRule="auto"/>
        <w:ind w:firstLine="720"/>
        <w:jc w:val="both"/>
        <w:rPr>
          <w:rFonts w:eastAsia="Times New Roman" w:cs="Times New Roman"/>
        </w:rPr>
      </w:pPr>
      <w:r>
        <w:rPr>
          <w:rFonts w:eastAsia="Times New Roman"/>
          <w:b/>
          <w:bCs/>
        </w:rPr>
        <w:lastRenderedPageBreak/>
        <w:t>ΠΡΟΕΔΡΕΥΩΝ (Σπυρίδων Λυκούδης):</w:t>
      </w:r>
      <w:r>
        <w:rPr>
          <w:rFonts w:eastAsia="Times New Roman" w:cs="Times New Roman"/>
        </w:rPr>
        <w:t xml:space="preserve"> Και τι να κάνουμε, κύριε Υπουργέ; Η επερώτηση έχει όρους. Δεν είναι ελεύθερη συζήτηση. </w:t>
      </w:r>
    </w:p>
    <w:p w14:paraId="20B645B5" w14:textId="77777777" w:rsidR="004A4550" w:rsidRDefault="000073ED">
      <w:pPr>
        <w:spacing w:line="600" w:lineRule="auto"/>
        <w:ind w:firstLine="720"/>
        <w:jc w:val="both"/>
        <w:rPr>
          <w:rFonts w:eastAsia="Times New Roman" w:cs="Times New Roman"/>
        </w:rPr>
      </w:pPr>
      <w:r w:rsidRPr="00B344E5">
        <w:rPr>
          <w:rFonts w:eastAsia="Times New Roman"/>
          <w:b/>
          <w:bCs/>
          <w:color w:val="242424"/>
        </w:rPr>
        <w:t>ΧΡΗΣΤΟΣ ΣΠΙΡΤΖΗΣ (Υπουργός Υποδομών και Μεταφορών):</w:t>
      </w:r>
      <w:r w:rsidRPr="00B344E5">
        <w:rPr>
          <w:rFonts w:eastAsia="Times New Roman" w:cs="Times New Roman"/>
        </w:rPr>
        <w:t xml:space="preserve"> Αγωνιούν για τις απαντήσεις. </w:t>
      </w:r>
    </w:p>
    <w:p w14:paraId="20B645B6" w14:textId="77777777" w:rsidR="004A4550" w:rsidRDefault="000073ED">
      <w:pPr>
        <w:spacing w:line="600" w:lineRule="auto"/>
        <w:ind w:firstLine="720"/>
        <w:jc w:val="both"/>
        <w:rPr>
          <w:rFonts w:eastAsia="Times New Roman" w:cs="Times New Roman"/>
        </w:rPr>
      </w:pPr>
      <w:r w:rsidRPr="00B344E5">
        <w:rPr>
          <w:rFonts w:eastAsia="Times New Roman" w:cs="Times New Roman"/>
        </w:rPr>
        <w:t xml:space="preserve">Μιλήσατε για δύο θέματα. Το ένα είναι για την ασφαλιστική κάλυψη για τα λεωφορεία. Αυτό το θέμα μην το πιάνετε. Σκεφτείτε ότι πληρώνατε τις ασφαλιστικές καλύψεις σε λεωφορεία που δεν κινούνταν και ήταν χαλασμένα. </w:t>
      </w:r>
    </w:p>
    <w:p w14:paraId="20B645B7"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szCs w:val="24"/>
        </w:rPr>
        <w:t>Είπατε και για μία συνεννόηση με τους δήμο</w:t>
      </w:r>
      <w:r w:rsidRPr="00B344E5">
        <w:rPr>
          <w:rFonts w:eastAsia="Times New Roman" w:cs="Times New Roman"/>
          <w:szCs w:val="24"/>
        </w:rPr>
        <w:t>υς της Κεντρικής Μακεδονίας για τον ΟΑΣΘ. Θα δώσω, επομένως, συνδυαστικές απαντήσεις</w:t>
      </w:r>
    </w:p>
    <w:p w14:paraId="20B645B8"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szCs w:val="24"/>
        </w:rPr>
        <w:t xml:space="preserve">Κύριε </w:t>
      </w:r>
      <w:proofErr w:type="spellStart"/>
      <w:r w:rsidRPr="00B344E5">
        <w:rPr>
          <w:rFonts w:eastAsia="Times New Roman" w:cs="Times New Roman"/>
          <w:szCs w:val="24"/>
        </w:rPr>
        <w:t>Κατσώτη</w:t>
      </w:r>
      <w:proofErr w:type="spellEnd"/>
      <w:r w:rsidRPr="00B344E5">
        <w:rPr>
          <w:rFonts w:eastAsia="Times New Roman" w:cs="Times New Roman"/>
          <w:szCs w:val="24"/>
        </w:rPr>
        <w:t>, έχετε απόλυτο δίκιο ότι κάποιες φορές, όταν έχουμε τέτοια φαινόμενα, είναι άλλοθι και πηγαίνουμε σε άλλες πολιτικές και λογικές. Με τη δική μας Κυβέρνηση θα</w:t>
      </w:r>
      <w:r w:rsidRPr="00B344E5">
        <w:rPr>
          <w:rFonts w:eastAsia="Times New Roman" w:cs="Times New Roman"/>
          <w:szCs w:val="24"/>
        </w:rPr>
        <w:t xml:space="preserve"> είναι άλλοθι για να πάμε σε δημόσιες αστικές συγκοινωνίες στη Θεσσαλονίκη, γιατί αυτό πρέπει να γίνει. Είναι το δεύτερο μεγάλο μητροπολιτικό αστικό κέντρο της Ελλάδας και το πληρώνουμε πολλαπλάσια απ’ ό,τι στην Αθήνα που συμβαίνουν αυτά τα φαινόμενα. </w:t>
      </w:r>
    </w:p>
    <w:p w14:paraId="20B645B9"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szCs w:val="24"/>
        </w:rPr>
        <w:t>Άρα</w:t>
      </w:r>
      <w:r w:rsidRPr="00B344E5">
        <w:rPr>
          <w:rFonts w:eastAsia="Times New Roman" w:cs="Times New Roman"/>
          <w:szCs w:val="24"/>
        </w:rPr>
        <w:t xml:space="preserve">, μη μας λέτε τι πάμε να κάνουμε. Πάμε να κάνουμε αστικές δημόσιες συγκοινωνίες και στην Αθήνα και στη Θεσσαλονίκη, που θα παρέχουν μεγάλο κοινοτικό –ποιοτικό και ποσοτικό- έργο. </w:t>
      </w:r>
    </w:p>
    <w:p w14:paraId="20B645BA"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szCs w:val="24"/>
        </w:rPr>
        <w:lastRenderedPageBreak/>
        <w:t>Όσον αφορά τους ΟΤΑ, τους δημάρχους της Κεντρικής Μακεδονίας, στείλαμε το νο</w:t>
      </w:r>
      <w:r w:rsidRPr="00B344E5">
        <w:rPr>
          <w:rFonts w:eastAsia="Times New Roman" w:cs="Times New Roman"/>
          <w:szCs w:val="24"/>
        </w:rPr>
        <w:t>μοσχέδιο στο Γενικό Λογιστήριο του Κράτους, για να είμαστε έτοιμοι να το καταθέσουμε, αν χρειαστεί.</w:t>
      </w:r>
    </w:p>
    <w:p w14:paraId="20B645BB"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szCs w:val="24"/>
        </w:rPr>
        <w:t xml:space="preserve">Όμως, κύριε Καραμανλή, εσείς πού το μάθατε; </w:t>
      </w:r>
    </w:p>
    <w:p w14:paraId="20B645BC"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 xml:space="preserve">ΚΩΝΣΤΑΝΤΙΝΟΣ ΑΧ. ΚΑΡΑΜΑΝΛΗΣ: </w:t>
      </w:r>
      <w:r w:rsidRPr="00B344E5">
        <w:rPr>
          <w:rFonts w:eastAsia="Times New Roman" w:cs="Times New Roman"/>
          <w:szCs w:val="24"/>
        </w:rPr>
        <w:t xml:space="preserve">Οι ίδιοι οι ΟΤΑ σάς κατηγορούν γι’ αυτό. </w:t>
      </w:r>
    </w:p>
    <w:p w14:paraId="20B645BD"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 xml:space="preserve">ΧΡΗΣΤΟΣ ΣΠΙΡΤΖΗΣ (Υπουργός Υποδομών και </w:t>
      </w:r>
      <w:r w:rsidRPr="00B344E5">
        <w:rPr>
          <w:rFonts w:eastAsia="Times New Roman" w:cs="Times New Roman"/>
          <w:b/>
          <w:szCs w:val="24"/>
        </w:rPr>
        <w:t xml:space="preserve">Μεταφορών): </w:t>
      </w:r>
      <w:r w:rsidRPr="00B344E5">
        <w:rPr>
          <w:rFonts w:eastAsia="Times New Roman" w:cs="Times New Roman"/>
          <w:szCs w:val="24"/>
        </w:rPr>
        <w:t xml:space="preserve">Όχι, δεν λέω αυτό. Οι ΟΤΑ από πού το έμαθαν; Ο κ. </w:t>
      </w:r>
      <w:proofErr w:type="spellStart"/>
      <w:r w:rsidRPr="00B344E5">
        <w:rPr>
          <w:rFonts w:eastAsia="Times New Roman" w:cs="Times New Roman"/>
          <w:szCs w:val="24"/>
        </w:rPr>
        <w:t>Κυρίζογλου</w:t>
      </w:r>
      <w:proofErr w:type="spellEnd"/>
      <w:r w:rsidRPr="00B344E5">
        <w:rPr>
          <w:rFonts w:eastAsia="Times New Roman" w:cs="Times New Roman"/>
          <w:szCs w:val="24"/>
        </w:rPr>
        <w:t xml:space="preserve">, το μέλος σας, από πού το έμαθε; </w:t>
      </w:r>
    </w:p>
    <w:p w14:paraId="20B645BE"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szCs w:val="24"/>
        </w:rPr>
        <w:t xml:space="preserve">Θα σας πω από πού το έμαθαν. Το είπε στην ημερίδα της Εγνατίας. Είπε ο </w:t>
      </w:r>
      <w:proofErr w:type="spellStart"/>
      <w:r w:rsidRPr="00B344E5">
        <w:rPr>
          <w:rFonts w:eastAsia="Times New Roman" w:cs="Times New Roman"/>
          <w:szCs w:val="24"/>
        </w:rPr>
        <w:t>Κυρίζογλου</w:t>
      </w:r>
      <w:proofErr w:type="spellEnd"/>
      <w:r w:rsidRPr="00B344E5">
        <w:rPr>
          <w:rFonts w:eastAsia="Times New Roman" w:cs="Times New Roman"/>
          <w:szCs w:val="24"/>
        </w:rPr>
        <w:t xml:space="preserve"> «Το πήραμε οι μη κομματικοί μηχανισμοί στο κράτος…» - που δεν τους </w:t>
      </w:r>
      <w:r w:rsidRPr="00B344E5">
        <w:rPr>
          <w:rFonts w:eastAsia="Times New Roman" w:cs="Times New Roman"/>
          <w:szCs w:val="24"/>
        </w:rPr>
        <w:t>έχει αξιοποιήσει ποτέ η Νέα Δημοκρατία- «… από την 25η Διεύθυνση του Γενικού Λογιστηρίου του Κράτους».</w:t>
      </w:r>
    </w:p>
    <w:p w14:paraId="20B645BF"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szCs w:val="24"/>
        </w:rPr>
        <w:t xml:space="preserve">Να τον χαίρεστε τον κ. </w:t>
      </w:r>
      <w:proofErr w:type="spellStart"/>
      <w:r w:rsidRPr="00B344E5">
        <w:rPr>
          <w:rFonts w:eastAsia="Times New Roman" w:cs="Times New Roman"/>
          <w:szCs w:val="24"/>
        </w:rPr>
        <w:t>Κυρίζογλου</w:t>
      </w:r>
      <w:proofErr w:type="spellEnd"/>
      <w:r w:rsidRPr="00B344E5">
        <w:rPr>
          <w:rFonts w:eastAsia="Times New Roman" w:cs="Times New Roman"/>
          <w:szCs w:val="24"/>
        </w:rPr>
        <w:t xml:space="preserve"> και όποιον ευσυνείδητο υπάλληλο στην 25η Διεύθυνση του Γενικού Λογιστηρίου του Κράτους δίνει διαβαθμισμένα σχέδια νόμου</w:t>
      </w:r>
      <w:r w:rsidRPr="00B344E5">
        <w:rPr>
          <w:rFonts w:eastAsia="Times New Roman" w:cs="Times New Roman"/>
          <w:szCs w:val="24"/>
        </w:rPr>
        <w:t xml:space="preserve"> στον κ. </w:t>
      </w:r>
      <w:proofErr w:type="spellStart"/>
      <w:r w:rsidRPr="00B344E5">
        <w:rPr>
          <w:rFonts w:eastAsia="Times New Roman" w:cs="Times New Roman"/>
          <w:szCs w:val="24"/>
        </w:rPr>
        <w:t>Κυρίζογλου</w:t>
      </w:r>
      <w:proofErr w:type="spellEnd"/>
      <w:r w:rsidRPr="00B344E5">
        <w:rPr>
          <w:rFonts w:eastAsia="Times New Roman" w:cs="Times New Roman"/>
          <w:szCs w:val="24"/>
        </w:rPr>
        <w:t xml:space="preserve"> και στα στελέχη της Νέας Δημοκρατίας. Άλλωστε, φαίνεται ποιος έχει αξιοποιήσει το κράτος για το κόμμα του, είτε τον λένε Παπαθανάση, είτε </w:t>
      </w:r>
      <w:proofErr w:type="spellStart"/>
      <w:r w:rsidRPr="00B344E5">
        <w:rPr>
          <w:rFonts w:eastAsia="Times New Roman" w:cs="Times New Roman"/>
          <w:szCs w:val="24"/>
        </w:rPr>
        <w:t>Κυρίζογλου</w:t>
      </w:r>
      <w:proofErr w:type="spellEnd"/>
      <w:r w:rsidRPr="00B344E5">
        <w:rPr>
          <w:rFonts w:eastAsia="Times New Roman" w:cs="Times New Roman"/>
          <w:szCs w:val="24"/>
        </w:rPr>
        <w:t>, είτε 25η Διεύθυνση του Γενικού Λογιστηρίου του Κράτους.</w:t>
      </w:r>
    </w:p>
    <w:p w14:paraId="20B645C0"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lastRenderedPageBreak/>
        <w:t>ΠΡΟΕΔΡΕΥΩΝ (Σπυρίδων Λυκούδης)</w:t>
      </w:r>
      <w:r w:rsidRPr="00B344E5">
        <w:rPr>
          <w:rFonts w:eastAsia="Times New Roman" w:cs="Times New Roman"/>
          <w:b/>
          <w:szCs w:val="24"/>
        </w:rPr>
        <w:t xml:space="preserve">: </w:t>
      </w:r>
      <w:r w:rsidRPr="00B344E5">
        <w:rPr>
          <w:rFonts w:eastAsia="Times New Roman" w:cs="Times New Roman"/>
          <w:szCs w:val="24"/>
        </w:rPr>
        <w:t xml:space="preserve">Κύριε Υπουργέ, έχετε ολοκληρώσει. Μιλάτε για δέκα λεπτά. </w:t>
      </w:r>
    </w:p>
    <w:p w14:paraId="20B645C1"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 xml:space="preserve">ΧΡΗΣΤΟΣ ΣΠΙΡΤΖΗΣ (Υπουργός Υποδομών και Μεταφορών): </w:t>
      </w:r>
      <w:r w:rsidRPr="00B344E5">
        <w:rPr>
          <w:rFonts w:eastAsia="Times New Roman" w:cs="Times New Roman"/>
          <w:szCs w:val="24"/>
        </w:rPr>
        <w:t>Τι να κάνω; Θα ήθελα να πω…</w:t>
      </w:r>
    </w:p>
    <w:p w14:paraId="20B645C2" w14:textId="77777777" w:rsidR="004A4550" w:rsidRDefault="000073ED">
      <w:pPr>
        <w:spacing w:line="600" w:lineRule="auto"/>
        <w:ind w:firstLine="720"/>
        <w:jc w:val="both"/>
        <w:rPr>
          <w:rFonts w:eastAsia="Times New Roman" w:cs="Times New Roman"/>
          <w:b/>
          <w:szCs w:val="24"/>
        </w:rPr>
      </w:pPr>
      <w:r w:rsidRPr="00B344E5">
        <w:rPr>
          <w:rFonts w:eastAsia="Times New Roman" w:cs="Times New Roman"/>
          <w:b/>
          <w:szCs w:val="24"/>
        </w:rPr>
        <w:t xml:space="preserve">ΠΡΟΕΔΡΕΥΩΝ (Σπυρίδων Λυκούδης): </w:t>
      </w:r>
      <w:r w:rsidRPr="00B344E5">
        <w:rPr>
          <w:rFonts w:eastAsia="Times New Roman" w:cs="Times New Roman"/>
          <w:szCs w:val="24"/>
        </w:rPr>
        <w:t xml:space="preserve">Το ξέρω, μας καίει. Ενδιαφέροντα πράγματα λέτε, αλλά υπάρχουν όρια στη συζήτηση. Τι </w:t>
      </w:r>
      <w:r w:rsidRPr="00B344E5">
        <w:rPr>
          <w:rFonts w:eastAsia="Times New Roman" w:cs="Times New Roman"/>
          <w:szCs w:val="24"/>
        </w:rPr>
        <w:t xml:space="preserve">να κάνουμε; </w:t>
      </w:r>
    </w:p>
    <w:p w14:paraId="20B645C3"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 xml:space="preserve">ΧΡΗΣΤΟΣ ΣΠΙΡΤΖΗΣ (Υπουργός Υποδομών και Μεταφορών): </w:t>
      </w:r>
      <w:r w:rsidRPr="00B344E5">
        <w:rPr>
          <w:rFonts w:eastAsia="Times New Roman" w:cs="Times New Roman"/>
          <w:szCs w:val="24"/>
        </w:rPr>
        <w:t xml:space="preserve">Έχετε δίκιο, κύριε Πρόεδρε. </w:t>
      </w:r>
    </w:p>
    <w:p w14:paraId="20B645C4"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 xml:space="preserve">ΚΩΝΣΤΑΝΤΙΝΟΣ ΑΧ. ΚΑΡΑΜΑΝΛΗΣ: </w:t>
      </w:r>
      <w:r w:rsidRPr="00B344E5">
        <w:rPr>
          <w:rFonts w:eastAsia="Times New Roman" w:cs="Times New Roman"/>
          <w:szCs w:val="24"/>
        </w:rPr>
        <w:t xml:space="preserve">Θα σας κάνουμε και άλλες ερωτήσεις, κύριε Υπουργέ, για να μας απαντήσετε. </w:t>
      </w:r>
    </w:p>
    <w:p w14:paraId="20B645C5"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 xml:space="preserve">ΧΡΗΣΤΟΣ ΣΠΙΡΤΖΗΣ (Υπουργός Υποδομών και Μεταφορών): </w:t>
      </w:r>
      <w:r w:rsidRPr="00B344E5">
        <w:rPr>
          <w:rFonts w:eastAsia="Times New Roman" w:cs="Times New Roman"/>
          <w:szCs w:val="24"/>
        </w:rPr>
        <w:t xml:space="preserve">Να μου κάνετε όσες ερωτήσεις θέλετε. </w:t>
      </w:r>
    </w:p>
    <w:p w14:paraId="20B645C6"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szCs w:val="24"/>
        </w:rPr>
        <w:t>Τελειώνω, λέγοντας κάτι, για να συνεννοηθούμε. Ούτε σας ακολουθούμε στις παρεμβάσεις στη δικαιοσύνη ούτε πρόκειται να σας ακολουθήσουμε. Εμείς αυτό που κάνουμε είναι να δημιουργούμε εκείνο το ασφαλές κλίμα στους ελεγκτ</w:t>
      </w:r>
      <w:r w:rsidRPr="00B344E5">
        <w:rPr>
          <w:rFonts w:eastAsia="Times New Roman" w:cs="Times New Roman"/>
          <w:szCs w:val="24"/>
        </w:rPr>
        <w:t xml:space="preserve">ικούς μηχανισμούς και στη δικαιοσύνη, για να αποκαλύπτονται οι αθλιότητες που γίνονταν τόσα χρόνια. Δεν πρόκειται να καλύψουμε κανέναν, είτε από πριν είτε από τώρα. </w:t>
      </w:r>
    </w:p>
    <w:p w14:paraId="20B645C7"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szCs w:val="24"/>
        </w:rPr>
        <w:lastRenderedPageBreak/>
        <w:t>Ευχαριστώ πολύ.</w:t>
      </w:r>
    </w:p>
    <w:p w14:paraId="20B645C8"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szCs w:val="24"/>
        </w:rPr>
        <w:t xml:space="preserve">(Στο σημείο αυτό ο Υπουργός κ. Χρήστος </w:t>
      </w:r>
      <w:proofErr w:type="spellStart"/>
      <w:r w:rsidRPr="00B344E5">
        <w:rPr>
          <w:rFonts w:eastAsia="Times New Roman" w:cs="Times New Roman"/>
          <w:szCs w:val="24"/>
        </w:rPr>
        <w:t>Σπίρτζης</w:t>
      </w:r>
      <w:proofErr w:type="spellEnd"/>
      <w:r w:rsidRPr="00B344E5">
        <w:rPr>
          <w:rFonts w:eastAsia="Times New Roman" w:cs="Times New Roman"/>
          <w:szCs w:val="24"/>
        </w:rPr>
        <w:t xml:space="preserve"> καταθέτει για τα πρακτικά </w:t>
      </w:r>
      <w:r w:rsidRPr="00B344E5">
        <w:rPr>
          <w:rFonts w:eastAsia="Times New Roman" w:cs="Times New Roman"/>
          <w:szCs w:val="24"/>
        </w:rPr>
        <w:t>τα προαναφερθέντα έγγραφα, τα οποία βρίσκονται στο αρχείο του Τμήματος Γραμματείας της Διεύθυνσης Στενογραφίας και Πρακτικών της Βουλής)</w:t>
      </w:r>
    </w:p>
    <w:p w14:paraId="20B645C9"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 xml:space="preserve">ΠΡΟΕΔΡΕΥΩΝ (Σπυρίδων Λυκούδης): </w:t>
      </w:r>
      <w:r w:rsidRPr="00B344E5">
        <w:rPr>
          <w:rFonts w:eastAsia="Times New Roman" w:cs="Times New Roman"/>
          <w:szCs w:val="24"/>
        </w:rPr>
        <w:t xml:space="preserve">Ευχαριστώ, κύριε Υπουργέ. </w:t>
      </w:r>
    </w:p>
    <w:p w14:paraId="20B645CA"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szCs w:val="24"/>
        </w:rPr>
        <w:t>Κύριε Κεφαλογιάννη, έχετε ζητήσει τον λόγο, για να κάνετε μί</w:t>
      </w:r>
      <w:r w:rsidRPr="00B344E5">
        <w:rPr>
          <w:rFonts w:eastAsia="Times New Roman" w:cs="Times New Roman"/>
          <w:szCs w:val="24"/>
        </w:rPr>
        <w:t xml:space="preserve">α παρέμβαση. Μπορείτε να μιλήσετε. </w:t>
      </w:r>
    </w:p>
    <w:p w14:paraId="20B645CB"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 xml:space="preserve">ΙΩΑΝΝΗΣ ΚΕΦΑΛΟΓΙΑΝΝΗΣ: </w:t>
      </w:r>
      <w:r w:rsidRPr="00B344E5">
        <w:rPr>
          <w:rFonts w:eastAsia="Times New Roman" w:cs="Times New Roman"/>
          <w:szCs w:val="24"/>
        </w:rPr>
        <w:t xml:space="preserve">Ευχαριστώ, κύριε Πρόεδρε. </w:t>
      </w:r>
    </w:p>
    <w:p w14:paraId="20B645CC"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 xml:space="preserve">ΧΡΗΣΤΟΣ ΣΠΙΡΤΖΗΣ (Υπουργός Υποδομών και Μεταφορών): </w:t>
      </w:r>
      <w:r w:rsidRPr="00B344E5">
        <w:rPr>
          <w:rFonts w:eastAsia="Times New Roman" w:cs="Times New Roman"/>
          <w:szCs w:val="24"/>
        </w:rPr>
        <w:t>Κύριε Κεφαλογιάννη, αν θέλετε, μπορείτε να πάρετε ένα αντίγραφο. Αν θέλετε και τις φωτογραφίες, να σας τις δώσω ηλεκτρ</w:t>
      </w:r>
      <w:r w:rsidRPr="00B344E5">
        <w:rPr>
          <w:rFonts w:eastAsia="Times New Roman" w:cs="Times New Roman"/>
          <w:szCs w:val="24"/>
        </w:rPr>
        <w:t xml:space="preserve">ονικά να τις ανεβάσετε στη Νέα Δημοκρατία. </w:t>
      </w:r>
    </w:p>
    <w:p w14:paraId="20B645CD"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 xml:space="preserve">ΙΩΑΝΝΗΣ ΚΕΦΑΛΟΓΙΑΝΝΗΣ: </w:t>
      </w:r>
      <w:r w:rsidRPr="00B344E5">
        <w:rPr>
          <w:rFonts w:eastAsia="Times New Roman" w:cs="Times New Roman"/>
          <w:szCs w:val="24"/>
        </w:rPr>
        <w:t xml:space="preserve">Θα τα πάρω, κύριε Υπουργέ. Θα έχουμε χρόνο. Βεβαίως, θα τις πάρω και τις φωτογραφίες, γιατί όχι; </w:t>
      </w:r>
    </w:p>
    <w:p w14:paraId="20B645CE"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szCs w:val="24"/>
        </w:rPr>
        <w:lastRenderedPageBreak/>
        <w:t>Πάντως, κύριε Υπουργέ, είναι πολύ καλή η δημιουργία των εντυπώσεων, αλλά δεν απαντήσατε πάλ</w:t>
      </w:r>
      <w:r w:rsidRPr="00B344E5">
        <w:rPr>
          <w:rFonts w:eastAsia="Times New Roman" w:cs="Times New Roman"/>
          <w:szCs w:val="24"/>
        </w:rPr>
        <w:t xml:space="preserve">ι σε μία σειρά ερωτημάτων που τόσο ο εισηγητής μας, ο κ. Καραμανλής, σας έθεσε, όσο και εγώ κατά την </w:t>
      </w:r>
      <w:proofErr w:type="spellStart"/>
      <w:r w:rsidRPr="00B344E5">
        <w:rPr>
          <w:rFonts w:eastAsia="Times New Roman" w:cs="Times New Roman"/>
          <w:szCs w:val="24"/>
        </w:rPr>
        <w:t>πρωτολογία</w:t>
      </w:r>
      <w:proofErr w:type="spellEnd"/>
      <w:r w:rsidRPr="00B344E5">
        <w:rPr>
          <w:rFonts w:eastAsia="Times New Roman" w:cs="Times New Roman"/>
          <w:szCs w:val="24"/>
        </w:rPr>
        <w:t xml:space="preserve"> μου. </w:t>
      </w:r>
    </w:p>
    <w:p w14:paraId="20B645CF"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szCs w:val="24"/>
        </w:rPr>
        <w:t>Κύριε Υπουργέ, θεωρώ ότι είστε πολιτικά εκτός στο εξής ζήτημα: Σας είπα προηγουμένως ότι πριν έναν χρόνο, σ’ αυτήν την Αίθουσα πετούσατε τ</w:t>
      </w:r>
      <w:r w:rsidRPr="00B344E5">
        <w:rPr>
          <w:rFonts w:eastAsia="Times New Roman" w:cs="Times New Roman"/>
          <w:szCs w:val="24"/>
        </w:rPr>
        <w:t xml:space="preserve">α εκατομμύρια στον αέρα, λες και ήταν πραγματικά «πετσετάκια». Μιλούσατε για 20 εκατομμύρια ευρώ, για 30 εκατομμύρια ευρώ ως απώλεια εσόδων για τις συγκοινωνίες. Σήμερα, τουλάχιστον εσείς καταλήξατε στο ποσό του ενός εκατομμυρίου ευρώ. </w:t>
      </w:r>
    </w:p>
    <w:p w14:paraId="20B645D0"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ΧΡΗΣΤΟΣ ΣΠΙΡΤΖΗΣ (Υ</w:t>
      </w:r>
      <w:r w:rsidRPr="00B344E5">
        <w:rPr>
          <w:rFonts w:eastAsia="Times New Roman" w:cs="Times New Roman"/>
          <w:b/>
          <w:szCs w:val="24"/>
        </w:rPr>
        <w:t xml:space="preserve">πουργός Υποδομών και Μεταφορών): </w:t>
      </w:r>
      <w:r w:rsidRPr="00B344E5">
        <w:rPr>
          <w:rFonts w:eastAsia="Times New Roman" w:cs="Times New Roman"/>
          <w:szCs w:val="24"/>
        </w:rPr>
        <w:t xml:space="preserve">Για το 2015 στους τρεις σταθμούς. </w:t>
      </w:r>
    </w:p>
    <w:p w14:paraId="20B645D1"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 xml:space="preserve">ΙΩΑΝΝΗΣ ΚΕΦΑΛΟΓΙΑΝΝΗΣ: </w:t>
      </w:r>
      <w:r w:rsidRPr="00B344E5">
        <w:rPr>
          <w:rFonts w:eastAsia="Times New Roman" w:cs="Times New Roman"/>
          <w:szCs w:val="24"/>
        </w:rPr>
        <w:t xml:space="preserve">Δηλαδή, επαναλαμβάνετε ότι θεωρείτε πως οι απώλειες των εσόδων είναι 30 εκατομμύρια ευρώ, όπως είχατε πει τον Ιούνιο του 2016; Θα μου απαντήσετε στην </w:t>
      </w:r>
      <w:proofErr w:type="spellStart"/>
      <w:r w:rsidRPr="00B344E5">
        <w:rPr>
          <w:rFonts w:eastAsia="Times New Roman" w:cs="Times New Roman"/>
          <w:szCs w:val="24"/>
        </w:rPr>
        <w:t>τριτολογία</w:t>
      </w:r>
      <w:proofErr w:type="spellEnd"/>
      <w:r w:rsidRPr="00B344E5">
        <w:rPr>
          <w:rFonts w:eastAsia="Times New Roman" w:cs="Times New Roman"/>
          <w:szCs w:val="24"/>
        </w:rPr>
        <w:t xml:space="preserve"> σας.</w:t>
      </w:r>
      <w:r w:rsidRPr="00B344E5">
        <w:rPr>
          <w:rFonts w:eastAsia="Times New Roman" w:cs="Times New Roman"/>
          <w:szCs w:val="24"/>
        </w:rPr>
        <w:t xml:space="preserve"> </w:t>
      </w:r>
    </w:p>
    <w:p w14:paraId="20B645D2"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 xml:space="preserve">ΧΡΗΣΤΟΣ ΣΠΙΡΤΖΗΣ (Υπουργός Υποδομών και Μεταφορών): </w:t>
      </w:r>
      <w:r w:rsidRPr="00B344E5">
        <w:rPr>
          <w:rFonts w:eastAsia="Times New Roman" w:cs="Times New Roman"/>
          <w:szCs w:val="24"/>
        </w:rPr>
        <w:t xml:space="preserve">Δεν έχω. Τη χρησιμοποίησα. </w:t>
      </w:r>
    </w:p>
    <w:p w14:paraId="20B645D3"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 xml:space="preserve">ΠΡΟΕΔΡΕΥΩΝ (Σπυρίδων Λυκούδης): </w:t>
      </w:r>
      <w:r w:rsidRPr="00B344E5">
        <w:rPr>
          <w:rFonts w:eastAsia="Times New Roman" w:cs="Times New Roman"/>
          <w:szCs w:val="24"/>
        </w:rPr>
        <w:t xml:space="preserve">Θα σας δώσω τον λόγο, κύριε Υπουργέ, απλώς όχι για άλλο ένα δεκάλεπτο, γιατί αλλιώς χαθήκαμε. </w:t>
      </w:r>
    </w:p>
    <w:p w14:paraId="20B645D4"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lastRenderedPageBreak/>
        <w:t xml:space="preserve">ΙΩΑΝΝΗΣ ΚΕΦΑΛΟΓΙΑΝΝΗΣ: </w:t>
      </w:r>
      <w:r w:rsidRPr="00B344E5">
        <w:rPr>
          <w:rFonts w:eastAsia="Times New Roman" w:cs="Times New Roman"/>
          <w:szCs w:val="24"/>
        </w:rPr>
        <w:t>Κύριε Υπουργέ, ξέρετε, η</w:t>
      </w:r>
      <w:r w:rsidRPr="00B344E5">
        <w:rPr>
          <w:rFonts w:eastAsia="Times New Roman" w:cs="Times New Roman"/>
          <w:szCs w:val="24"/>
        </w:rPr>
        <w:t xml:space="preserve"> διαφορά και η απόσταση από το 1,1 εκατομμύριο ευρώ στα 30 εκατομμύρια ευρώ, νομίζω ότι είναι κολοσσιαία.</w:t>
      </w:r>
    </w:p>
    <w:p w14:paraId="20B645D5"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 xml:space="preserve">ΧΡΗΣΤΟΣ ΣΠΙΡΤΖΗΣ (Υπουργός Υποδομών και Μεταφορών): </w:t>
      </w:r>
      <w:r w:rsidRPr="00B344E5">
        <w:rPr>
          <w:rFonts w:eastAsia="Times New Roman" w:cs="Times New Roman"/>
          <w:szCs w:val="24"/>
        </w:rPr>
        <w:t>Έχετε δίκιο.</w:t>
      </w:r>
    </w:p>
    <w:p w14:paraId="20B645D6"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 xml:space="preserve">ΙΩΑΝΝΗΣ ΚΕΦΑΛΟΓΙΑΝΝΗΣ: </w:t>
      </w:r>
      <w:r w:rsidRPr="00B344E5">
        <w:rPr>
          <w:rFonts w:eastAsia="Times New Roman" w:cs="Times New Roman"/>
          <w:szCs w:val="24"/>
        </w:rPr>
        <w:t>Δεν απαντήσατε επίσης στο εξής: Για ποιο λόγο ζητάτε τις παραι</w:t>
      </w:r>
      <w:r w:rsidRPr="00B344E5">
        <w:rPr>
          <w:rFonts w:eastAsia="Times New Roman" w:cs="Times New Roman"/>
          <w:szCs w:val="24"/>
        </w:rPr>
        <w:t xml:space="preserve">τήσεις των μελών της διοικήσεως την οποία εσείς ορίσατε πριν από περίπου επτά, οκτώ μήνες; Ο συνάδελφος από τον ΣΥΡΙΖΑ λίγο-πολύ είπε ότι είναι μία πολύ καλή διοίκηση ή, τέλος πάντων, ότι κακώς την κατηγορούσαμε τότε όταν ήταν στην επιτροπή. </w:t>
      </w:r>
    </w:p>
    <w:p w14:paraId="20B645D7"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ΑΠΟΣΤΟΛΟΣ ΚΑΡ</w:t>
      </w:r>
      <w:r w:rsidRPr="00B344E5">
        <w:rPr>
          <w:rFonts w:eastAsia="Times New Roman" w:cs="Times New Roman"/>
          <w:b/>
          <w:szCs w:val="24"/>
        </w:rPr>
        <w:t xml:space="preserve">ΑΝΑΣΤΑΣΗΣ: </w:t>
      </w:r>
      <w:r w:rsidRPr="00B344E5">
        <w:rPr>
          <w:rFonts w:eastAsia="Times New Roman" w:cs="Times New Roman"/>
          <w:szCs w:val="24"/>
        </w:rPr>
        <w:t xml:space="preserve">Όχι. Άλλο είπαμε. </w:t>
      </w:r>
    </w:p>
    <w:p w14:paraId="20B645D8"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 xml:space="preserve">ΧΡΗΣΤΟΣ ΣΠΙΡΤΖΗΣ (Υπουργός Υποδομών και Μεταφορών): </w:t>
      </w:r>
      <w:r w:rsidRPr="00B344E5">
        <w:rPr>
          <w:rFonts w:eastAsia="Times New Roman" w:cs="Times New Roman"/>
          <w:szCs w:val="24"/>
        </w:rPr>
        <w:t xml:space="preserve">Δεν τους κατηγορούμε. </w:t>
      </w:r>
    </w:p>
    <w:p w14:paraId="20B645D9"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 xml:space="preserve">ΙΩΑΝΝΗΣ ΚΕΦΑΛΟΓΙΑΝΝΗΣ: </w:t>
      </w:r>
      <w:r w:rsidRPr="00B344E5">
        <w:rPr>
          <w:rFonts w:eastAsia="Times New Roman" w:cs="Times New Roman"/>
          <w:szCs w:val="24"/>
        </w:rPr>
        <w:t xml:space="preserve">Θα απαντήσετε, κύριε Υπουργέ. Αφήστε με να ολοκληρώσω, ένα-δυο λεπτά έχω. </w:t>
      </w:r>
    </w:p>
    <w:p w14:paraId="20B645DA"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szCs w:val="24"/>
        </w:rPr>
        <w:t>Θέλω να πω για άλλη μια φορά σε όλους τους τόνους ότι</w:t>
      </w:r>
      <w:r w:rsidRPr="00B344E5">
        <w:rPr>
          <w:rFonts w:eastAsia="Times New Roman" w:cs="Times New Roman"/>
          <w:szCs w:val="24"/>
        </w:rPr>
        <w:t xml:space="preserve"> εδώ δεν είμαστε δικαστήριο. Καλό είναι να γίνεται ένα πολιτικός διάλογος, αλλά, δυστυχώς, </w:t>
      </w:r>
      <w:r w:rsidRPr="00B344E5">
        <w:rPr>
          <w:rFonts w:eastAsia="Times New Roman" w:cs="Times New Roman"/>
          <w:szCs w:val="24"/>
        </w:rPr>
        <w:lastRenderedPageBreak/>
        <w:t>και σήμερα η Κυβέρνηση δεν απέφυγε να απευθύνει προσωπικά σε συγκεκριμένα πρόσωπα, να υπονοήσει κατηγορίες ή, τουλάχιστον, τη γνώση κάποιων ποινικών αξιόποινων πράξε</w:t>
      </w:r>
      <w:r w:rsidRPr="00B344E5">
        <w:rPr>
          <w:rFonts w:eastAsia="Times New Roman" w:cs="Times New Roman"/>
          <w:szCs w:val="24"/>
        </w:rPr>
        <w:t xml:space="preserve">ων. </w:t>
      </w:r>
    </w:p>
    <w:p w14:paraId="20B645DB"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szCs w:val="24"/>
        </w:rPr>
        <w:t xml:space="preserve">Νομίζω ότι σε αυτήν την περίπτωση πάλι κάνετε ένα πολιτικό ολίσθημα. Αφήστε τη δικαιοσύνη ελεύθερη. Επαναλαμβάνουμε, κύριε Υπουργέ, ότι πρέπει να πέσει φως παντού. Δεν είναι αστείο αυτό το πράγμα. Εμείς το λέμε ως Νέα Δημοκρατία. Από κανέναν από εμάς </w:t>
      </w:r>
      <w:r w:rsidRPr="00B344E5">
        <w:rPr>
          <w:rFonts w:eastAsia="Times New Roman" w:cs="Times New Roman"/>
          <w:szCs w:val="24"/>
        </w:rPr>
        <w:t xml:space="preserve">δεν πρόκειται να ακούσετε το αντίθετο, όσον αφορά το συγκεκριμένο ζήτημα. </w:t>
      </w:r>
    </w:p>
    <w:p w14:paraId="20B645DC"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szCs w:val="24"/>
        </w:rPr>
        <w:t>Είπατε για τις ποινικές διώξεις. Εμείς ποτέ δεν είπαμε ότι δεν ασκήθηκαν ποινικές διώξεις σε στελέχη ή σε μέλη της ΣΤΑΣΥ. Αυτό το οποίο είπαμε είναι να μην προδικάζουμε τις διαδικασ</w:t>
      </w:r>
      <w:r w:rsidRPr="00B344E5">
        <w:rPr>
          <w:rFonts w:eastAsia="Times New Roman" w:cs="Times New Roman"/>
          <w:szCs w:val="24"/>
        </w:rPr>
        <w:t>ίες. Διότι ξέρετε πολύ καλά -θα έχετε ενημερωθεί- ότι κάποιες ποινικές διώξεις ασκήθηκαν πριν από κάποιους μήνες, κάποιες ασκήθηκαν πολύ πρόσφατα. Και εσείς είχατε αφήσει υπονοούμενα για πρόσωπα, είχατε ενδεχομένως προδικάσει ότι θα ασκηθούν ποινικές διώξε</w:t>
      </w:r>
      <w:r w:rsidRPr="00B344E5">
        <w:rPr>
          <w:rFonts w:eastAsia="Times New Roman" w:cs="Times New Roman"/>
          <w:szCs w:val="24"/>
        </w:rPr>
        <w:t>ις, ενώ μόλις πρόσφατα ασκήθηκαν αυτές οι ποινικές διώξεις. Άρα, να μην προσπαθούμε να θολώσουμε τα νερά.</w:t>
      </w:r>
    </w:p>
    <w:p w14:paraId="20B645DD"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szCs w:val="24"/>
        </w:rPr>
        <w:t xml:space="preserve">Ολοκληρώνω, κύριε Πρόεδρε, με κάτι το οποίο επίσης δεν απάντησε ο κύριος Υπουργός. Τα έσοδα από τις </w:t>
      </w:r>
      <w:r>
        <w:rPr>
          <w:rFonts w:eastAsia="Times New Roman" w:cs="Times New Roman"/>
          <w:szCs w:val="24"/>
        </w:rPr>
        <w:t>α</w:t>
      </w:r>
      <w:r w:rsidRPr="00B344E5">
        <w:rPr>
          <w:rFonts w:eastAsia="Times New Roman" w:cs="Times New Roman"/>
          <w:szCs w:val="24"/>
        </w:rPr>
        <w:t xml:space="preserve">στικές </w:t>
      </w:r>
      <w:r>
        <w:rPr>
          <w:rFonts w:eastAsia="Times New Roman" w:cs="Times New Roman"/>
          <w:szCs w:val="24"/>
        </w:rPr>
        <w:t>σ</w:t>
      </w:r>
      <w:r w:rsidRPr="00B344E5">
        <w:rPr>
          <w:rFonts w:eastAsia="Times New Roman" w:cs="Times New Roman"/>
          <w:szCs w:val="24"/>
        </w:rPr>
        <w:t>υγκοινωνίες κατέρρευσαν επί των δικών σας</w:t>
      </w:r>
      <w:r w:rsidRPr="00B344E5">
        <w:rPr>
          <w:rFonts w:eastAsia="Times New Roman" w:cs="Times New Roman"/>
          <w:szCs w:val="24"/>
        </w:rPr>
        <w:t xml:space="preserve"> ημερών. Κάνετε μια απέλπιδα προσπάθεια -έκανε και μια απέλπιδα προσπάθεια και ο αγαπητός συνάδελφος από τον ΣΥΡΙΖΑ- να πείτε </w:t>
      </w:r>
      <w:r w:rsidRPr="00B344E5">
        <w:rPr>
          <w:rFonts w:eastAsia="Times New Roman" w:cs="Times New Roman"/>
          <w:szCs w:val="24"/>
        </w:rPr>
        <w:lastRenderedPageBreak/>
        <w:t xml:space="preserve">ότι φταίει η μία εβδομάδα με τα </w:t>
      </w:r>
      <w:r w:rsidRPr="00B344E5">
        <w:rPr>
          <w:rFonts w:eastAsia="Times New Roman" w:cs="Times New Roman"/>
          <w:szCs w:val="24"/>
          <w:lang w:val="en-US"/>
        </w:rPr>
        <w:t>capital</w:t>
      </w:r>
      <w:r w:rsidRPr="00B344E5">
        <w:rPr>
          <w:rFonts w:eastAsia="Times New Roman" w:cs="Times New Roman"/>
          <w:szCs w:val="24"/>
        </w:rPr>
        <w:t xml:space="preserve"> </w:t>
      </w:r>
      <w:r w:rsidRPr="00B344E5">
        <w:rPr>
          <w:rFonts w:eastAsia="Times New Roman" w:cs="Times New Roman"/>
          <w:szCs w:val="24"/>
          <w:lang w:val="en-US"/>
        </w:rPr>
        <w:t>controls</w:t>
      </w:r>
      <w:r w:rsidRPr="00B344E5">
        <w:rPr>
          <w:rFonts w:eastAsia="Times New Roman" w:cs="Times New Roman"/>
          <w:szCs w:val="24"/>
        </w:rPr>
        <w:t xml:space="preserve">, φταίνε τα δωρεάν εισιτήρια που έχουμε για τους τουρίστες. Η ουσία είναι μία: τα </w:t>
      </w:r>
      <w:r w:rsidRPr="00B344E5">
        <w:rPr>
          <w:rFonts w:eastAsia="Times New Roman" w:cs="Times New Roman"/>
          <w:szCs w:val="24"/>
        </w:rPr>
        <w:t xml:space="preserve">έσοδα μειώνονται συνεχώς, και μειώνονται επί των δικών σας ημερών. Και σε αυτό, δυστυχώς, δεν δώσατε καμμία απάντηση. </w:t>
      </w:r>
    </w:p>
    <w:p w14:paraId="20B645DE"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szCs w:val="24"/>
        </w:rPr>
        <w:t xml:space="preserve">Περιμένω, έστω και στην </w:t>
      </w:r>
      <w:proofErr w:type="spellStart"/>
      <w:r w:rsidRPr="00B344E5">
        <w:rPr>
          <w:rFonts w:eastAsia="Times New Roman" w:cs="Times New Roman"/>
          <w:szCs w:val="24"/>
        </w:rPr>
        <w:t>τριτολογία</w:t>
      </w:r>
      <w:proofErr w:type="spellEnd"/>
      <w:r w:rsidRPr="00B344E5">
        <w:rPr>
          <w:rFonts w:eastAsia="Times New Roman" w:cs="Times New Roman"/>
          <w:szCs w:val="24"/>
        </w:rPr>
        <w:t xml:space="preserve"> σας, στα ερωτήματα τα οποία σας επανέλαβα, να δώσετε συγκεκριμένες απαντήσεις και να είστε πιο συγκεκρ</w:t>
      </w:r>
      <w:r w:rsidRPr="00B344E5">
        <w:rPr>
          <w:rFonts w:eastAsia="Times New Roman" w:cs="Times New Roman"/>
          <w:szCs w:val="24"/>
        </w:rPr>
        <w:t>ιμένος, γιατί νομίζω ότι είναι κάτι το οποίο ενδιαφέρει και τον ελληνικό λαό.</w:t>
      </w:r>
    </w:p>
    <w:p w14:paraId="20B645DF" w14:textId="77777777" w:rsidR="004A4550" w:rsidRDefault="000073ED">
      <w:pPr>
        <w:spacing w:line="600" w:lineRule="auto"/>
        <w:ind w:firstLine="720"/>
        <w:jc w:val="both"/>
        <w:rPr>
          <w:rFonts w:eastAsia="Times New Roman" w:cs="Times New Roman"/>
          <w:szCs w:val="24"/>
        </w:rPr>
      </w:pPr>
      <w:r w:rsidRPr="00B344E5">
        <w:rPr>
          <w:rFonts w:eastAsia="Times New Roman"/>
          <w:szCs w:val="24"/>
        </w:rPr>
        <w:t>Ευχαριστώ πολύ.</w:t>
      </w:r>
      <w:r w:rsidRPr="00B344E5">
        <w:rPr>
          <w:rFonts w:eastAsia="Times New Roman" w:cs="Times New Roman"/>
          <w:szCs w:val="24"/>
        </w:rPr>
        <w:t xml:space="preserve"> </w:t>
      </w:r>
    </w:p>
    <w:p w14:paraId="20B645E0"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ΠΡΟΕΔΡΕΥΩΝ (Σπυρίδων Λυκούδης):</w:t>
      </w:r>
      <w:r w:rsidRPr="00B344E5">
        <w:rPr>
          <w:rFonts w:eastAsia="Times New Roman" w:cs="Times New Roman"/>
          <w:szCs w:val="24"/>
        </w:rPr>
        <w:t xml:space="preserve"> Ευχαριστώ, κύριε συνάδελφε.</w:t>
      </w:r>
    </w:p>
    <w:p w14:paraId="20B645E1"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szCs w:val="24"/>
        </w:rPr>
        <w:t xml:space="preserve">Κύριε Υπουργέ, δεν έχετε </w:t>
      </w:r>
      <w:proofErr w:type="spellStart"/>
      <w:r w:rsidRPr="00B344E5">
        <w:rPr>
          <w:rFonts w:eastAsia="Times New Roman" w:cs="Times New Roman"/>
          <w:szCs w:val="24"/>
        </w:rPr>
        <w:t>τριτολογία</w:t>
      </w:r>
      <w:proofErr w:type="spellEnd"/>
      <w:r w:rsidRPr="00B344E5">
        <w:rPr>
          <w:rFonts w:eastAsia="Times New Roman" w:cs="Times New Roman"/>
          <w:szCs w:val="24"/>
        </w:rPr>
        <w:t>, αλλά θα σας δώσω τρία λεπτά. Όμως, τρία λεπτά, σας παρακαλώ πάρα</w:t>
      </w:r>
      <w:r w:rsidRPr="00B344E5">
        <w:rPr>
          <w:rFonts w:eastAsia="Times New Roman" w:cs="Times New Roman"/>
          <w:szCs w:val="24"/>
        </w:rPr>
        <w:t xml:space="preserve"> πολύ.</w:t>
      </w:r>
    </w:p>
    <w:p w14:paraId="20B645E2"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 xml:space="preserve">ΧΡΗΣΤΟΣ ΣΠΙΡΤΖΗΣ (Υπουργός Υποδομών και Μεταφορών): </w:t>
      </w:r>
      <w:r w:rsidRPr="00B344E5">
        <w:rPr>
          <w:rFonts w:eastAsia="Times New Roman" w:cs="Times New Roman"/>
          <w:szCs w:val="24"/>
        </w:rPr>
        <w:t>Κύριε Πρόεδρε, ευχαριστώ πάρα πολύ.</w:t>
      </w:r>
    </w:p>
    <w:p w14:paraId="20B645E3"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szCs w:val="24"/>
        </w:rPr>
        <w:t xml:space="preserve">Ανακεφαλαιώνω, λοιπόν: Είναι ένα </w:t>
      </w:r>
      <w:proofErr w:type="spellStart"/>
      <w:r w:rsidRPr="00B344E5">
        <w:rPr>
          <w:rFonts w:eastAsia="Times New Roman" w:cs="Times New Roman"/>
          <w:szCs w:val="24"/>
        </w:rPr>
        <w:t>εκατόν</w:t>
      </w:r>
      <w:proofErr w:type="spellEnd"/>
      <w:r w:rsidRPr="00B344E5">
        <w:rPr>
          <w:rFonts w:eastAsia="Times New Roman" w:cs="Times New Roman"/>
          <w:szCs w:val="24"/>
        </w:rPr>
        <w:t xml:space="preserve"> πενήντα έξι το 2015, τρεις σταθμοί. Δεν ξέρω αν καταλαβαίνετε. Από το σύνολο των σταθμών είναι τρεις. Με άλλη μεθοδολογία</w:t>
      </w:r>
      <w:r w:rsidRPr="00B344E5">
        <w:rPr>
          <w:rFonts w:eastAsia="Times New Roman" w:cs="Times New Roman"/>
          <w:szCs w:val="24"/>
        </w:rPr>
        <w:t>, η Κ</w:t>
      </w:r>
      <w:r w:rsidRPr="00B344E5">
        <w:rPr>
          <w:rFonts w:eastAsia="Times New Roman" w:cs="Times New Roman"/>
          <w:szCs w:val="24"/>
          <w:lang w:val="en-US"/>
        </w:rPr>
        <w:t>PMG</w:t>
      </w:r>
      <w:r w:rsidRPr="00B344E5">
        <w:rPr>
          <w:rFonts w:eastAsia="Times New Roman" w:cs="Times New Roman"/>
          <w:szCs w:val="24"/>
        </w:rPr>
        <w:t xml:space="preserve"> τα βγάζει 3,7 από το 2011 μέχρι το 2014. Έχουν χαθεί τα στοιχεία, λέει η Κ</w:t>
      </w:r>
      <w:r w:rsidRPr="00B344E5">
        <w:rPr>
          <w:rFonts w:eastAsia="Times New Roman" w:cs="Times New Roman"/>
          <w:szCs w:val="24"/>
          <w:lang w:val="en-US"/>
        </w:rPr>
        <w:t>PMG</w:t>
      </w:r>
      <w:r w:rsidRPr="00B344E5">
        <w:rPr>
          <w:rFonts w:eastAsia="Times New Roman" w:cs="Times New Roman"/>
          <w:szCs w:val="24"/>
        </w:rPr>
        <w:t xml:space="preserve">, για το 2015, και έχει μόνο για τον μήνα </w:t>
      </w:r>
      <w:r w:rsidRPr="00B344E5">
        <w:rPr>
          <w:rFonts w:eastAsia="Times New Roman" w:cs="Times New Roman"/>
          <w:szCs w:val="24"/>
        </w:rPr>
        <w:lastRenderedPageBreak/>
        <w:t>Δεκέμβριο. Επιβεβαιώνει και η Κ</w:t>
      </w:r>
      <w:r w:rsidRPr="00B344E5">
        <w:rPr>
          <w:rFonts w:eastAsia="Times New Roman" w:cs="Times New Roman"/>
          <w:szCs w:val="24"/>
          <w:lang w:val="en-US"/>
        </w:rPr>
        <w:t>PMG</w:t>
      </w:r>
      <w:r w:rsidRPr="00B344E5">
        <w:rPr>
          <w:rFonts w:eastAsia="Times New Roman" w:cs="Times New Roman"/>
          <w:szCs w:val="24"/>
        </w:rPr>
        <w:t xml:space="preserve"> το πόρισμα της Γενικής Επιθεωρήτριας από τα στοιχεία που έχει του Δεκεμβρίου. Και έχουμε τα ε</w:t>
      </w:r>
      <w:r w:rsidRPr="00B344E5">
        <w:rPr>
          <w:rFonts w:eastAsia="Times New Roman" w:cs="Times New Roman"/>
          <w:szCs w:val="24"/>
        </w:rPr>
        <w:t>ξής ωραία πράγματα.</w:t>
      </w:r>
    </w:p>
    <w:p w14:paraId="20B645E4"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 xml:space="preserve">ΙΩΑΝΝΗΣ ΚΕΦΑΛΟΓΙΑΝΝΗΣ: </w:t>
      </w:r>
      <w:r w:rsidRPr="00B344E5">
        <w:rPr>
          <w:rFonts w:eastAsia="Times New Roman" w:cs="Times New Roman"/>
          <w:szCs w:val="24"/>
        </w:rPr>
        <w:t>Στα 30 πώς γίνεται το άλμα, όμως;</w:t>
      </w:r>
    </w:p>
    <w:p w14:paraId="20B645E5"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 xml:space="preserve">ΧΡΗΣΤΟΣ ΣΠΙΡΤΖΗΣ (Υπουργός Υποδομών και Μεταφορών): </w:t>
      </w:r>
      <w:r w:rsidRPr="00B344E5">
        <w:rPr>
          <w:rFonts w:eastAsia="Times New Roman" w:cs="Times New Roman"/>
          <w:szCs w:val="24"/>
        </w:rPr>
        <w:t>Θα σας φτάσω και στα 20 και στα 30 και στα 40. Δεν θα το βρω εγώ. Εγώ λέω μια εκτίμηση που υπάρχει. Θέλω να διαβάσετε τα Πρακτι</w:t>
      </w:r>
      <w:r w:rsidRPr="00B344E5">
        <w:rPr>
          <w:rFonts w:eastAsia="Times New Roman" w:cs="Times New Roman"/>
          <w:szCs w:val="24"/>
        </w:rPr>
        <w:t xml:space="preserve">κά, ειλικρινά. Το έκανε και ο Θανάσης πριν. Για άλλους η εκτίμηση είναι πάνω από 20 εκατομμύρια και για άλλους είναι πάνω από 30 εκατομμύρια. </w:t>
      </w:r>
    </w:p>
    <w:p w14:paraId="20B645E6"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 xml:space="preserve">ΙΩΑΝΝΗΣ ΚΕΦΑΛΟΓΙΑΝΝΗΣ: </w:t>
      </w:r>
      <w:r w:rsidRPr="00B344E5">
        <w:rPr>
          <w:rFonts w:eastAsia="Times New Roman" w:cs="Times New Roman"/>
          <w:szCs w:val="24"/>
        </w:rPr>
        <w:t>Ποιοι είναι οι άλλοι;</w:t>
      </w:r>
    </w:p>
    <w:p w14:paraId="20B645E7"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 xml:space="preserve">ΧΡΗΣΤΟΣ ΣΠΙΡΤΖΗΣ (Υπουργός Υποδομών και Μεταφορών): </w:t>
      </w:r>
      <w:r w:rsidRPr="00B344E5">
        <w:rPr>
          <w:rFonts w:eastAsia="Times New Roman" w:cs="Times New Roman"/>
          <w:szCs w:val="24"/>
        </w:rPr>
        <w:t>Είναι στελέχη το</w:t>
      </w:r>
      <w:r w:rsidRPr="00B344E5">
        <w:rPr>
          <w:rFonts w:eastAsia="Times New Roman" w:cs="Times New Roman"/>
          <w:szCs w:val="24"/>
        </w:rPr>
        <w:t>υ Υπουργείου.</w:t>
      </w:r>
    </w:p>
    <w:p w14:paraId="20B645E8"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szCs w:val="24"/>
        </w:rPr>
        <w:t xml:space="preserve">Αυτή εξακολουθεί και είναι η εκτίμηση, έχοντας υπόψη τη μετακίνηση που γίνεται από τις αστικές συγκοινωνίες κάθε μέρα, την κοινωνική πολιτική που γίνεται και σε σχέση με το πού έπρεπε να οδηγηθούν τα έσοδα των αστικών συγκοινωνιών. </w:t>
      </w:r>
    </w:p>
    <w:p w14:paraId="20B645E9"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szCs w:val="24"/>
        </w:rPr>
        <w:t>Όμως, δεν</w:t>
      </w:r>
      <w:r w:rsidRPr="00B344E5">
        <w:rPr>
          <w:rFonts w:eastAsia="Times New Roman" w:cs="Times New Roman"/>
          <w:szCs w:val="24"/>
        </w:rPr>
        <w:t xml:space="preserve"> σας προβληματίζει το άλλο που σας λέω; Με την ουσία θα ασχοληθείτε καθόλου; Βρέθηκαν κυκλώματα πλαστών εισιτηρίων.</w:t>
      </w:r>
    </w:p>
    <w:p w14:paraId="20B645EA"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lastRenderedPageBreak/>
        <w:t xml:space="preserve">ΙΩΑΝΝΗΣ ΚΕΦΑΛΟΓΙΑΝΝΗΣ: </w:t>
      </w:r>
      <w:r w:rsidRPr="00B344E5">
        <w:rPr>
          <w:rFonts w:eastAsia="Times New Roman" w:cs="Times New Roman"/>
          <w:szCs w:val="24"/>
        </w:rPr>
        <w:t>Εμείς να ασχοληθούμε; Δεν ασχολείται η δικαιοσύνη…</w:t>
      </w:r>
    </w:p>
    <w:p w14:paraId="20B645EB"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 xml:space="preserve">ΧΡΗΣΤΟΣ ΣΠΙΡΤΖΗΣ (Υπουργός Υποδομών και Μεταφορών): </w:t>
      </w:r>
      <w:r w:rsidRPr="00B344E5">
        <w:rPr>
          <w:rFonts w:eastAsia="Times New Roman" w:cs="Times New Roman"/>
          <w:szCs w:val="24"/>
        </w:rPr>
        <w:t>Μα, επί εποχής σας έγιναν. Τώρα έγιναν; Ξαφνικά έγιναν εργοστάσια που τύπωναν κανονικά πλαστά εισιτήρια, από διαγωνισμό που είχε κάνει η Νέα Δημοκρατία; Συγγνώμη, δηλαδή! Βρέθηκε πλεόνασμα το 2015 που είχατε δική σας διοίκηση εκεί σε κάποιους σταθμούς! Μιλ</w:t>
      </w:r>
      <w:r w:rsidRPr="00B344E5">
        <w:rPr>
          <w:rFonts w:eastAsia="Times New Roman" w:cs="Times New Roman"/>
          <w:szCs w:val="24"/>
        </w:rPr>
        <w:t xml:space="preserve">ώ για πλεόνασμα, το καταλαβαίνετε; </w:t>
      </w:r>
    </w:p>
    <w:p w14:paraId="20B645EC"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 xml:space="preserve">ΙΩΑΝΝΗΣ ΚΕΦΑΛΟΓΙΑΝΝΗΣ: </w:t>
      </w:r>
      <w:r w:rsidRPr="00B344E5">
        <w:rPr>
          <w:rFonts w:eastAsia="Times New Roman" w:cs="Times New Roman"/>
          <w:szCs w:val="24"/>
        </w:rPr>
        <w:t>Η Βουλή, κύριε Υπουργέ;</w:t>
      </w:r>
    </w:p>
    <w:p w14:paraId="20B645ED"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 xml:space="preserve">ΧΡΗΣΤΟΣ ΣΠΙΡΤΖΗΣ (Υπουργός Υποδομών και Μεταφορών): </w:t>
      </w:r>
      <w:r w:rsidRPr="00B344E5">
        <w:rPr>
          <w:rFonts w:eastAsia="Times New Roman" w:cs="Times New Roman"/>
          <w:szCs w:val="24"/>
        </w:rPr>
        <w:t>Όχι, εσείς αν το καταλαβαίνετε. Εγώ δεν ξέρω. Όποιον και να ρωτήσουμε εδώ, το καταλαβαίνει. Όποιον και να ρωτήσουμε!</w:t>
      </w:r>
    </w:p>
    <w:p w14:paraId="20B645EE"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ΙΩΑΝ</w:t>
      </w:r>
      <w:r w:rsidRPr="00B344E5">
        <w:rPr>
          <w:rFonts w:eastAsia="Times New Roman" w:cs="Times New Roman"/>
          <w:b/>
          <w:szCs w:val="24"/>
        </w:rPr>
        <w:t xml:space="preserve">ΝΗΣ ΚΕΦΑΛΟΓΙΑΝΝΗΣ: </w:t>
      </w:r>
      <w:r w:rsidRPr="00B344E5">
        <w:rPr>
          <w:rFonts w:eastAsia="Times New Roman" w:cs="Times New Roman"/>
          <w:szCs w:val="24"/>
        </w:rPr>
        <w:t>Εμείς το καταλαβαίνουμε, αλλά η δικαιοσύνη το διερευνά αυτό.</w:t>
      </w:r>
    </w:p>
    <w:p w14:paraId="20B645EF"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ΧΡΗΣΤΟΣ ΣΠΙΡΤΖΗΣ (Υπουργός Υποδομών και Μεταφορών):</w:t>
      </w:r>
      <w:r w:rsidRPr="00B344E5">
        <w:rPr>
          <w:rFonts w:eastAsia="Times New Roman" w:cs="Times New Roman"/>
          <w:szCs w:val="24"/>
        </w:rPr>
        <w:t xml:space="preserve"> Άρα, η δικαιοσύνη θα κάνει τη δουλειά της. Καμμία παρέμβαση δεν έχει η δικαιοσύνη από αυτή την Κυβέρνηση. Από άλλους είχε στ</w:t>
      </w:r>
      <w:r w:rsidRPr="00B344E5">
        <w:rPr>
          <w:rFonts w:eastAsia="Times New Roman" w:cs="Times New Roman"/>
          <w:szCs w:val="24"/>
        </w:rPr>
        <w:t xml:space="preserve">ο παρελθόν. </w:t>
      </w:r>
    </w:p>
    <w:p w14:paraId="20B645F0"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szCs w:val="24"/>
        </w:rPr>
        <w:lastRenderedPageBreak/>
        <w:t>Τα έσοδα δεν κατέρρευσαν. Είχαμε λιγότερα έσοδα το 2015, γιατί είχαμε τις είκοσι ημέρες, ίσως και λίγο παραπάνω, ελεύθερη πρόσβαση στην Αθήνα. Δεν κατέρρευσαν τα έσοδα. Θα αφήσετε τη δημιουργική λογιστική στις αστικές συγκοινωνίες. Όποτε θέλετ</w:t>
      </w:r>
      <w:r w:rsidRPr="00B344E5">
        <w:rPr>
          <w:rFonts w:eastAsia="Times New Roman" w:cs="Times New Roman"/>
          <w:szCs w:val="24"/>
        </w:rPr>
        <w:t xml:space="preserve">ε να φωνάξουμε τον διευθύνοντα σύμβουλο του ΟΑΣΑ, τους επιθεωρητές, όποιον θέλετε, για να δείτε ότι ακόμα και η επιδότηση του ελληνικού δημοσίου έχει μειωθεί. </w:t>
      </w:r>
    </w:p>
    <w:p w14:paraId="20B645F1"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szCs w:val="24"/>
        </w:rPr>
        <w:t>Για να έχουμε ακριβή εκτίμηση σχετικά με το πόσες είναι οι απώλειες, θα κάνετε λίγο καιρό υπομον</w:t>
      </w:r>
      <w:r w:rsidRPr="00B344E5">
        <w:rPr>
          <w:rFonts w:eastAsia="Times New Roman" w:cs="Times New Roman"/>
          <w:szCs w:val="24"/>
        </w:rPr>
        <w:t xml:space="preserve">ή, μέχρι το φθινόπωρο, που θα έχουμε το ηλεκτρονικό εισιτήριο σε πλήρη λειτουργία. </w:t>
      </w:r>
    </w:p>
    <w:p w14:paraId="20B645F2"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szCs w:val="24"/>
        </w:rPr>
        <w:t xml:space="preserve">Σε δοκιμαστική λειτουργία, όπως προβλεπόταν, θα μπει, κύριε </w:t>
      </w:r>
      <w:proofErr w:type="spellStart"/>
      <w:r w:rsidRPr="00B344E5">
        <w:rPr>
          <w:rFonts w:eastAsia="Times New Roman" w:cs="Times New Roman"/>
          <w:szCs w:val="24"/>
        </w:rPr>
        <w:t>Μαυρωτά</w:t>
      </w:r>
      <w:proofErr w:type="spellEnd"/>
      <w:r w:rsidRPr="00B344E5">
        <w:rPr>
          <w:rFonts w:eastAsia="Times New Roman" w:cs="Times New Roman"/>
          <w:szCs w:val="24"/>
        </w:rPr>
        <w:t>, από τον Ιούνιο. Αυτό προσπαθούμε, παρά την καθυστέρηση.</w:t>
      </w:r>
    </w:p>
    <w:p w14:paraId="20B645F3"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 xml:space="preserve">ΓΕΩΡΓΙΟΣ ΜΑΥΡΩΤΑΣ: </w:t>
      </w:r>
      <w:r w:rsidRPr="00B344E5">
        <w:rPr>
          <w:rFonts w:eastAsia="Times New Roman" w:cs="Times New Roman"/>
          <w:szCs w:val="24"/>
        </w:rPr>
        <w:t>Τον Αύγουστο.</w:t>
      </w:r>
    </w:p>
    <w:p w14:paraId="20B645F4"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ΧΡΗΣΤΟΣ ΣΠΙΡΤΖ</w:t>
      </w:r>
      <w:r w:rsidRPr="00B344E5">
        <w:rPr>
          <w:rFonts w:eastAsia="Times New Roman" w:cs="Times New Roman"/>
          <w:b/>
          <w:szCs w:val="24"/>
        </w:rPr>
        <w:t xml:space="preserve">ΗΣ (Υπουργός Υποδομών και Μεταφορών): </w:t>
      </w:r>
      <w:r w:rsidRPr="00B344E5">
        <w:rPr>
          <w:rFonts w:eastAsia="Times New Roman" w:cs="Times New Roman"/>
          <w:szCs w:val="24"/>
        </w:rPr>
        <w:t xml:space="preserve">Όχι, τον Ιούνιο. </w:t>
      </w:r>
    </w:p>
    <w:p w14:paraId="20B645F5"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 xml:space="preserve">ΓΕΩΡΓΙΟΣ ΜΑΥΡΩΤΑΣ: </w:t>
      </w:r>
      <w:r w:rsidRPr="00B344E5">
        <w:rPr>
          <w:rFonts w:eastAsia="Times New Roman" w:cs="Times New Roman"/>
          <w:szCs w:val="24"/>
        </w:rPr>
        <w:t>Το κρατάμε αυτό!</w:t>
      </w:r>
    </w:p>
    <w:p w14:paraId="20B645F6"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 xml:space="preserve">ΧΡΗΣΤΟΣ ΣΠΙΡΤΖΗΣ (Υπουργός Υποδομών και Μεταφορών): </w:t>
      </w:r>
      <w:r w:rsidRPr="00B344E5">
        <w:rPr>
          <w:rFonts w:eastAsia="Times New Roman" w:cs="Times New Roman"/>
          <w:szCs w:val="24"/>
        </w:rPr>
        <w:t xml:space="preserve">Μπορεί να μην είναι οι τράπεζες έτοιμες, αλλά μπορούμε εμείς να το διακινήσουμε αλλιώς. </w:t>
      </w:r>
    </w:p>
    <w:p w14:paraId="20B645F7"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szCs w:val="24"/>
        </w:rPr>
        <w:lastRenderedPageBreak/>
        <w:t>Και με την ευκαιρία, έρ</w:t>
      </w:r>
      <w:r w:rsidRPr="00B344E5">
        <w:rPr>
          <w:rFonts w:eastAsia="Times New Roman" w:cs="Times New Roman"/>
          <w:szCs w:val="24"/>
        </w:rPr>
        <w:t xml:space="preserve">χομαι σε δύο άλλα πράγματα που με ρωτήσατε, κι εσείς και ο κ. </w:t>
      </w:r>
      <w:proofErr w:type="spellStart"/>
      <w:r w:rsidRPr="00B344E5">
        <w:rPr>
          <w:rFonts w:eastAsia="Times New Roman" w:cs="Times New Roman"/>
          <w:szCs w:val="24"/>
        </w:rPr>
        <w:t>Κατσώτης</w:t>
      </w:r>
      <w:proofErr w:type="spellEnd"/>
      <w:r w:rsidRPr="00B344E5">
        <w:rPr>
          <w:rFonts w:eastAsia="Times New Roman" w:cs="Times New Roman"/>
          <w:szCs w:val="24"/>
        </w:rPr>
        <w:t xml:space="preserve">. </w:t>
      </w:r>
    </w:p>
    <w:p w14:paraId="20B645F8"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szCs w:val="24"/>
        </w:rPr>
        <w:t>Κατ’ αρχάς, έχουμε δώσει εντολή για να γίνουν ατομικές συμβάσεις, γιατί τα ίδια φαινόμενα είχαμε και στον ΟΣΕ. Κακώς η ΣΤΑΣΥ δεν έχει προχωρήσει –αν δεν έχει προχωρήσει- μέσω ΑΣΕΠ στο</w:t>
      </w:r>
      <w:r w:rsidRPr="00B344E5">
        <w:rPr>
          <w:rFonts w:eastAsia="Times New Roman" w:cs="Times New Roman"/>
          <w:szCs w:val="24"/>
        </w:rPr>
        <w:t xml:space="preserve">υς απαραίτητους διαγωνισμούς. </w:t>
      </w:r>
    </w:p>
    <w:p w14:paraId="20B645F9"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szCs w:val="24"/>
        </w:rPr>
        <w:t>Επίσης, με ρωτήσατε γιατί ζητήσαμε τις παραιτήσεις των μελών του διοικητικού συμβουλίου. Ακούστε να δείτε. Εμείς δεν κρυβόμαστε πίσω από το δάχτυλό μας. Εμείς οφείλαμε να το κάνουμε, όταν ενημερώθηκε ο αρμόδιος Υπουργός για τ</w:t>
      </w:r>
      <w:r w:rsidRPr="00B344E5">
        <w:rPr>
          <w:rFonts w:eastAsia="Times New Roman" w:cs="Times New Roman"/>
          <w:szCs w:val="24"/>
        </w:rPr>
        <w:t>ο ποιοι υπάλληλοι εμπλέκονται και ότι υπάρχει και δίωξη -προφανώς όχι γι’ αυτά τα θέματα, ίσως για έναν κακό χειρισμό που έκανε σε σχέση με τον εσωτερικό έλεγχο- για τον διευθύνων σύμβουλο της ΣΤΑΣΥ. Δίωξη έχει ασκηθεί και στον σημερινό διευθύνοντα σύμβουλ</w:t>
      </w:r>
      <w:r w:rsidRPr="00B344E5">
        <w:rPr>
          <w:rFonts w:eastAsia="Times New Roman" w:cs="Times New Roman"/>
          <w:szCs w:val="24"/>
        </w:rPr>
        <w:t xml:space="preserve">ο και δεν με νοιάζει εάν είναι μικρή ή μεγάλη. </w:t>
      </w:r>
    </w:p>
    <w:p w14:paraId="20B645FA"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szCs w:val="24"/>
        </w:rPr>
        <w:t>Εμείς δεν είμαστε Νέα Δημοκρατία. Εμείς θα διασφαλίσουμε, είτε εμείς έχουμε βάλει τις διοικήσεις είτε εσείς, τον απόλυτο τρόπο για να πέσει φως και στη ΣΤΑΣΥ και παντού.</w:t>
      </w:r>
    </w:p>
    <w:p w14:paraId="20B645FB"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szCs w:val="24"/>
        </w:rPr>
        <w:t xml:space="preserve">Άρα, εγώ ως αρμόδιος Υπουργός όφειλα να θέσουν τις παραιτήσεις τους στην ευχέρεια του Υπουργείου και να δώσουμε εντολή για μετακίνηση </w:t>
      </w:r>
      <w:r w:rsidRPr="00B344E5">
        <w:rPr>
          <w:rFonts w:eastAsia="Times New Roman" w:cs="Times New Roman"/>
          <w:szCs w:val="24"/>
        </w:rPr>
        <w:lastRenderedPageBreak/>
        <w:t>συγκεκριμένων υπαλλήλων ή για διαθεσιμότητα από τις θέσεις που είχαν. Αντί να μας πείτε συγχαρητήρια, μας ρωτάτε κιόλας; Κ</w:t>
      </w:r>
      <w:r w:rsidRPr="00B344E5">
        <w:rPr>
          <w:rFonts w:eastAsia="Times New Roman" w:cs="Times New Roman"/>
          <w:szCs w:val="24"/>
        </w:rPr>
        <w:t xml:space="preserve">αι διακινούσατε ότι υπάρχουν και εσωκομματικά προβλήματα στον ΣΥΡΙΖΑ, μέσω των συγκεκριμένων… </w:t>
      </w:r>
    </w:p>
    <w:p w14:paraId="20B645FC"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 xml:space="preserve">ΠΡΟΕΔΡΕΥΩΝ (Σπυρίδων Λυκούδης): </w:t>
      </w:r>
      <w:r w:rsidRPr="00B344E5">
        <w:rPr>
          <w:rFonts w:eastAsia="Times New Roman" w:cs="Times New Roman"/>
          <w:szCs w:val="24"/>
        </w:rPr>
        <w:t>Κύριε Υπουργέ, εντάξει, τελειώσαμε.</w:t>
      </w:r>
    </w:p>
    <w:p w14:paraId="20B645FD"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 xml:space="preserve">ΧΡΗΣΤΟΣ ΣΠΙΡΤΖΗΣ (Υπουργός Υποδομών και Μεταφορών): </w:t>
      </w:r>
      <w:r w:rsidRPr="00B344E5">
        <w:rPr>
          <w:rFonts w:eastAsia="Times New Roman" w:cs="Times New Roman"/>
          <w:szCs w:val="24"/>
        </w:rPr>
        <w:t xml:space="preserve">Αυτό γινόταν, κύριε Πρόεδρε! </w:t>
      </w:r>
    </w:p>
    <w:p w14:paraId="20B645FE"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 xml:space="preserve">ΠΡΟΕΔΡΕΥΩΝ </w:t>
      </w:r>
      <w:r w:rsidRPr="00B344E5">
        <w:rPr>
          <w:rFonts w:eastAsia="Times New Roman" w:cs="Times New Roman"/>
          <w:b/>
          <w:szCs w:val="24"/>
        </w:rPr>
        <w:t xml:space="preserve">(Σπυρίδων Λυκούδης): </w:t>
      </w:r>
      <w:r w:rsidRPr="00B344E5">
        <w:rPr>
          <w:rFonts w:eastAsia="Times New Roman" w:cs="Times New Roman"/>
          <w:szCs w:val="24"/>
        </w:rPr>
        <w:t>Ευχαριστούμε τον κύριο Υπουργό.</w:t>
      </w:r>
    </w:p>
    <w:p w14:paraId="20B645FF"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szCs w:val="24"/>
        </w:rPr>
        <w:t xml:space="preserve">Ευχαριστώ πολύ. Ήταν μια πολύ ωραία και πολιτισμένη συζήτηση. Να είστε καλά! </w:t>
      </w:r>
    </w:p>
    <w:p w14:paraId="20B64600" w14:textId="77777777" w:rsidR="004A4550" w:rsidRDefault="000073ED">
      <w:pPr>
        <w:spacing w:line="600" w:lineRule="auto"/>
        <w:ind w:firstLine="720"/>
        <w:jc w:val="both"/>
        <w:rPr>
          <w:rFonts w:eastAsia="Times New Roman" w:cs="Times New Roman"/>
        </w:rPr>
      </w:pPr>
      <w:r w:rsidRPr="00B344E5">
        <w:rPr>
          <w:rFonts w:eastAsia="Times New Roman" w:cs="Times New Roman"/>
          <w:szCs w:val="24"/>
        </w:rPr>
        <w:t>Κ</w:t>
      </w:r>
      <w:r>
        <w:rPr>
          <w:rFonts w:eastAsia="Times New Roman" w:cs="Times New Roman"/>
          <w:szCs w:val="24"/>
        </w:rPr>
        <w:t>ηρύσσεται περαιωμένη</w:t>
      </w:r>
      <w:r w:rsidRPr="00B344E5">
        <w:rPr>
          <w:rFonts w:eastAsia="Times New Roman" w:cs="Times New Roman"/>
          <w:szCs w:val="24"/>
        </w:rPr>
        <w:t xml:space="preserve"> η συζήτηση επί της υπ’ αριθμόν 26/15-5-2017 επερώτησης </w:t>
      </w:r>
      <w:r w:rsidRPr="00B344E5">
        <w:rPr>
          <w:rFonts w:eastAsia="Times New Roman" w:cs="Times New Roman"/>
        </w:rPr>
        <w:t xml:space="preserve">σχετικά με τον έλεγχο της διαδικασίας είσπραξης </w:t>
      </w:r>
      <w:r w:rsidRPr="00B344E5">
        <w:rPr>
          <w:rFonts w:eastAsia="Times New Roman" w:cs="Times New Roman"/>
        </w:rPr>
        <w:t>και απόδοσης χρηματικών ποσών στην ΣΤΑΣΥ, που προέρχονται από διάθεση εισιτηρίων.</w:t>
      </w:r>
    </w:p>
    <w:p w14:paraId="20B64601" w14:textId="77777777" w:rsidR="004A4550" w:rsidRDefault="000073ED">
      <w:pPr>
        <w:spacing w:line="600" w:lineRule="auto"/>
        <w:ind w:firstLine="720"/>
        <w:jc w:val="both"/>
        <w:rPr>
          <w:rFonts w:eastAsia="Times New Roman" w:cs="Times New Roman"/>
        </w:rPr>
      </w:pPr>
      <w:r w:rsidRPr="00B344E5">
        <w:rPr>
          <w:rFonts w:eastAsia="Times New Roman" w:cs="Times New Roman"/>
        </w:rPr>
        <w:t>Κ</w:t>
      </w:r>
      <w:r>
        <w:rPr>
          <w:rFonts w:eastAsia="Times New Roman" w:cs="Times New Roman"/>
        </w:rPr>
        <w:t>υρίες και κ</w:t>
      </w:r>
      <w:r w:rsidRPr="00B344E5">
        <w:rPr>
          <w:rFonts w:eastAsia="Times New Roman" w:cs="Times New Roman"/>
        </w:rPr>
        <w:t>ύριοι συνάδελφοι, δέχεστε στο σημείο αυτό να λύσουμε τη συνεδρίαση;</w:t>
      </w:r>
    </w:p>
    <w:p w14:paraId="20B64602" w14:textId="77777777" w:rsidR="004A4550" w:rsidRDefault="000073ED">
      <w:pPr>
        <w:spacing w:line="600" w:lineRule="auto"/>
        <w:ind w:firstLine="720"/>
        <w:jc w:val="both"/>
        <w:rPr>
          <w:rFonts w:eastAsia="Times New Roman" w:cs="Times New Roman"/>
          <w:szCs w:val="24"/>
        </w:rPr>
      </w:pPr>
      <w:r w:rsidRPr="00B344E5">
        <w:rPr>
          <w:rFonts w:eastAsia="Times New Roman" w:cs="Times New Roman"/>
          <w:b/>
          <w:szCs w:val="24"/>
        </w:rPr>
        <w:t xml:space="preserve">ΟΛΟΙ ΟΙ ΒΟΥΛΕΥΤΕΣ: </w:t>
      </w:r>
      <w:r w:rsidRPr="00B344E5">
        <w:rPr>
          <w:rFonts w:eastAsia="Times New Roman" w:cs="Times New Roman"/>
          <w:szCs w:val="24"/>
        </w:rPr>
        <w:t>Μάλιστα, μάλιστα.</w:t>
      </w:r>
    </w:p>
    <w:p w14:paraId="20B64603" w14:textId="77777777" w:rsidR="004A4550" w:rsidRDefault="000073E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Με τη συναίνεση του Σώματ</w:t>
      </w:r>
      <w:r>
        <w:rPr>
          <w:rFonts w:eastAsia="Times New Roman" w:cs="Times New Roman"/>
          <w:szCs w:val="24"/>
        </w:rPr>
        <w:t xml:space="preserve">ος και ώρα 20.00΄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Πέμπτη 15 Ιουνίου 2017 και ώρα </w:t>
      </w:r>
      <w:r w:rsidRPr="00B344E5">
        <w:rPr>
          <w:rFonts w:eastAsia="Times New Roman" w:cs="Times New Roman"/>
          <w:szCs w:val="24"/>
        </w:rPr>
        <w:t>9</w:t>
      </w:r>
      <w:r>
        <w:rPr>
          <w:rFonts w:eastAsia="Times New Roman" w:cs="Times New Roman"/>
          <w:szCs w:val="24"/>
        </w:rPr>
        <w:t>.30</w:t>
      </w:r>
      <w:r w:rsidRPr="00B344E5">
        <w:rPr>
          <w:rFonts w:eastAsia="Times New Roman" w:cs="Times New Roman"/>
          <w:szCs w:val="24"/>
        </w:rPr>
        <w:t>΄</w:t>
      </w:r>
      <w:r>
        <w:rPr>
          <w:rFonts w:eastAsia="Times New Roman" w:cs="Times New Roman"/>
          <w:szCs w:val="24"/>
        </w:rPr>
        <w:t>,</w:t>
      </w:r>
      <w:r>
        <w:rPr>
          <w:rFonts w:eastAsia="Times New Roman" w:cs="Times New Roman"/>
          <w:szCs w:val="24"/>
        </w:rPr>
        <w:t xml:space="preserve"> με αντικείμενο εργασιών του Σώματος</w:t>
      </w:r>
      <w:r>
        <w:rPr>
          <w:rFonts w:eastAsia="Times New Roman" w:cs="Times New Roman"/>
          <w:szCs w:val="24"/>
        </w:rPr>
        <w:t>:</w:t>
      </w:r>
      <w:r w:rsidRPr="00B344E5">
        <w:rPr>
          <w:rFonts w:eastAsia="Times New Roman" w:cs="Times New Roman"/>
          <w:szCs w:val="24"/>
        </w:rPr>
        <w:t xml:space="preserve"> κοινοβουλευτικό</w:t>
      </w:r>
      <w:r>
        <w:rPr>
          <w:rFonts w:eastAsia="Times New Roman" w:cs="Times New Roman"/>
          <w:szCs w:val="24"/>
        </w:rPr>
        <w:t xml:space="preserve"> έλεγχο</w:t>
      </w:r>
      <w:r>
        <w:rPr>
          <w:rFonts w:eastAsia="Times New Roman" w:cs="Times New Roman"/>
          <w:szCs w:val="24"/>
        </w:rPr>
        <w:t>,</w:t>
      </w:r>
      <w:r>
        <w:rPr>
          <w:rFonts w:eastAsia="Times New Roman" w:cs="Times New Roman"/>
          <w:szCs w:val="24"/>
        </w:rPr>
        <w:t xml:space="preserve"> συζήτηση επίκαιρων ερωτήσεων.</w:t>
      </w:r>
    </w:p>
    <w:p w14:paraId="20B64604" w14:textId="77777777" w:rsidR="004A4550" w:rsidRDefault="000073ED">
      <w:pPr>
        <w:spacing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ΟΙ ΓΡΑΜΜΑΤΕΙΣ</w:t>
      </w:r>
      <w:r>
        <w:rPr>
          <w:rFonts w:eastAsia="Times New Roman" w:cs="Times New Roman"/>
          <w:szCs w:val="24"/>
        </w:rPr>
        <w:t xml:space="preserve">  </w:t>
      </w:r>
    </w:p>
    <w:p w14:paraId="20B64605" w14:textId="77777777" w:rsidR="004A4550" w:rsidRDefault="004A4550"/>
    <w:p w14:paraId="20B64606" w14:textId="77777777" w:rsidR="004A4550" w:rsidRDefault="004A4550">
      <w:pPr>
        <w:spacing w:line="600" w:lineRule="auto"/>
        <w:ind w:firstLine="720"/>
        <w:jc w:val="both"/>
        <w:rPr>
          <w:rFonts w:eastAsia="Times New Roman"/>
          <w:szCs w:val="24"/>
        </w:rPr>
      </w:pPr>
    </w:p>
    <w:sectPr w:rsidR="004A455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p6Rt49Dl1U1mS20XKsDo/kiQQ38=" w:salt="99EUMjBmov/b9dYcpTzGl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550"/>
    <w:rsid w:val="000073ED"/>
    <w:rsid w:val="004A4550"/>
    <w:rsid w:val="008E2D6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6438F"/>
  <w15:docId w15:val="{F454B906-B3BA-4F12-B64E-CDE63EAC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3204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32045"/>
    <w:rPr>
      <w:rFonts w:ascii="Segoe UI" w:hAnsi="Segoe UI" w:cs="Segoe UI"/>
      <w:sz w:val="18"/>
      <w:szCs w:val="18"/>
    </w:rPr>
  </w:style>
  <w:style w:type="paragraph" w:styleId="a4">
    <w:name w:val="Revision"/>
    <w:hidden/>
    <w:uiPriority w:val="99"/>
    <w:semiHidden/>
    <w:rsid w:val="006B4F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460</MetadataID>
    <Session xmlns="641f345b-441b-4b81-9152-adc2e73ba5e1">Β´</Session>
    <Date xmlns="641f345b-441b-4b81-9152-adc2e73ba5e1">2017-06-11T21:00:00+00:00</Date>
    <Status xmlns="641f345b-441b-4b81-9152-adc2e73ba5e1">
      <Url>http://srv-sp1/praktika/Lists/Incoming_Metadata/EditForm.aspx?ID=460&amp;Source=/praktika/Recordings_Library/Forms/AllItems.aspx</Url>
      <Description>Δημοσιεύτηκε</Description>
    </Status>
    <Meeting xmlns="641f345b-441b-4b81-9152-adc2e73ba5e1">ΡΛΓ´</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97404E-365E-420C-8067-83788BC19FE8}">
  <ds:schemaRefs>
    <ds:schemaRef ds:uri="641f345b-441b-4b81-9152-adc2e73ba5e1"/>
    <ds:schemaRef ds:uri="http://schemas.microsoft.com/office/2006/metadata/properties"/>
    <ds:schemaRef ds:uri="http://www.w3.org/XML/1998/namespace"/>
    <ds:schemaRef ds:uri="http://purl.org/dc/dcmityp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77E72A6F-D714-47AD-A1C7-37F4B2EC14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4656C1-EE73-4EB2-B614-D16027A3EC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129</Pages>
  <Words>22746</Words>
  <Characters>122833</Characters>
  <Application>Microsoft Office Word</Application>
  <DocSecurity>0</DocSecurity>
  <Lines>1023</Lines>
  <Paragraphs>290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2017-06-21T08:38:00Z</dcterms:created>
  <dcterms:modified xsi:type="dcterms:W3CDTF">2017-06-21T08:38:00Z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