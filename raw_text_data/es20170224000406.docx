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6EA44" w14:textId="77777777" w:rsidR="003A4E52" w:rsidRPr="003A4E52" w:rsidRDefault="003A4E52" w:rsidP="003A4E52">
      <w:pPr>
        <w:spacing w:after="0" w:line="360" w:lineRule="auto"/>
        <w:rPr>
          <w:ins w:id="0" w:author="Φλούδα Χριστίνα" w:date="2017-03-02T13:31:00Z"/>
          <w:rFonts w:eastAsia="Times New Roman"/>
          <w:szCs w:val="24"/>
          <w:lang w:eastAsia="en-US"/>
        </w:rPr>
      </w:pPr>
      <w:bookmarkStart w:id="1" w:name="_GoBack"/>
      <w:bookmarkEnd w:id="1"/>
      <w:ins w:id="2" w:author="Φλούδα Χριστίνα" w:date="2017-03-02T13:31:00Z">
        <w:r w:rsidRPr="003A4E5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F5612B0" w14:textId="77777777" w:rsidR="003A4E52" w:rsidRPr="003A4E52" w:rsidRDefault="003A4E52" w:rsidP="003A4E52">
      <w:pPr>
        <w:spacing w:after="0" w:line="360" w:lineRule="auto"/>
        <w:rPr>
          <w:ins w:id="3" w:author="Φλούδα Χριστίνα" w:date="2017-03-02T13:31:00Z"/>
          <w:rFonts w:eastAsia="Times New Roman"/>
          <w:szCs w:val="24"/>
          <w:lang w:eastAsia="en-US"/>
        </w:rPr>
      </w:pPr>
    </w:p>
    <w:p w14:paraId="6417B790" w14:textId="77777777" w:rsidR="003A4E52" w:rsidRPr="003A4E52" w:rsidRDefault="003A4E52" w:rsidP="003A4E52">
      <w:pPr>
        <w:spacing w:after="0" w:line="360" w:lineRule="auto"/>
        <w:rPr>
          <w:ins w:id="4" w:author="Φλούδα Χριστίνα" w:date="2017-03-02T13:31:00Z"/>
          <w:rFonts w:eastAsia="Times New Roman"/>
          <w:szCs w:val="24"/>
          <w:lang w:eastAsia="en-US"/>
        </w:rPr>
      </w:pPr>
      <w:ins w:id="5" w:author="Φλούδα Χριστίνα" w:date="2017-03-02T13:31:00Z">
        <w:r w:rsidRPr="003A4E52">
          <w:rPr>
            <w:rFonts w:eastAsia="Times New Roman"/>
            <w:szCs w:val="24"/>
            <w:lang w:eastAsia="en-US"/>
          </w:rPr>
          <w:t>ΠΙΝΑΚΑΣ ΠΕΡΙΕΧΟΜΕΝΩΝ</w:t>
        </w:r>
      </w:ins>
    </w:p>
    <w:p w14:paraId="7CE9F00B" w14:textId="77777777" w:rsidR="003A4E52" w:rsidRPr="003A4E52" w:rsidRDefault="003A4E52" w:rsidP="003A4E52">
      <w:pPr>
        <w:spacing w:after="0" w:line="360" w:lineRule="auto"/>
        <w:rPr>
          <w:ins w:id="6" w:author="Φλούδα Χριστίνα" w:date="2017-03-02T13:31:00Z"/>
          <w:rFonts w:eastAsia="Times New Roman"/>
          <w:szCs w:val="24"/>
          <w:lang w:eastAsia="en-US"/>
        </w:rPr>
      </w:pPr>
      <w:ins w:id="7" w:author="Φλούδα Χριστίνα" w:date="2017-03-02T13:31:00Z">
        <w:r w:rsidRPr="003A4E52">
          <w:rPr>
            <w:rFonts w:eastAsia="Times New Roman"/>
            <w:szCs w:val="24"/>
            <w:lang w:eastAsia="en-US"/>
          </w:rPr>
          <w:t xml:space="preserve">ΙΖ΄ ΠΕΡΙΟΔΟΣ </w:t>
        </w:r>
      </w:ins>
    </w:p>
    <w:p w14:paraId="35AAC2F1" w14:textId="77777777" w:rsidR="003A4E52" w:rsidRPr="003A4E52" w:rsidRDefault="003A4E52" w:rsidP="003A4E52">
      <w:pPr>
        <w:spacing w:after="0" w:line="360" w:lineRule="auto"/>
        <w:rPr>
          <w:ins w:id="8" w:author="Φλούδα Χριστίνα" w:date="2017-03-02T13:31:00Z"/>
          <w:rFonts w:eastAsia="Times New Roman"/>
          <w:szCs w:val="24"/>
          <w:lang w:eastAsia="en-US"/>
        </w:rPr>
      </w:pPr>
      <w:ins w:id="9" w:author="Φλούδα Χριστίνα" w:date="2017-03-02T13:31:00Z">
        <w:r w:rsidRPr="003A4E52">
          <w:rPr>
            <w:rFonts w:eastAsia="Times New Roman"/>
            <w:szCs w:val="24"/>
            <w:lang w:eastAsia="en-US"/>
          </w:rPr>
          <w:t>ΠΡΟΕΔΡΕΥΟΜΕΝΗΣ ΚΟΙΝΟΒΟΥΛΕΥΤΙΚΗΣ ΔΗΜΟΚΡΑΤΙΑΣ</w:t>
        </w:r>
      </w:ins>
    </w:p>
    <w:p w14:paraId="73057595" w14:textId="77777777" w:rsidR="003A4E52" w:rsidRPr="003A4E52" w:rsidRDefault="003A4E52" w:rsidP="003A4E52">
      <w:pPr>
        <w:spacing w:after="0" w:line="360" w:lineRule="auto"/>
        <w:rPr>
          <w:ins w:id="10" w:author="Φλούδα Χριστίνα" w:date="2017-03-02T13:31:00Z"/>
          <w:rFonts w:eastAsia="Times New Roman"/>
          <w:szCs w:val="24"/>
          <w:lang w:eastAsia="en-US"/>
        </w:rPr>
      </w:pPr>
      <w:ins w:id="11" w:author="Φλούδα Χριστίνα" w:date="2017-03-02T13:31:00Z">
        <w:r w:rsidRPr="003A4E52">
          <w:rPr>
            <w:rFonts w:eastAsia="Times New Roman"/>
            <w:szCs w:val="24"/>
            <w:lang w:eastAsia="en-US"/>
          </w:rPr>
          <w:t>ΣΥΝΟΔΟΣ Β΄</w:t>
        </w:r>
      </w:ins>
    </w:p>
    <w:p w14:paraId="337CD3C2" w14:textId="77777777" w:rsidR="003A4E52" w:rsidRPr="003A4E52" w:rsidRDefault="003A4E52" w:rsidP="003A4E52">
      <w:pPr>
        <w:spacing w:after="0" w:line="360" w:lineRule="auto"/>
        <w:rPr>
          <w:ins w:id="12" w:author="Φλούδα Χριστίνα" w:date="2017-03-02T13:31:00Z"/>
          <w:rFonts w:eastAsia="Times New Roman"/>
          <w:szCs w:val="24"/>
          <w:lang w:eastAsia="en-US"/>
        </w:rPr>
      </w:pPr>
    </w:p>
    <w:p w14:paraId="56D4926A" w14:textId="77777777" w:rsidR="003A4E52" w:rsidRPr="003A4E52" w:rsidRDefault="003A4E52" w:rsidP="003A4E52">
      <w:pPr>
        <w:spacing w:after="0" w:line="360" w:lineRule="auto"/>
        <w:rPr>
          <w:ins w:id="13" w:author="Φλούδα Χριστίνα" w:date="2017-03-02T13:31:00Z"/>
          <w:rFonts w:eastAsia="Times New Roman"/>
          <w:szCs w:val="24"/>
          <w:lang w:eastAsia="en-US"/>
        </w:rPr>
      </w:pPr>
      <w:ins w:id="14" w:author="Φλούδα Χριστίνα" w:date="2017-03-02T13:31:00Z">
        <w:r w:rsidRPr="003A4E52">
          <w:rPr>
            <w:rFonts w:eastAsia="Times New Roman"/>
            <w:szCs w:val="24"/>
            <w:lang w:eastAsia="en-US"/>
          </w:rPr>
          <w:t>ΣΥΝΕΔΡΙΑΣΗ Π΄</w:t>
        </w:r>
      </w:ins>
    </w:p>
    <w:p w14:paraId="3401DDA7" w14:textId="77777777" w:rsidR="003A4E52" w:rsidRPr="003A4E52" w:rsidRDefault="003A4E52" w:rsidP="003A4E52">
      <w:pPr>
        <w:spacing w:after="0" w:line="360" w:lineRule="auto"/>
        <w:rPr>
          <w:ins w:id="15" w:author="Φλούδα Χριστίνα" w:date="2017-03-02T13:31:00Z"/>
          <w:rFonts w:eastAsia="Times New Roman"/>
          <w:szCs w:val="24"/>
          <w:lang w:eastAsia="en-US"/>
        </w:rPr>
      </w:pPr>
      <w:ins w:id="16" w:author="Φλούδα Χριστίνα" w:date="2017-03-02T13:31:00Z">
        <w:r w:rsidRPr="003A4E52">
          <w:rPr>
            <w:rFonts w:eastAsia="Times New Roman"/>
            <w:szCs w:val="24"/>
            <w:lang w:eastAsia="en-US"/>
          </w:rPr>
          <w:t>Παρασκευή  24 Φεβρουαρίου 2017</w:t>
        </w:r>
      </w:ins>
    </w:p>
    <w:p w14:paraId="46A10DC9" w14:textId="77777777" w:rsidR="003A4E52" w:rsidRPr="003A4E52" w:rsidRDefault="003A4E52" w:rsidP="003A4E52">
      <w:pPr>
        <w:spacing w:after="0" w:line="360" w:lineRule="auto"/>
        <w:rPr>
          <w:ins w:id="17" w:author="Φλούδα Χριστίνα" w:date="2017-03-02T13:31:00Z"/>
          <w:rFonts w:eastAsia="Times New Roman"/>
          <w:szCs w:val="24"/>
          <w:lang w:eastAsia="en-US"/>
        </w:rPr>
      </w:pPr>
    </w:p>
    <w:p w14:paraId="2B9AA1C0" w14:textId="77777777" w:rsidR="003A4E52" w:rsidRPr="003A4E52" w:rsidRDefault="003A4E52" w:rsidP="003A4E52">
      <w:pPr>
        <w:spacing w:after="0" w:line="360" w:lineRule="auto"/>
        <w:rPr>
          <w:ins w:id="18" w:author="Φλούδα Χριστίνα" w:date="2017-03-02T13:31:00Z"/>
          <w:rFonts w:eastAsia="Times New Roman"/>
          <w:szCs w:val="24"/>
          <w:lang w:eastAsia="en-US"/>
        </w:rPr>
      </w:pPr>
      <w:ins w:id="19" w:author="Φλούδα Χριστίνα" w:date="2017-03-02T13:31:00Z">
        <w:r w:rsidRPr="003A4E52">
          <w:rPr>
            <w:rFonts w:eastAsia="Times New Roman"/>
            <w:szCs w:val="24"/>
            <w:lang w:eastAsia="en-US"/>
          </w:rPr>
          <w:t>ΘΕΜΑΤΑ</w:t>
        </w:r>
      </w:ins>
    </w:p>
    <w:p w14:paraId="663C1266" w14:textId="77777777" w:rsidR="003A4E52" w:rsidRPr="003A4E52" w:rsidRDefault="003A4E52" w:rsidP="003A4E52">
      <w:pPr>
        <w:spacing w:after="0" w:line="360" w:lineRule="auto"/>
        <w:rPr>
          <w:ins w:id="20" w:author="Φλούδα Χριστίνα" w:date="2017-03-02T13:31:00Z"/>
          <w:rFonts w:eastAsia="Times New Roman"/>
          <w:szCs w:val="24"/>
          <w:lang w:eastAsia="en-US"/>
        </w:rPr>
      </w:pPr>
      <w:ins w:id="21" w:author="Φλούδα Χριστίνα" w:date="2017-03-02T13:31:00Z">
        <w:r w:rsidRPr="003A4E52">
          <w:rPr>
            <w:rFonts w:eastAsia="Times New Roman"/>
            <w:szCs w:val="24"/>
            <w:lang w:eastAsia="en-US"/>
          </w:rPr>
          <w:t xml:space="preserve"> </w:t>
        </w:r>
        <w:r w:rsidRPr="003A4E52">
          <w:rPr>
            <w:rFonts w:eastAsia="Times New Roman"/>
            <w:szCs w:val="24"/>
            <w:lang w:eastAsia="en-US"/>
          </w:rPr>
          <w:br/>
          <w:t xml:space="preserve">Α. ΕΙΔΙΚΑ ΘΕΜΑΤΑ </w:t>
        </w:r>
        <w:r w:rsidRPr="003A4E52">
          <w:rPr>
            <w:rFonts w:eastAsia="Times New Roman"/>
            <w:szCs w:val="24"/>
            <w:lang w:eastAsia="en-US"/>
          </w:rPr>
          <w:br/>
          <w:t xml:space="preserve">1. Επικύρωση Πρακτικών, σελ. </w:t>
        </w:r>
        <w:r w:rsidRPr="003A4E52">
          <w:rPr>
            <w:rFonts w:eastAsia="Times New Roman"/>
            <w:szCs w:val="24"/>
            <w:lang w:eastAsia="en-US"/>
          </w:rPr>
          <w:br/>
          <w:t xml:space="preserve">2.  Άδεια απουσίας των Βουλευτών κ.κ. Γ. Κασαπίδη και Σ. Γεωργιάδη, σελ. </w:t>
        </w:r>
        <w:r w:rsidRPr="003A4E52">
          <w:rPr>
            <w:rFonts w:eastAsia="Times New Roman"/>
            <w:szCs w:val="24"/>
            <w:lang w:eastAsia="en-US"/>
          </w:rPr>
          <w:br/>
          <w:t xml:space="preserve">3. Ανακοινώνεται ότι τη συνεδρίαση παρακολουθούν μαθητές από το 1ο Δημοτικό Σχολείο Αναβύσσου, το 3ο Γυμνάσιο Δράμας, το Γυμνάσιο </w:t>
        </w:r>
        <w:proofErr w:type="spellStart"/>
        <w:r w:rsidRPr="003A4E52">
          <w:rPr>
            <w:rFonts w:eastAsia="Times New Roman"/>
            <w:szCs w:val="24"/>
            <w:lang w:eastAsia="en-US"/>
          </w:rPr>
          <w:t>Φωτολίβου</w:t>
        </w:r>
        <w:proofErr w:type="spellEnd"/>
        <w:r w:rsidRPr="003A4E52">
          <w:rPr>
            <w:rFonts w:eastAsia="Times New Roman"/>
            <w:szCs w:val="24"/>
            <w:lang w:eastAsia="en-US"/>
          </w:rPr>
          <w:t xml:space="preserve"> Δράμας, το 4ο Δημοτικό Σχολείο Αθήνας, το 48ο Γυμνάσιο Αθηνών, το 2ο Γενικό Λύκειο Χανίων και το 3ο Δημοτικό Σχολείο Μαρμάρων Ιωαννίνων, σελ. </w:t>
        </w:r>
        <w:r w:rsidRPr="003A4E52">
          <w:rPr>
            <w:rFonts w:eastAsia="Times New Roman"/>
            <w:szCs w:val="24"/>
            <w:lang w:eastAsia="en-US"/>
          </w:rPr>
          <w:br/>
          <w:t xml:space="preserve">4. Επί διαδικαστικού θέματος, σελ. </w:t>
        </w:r>
        <w:r w:rsidRPr="003A4E52">
          <w:rPr>
            <w:rFonts w:eastAsia="Times New Roman"/>
            <w:szCs w:val="24"/>
            <w:lang w:eastAsia="en-US"/>
          </w:rPr>
          <w:br/>
          <w:t xml:space="preserve">5. Επί προσωπικού θέματος, σελ. </w:t>
        </w:r>
        <w:r w:rsidRPr="003A4E52">
          <w:rPr>
            <w:rFonts w:eastAsia="Times New Roman"/>
            <w:szCs w:val="24"/>
            <w:lang w:eastAsia="en-US"/>
          </w:rPr>
          <w:br/>
          <w:t xml:space="preserve">6. Ανακοινώνεται ότι το Υπουργείο Εργασίας, Κοινωνικής Ασφάλισης και Κοινωνικής Αλληλεγγύης υπέβαλε στη Βουλή το κείμενο της Διεθνούς Σύστασης Εργασίας με αριθμό 204 και τίτλο: «Σύσταση σχετικά με τη μετάβαση από την άτυπη στην επίσημη οικονομία», που υιοθετήθηκε από την 104η Διεθνή Συνδιάσκεψη Εργασίας (Ιούνιος 2015), σελ. </w:t>
        </w:r>
        <w:r w:rsidRPr="003A4E52">
          <w:rPr>
            <w:rFonts w:eastAsia="Times New Roman"/>
            <w:szCs w:val="24"/>
            <w:lang w:eastAsia="en-US"/>
          </w:rPr>
          <w:br/>
          <w:t xml:space="preserve"> </w:t>
        </w:r>
        <w:r w:rsidRPr="003A4E52">
          <w:rPr>
            <w:rFonts w:eastAsia="Times New Roman"/>
            <w:szCs w:val="24"/>
            <w:lang w:eastAsia="en-US"/>
          </w:rPr>
          <w:br/>
          <w:t xml:space="preserve">Β. ΚΟΙΝΟΒΟΥΛΕΥΤΙΚΟΣ ΕΛΕΓΧΟΣ </w:t>
        </w:r>
        <w:r w:rsidRPr="003A4E52">
          <w:rPr>
            <w:rFonts w:eastAsia="Times New Roman"/>
            <w:szCs w:val="24"/>
            <w:lang w:eastAsia="en-US"/>
          </w:rPr>
          <w:br/>
          <w:t>1. Συζήτηση επικαίρων ερωτήσεων:</w:t>
        </w:r>
        <w:r w:rsidRPr="003A4E52">
          <w:rPr>
            <w:rFonts w:eastAsia="Times New Roman"/>
            <w:szCs w:val="24"/>
            <w:lang w:eastAsia="en-US"/>
          </w:rPr>
          <w:br/>
          <w:t xml:space="preserve">    α) Προς τον Πρωθυπουργό, του Προέδρου της Κοινοβουλευτικής Ομάδας της  Ένωσης Κεντρώων κ. Βασιλείου Λεβέντη, με θέμα: «Ερώτημα αναφορικά με το </w:t>
        </w:r>
        <w:proofErr w:type="spellStart"/>
        <w:r w:rsidRPr="003A4E52">
          <w:rPr>
            <w:rFonts w:eastAsia="Times New Roman"/>
            <w:szCs w:val="24"/>
            <w:lang w:eastAsia="en-US"/>
          </w:rPr>
          <w:t>Eurogroup</w:t>
        </w:r>
        <w:proofErr w:type="spellEnd"/>
        <w:r w:rsidRPr="003A4E52">
          <w:rPr>
            <w:rFonts w:eastAsia="Times New Roman"/>
            <w:szCs w:val="24"/>
            <w:lang w:eastAsia="en-US"/>
          </w:rPr>
          <w:t xml:space="preserve">», σελ. </w:t>
        </w:r>
        <w:r w:rsidRPr="003A4E52">
          <w:rPr>
            <w:rFonts w:eastAsia="Times New Roman"/>
            <w:szCs w:val="24"/>
            <w:lang w:eastAsia="en-US"/>
          </w:rPr>
          <w:br/>
          <w:t xml:space="preserve">    β) Προς την Υπουργό Πολιτισμού και Αθλητισμού, σχετικά με «ΑΕΠΙ-Πόρισμα Ορκωτών Λογιστών - Σ/Ν για τη συλλογική διαχείριση δικαιωμάτων πνευματικής ιδιοκτησίας και συγγενικών δικαιωμάτων και για τη χορήγηση </w:t>
        </w:r>
        <w:proofErr w:type="spellStart"/>
        <w:r w:rsidRPr="003A4E52">
          <w:rPr>
            <w:rFonts w:eastAsia="Times New Roman"/>
            <w:szCs w:val="24"/>
            <w:lang w:eastAsia="en-US"/>
          </w:rPr>
          <w:t>πολυεδαφικών</w:t>
        </w:r>
        <w:proofErr w:type="spellEnd"/>
        <w:r w:rsidRPr="003A4E52">
          <w:rPr>
            <w:rFonts w:eastAsia="Times New Roman"/>
            <w:szCs w:val="24"/>
            <w:lang w:eastAsia="en-US"/>
          </w:rPr>
          <w:t xml:space="preserve"> αδειών για </w:t>
        </w:r>
        <w:proofErr w:type="spellStart"/>
        <w:r w:rsidRPr="003A4E52">
          <w:rPr>
            <w:rFonts w:eastAsia="Times New Roman"/>
            <w:szCs w:val="24"/>
            <w:lang w:eastAsia="en-US"/>
          </w:rPr>
          <w:t>επιγραμμικές</w:t>
        </w:r>
        <w:proofErr w:type="spellEnd"/>
        <w:r w:rsidRPr="003A4E52">
          <w:rPr>
            <w:rFonts w:eastAsia="Times New Roman"/>
            <w:szCs w:val="24"/>
            <w:lang w:eastAsia="en-US"/>
          </w:rPr>
          <w:t xml:space="preserve"> χρήσεις μουσικών έργων και άλλα πολιτιστικά θέματα», σελ. </w:t>
        </w:r>
        <w:r w:rsidRPr="003A4E52">
          <w:rPr>
            <w:rFonts w:eastAsia="Times New Roman"/>
            <w:szCs w:val="24"/>
            <w:lang w:eastAsia="en-US"/>
          </w:rPr>
          <w:br/>
          <w:t xml:space="preserve">    γ) Προς την Υπουργό Εργασίας, Κοινωνικής Ασφάλισης και Κοινωνικής Αλληλεγγύης, σχετικά με την επαναλειτουργία του Συμβουλίου Κοινωνικών Ασφαλίσεων, σελ. </w:t>
        </w:r>
        <w:r w:rsidRPr="003A4E52">
          <w:rPr>
            <w:rFonts w:eastAsia="Times New Roman"/>
            <w:szCs w:val="24"/>
            <w:lang w:eastAsia="en-US"/>
          </w:rPr>
          <w:br/>
          <w:t xml:space="preserve">2. Συζήτηση της υπ’ </w:t>
        </w:r>
        <w:proofErr w:type="spellStart"/>
        <w:r w:rsidRPr="003A4E52">
          <w:rPr>
            <w:rFonts w:eastAsia="Times New Roman"/>
            <w:szCs w:val="24"/>
            <w:lang w:eastAsia="en-US"/>
          </w:rPr>
          <w:t>αριθμ</w:t>
        </w:r>
        <w:proofErr w:type="spellEnd"/>
        <w:r w:rsidRPr="003A4E52">
          <w:rPr>
            <w:rFonts w:eastAsia="Times New Roman"/>
            <w:szCs w:val="24"/>
            <w:lang w:eastAsia="en-US"/>
          </w:rPr>
          <w:t xml:space="preserve">. 8/7/2-2-2017 επερώτηση επτά Βουλευτών της  Ένωσης Κεντρώων προς τον Υπουργό Μεταναστευτικής Πολιτικής σχετικά με την ακραία κατάσταση των νησιών του Βορείου Αιγαίου λόγω αυξημένων μεταναστευτικών ροών, σελ. </w:t>
        </w:r>
        <w:r w:rsidRPr="003A4E52">
          <w:rPr>
            <w:rFonts w:eastAsia="Times New Roman"/>
            <w:szCs w:val="24"/>
            <w:lang w:eastAsia="en-US"/>
          </w:rPr>
          <w:br/>
          <w:t xml:space="preserve"> </w:t>
        </w:r>
      </w:ins>
    </w:p>
    <w:p w14:paraId="299AB01E" w14:textId="77777777" w:rsidR="003A4E52" w:rsidRPr="003A4E52" w:rsidRDefault="003A4E52" w:rsidP="003A4E52">
      <w:pPr>
        <w:spacing w:after="0" w:line="360" w:lineRule="auto"/>
        <w:rPr>
          <w:ins w:id="22" w:author="Φλούδα Χριστίνα" w:date="2017-03-02T13:31:00Z"/>
          <w:rFonts w:eastAsia="Times New Roman"/>
          <w:szCs w:val="24"/>
          <w:lang w:eastAsia="en-US"/>
        </w:rPr>
      </w:pPr>
      <w:ins w:id="23" w:author="Φλούδα Χριστίνα" w:date="2017-03-02T13:31:00Z">
        <w:r w:rsidRPr="003A4E52">
          <w:rPr>
            <w:rFonts w:eastAsia="Times New Roman"/>
            <w:szCs w:val="24"/>
            <w:lang w:eastAsia="en-US"/>
          </w:rPr>
          <w:t>ΠΡΟΕΔΡΟΣ</w:t>
        </w:r>
      </w:ins>
    </w:p>
    <w:p w14:paraId="2E63394E" w14:textId="77777777" w:rsidR="003A4E52" w:rsidRPr="003A4E52" w:rsidRDefault="003A4E52" w:rsidP="003A4E52">
      <w:pPr>
        <w:spacing w:after="0" w:line="360" w:lineRule="auto"/>
        <w:rPr>
          <w:ins w:id="24" w:author="Φλούδα Χριστίνα" w:date="2017-03-02T13:31:00Z"/>
          <w:rFonts w:eastAsia="Times New Roman"/>
          <w:szCs w:val="24"/>
          <w:lang w:eastAsia="en-US"/>
        </w:rPr>
      </w:pPr>
      <w:ins w:id="25" w:author="Φλούδα Χριστίνα" w:date="2017-03-02T13:31:00Z">
        <w:r w:rsidRPr="003A4E52">
          <w:rPr>
            <w:rFonts w:eastAsia="Times New Roman"/>
            <w:szCs w:val="24"/>
            <w:lang w:eastAsia="en-US"/>
          </w:rPr>
          <w:t>ΒΟΥΤΣΗΣ Ν. , σελ.</w:t>
        </w:r>
        <w:r w:rsidRPr="003A4E52">
          <w:rPr>
            <w:rFonts w:eastAsia="Times New Roman"/>
            <w:szCs w:val="24"/>
            <w:lang w:eastAsia="en-US"/>
          </w:rPr>
          <w:br/>
        </w:r>
      </w:ins>
    </w:p>
    <w:p w14:paraId="2F9A26F9" w14:textId="77777777" w:rsidR="003A4E52" w:rsidRPr="003A4E52" w:rsidRDefault="003A4E52" w:rsidP="003A4E52">
      <w:pPr>
        <w:spacing w:after="0" w:line="360" w:lineRule="auto"/>
        <w:rPr>
          <w:ins w:id="26" w:author="Φλούδα Χριστίνα" w:date="2017-03-02T13:31:00Z"/>
          <w:rFonts w:eastAsia="Times New Roman"/>
          <w:szCs w:val="24"/>
          <w:lang w:eastAsia="en-US"/>
        </w:rPr>
      </w:pPr>
      <w:ins w:id="27" w:author="Φλούδα Χριστίνα" w:date="2017-03-02T13:31:00Z">
        <w:r w:rsidRPr="003A4E52">
          <w:rPr>
            <w:rFonts w:eastAsia="Times New Roman"/>
            <w:szCs w:val="24"/>
            <w:lang w:eastAsia="en-US"/>
          </w:rPr>
          <w:t>ΠΡΟΕΔΡΕΥΟΝΤΕΣ</w:t>
        </w:r>
      </w:ins>
    </w:p>
    <w:p w14:paraId="47D5FCCB" w14:textId="77777777" w:rsidR="003A4E52" w:rsidRPr="003A4E52" w:rsidRDefault="003A4E52" w:rsidP="003A4E52">
      <w:pPr>
        <w:spacing w:after="0" w:line="360" w:lineRule="auto"/>
        <w:rPr>
          <w:ins w:id="28" w:author="Φλούδα Χριστίνα" w:date="2017-03-02T13:31:00Z"/>
          <w:rFonts w:eastAsia="Times New Roman"/>
          <w:szCs w:val="24"/>
          <w:lang w:eastAsia="en-US"/>
        </w:rPr>
      </w:pPr>
      <w:ins w:id="29" w:author="Φλούδα Χριστίνα" w:date="2017-03-02T13:31:00Z">
        <w:r w:rsidRPr="003A4E52">
          <w:rPr>
            <w:rFonts w:eastAsia="Times New Roman"/>
            <w:szCs w:val="24"/>
            <w:lang w:eastAsia="en-US"/>
          </w:rPr>
          <w:t>ΚΟΥΡΑΚΗΣ Α. , σελ.</w:t>
        </w:r>
        <w:r w:rsidRPr="003A4E52">
          <w:rPr>
            <w:rFonts w:eastAsia="Times New Roman"/>
            <w:szCs w:val="24"/>
            <w:lang w:eastAsia="en-US"/>
          </w:rPr>
          <w:br/>
          <w:t>ΚΡΕΜΑΣΤΙΝΟΣ Δ. , σελ.</w:t>
        </w:r>
        <w:r w:rsidRPr="003A4E52">
          <w:rPr>
            <w:rFonts w:eastAsia="Times New Roman"/>
            <w:szCs w:val="24"/>
            <w:lang w:eastAsia="en-US"/>
          </w:rPr>
          <w:br/>
        </w:r>
      </w:ins>
    </w:p>
    <w:p w14:paraId="774FC585" w14:textId="77777777" w:rsidR="003A4E52" w:rsidRPr="003A4E52" w:rsidRDefault="003A4E52" w:rsidP="003A4E52">
      <w:pPr>
        <w:spacing w:after="0" w:line="360" w:lineRule="auto"/>
        <w:rPr>
          <w:ins w:id="30" w:author="Φλούδα Χριστίνα" w:date="2017-03-02T13:31:00Z"/>
          <w:rFonts w:eastAsia="Times New Roman"/>
          <w:szCs w:val="24"/>
          <w:lang w:eastAsia="en-US"/>
        </w:rPr>
      </w:pPr>
    </w:p>
    <w:p w14:paraId="4A596DFC" w14:textId="77777777" w:rsidR="003A4E52" w:rsidRPr="003A4E52" w:rsidRDefault="003A4E52" w:rsidP="003A4E52">
      <w:pPr>
        <w:spacing w:after="0" w:line="360" w:lineRule="auto"/>
        <w:rPr>
          <w:ins w:id="31" w:author="Φλούδα Χριστίνα" w:date="2017-03-02T13:31:00Z"/>
          <w:rFonts w:eastAsia="Times New Roman"/>
          <w:szCs w:val="24"/>
          <w:lang w:eastAsia="en-US"/>
        </w:rPr>
      </w:pPr>
      <w:ins w:id="32" w:author="Φλούδα Χριστίνα" w:date="2017-03-02T13:31:00Z">
        <w:r w:rsidRPr="003A4E52">
          <w:rPr>
            <w:rFonts w:eastAsia="Times New Roman"/>
            <w:szCs w:val="24"/>
            <w:lang w:eastAsia="en-US"/>
          </w:rPr>
          <w:t>ΟΜΙΛΗΤΕΣ</w:t>
        </w:r>
      </w:ins>
    </w:p>
    <w:p w14:paraId="1A5BB4EB" w14:textId="63DD4153" w:rsidR="003A4E52" w:rsidRDefault="003A4E52" w:rsidP="003A4E52">
      <w:pPr>
        <w:spacing w:line="600" w:lineRule="auto"/>
        <w:ind w:firstLine="720"/>
        <w:jc w:val="both"/>
        <w:rPr>
          <w:ins w:id="33" w:author="Φλούδα Χριστίνα" w:date="2017-03-02T13:31:00Z"/>
          <w:rFonts w:eastAsia="Times New Roman" w:cs="Times New Roman"/>
          <w:szCs w:val="24"/>
        </w:rPr>
        <w:pPrChange w:id="34" w:author="Φλούδα Χριστίνα" w:date="2017-03-02T13:31:00Z">
          <w:pPr>
            <w:spacing w:line="600" w:lineRule="auto"/>
            <w:ind w:firstLine="720"/>
            <w:jc w:val="center"/>
          </w:pPr>
        </w:pPrChange>
      </w:pPr>
      <w:ins w:id="35" w:author="Φλούδα Χριστίνα" w:date="2017-03-02T13:31:00Z">
        <w:r w:rsidRPr="003A4E52">
          <w:rPr>
            <w:rFonts w:eastAsia="Times New Roman"/>
            <w:szCs w:val="24"/>
            <w:lang w:eastAsia="en-US"/>
          </w:rPr>
          <w:br/>
          <w:t>Α. Επί διαδικαστικού θέματος:</w:t>
        </w:r>
        <w:r w:rsidRPr="003A4E52">
          <w:rPr>
            <w:rFonts w:eastAsia="Times New Roman"/>
            <w:szCs w:val="24"/>
            <w:lang w:eastAsia="en-US"/>
          </w:rPr>
          <w:br/>
          <w:t>ΒΟΥΤΣΗΣ Ν. , σελ.</w:t>
        </w:r>
        <w:r w:rsidRPr="003A4E52">
          <w:rPr>
            <w:rFonts w:eastAsia="Times New Roman"/>
            <w:szCs w:val="24"/>
            <w:lang w:eastAsia="en-US"/>
          </w:rPr>
          <w:br/>
          <w:t>ΚΑΜΑΤΕΡΟΣ Η. , σελ.</w:t>
        </w:r>
        <w:r w:rsidRPr="003A4E52">
          <w:rPr>
            <w:rFonts w:eastAsia="Times New Roman"/>
            <w:szCs w:val="24"/>
            <w:lang w:eastAsia="en-US"/>
          </w:rPr>
          <w:br/>
          <w:t>ΚΑΤΣΙΑΝΤΩΝΗΣ Γ. , σελ.</w:t>
        </w:r>
        <w:r w:rsidRPr="003A4E52">
          <w:rPr>
            <w:rFonts w:eastAsia="Times New Roman"/>
            <w:szCs w:val="24"/>
            <w:lang w:eastAsia="en-US"/>
          </w:rPr>
          <w:br/>
          <w:t>ΚΟΥΡΑΚΗΣ Α. , σελ.</w:t>
        </w:r>
        <w:r w:rsidRPr="003A4E52">
          <w:rPr>
            <w:rFonts w:eastAsia="Times New Roman"/>
            <w:szCs w:val="24"/>
            <w:lang w:eastAsia="en-US"/>
          </w:rPr>
          <w:br/>
          <w:t>ΚΡΕΜΑΣΤΙΝΟΣ Δ. , σελ.</w:t>
        </w:r>
        <w:r w:rsidRPr="003A4E52">
          <w:rPr>
            <w:rFonts w:eastAsia="Times New Roman"/>
            <w:szCs w:val="24"/>
            <w:lang w:eastAsia="en-US"/>
          </w:rPr>
          <w:br/>
          <w:t>ΛΟΒΕΡΔΟΣ Α. , σελ.</w:t>
        </w:r>
        <w:r w:rsidRPr="003A4E52">
          <w:rPr>
            <w:rFonts w:eastAsia="Times New Roman"/>
            <w:szCs w:val="24"/>
            <w:lang w:eastAsia="en-US"/>
          </w:rPr>
          <w:br/>
          <w:t>ΜΑΝΤΑΣ Χ. , σελ.</w:t>
        </w:r>
        <w:r w:rsidRPr="003A4E52">
          <w:rPr>
            <w:rFonts w:eastAsia="Times New Roman"/>
            <w:szCs w:val="24"/>
            <w:lang w:eastAsia="en-US"/>
          </w:rPr>
          <w:br/>
          <w:t>ΜΕΓΑΛΟΜΥΣΤΑΚΑΣ Α. , σελ.</w:t>
        </w:r>
        <w:r w:rsidRPr="003A4E52">
          <w:rPr>
            <w:rFonts w:eastAsia="Times New Roman"/>
            <w:szCs w:val="24"/>
            <w:lang w:eastAsia="en-US"/>
          </w:rPr>
          <w:br/>
          <w:t>ΜΕΓΑΛΟΟΙΚΟΝΟΜΟΥ Θ. , σελ.</w:t>
        </w:r>
        <w:r w:rsidRPr="003A4E52">
          <w:rPr>
            <w:rFonts w:eastAsia="Times New Roman"/>
            <w:szCs w:val="24"/>
            <w:lang w:eastAsia="en-US"/>
          </w:rPr>
          <w:br/>
          <w:t>ΜΠΟΥΡΑΣ Α. , σελ.</w:t>
        </w:r>
        <w:r w:rsidRPr="003A4E52">
          <w:rPr>
            <w:rFonts w:eastAsia="Times New Roman"/>
            <w:szCs w:val="24"/>
            <w:lang w:eastAsia="en-US"/>
          </w:rPr>
          <w:br/>
          <w:t>ΣΑΡΙΔΗΣ Ι. , σελ.</w:t>
        </w:r>
        <w:r w:rsidRPr="003A4E52">
          <w:rPr>
            <w:rFonts w:eastAsia="Times New Roman"/>
            <w:szCs w:val="24"/>
            <w:lang w:eastAsia="en-US"/>
          </w:rPr>
          <w:br/>
          <w:t>ΣΚΟΥΡΟΛΙΑΚΟΣ Π. , σελ.</w:t>
        </w:r>
        <w:r w:rsidRPr="003A4E52">
          <w:rPr>
            <w:rFonts w:eastAsia="Times New Roman"/>
            <w:szCs w:val="24"/>
            <w:lang w:eastAsia="en-US"/>
          </w:rPr>
          <w:br/>
          <w:t>ΤΡΑΓΑΚΗΣ Ι. , σελ.</w:t>
        </w:r>
        <w:r w:rsidRPr="003A4E52">
          <w:rPr>
            <w:rFonts w:eastAsia="Times New Roman"/>
            <w:szCs w:val="24"/>
            <w:lang w:eastAsia="en-US"/>
          </w:rPr>
          <w:br/>
        </w:r>
        <w:r w:rsidRPr="003A4E52">
          <w:rPr>
            <w:rFonts w:eastAsia="Times New Roman"/>
            <w:szCs w:val="24"/>
            <w:lang w:eastAsia="en-US"/>
          </w:rPr>
          <w:br/>
          <w:t>Β. Επί προσωπικού θέματος:</w:t>
        </w:r>
        <w:r w:rsidRPr="003A4E52">
          <w:rPr>
            <w:rFonts w:eastAsia="Times New Roman"/>
            <w:szCs w:val="24"/>
            <w:lang w:eastAsia="en-US"/>
          </w:rPr>
          <w:br/>
          <w:t>ΚΑΜΑΤΕΡΟΣ Η. , σελ.</w:t>
        </w:r>
        <w:r w:rsidRPr="003A4E52">
          <w:rPr>
            <w:rFonts w:eastAsia="Times New Roman"/>
            <w:szCs w:val="24"/>
            <w:lang w:eastAsia="en-US"/>
          </w:rPr>
          <w:br/>
          <w:t>ΚΑΤΣΙΑΝΤΩΝΗΣ Γ. , σελ.</w:t>
        </w:r>
        <w:r w:rsidRPr="003A4E52">
          <w:rPr>
            <w:rFonts w:eastAsia="Times New Roman"/>
            <w:szCs w:val="24"/>
            <w:lang w:eastAsia="en-US"/>
          </w:rPr>
          <w:br/>
          <w:t>ΚΟΥΡΑΚΗΣ Α. , σελ.</w:t>
        </w:r>
        <w:r w:rsidRPr="003A4E52">
          <w:rPr>
            <w:rFonts w:eastAsia="Times New Roman"/>
            <w:szCs w:val="24"/>
            <w:lang w:eastAsia="en-US"/>
          </w:rPr>
          <w:br/>
          <w:t>ΜΟΥΖΑΛΑΣ Γ. , σελ.</w:t>
        </w:r>
        <w:r w:rsidRPr="003A4E52">
          <w:rPr>
            <w:rFonts w:eastAsia="Times New Roman"/>
            <w:szCs w:val="24"/>
            <w:lang w:eastAsia="en-US"/>
          </w:rPr>
          <w:br/>
        </w:r>
        <w:r w:rsidRPr="003A4E52">
          <w:rPr>
            <w:rFonts w:eastAsia="Times New Roman"/>
            <w:szCs w:val="24"/>
            <w:lang w:eastAsia="en-US"/>
          </w:rPr>
          <w:br/>
          <w:t>Γ. Επί των επικαίρων ερωτήσεων:</w:t>
        </w:r>
        <w:r w:rsidRPr="003A4E52">
          <w:rPr>
            <w:rFonts w:eastAsia="Times New Roman"/>
            <w:szCs w:val="24"/>
            <w:lang w:eastAsia="en-US"/>
          </w:rPr>
          <w:br/>
          <w:t>ΚΕΓΚΕΡΟΓΛΟΥ Β. , σελ.</w:t>
        </w:r>
        <w:r w:rsidRPr="003A4E52">
          <w:rPr>
            <w:rFonts w:eastAsia="Times New Roman"/>
            <w:szCs w:val="24"/>
            <w:lang w:eastAsia="en-US"/>
          </w:rPr>
          <w:br/>
          <w:t>ΚΕΦΑΛΙΔΟΥ Χ. , σελ.</w:t>
        </w:r>
        <w:r w:rsidRPr="003A4E52">
          <w:rPr>
            <w:rFonts w:eastAsia="Times New Roman"/>
            <w:szCs w:val="24"/>
            <w:lang w:eastAsia="en-US"/>
          </w:rPr>
          <w:br/>
          <w:t>ΚΟΝΙΟΡΔΟΥ Λ. , σελ.</w:t>
        </w:r>
        <w:r w:rsidRPr="003A4E52">
          <w:rPr>
            <w:rFonts w:eastAsia="Times New Roman"/>
            <w:szCs w:val="24"/>
            <w:lang w:eastAsia="en-US"/>
          </w:rPr>
          <w:br/>
          <w:t>ΛΕΒΕΝΤΗΣ Β. , σελ.</w:t>
        </w:r>
        <w:r w:rsidRPr="003A4E52">
          <w:rPr>
            <w:rFonts w:eastAsia="Times New Roman"/>
            <w:szCs w:val="24"/>
            <w:lang w:eastAsia="en-US"/>
          </w:rPr>
          <w:br/>
          <w:t>ΠΕΤΡΟΠΟΥΛΟΣ Α. , σελ.</w:t>
        </w:r>
        <w:r w:rsidRPr="003A4E52">
          <w:rPr>
            <w:rFonts w:eastAsia="Times New Roman"/>
            <w:szCs w:val="24"/>
            <w:lang w:eastAsia="en-US"/>
          </w:rPr>
          <w:br/>
          <w:t>ΤΣΙΠΡΑΣ Α. , σελ.</w:t>
        </w:r>
        <w:r w:rsidRPr="003A4E52">
          <w:rPr>
            <w:rFonts w:eastAsia="Times New Roman"/>
            <w:szCs w:val="24"/>
            <w:lang w:eastAsia="en-US"/>
          </w:rPr>
          <w:br/>
        </w:r>
        <w:r w:rsidRPr="003A4E52">
          <w:rPr>
            <w:rFonts w:eastAsia="Times New Roman"/>
            <w:szCs w:val="24"/>
            <w:lang w:eastAsia="en-US"/>
          </w:rPr>
          <w:br/>
          <w:t>Δ. Επί της επερώτησης:</w:t>
        </w:r>
        <w:r w:rsidRPr="003A4E52">
          <w:rPr>
            <w:rFonts w:eastAsia="Times New Roman"/>
            <w:szCs w:val="24"/>
            <w:lang w:eastAsia="en-US"/>
          </w:rPr>
          <w:br/>
          <w:t>ΒΑΡΒΙΤΣΙΩΤΗΣ Μ. , σελ.</w:t>
        </w:r>
        <w:r w:rsidRPr="003A4E52">
          <w:rPr>
            <w:rFonts w:eastAsia="Times New Roman"/>
            <w:szCs w:val="24"/>
            <w:lang w:eastAsia="en-US"/>
          </w:rPr>
          <w:br/>
          <w:t>ΓΕΩΡΓΙΑΔΗΣ Μ. , σελ.</w:t>
        </w:r>
        <w:r w:rsidRPr="003A4E52">
          <w:rPr>
            <w:rFonts w:eastAsia="Times New Roman"/>
            <w:szCs w:val="24"/>
            <w:lang w:eastAsia="en-US"/>
          </w:rPr>
          <w:br/>
          <w:t>ΘΕΟΧΑΡΟΠΟΥΛΟΣ Α. , σελ.</w:t>
        </w:r>
        <w:r w:rsidRPr="003A4E52">
          <w:rPr>
            <w:rFonts w:eastAsia="Times New Roman"/>
            <w:szCs w:val="24"/>
            <w:lang w:eastAsia="en-US"/>
          </w:rPr>
          <w:br/>
          <w:t>ΚΑΒΑΔΕΛΛΑΣ Δ. , σελ.</w:t>
        </w:r>
        <w:r w:rsidRPr="003A4E52">
          <w:rPr>
            <w:rFonts w:eastAsia="Times New Roman"/>
            <w:szCs w:val="24"/>
            <w:lang w:eastAsia="en-US"/>
          </w:rPr>
          <w:br/>
          <w:t>ΚΑΜΑΤΕΡΟΣ Η. , σελ.</w:t>
        </w:r>
        <w:r w:rsidRPr="003A4E52">
          <w:rPr>
            <w:rFonts w:eastAsia="Times New Roman"/>
            <w:szCs w:val="24"/>
            <w:lang w:eastAsia="en-US"/>
          </w:rPr>
          <w:br/>
          <w:t>ΚΑΣΙΔΙΑΡΗΣ Η. , σελ.</w:t>
        </w:r>
        <w:r w:rsidRPr="003A4E52">
          <w:rPr>
            <w:rFonts w:eastAsia="Times New Roman"/>
            <w:szCs w:val="24"/>
            <w:lang w:eastAsia="en-US"/>
          </w:rPr>
          <w:br/>
          <w:t>ΚΑΤΣΙΑΝΤΩΝΗΣ Γ. , σελ.</w:t>
        </w:r>
        <w:r w:rsidRPr="003A4E52">
          <w:rPr>
            <w:rFonts w:eastAsia="Times New Roman"/>
            <w:szCs w:val="24"/>
            <w:lang w:eastAsia="en-US"/>
          </w:rPr>
          <w:br/>
          <w:t>ΚΑΤΣΩΤΗΣ Χ. , σελ.</w:t>
        </w:r>
        <w:r w:rsidRPr="003A4E52">
          <w:rPr>
            <w:rFonts w:eastAsia="Times New Roman"/>
            <w:szCs w:val="24"/>
            <w:lang w:eastAsia="en-US"/>
          </w:rPr>
          <w:br/>
          <w:t>ΛΥΚΟΥΔΗΣ Σ. , σελ.</w:t>
        </w:r>
        <w:r w:rsidRPr="003A4E52">
          <w:rPr>
            <w:rFonts w:eastAsia="Times New Roman"/>
            <w:szCs w:val="24"/>
            <w:lang w:eastAsia="en-US"/>
          </w:rPr>
          <w:br/>
          <w:t>ΜΕΓΑΛΟΜΥΣΤΑΚΑΣ Α. , σελ.</w:t>
        </w:r>
        <w:r w:rsidRPr="003A4E52">
          <w:rPr>
            <w:rFonts w:eastAsia="Times New Roman"/>
            <w:szCs w:val="24"/>
            <w:lang w:eastAsia="en-US"/>
          </w:rPr>
          <w:br/>
          <w:t>ΜΕΓΑΛΟΟΙΚΟΝΟΜΟΥ Θ. , σελ.</w:t>
        </w:r>
        <w:r w:rsidRPr="003A4E52">
          <w:rPr>
            <w:rFonts w:eastAsia="Times New Roman"/>
            <w:szCs w:val="24"/>
            <w:lang w:eastAsia="en-US"/>
          </w:rPr>
          <w:br/>
          <w:t>ΜΟΥΖΑΛΑΣ Γ. , σελ.</w:t>
        </w:r>
        <w:r w:rsidRPr="003A4E52">
          <w:rPr>
            <w:rFonts w:eastAsia="Times New Roman"/>
            <w:szCs w:val="24"/>
            <w:lang w:eastAsia="en-US"/>
          </w:rPr>
          <w:br/>
          <w:t>ΜΠΑΛΑΦΑΣ Ι. , σελ.</w:t>
        </w:r>
        <w:r w:rsidRPr="003A4E52">
          <w:rPr>
            <w:rFonts w:eastAsia="Times New Roman"/>
            <w:szCs w:val="24"/>
            <w:lang w:eastAsia="en-US"/>
          </w:rPr>
          <w:br/>
          <w:t>ΣΑΡΙΔΗΣ Ι. , σελ.</w:t>
        </w:r>
        <w:r w:rsidRPr="003A4E52">
          <w:rPr>
            <w:rFonts w:eastAsia="Times New Roman"/>
            <w:szCs w:val="24"/>
            <w:lang w:eastAsia="en-US"/>
          </w:rPr>
          <w:br/>
          <w:t>ΦΩΚΑΣ Α. , σελ.</w:t>
        </w:r>
        <w:r w:rsidRPr="003A4E52">
          <w:rPr>
            <w:rFonts w:eastAsia="Times New Roman"/>
            <w:szCs w:val="24"/>
            <w:lang w:eastAsia="en-US"/>
          </w:rPr>
          <w:br/>
        </w:r>
        <w:r w:rsidRPr="003A4E52">
          <w:rPr>
            <w:rFonts w:eastAsia="Times New Roman"/>
            <w:szCs w:val="24"/>
            <w:lang w:eastAsia="en-US"/>
          </w:rPr>
          <w:br/>
          <w:t>ΠΑΡΕΜΒΑΣΕΙΣ:</w:t>
        </w:r>
        <w:r w:rsidRPr="003A4E52">
          <w:rPr>
            <w:rFonts w:eastAsia="Times New Roman"/>
            <w:szCs w:val="24"/>
            <w:lang w:eastAsia="en-US"/>
          </w:rPr>
          <w:br/>
          <w:t>ΒΟΥΛΤΕΨΗ Σ. , σελ.</w:t>
        </w:r>
        <w:r w:rsidRPr="003A4E52">
          <w:rPr>
            <w:rFonts w:eastAsia="Times New Roman"/>
            <w:szCs w:val="24"/>
            <w:lang w:eastAsia="en-US"/>
          </w:rPr>
          <w:br/>
          <w:t>ΚΑΜΜΕΝΟΣ Δ. , σελ.</w:t>
        </w:r>
        <w:r w:rsidRPr="003A4E52">
          <w:rPr>
            <w:rFonts w:eastAsia="Times New Roman"/>
            <w:szCs w:val="24"/>
            <w:lang w:eastAsia="en-US"/>
          </w:rPr>
          <w:br/>
          <w:t>ΚΡΕΜΑΣΤΙΝΟΣ Δ. , σελ.</w:t>
        </w:r>
        <w:r w:rsidRPr="003A4E52">
          <w:rPr>
            <w:rFonts w:eastAsia="Times New Roman"/>
            <w:szCs w:val="24"/>
            <w:lang w:eastAsia="en-US"/>
          </w:rPr>
          <w:br/>
          <w:t>ΜΠΑΛΑΟΥΡΑΣ Γ. , σελ.</w:t>
        </w:r>
        <w:r w:rsidRPr="003A4E52">
          <w:rPr>
            <w:rFonts w:eastAsia="Times New Roman"/>
            <w:szCs w:val="24"/>
            <w:lang w:eastAsia="en-US"/>
          </w:rPr>
          <w:br/>
          <w:t>ΜΠΟΥΡΑΣ Α. , σελ.</w:t>
        </w:r>
        <w:r w:rsidRPr="003A4E52">
          <w:rPr>
            <w:rFonts w:eastAsia="Times New Roman"/>
            <w:szCs w:val="24"/>
            <w:lang w:eastAsia="en-US"/>
          </w:rPr>
          <w:br/>
          <w:t>ΠΑΝΤΖΑΣ Γ. , σελ.</w:t>
        </w:r>
        <w:r w:rsidRPr="003A4E52">
          <w:rPr>
            <w:rFonts w:eastAsia="Times New Roman"/>
            <w:szCs w:val="24"/>
            <w:lang w:eastAsia="en-US"/>
          </w:rPr>
          <w:br/>
          <w:t>ΤΡΑΓΑΚΗΣ Ι. , σελ.</w:t>
        </w:r>
        <w:r w:rsidRPr="003A4E52">
          <w:rPr>
            <w:rFonts w:eastAsia="Times New Roman"/>
            <w:szCs w:val="24"/>
            <w:lang w:eastAsia="en-US"/>
          </w:rPr>
          <w:br/>
          <w:t>ΤΣΙΑΡΑΣ Κ. , σελ.</w:t>
        </w:r>
        <w:r w:rsidRPr="003A4E52">
          <w:rPr>
            <w:rFonts w:eastAsia="Times New Roman"/>
            <w:szCs w:val="24"/>
            <w:lang w:eastAsia="en-US"/>
          </w:rPr>
          <w:br/>
        </w:r>
      </w:ins>
    </w:p>
    <w:p w14:paraId="24594DC4" w14:textId="77777777" w:rsidR="000824F1" w:rsidRDefault="003A4E52">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24594DC5" w14:textId="77777777" w:rsidR="000824F1" w:rsidRDefault="003A4E52">
      <w:pPr>
        <w:spacing w:line="600" w:lineRule="auto"/>
        <w:ind w:firstLine="720"/>
        <w:jc w:val="center"/>
        <w:rPr>
          <w:rFonts w:eastAsia="Times New Roman" w:cs="Times New Roman"/>
          <w:szCs w:val="24"/>
        </w:rPr>
      </w:pPr>
      <w:r>
        <w:rPr>
          <w:rFonts w:eastAsia="Times New Roman" w:cs="Times New Roman"/>
          <w:szCs w:val="24"/>
        </w:rPr>
        <w:t>ΙΖ΄ ΠΕΡΙΟΔΟΣ</w:t>
      </w:r>
    </w:p>
    <w:p w14:paraId="24594DC6" w14:textId="77777777" w:rsidR="000824F1" w:rsidRDefault="003A4E52">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24594DC7" w14:textId="77777777" w:rsidR="000824F1" w:rsidRDefault="003A4E52">
      <w:pPr>
        <w:spacing w:line="600" w:lineRule="auto"/>
        <w:ind w:firstLine="720"/>
        <w:jc w:val="center"/>
        <w:rPr>
          <w:rFonts w:eastAsia="Times New Roman" w:cs="Times New Roman"/>
          <w:szCs w:val="24"/>
        </w:rPr>
      </w:pPr>
      <w:r>
        <w:rPr>
          <w:rFonts w:eastAsia="Times New Roman" w:cs="Times New Roman"/>
          <w:szCs w:val="24"/>
        </w:rPr>
        <w:t>ΣΥΝΟΔΟΣ Β΄</w:t>
      </w:r>
    </w:p>
    <w:p w14:paraId="24594DC8" w14:textId="77777777" w:rsidR="000824F1" w:rsidRDefault="003A4E52">
      <w:pPr>
        <w:spacing w:line="600" w:lineRule="auto"/>
        <w:ind w:firstLine="720"/>
        <w:jc w:val="center"/>
        <w:rPr>
          <w:rFonts w:eastAsia="Times New Roman" w:cs="Times New Roman"/>
          <w:szCs w:val="24"/>
        </w:rPr>
      </w:pPr>
      <w:r>
        <w:rPr>
          <w:rFonts w:eastAsia="Times New Roman" w:cs="Times New Roman"/>
          <w:szCs w:val="24"/>
        </w:rPr>
        <w:t>ΣΥΝΕΔΡΙΑΣΗ  Π΄</w:t>
      </w:r>
    </w:p>
    <w:p w14:paraId="24594DC9" w14:textId="77777777" w:rsidR="000824F1" w:rsidRDefault="003A4E52">
      <w:pPr>
        <w:spacing w:line="600" w:lineRule="auto"/>
        <w:ind w:firstLine="720"/>
        <w:jc w:val="center"/>
        <w:rPr>
          <w:rFonts w:eastAsia="Times New Roman" w:cs="Times New Roman"/>
          <w:szCs w:val="24"/>
        </w:rPr>
      </w:pPr>
      <w:r>
        <w:rPr>
          <w:rFonts w:eastAsia="Times New Roman" w:cs="Times New Roman"/>
          <w:szCs w:val="24"/>
        </w:rPr>
        <w:t>Παρασκευή 24 Φεβρουαρίου 2017</w:t>
      </w:r>
    </w:p>
    <w:p w14:paraId="24594DCA"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Αθήνα, σήμερα στις 24 Φεβρουαρίου 2017, ημέρα Παρασκευή και ώρα 10.30΄</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Προέδρου αυτής κ. </w:t>
      </w:r>
      <w:r w:rsidRPr="000D40F5">
        <w:rPr>
          <w:rFonts w:eastAsia="Times New Roman" w:cs="Times New Roman"/>
          <w:b/>
          <w:szCs w:val="24"/>
        </w:rPr>
        <w:t>ΝΙΚΟΛΑΟΥ ΒΟΥΤΣΗ</w:t>
      </w:r>
      <w:r>
        <w:rPr>
          <w:rFonts w:eastAsia="Times New Roman" w:cs="Times New Roman"/>
          <w:szCs w:val="24"/>
        </w:rPr>
        <w:t>.</w:t>
      </w:r>
    </w:p>
    <w:p w14:paraId="24594DCB" w14:textId="77777777" w:rsidR="000824F1" w:rsidRDefault="003A4E52">
      <w:pPr>
        <w:spacing w:line="600" w:lineRule="auto"/>
        <w:ind w:firstLine="720"/>
        <w:jc w:val="both"/>
        <w:rPr>
          <w:rFonts w:eastAsia="Times New Roman" w:cs="Times New Roman"/>
          <w:szCs w:val="24"/>
        </w:rPr>
      </w:pPr>
      <w:r>
        <w:rPr>
          <w:rFonts w:eastAsia="Times New Roman" w:cs="Times New Roman"/>
          <w:b/>
          <w:bCs/>
          <w:szCs w:val="24"/>
        </w:rPr>
        <w:t xml:space="preserve">ΠΡΟΕΔΡΟΣ (Νικόλαος </w:t>
      </w:r>
      <w:proofErr w:type="spellStart"/>
      <w:r>
        <w:rPr>
          <w:rFonts w:eastAsia="Times New Roman" w:cs="Times New Roman"/>
          <w:b/>
          <w:bCs/>
          <w:szCs w:val="24"/>
        </w:rPr>
        <w:t>Βούτσης</w:t>
      </w:r>
      <w:proofErr w:type="spellEnd"/>
      <w:r>
        <w:rPr>
          <w:rFonts w:eastAsia="Times New Roman" w:cs="Times New Roman"/>
          <w:b/>
          <w:bCs/>
          <w:szCs w:val="24"/>
        </w:rPr>
        <w:t xml:space="preserve">): </w:t>
      </w:r>
      <w:r>
        <w:rPr>
          <w:rFonts w:eastAsia="Times New Roman" w:cs="Times New Roman"/>
          <w:szCs w:val="24"/>
        </w:rPr>
        <w:t>Κυρίες και κύριοι συνάδελφοι, αρχίζει η συνεδρίαση.</w:t>
      </w:r>
    </w:p>
    <w:p w14:paraId="24594DCC"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(ΕΠΙΚΥΡΩΣΗ ΠΡΑΚΤΙΚΩΝ: Σ</w:t>
      </w:r>
      <w:r>
        <w:rPr>
          <w:rFonts w:eastAsia="Times New Roman" w:cs="Times New Roman"/>
          <w:szCs w:val="24"/>
        </w:rPr>
        <w:t>ύμφωνα με την από 23</w:t>
      </w:r>
      <w:r w:rsidRPr="000D40F5">
        <w:rPr>
          <w:rFonts w:eastAsia="Times New Roman" w:cs="Times New Roman"/>
          <w:szCs w:val="24"/>
        </w:rPr>
        <w:t>-</w:t>
      </w:r>
      <w:r>
        <w:rPr>
          <w:rFonts w:eastAsia="Times New Roman" w:cs="Times New Roman"/>
          <w:szCs w:val="24"/>
        </w:rPr>
        <w:t>2</w:t>
      </w:r>
      <w:r w:rsidRPr="000D40F5">
        <w:rPr>
          <w:rFonts w:eastAsia="Times New Roman" w:cs="Times New Roman"/>
          <w:szCs w:val="24"/>
        </w:rPr>
        <w:t>-</w:t>
      </w:r>
      <w:r>
        <w:rPr>
          <w:rFonts w:eastAsia="Times New Roman" w:cs="Times New Roman"/>
          <w:szCs w:val="24"/>
        </w:rPr>
        <w:t>2017 εξουσιοδότηση του Σώματος επικυρώθηκαν με ευθύνη του Προεδρείου τα Πρακτικά της ΟΘ΄ συνεδριάσεώς του, της Πέ</w:t>
      </w:r>
      <w:r>
        <w:rPr>
          <w:rFonts w:eastAsia="Times New Roman" w:cs="Times New Roman"/>
          <w:szCs w:val="24"/>
        </w:rPr>
        <w:lastRenderedPageBreak/>
        <w:t xml:space="preserve">μπτης 23 Φεβρουαρίου 2017, σε ό,τι αφορά την ψήφιση στο σύνολό του σχεδίου νόμου: «Συμπληρωματικά </w:t>
      </w:r>
      <w:r>
        <w:rPr>
          <w:rFonts w:eastAsia="Times New Roman" w:cs="Times New Roman"/>
          <w:szCs w:val="24"/>
        </w:rPr>
        <w:t xml:space="preserve">μέτρα </w:t>
      </w:r>
      <w:r>
        <w:rPr>
          <w:rFonts w:eastAsia="Times New Roman" w:cs="Times New Roman"/>
          <w:szCs w:val="24"/>
        </w:rPr>
        <w:t>εφαρμογής του Κα</w:t>
      </w:r>
      <w:r>
        <w:rPr>
          <w:rFonts w:eastAsia="Times New Roman" w:cs="Times New Roman"/>
          <w:szCs w:val="24"/>
        </w:rPr>
        <w:t>νονισμού (ΕΕ, ΕΥΡΑΤΟΜ) 1141/2014 περί ευρωπαϊκών πολιτικών κομμάτων και ιδρυμάτων, μέτρα επιτάχυνσης του κυβερνητικού έργου αρμοδιότητας Υπουργείου Εσωτερικών και άλλες διατάξεις»)</w:t>
      </w:r>
    </w:p>
    <w:p w14:paraId="24594DCD"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Εισερχόμαστε στη συζήτηση των </w:t>
      </w:r>
    </w:p>
    <w:p w14:paraId="24594DCE" w14:textId="77777777" w:rsidR="000824F1" w:rsidRDefault="003A4E52">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24594DCF" w14:textId="77777777" w:rsidR="000824F1" w:rsidRDefault="003A4E52">
      <w:pPr>
        <w:spacing w:after="0" w:line="600" w:lineRule="auto"/>
        <w:ind w:firstLine="720"/>
        <w:jc w:val="both"/>
        <w:rPr>
          <w:rFonts w:eastAsia="Times New Roman" w:cs="Times New Roman"/>
          <w:szCs w:val="24"/>
        </w:rPr>
      </w:pPr>
      <w:r>
        <w:rPr>
          <w:rFonts w:eastAsia="Times New Roman" w:cs="Times New Roman"/>
          <w:szCs w:val="24"/>
        </w:rPr>
        <w:t>Αρχίζουμε με την με αριθ</w:t>
      </w:r>
      <w:r>
        <w:rPr>
          <w:rFonts w:eastAsia="Times New Roman" w:cs="Times New Roman"/>
          <w:szCs w:val="24"/>
        </w:rPr>
        <w:t>μό</w:t>
      </w:r>
      <w:r>
        <w:rPr>
          <w:rFonts w:eastAsia="Times New Roman" w:cs="Times New Roman"/>
          <w:szCs w:val="24"/>
        </w:rPr>
        <w:t xml:space="preserve"> 510/20/21-2-2017 επίκαιρη ερώτηση του Προέδρου της Κοινοβουλευτικής Ομάδας της Ένωσης Κεντρώων κ. </w:t>
      </w:r>
      <w:r>
        <w:rPr>
          <w:rFonts w:eastAsia="Times New Roman" w:cs="Times New Roman"/>
          <w:bCs/>
          <w:szCs w:val="24"/>
        </w:rPr>
        <w:t>Βασιλείου Λεβέντη</w:t>
      </w:r>
      <w:r>
        <w:rPr>
          <w:rFonts w:eastAsia="Times New Roman" w:cs="Times New Roman"/>
          <w:bCs/>
          <w:szCs w:val="24"/>
        </w:rPr>
        <w:t xml:space="preserve"> προς τον Πρωθυπουργό,</w:t>
      </w:r>
      <w:r>
        <w:rPr>
          <w:rFonts w:eastAsia="Times New Roman" w:cs="Times New Roman"/>
          <w:szCs w:val="24"/>
        </w:rPr>
        <w:t xml:space="preserve"> με θέμα: «Ερώτημα αναφορικά με το </w:t>
      </w:r>
      <w:proofErr w:type="spellStart"/>
      <w:r>
        <w:rPr>
          <w:rFonts w:eastAsia="Times New Roman" w:cs="Times New Roman"/>
          <w:szCs w:val="24"/>
        </w:rPr>
        <w:t>Eurogroup</w:t>
      </w:r>
      <w:proofErr w:type="spellEnd"/>
      <w:r>
        <w:rPr>
          <w:rFonts w:eastAsia="Times New Roman" w:cs="Times New Roman"/>
          <w:szCs w:val="24"/>
        </w:rPr>
        <w:t>».</w:t>
      </w:r>
      <w:r w:rsidRPr="003E4B65">
        <w:rPr>
          <w:rFonts w:eastAsia="Times New Roman" w:cs="Times New Roman"/>
          <w:szCs w:val="24"/>
        </w:rPr>
        <w:t xml:space="preserve"> </w:t>
      </w:r>
    </w:p>
    <w:p w14:paraId="24594DD0" w14:textId="77777777" w:rsidR="000824F1" w:rsidRDefault="003A4E52">
      <w:pPr>
        <w:spacing w:after="0" w:line="600" w:lineRule="auto"/>
        <w:ind w:firstLine="720"/>
        <w:jc w:val="both"/>
        <w:rPr>
          <w:rFonts w:eastAsia="Times New Roman" w:cs="Times New Roman"/>
          <w:szCs w:val="24"/>
        </w:rPr>
      </w:pPr>
      <w:r>
        <w:rPr>
          <w:rFonts w:eastAsia="Times New Roman" w:cs="Times New Roman"/>
          <w:szCs w:val="24"/>
        </w:rPr>
        <w:t>Ο Πρωθυπουργός</w:t>
      </w:r>
      <w:r w:rsidRPr="00777C7C">
        <w:rPr>
          <w:rFonts w:eastAsia="Times New Roman" w:cs="Times New Roman"/>
          <w:szCs w:val="24"/>
        </w:rPr>
        <w:t xml:space="preserve"> </w:t>
      </w:r>
      <w:r>
        <w:rPr>
          <w:rFonts w:eastAsia="Times New Roman" w:cs="Times New Roman"/>
          <w:szCs w:val="24"/>
        </w:rPr>
        <w:t>θα απαντήσει στην ανωτέρω επίκαιρη ερώτηση</w:t>
      </w:r>
      <w:r>
        <w:rPr>
          <w:rFonts w:eastAsia="Times New Roman" w:cs="Times New Roman"/>
          <w:szCs w:val="24"/>
        </w:rPr>
        <w:t xml:space="preserve">, σύμφωνα </w:t>
      </w:r>
      <w:r>
        <w:rPr>
          <w:rFonts w:eastAsia="Times New Roman" w:cs="Times New Roman"/>
          <w:szCs w:val="24"/>
        </w:rPr>
        <w:t>με το άρθρο</w:t>
      </w:r>
      <w:r>
        <w:rPr>
          <w:rFonts w:eastAsia="Times New Roman" w:cs="Times New Roman"/>
          <w:szCs w:val="24"/>
        </w:rPr>
        <w:t xml:space="preserve"> 129 </w:t>
      </w:r>
      <w:r>
        <w:rPr>
          <w:rFonts w:eastAsia="Times New Roman" w:cs="Times New Roman"/>
          <w:szCs w:val="24"/>
        </w:rPr>
        <w:t xml:space="preserve">παράγραφοι 2 και 3 </w:t>
      </w:r>
      <w:r>
        <w:rPr>
          <w:rFonts w:eastAsia="Times New Roman" w:cs="Times New Roman"/>
          <w:szCs w:val="24"/>
        </w:rPr>
        <w:t xml:space="preserve">και </w:t>
      </w:r>
      <w:r>
        <w:rPr>
          <w:rFonts w:eastAsia="Times New Roman" w:cs="Times New Roman"/>
          <w:szCs w:val="24"/>
        </w:rPr>
        <w:t xml:space="preserve">το άρθρο </w:t>
      </w:r>
      <w:r>
        <w:rPr>
          <w:rFonts w:eastAsia="Times New Roman" w:cs="Times New Roman"/>
          <w:szCs w:val="24"/>
        </w:rPr>
        <w:t>132</w:t>
      </w:r>
      <w:r>
        <w:rPr>
          <w:rFonts w:eastAsia="Times New Roman" w:cs="Times New Roman"/>
          <w:szCs w:val="24"/>
        </w:rPr>
        <w:t xml:space="preserve"> παράγραφος 1 του Κανονισμού της Βουλής. </w:t>
      </w:r>
      <w:r>
        <w:rPr>
          <w:rFonts w:eastAsia="Times New Roman" w:cs="Times New Roman"/>
          <w:szCs w:val="24"/>
        </w:rPr>
        <w:t xml:space="preserve">Η διαδικασία είναι γνωστή. Τυπικά στην αρχή έχει τον λόγο για δύο λεπτά ο Πρόεδρος της Κοινοβουλευτικής Ομάδας της Ένωσης Κεντρώων, ύστερα ο Πρωθυπουργός για την </w:t>
      </w:r>
      <w:proofErr w:type="spellStart"/>
      <w:r>
        <w:rPr>
          <w:rFonts w:eastAsia="Times New Roman" w:cs="Times New Roman"/>
          <w:szCs w:val="24"/>
        </w:rPr>
        <w:t>πρ</w:t>
      </w:r>
      <w:r>
        <w:rPr>
          <w:rFonts w:eastAsia="Times New Roman" w:cs="Times New Roman"/>
          <w:szCs w:val="24"/>
        </w:rPr>
        <w:t>ωτολογία</w:t>
      </w:r>
      <w:proofErr w:type="spellEnd"/>
      <w:r>
        <w:rPr>
          <w:rFonts w:eastAsia="Times New Roman" w:cs="Times New Roman"/>
          <w:szCs w:val="24"/>
        </w:rPr>
        <w:t xml:space="preserve"> του για έξι λεπτά, κατόπιν ο Πρόεδρος της Κοινοβουλευτικής Ομάδας </w:t>
      </w:r>
      <w:r>
        <w:rPr>
          <w:rFonts w:eastAsia="Times New Roman" w:cs="Times New Roman"/>
          <w:szCs w:val="24"/>
        </w:rPr>
        <w:lastRenderedPageBreak/>
        <w:t>της Ένωσης Κεντρώων για τέσσερα λεπτά και κλείνει με δευτερολογία για τρία λεπτά ο Πρωθυπουργός.</w:t>
      </w:r>
    </w:p>
    <w:p w14:paraId="24594DD1" w14:textId="77777777" w:rsidR="000824F1" w:rsidRDefault="003A4E52">
      <w:pPr>
        <w:spacing w:line="600" w:lineRule="auto"/>
        <w:ind w:firstLine="720"/>
        <w:jc w:val="both"/>
        <w:rPr>
          <w:rFonts w:eastAsia="Times New Roman"/>
          <w:szCs w:val="24"/>
        </w:rPr>
      </w:pPr>
      <w:r>
        <w:rPr>
          <w:rFonts w:eastAsia="Times New Roman"/>
          <w:szCs w:val="24"/>
        </w:rPr>
        <w:t xml:space="preserve">Αυτοί οι χρόνοι, στον βαθμό, μάλιστα, που είναι σε επίπεδο Αρχηγών </w:t>
      </w:r>
      <w:r>
        <w:rPr>
          <w:rFonts w:eastAsia="Times New Roman"/>
          <w:szCs w:val="24"/>
        </w:rPr>
        <w:t>κ</w:t>
      </w:r>
      <w:r>
        <w:rPr>
          <w:rFonts w:eastAsia="Times New Roman"/>
          <w:szCs w:val="24"/>
        </w:rPr>
        <w:t>ομμάτων η σχετικ</w:t>
      </w:r>
      <w:r>
        <w:rPr>
          <w:rFonts w:eastAsia="Times New Roman"/>
          <w:szCs w:val="24"/>
        </w:rPr>
        <w:t>ή συζήτηση, εφαρμόζονται ελαστικά από το Προεδρείο, όπως και τις προηγούμενες Παρασκευές, έτσι ώστε να γίνεται μια άνετη συζήτηση.</w:t>
      </w:r>
    </w:p>
    <w:p w14:paraId="24594DD2" w14:textId="77777777" w:rsidR="000824F1" w:rsidRDefault="003A4E52">
      <w:pPr>
        <w:spacing w:line="600" w:lineRule="auto"/>
        <w:ind w:firstLine="720"/>
        <w:jc w:val="both"/>
        <w:rPr>
          <w:rFonts w:eastAsia="Times New Roman"/>
          <w:szCs w:val="24"/>
        </w:rPr>
      </w:pPr>
      <w:r>
        <w:rPr>
          <w:rFonts w:eastAsia="Times New Roman"/>
          <w:szCs w:val="24"/>
        </w:rPr>
        <w:t>Κύριε Λεβέντη, έχετε τον λόγο για να αναπτύξετε την ερώτησή σας.</w:t>
      </w:r>
    </w:p>
    <w:p w14:paraId="24594DD3" w14:textId="77777777" w:rsidR="000824F1" w:rsidRDefault="003A4E52">
      <w:pPr>
        <w:spacing w:line="600" w:lineRule="auto"/>
        <w:ind w:firstLine="720"/>
        <w:jc w:val="both"/>
        <w:rPr>
          <w:rFonts w:eastAsia="Times New Roman"/>
          <w:szCs w:val="24"/>
        </w:rPr>
      </w:pPr>
      <w:r>
        <w:rPr>
          <w:rFonts w:eastAsia="Times New Roman"/>
          <w:b/>
          <w:szCs w:val="24"/>
        </w:rPr>
        <w:t>ΒΑΣΙΛΗΣ</w:t>
      </w:r>
      <w:r>
        <w:rPr>
          <w:rFonts w:eastAsia="Times New Roman"/>
          <w:b/>
          <w:szCs w:val="24"/>
        </w:rPr>
        <w:t xml:space="preserve"> ΛΕΒΕΝΤΗΣ (Πρόεδρος της Ένωσης Κεντρώων): </w:t>
      </w:r>
      <w:r>
        <w:rPr>
          <w:rFonts w:eastAsia="Times New Roman"/>
          <w:szCs w:val="24"/>
        </w:rPr>
        <w:t>Καλημέρα στ</w:t>
      </w:r>
      <w:r>
        <w:rPr>
          <w:rFonts w:eastAsia="Times New Roman"/>
          <w:szCs w:val="24"/>
        </w:rPr>
        <w:t>ον κύριο Πρωθυπουργό, στις κυρίες και τους κυρίους Υπουργούς και στις κυρίες και τους κυρίους Βουλευτές.</w:t>
      </w:r>
    </w:p>
    <w:p w14:paraId="24594DD4" w14:textId="77777777" w:rsidR="000824F1" w:rsidRDefault="003A4E52">
      <w:pPr>
        <w:spacing w:line="600" w:lineRule="auto"/>
        <w:ind w:firstLine="720"/>
        <w:jc w:val="both"/>
        <w:rPr>
          <w:rFonts w:eastAsia="Times New Roman"/>
          <w:szCs w:val="24"/>
        </w:rPr>
      </w:pPr>
      <w:r>
        <w:rPr>
          <w:rFonts w:eastAsia="Times New Roman"/>
          <w:szCs w:val="24"/>
        </w:rPr>
        <w:t xml:space="preserve">Όταν με επισκέφθηκε ο κ. </w:t>
      </w:r>
      <w:proofErr w:type="spellStart"/>
      <w:r>
        <w:rPr>
          <w:rFonts w:eastAsia="Times New Roman"/>
          <w:szCs w:val="24"/>
        </w:rPr>
        <w:t>Κατρούγκαλος</w:t>
      </w:r>
      <w:proofErr w:type="spellEnd"/>
      <w:r>
        <w:rPr>
          <w:rFonts w:eastAsia="Times New Roman"/>
          <w:szCs w:val="24"/>
        </w:rPr>
        <w:t xml:space="preserve"> στο γραφείο μου για να μου εγχειρίσει το σχέδιο νόμου για το ασφαλιστικό, διαπίστωσα ότι δεν επρόκειτο περί ασφαλ</w:t>
      </w:r>
      <w:r>
        <w:rPr>
          <w:rFonts w:eastAsia="Times New Roman"/>
          <w:szCs w:val="24"/>
        </w:rPr>
        <w:t>ιστικού, αλλά περί δευτέρου φορολογικού, διότι έβαζε τους πιο επιτυχημένους των πολιτών, δηλαδή αυτούς που έχουν μεγαλύτερους τζίρους, να πληρώσουν τα ασφάλιστρα των αδυνατούντων, αυτών, δηλαδή, που ήταν στα κατώτερα όρια.</w:t>
      </w:r>
    </w:p>
    <w:p w14:paraId="24594DD5" w14:textId="77777777" w:rsidR="000824F1" w:rsidRDefault="003A4E52">
      <w:pPr>
        <w:spacing w:line="600" w:lineRule="auto"/>
        <w:ind w:firstLine="720"/>
        <w:jc w:val="both"/>
        <w:rPr>
          <w:rFonts w:eastAsia="Times New Roman"/>
          <w:szCs w:val="24"/>
        </w:rPr>
      </w:pPr>
      <w:r>
        <w:rPr>
          <w:rFonts w:eastAsia="Times New Roman"/>
          <w:szCs w:val="24"/>
        </w:rPr>
        <w:lastRenderedPageBreak/>
        <w:t xml:space="preserve">Του το τόνισα του κ. </w:t>
      </w:r>
      <w:proofErr w:type="spellStart"/>
      <w:r>
        <w:rPr>
          <w:rFonts w:eastAsia="Times New Roman"/>
          <w:szCs w:val="24"/>
        </w:rPr>
        <w:t>Κατρούγκαλου</w:t>
      </w:r>
      <w:proofErr w:type="spellEnd"/>
      <w:r>
        <w:rPr>
          <w:rFonts w:eastAsia="Times New Roman"/>
          <w:szCs w:val="24"/>
        </w:rPr>
        <w:t xml:space="preserve"> ότι είναι δυσβάσταχτο το φορτίο αυτό για τους ελεύθερους επαγγελματίες και πως αργά η γρήγορα ο νόμος αυτός θα αναγκαζόμασταν να αλλάξει εκ των πραγμάτων.</w:t>
      </w:r>
    </w:p>
    <w:p w14:paraId="24594DD6" w14:textId="77777777" w:rsidR="000824F1" w:rsidRDefault="003A4E52">
      <w:pPr>
        <w:spacing w:line="600" w:lineRule="auto"/>
        <w:ind w:firstLine="720"/>
        <w:jc w:val="both"/>
        <w:rPr>
          <w:rFonts w:eastAsia="Times New Roman"/>
          <w:szCs w:val="24"/>
        </w:rPr>
      </w:pPr>
      <w:r>
        <w:rPr>
          <w:rFonts w:eastAsia="Times New Roman"/>
          <w:szCs w:val="24"/>
        </w:rPr>
        <w:t xml:space="preserve">Όπου γυρίζω, λοιπόν, ιδιαίτερα ανά την ύπαιθρο, μου τίθεται αυτό το θέμα, ότι είναι ασήκωτο αυτό το </w:t>
      </w:r>
      <w:r>
        <w:rPr>
          <w:rFonts w:eastAsia="Times New Roman"/>
          <w:szCs w:val="24"/>
        </w:rPr>
        <w:t>βάρος και ότι έχει οδηγήσει πολλούς στο να κλείνουν τα μπλοκάκια τους και να δηλώνουν αδράνεια εργασιακή. Το αποτέλεσμα θα είναι η μείωση των εσόδων των ασφαλιστικών ταμείων και η περαιτέρω επιδείνωση του προβλήματος. Είναι ένας νόμος, που από την αρχή φάν</w:t>
      </w:r>
      <w:r>
        <w:rPr>
          <w:rFonts w:eastAsia="Times New Roman"/>
          <w:szCs w:val="24"/>
        </w:rPr>
        <w:t>ηκε ότι δεν θα μπορούσε να επιβιώσει.</w:t>
      </w:r>
    </w:p>
    <w:p w14:paraId="24594DD7" w14:textId="77777777" w:rsidR="000824F1" w:rsidRDefault="003A4E52">
      <w:pPr>
        <w:spacing w:line="600" w:lineRule="auto"/>
        <w:ind w:firstLine="720"/>
        <w:jc w:val="both"/>
        <w:rPr>
          <w:rFonts w:eastAsia="Times New Roman"/>
          <w:szCs w:val="24"/>
        </w:rPr>
      </w:pPr>
      <w:r>
        <w:rPr>
          <w:rFonts w:eastAsia="Times New Roman"/>
          <w:szCs w:val="24"/>
        </w:rPr>
        <w:t>Τώρα, βέβαια, βγαίνει ένας αριθμός νέων επαγγελματιών και λένε ότι δίνουν λιγότερο. Εντάξει, βγαίνει ότι δίνουν λιγότερο, αλλά δεν μπορεί να έχουμε δύο εφορίες στην Ελλάδα για κάποιους. Δύο εφορίες είναι ουσιαστικά. Εί</w:t>
      </w:r>
      <w:r>
        <w:rPr>
          <w:rFonts w:eastAsia="Times New Roman"/>
          <w:szCs w:val="24"/>
        </w:rPr>
        <w:t>ναι σε λάθος κατεύθυνση η φιλοσοφία του νόμου.</w:t>
      </w:r>
    </w:p>
    <w:p w14:paraId="24594DD8" w14:textId="77777777" w:rsidR="000824F1" w:rsidRDefault="003A4E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Άλλωστε, για τη φορολόγηση υπάρχει η δυνατότητα να λειτουργήσεις με εισοδηματικά κριτήρια και να εντάξεις στο φορολογικό νομοσχέδιο τα βάρη των πολιτών και όχι να κάνεις για κάθε τομέα που αργοπεθαίνει ένα άλλ</w:t>
      </w:r>
      <w:r>
        <w:rPr>
          <w:rFonts w:eastAsia="Times New Roman" w:cs="Times New Roman"/>
          <w:szCs w:val="24"/>
        </w:rPr>
        <w:t xml:space="preserve">ο νομοσχέδιο, βάζοντας να </w:t>
      </w:r>
      <w:r>
        <w:rPr>
          <w:rFonts w:eastAsia="Times New Roman" w:cs="Times New Roman"/>
          <w:szCs w:val="24"/>
        </w:rPr>
        <w:lastRenderedPageBreak/>
        <w:t xml:space="preserve">πληρώσουν οι ίδιοι και οι ίδιοι. Δεν είναι λύση, γιατί θα φύγουν όλοι όσοι παράγουν σε αυτόν τον τόπο. </w:t>
      </w:r>
    </w:p>
    <w:p w14:paraId="24594DD9" w14:textId="77777777" w:rsidR="000824F1" w:rsidRDefault="003A4E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Νομίζω ότι επ’ αυτού πρέπει να υπάρξει μια διόρθωση. </w:t>
      </w:r>
    </w:p>
    <w:p w14:paraId="24594DDA" w14:textId="77777777" w:rsidR="000824F1" w:rsidRDefault="003A4E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Στο θέμα των συντάξεων εγώ γνωρίζω ότι το ΔΝΤ ζητάει να είναι 1.200 ευρώ</w:t>
      </w:r>
      <w:r>
        <w:rPr>
          <w:rFonts w:eastAsia="Times New Roman" w:cs="Times New Roman"/>
          <w:szCs w:val="24"/>
        </w:rPr>
        <w:t xml:space="preserve"> μεικτά η μεγίστη σύνταξη. Και φοβούμαι ότι η Κυβέρνηση αποκρύπτει αυτό το ποσό που θέλει το ΔΝΤ. Η Κυβέρνηση μιλάει για ενδεχόμενο κοψίματος της προσωπικής διαφοράς. Όμως, στο νομοσχέδιο υποσχεθήκατε προσωπική διαφορά. Γιατί το υποσχεθήκατε και τώρα το πα</w:t>
      </w:r>
      <w:r>
        <w:rPr>
          <w:rFonts w:eastAsia="Times New Roman" w:cs="Times New Roman"/>
          <w:szCs w:val="24"/>
        </w:rPr>
        <w:t xml:space="preserve">ίρνετε πίσω; Είναι, λοιπόν, το συνταξιοδοτικό στον αέρα, διότι υποσχεθήκατε κάτι, το οποίο εξαναγκάζεστε εκ των πραγμάτων να το πάρετε πίσω. </w:t>
      </w:r>
    </w:p>
    <w:p w14:paraId="24594DDB" w14:textId="77777777" w:rsidR="000824F1" w:rsidRDefault="003A4E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Όσον αφορά το θέμα του αφορολογήτου που συζητείται, δεν έχουμε και καμμία επίσημη ατζέντα αλλαγών που θα γίνουν ή μέτρων που θα παρθούν. Δημοσιογραφικές συζητήσεις γίνονται. Η Κυβέρνηση δεν λέει σαφώς τι της ζητούν και εμείς, τα υπόλοιπα κόμματα, συζητάμε </w:t>
      </w:r>
      <w:r>
        <w:rPr>
          <w:rFonts w:eastAsia="Times New Roman" w:cs="Times New Roman"/>
          <w:szCs w:val="24"/>
        </w:rPr>
        <w:t xml:space="preserve">επί δημοσιογραφικών πληροφοριών. </w:t>
      </w:r>
    </w:p>
    <w:p w14:paraId="24594DDC" w14:textId="77777777" w:rsidR="000824F1" w:rsidRDefault="003A4E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Στο θέμα του αφορολογήτου το τσεκούρι είναι προς τα χαμηλά εισοδήματα, διότι όταν κατεβάζεις το αφορολόγητο, εντάσσεις δεκάδες -για να μην πω εκατοντάδες- χιλιάδες ανθρώπους σε κλίμακες τέτοιες όπου πληρώνουν φόρο, ενώ μέχ</w:t>
      </w:r>
      <w:r>
        <w:rPr>
          <w:rFonts w:eastAsia="Times New Roman" w:cs="Times New Roman"/>
          <w:szCs w:val="24"/>
        </w:rPr>
        <w:t xml:space="preserve">ρι τώρα δεν πλήρωναν, ή που πληρώνουν περισσότερο φόρο από ό,τι πλήρωναν. Είναι, λοιπόν, η πτώση του αφορολογήτου ένα χαστούκι στα πάρα πολύ χαμηλά εισοδήματα. </w:t>
      </w:r>
    </w:p>
    <w:p w14:paraId="24594DDD" w14:textId="77777777" w:rsidR="000824F1" w:rsidRDefault="003A4E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άποψη ότι θα υπάρξουν αντίμετρα που θα ισοφαρίσουν αυτά τα βάρη, δεν αποτελεί εγγύηση, γιατί </w:t>
      </w:r>
      <w:r>
        <w:rPr>
          <w:rFonts w:eastAsia="Times New Roman" w:cs="Times New Roman"/>
          <w:szCs w:val="24"/>
        </w:rPr>
        <w:t>πείτε ότι κάποιος δεν έχει σπίτι για να του μειώσουμε τον ΕΝΦΙΑ, γιατί ακούω κάτι και για τον ΕΝΦΙΑ, ότι μπορεί να μειωθεί. Αν κατέβει, λοιπόν, το αφορολόγητο όριο, αυτός θα πληρώσει φόρο. Από πού θα τα πάρει; Και αν μειωθεί ο ΦΠΑ κατά μία μονάδα, διά αυτο</w:t>
      </w:r>
      <w:r>
        <w:rPr>
          <w:rFonts w:eastAsia="Times New Roman" w:cs="Times New Roman"/>
          <w:szCs w:val="24"/>
        </w:rPr>
        <w:t xml:space="preserve">ύ του τρόπου θα περιμένει, αγοράζοντας είδη, αγαθά, να ισοβαθμήσει τέτοιο τσεκούρι, που είναι ένας μισθός ακόμη για έναν που παίρνει 700 ή 800 ευρώ; Είναι ένας μισθός περαιτέρω. Του έχουμε κόψει τους δυο μισθούς των δώρων και πάμε και του κόβουμε και έναν </w:t>
      </w:r>
      <w:r>
        <w:rPr>
          <w:rFonts w:eastAsia="Times New Roman" w:cs="Times New Roman"/>
          <w:szCs w:val="24"/>
        </w:rPr>
        <w:t xml:space="preserve">μισθό ακόμα με την πτώση του αφορολογήτου. </w:t>
      </w:r>
    </w:p>
    <w:p w14:paraId="24594DDE" w14:textId="77777777" w:rsidR="000824F1" w:rsidRDefault="003A4E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Εγώ, επιπλέον, κύριε Πρωθυπουργέ, δεν αντιλαμβάνομαι αυτό που λένε οι κύκλοι -γιατί περί ψιθύρων κύκλων πρόκειται, η </w:t>
      </w:r>
      <w:r>
        <w:rPr>
          <w:rFonts w:eastAsia="Times New Roman" w:cs="Times New Roman"/>
          <w:szCs w:val="24"/>
        </w:rPr>
        <w:lastRenderedPageBreak/>
        <w:t>Κυβέρνηση επισήμως δεν έχει πει τίποτε- πως για ό,τι σκληρά μέτρα ληφθούν, θα έρθουν άλλα, ευερ</w:t>
      </w:r>
      <w:r>
        <w:rPr>
          <w:rFonts w:eastAsia="Times New Roman" w:cs="Times New Roman"/>
          <w:szCs w:val="24"/>
        </w:rPr>
        <w:t>γετικά μέτρα να τα αντισταθμίσουν. Τι είναι αυτό; Δηλαδή, παίρνουμε 10 δραχμές και μετά γυρίζουμε άλλες 10 και άρα μηδέν; Τότε γιατί τις παίρνουμε τις 10; Δεν το καταλαβαίνω. Αν πρόθεσή μας είναι να εξασφαλίσουμε ένα πλεόνασμα -3,5% έστω, που έχουν υποσχεθ</w:t>
      </w:r>
      <w:r>
        <w:rPr>
          <w:rFonts w:eastAsia="Times New Roman" w:cs="Times New Roman"/>
          <w:szCs w:val="24"/>
        </w:rPr>
        <w:t>εί- το να παίρνουμε και άλλα λεφτά και μετά να ερχόμαστε διά νόμου να τα επιστρέφουμε, αυτό τι είδους αλχημεία είναι, τι είδους δοσοληψία είναι; Και τι αποτέλεσμα θα επιφέρει εις το κράτος έναντι των ξένων ιδιαίτερα, αλλά και έναντι των Ελλήνων, έναντι της</w:t>
      </w:r>
      <w:r>
        <w:rPr>
          <w:rFonts w:eastAsia="Times New Roman" w:cs="Times New Roman"/>
          <w:szCs w:val="24"/>
        </w:rPr>
        <w:t xml:space="preserve"> νοημοσύνης μας;</w:t>
      </w:r>
    </w:p>
    <w:p w14:paraId="24594DDF" w14:textId="77777777" w:rsidR="000824F1" w:rsidRDefault="003A4E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Είναι παγκόσμιο φαινόμενο να τίθεται ένα τέτοιο θέμα, «Σου παίρνω κάποια λεφτά, αλλά μη στενοχωριέσαι, στα δίνω πίσω». </w:t>
      </w:r>
    </w:p>
    <w:p w14:paraId="24594DE0" w14:textId="77777777" w:rsidR="000824F1" w:rsidRDefault="003A4E52">
      <w:pPr>
        <w:spacing w:line="600" w:lineRule="auto"/>
        <w:jc w:val="both"/>
        <w:rPr>
          <w:rFonts w:eastAsia="Times New Roman"/>
          <w:szCs w:val="24"/>
        </w:rPr>
      </w:pPr>
      <w:r>
        <w:rPr>
          <w:rFonts w:eastAsia="Times New Roman" w:cs="Times New Roman"/>
          <w:szCs w:val="24"/>
        </w:rPr>
        <w:t xml:space="preserve">Και έρχεται χθες ο κ. </w:t>
      </w:r>
      <w:proofErr w:type="spellStart"/>
      <w:r>
        <w:rPr>
          <w:rFonts w:eastAsia="Times New Roman" w:cs="Times New Roman"/>
          <w:szCs w:val="24"/>
        </w:rPr>
        <w:t>Τσακαλώτος</w:t>
      </w:r>
      <w:proofErr w:type="spellEnd"/>
      <w:r>
        <w:rPr>
          <w:rFonts w:eastAsia="Times New Roman" w:cs="Times New Roman"/>
          <w:szCs w:val="24"/>
        </w:rPr>
        <w:t xml:space="preserve"> -δεν ξέρω αν είναι εδώ ο κ. </w:t>
      </w:r>
      <w:proofErr w:type="spellStart"/>
      <w:r>
        <w:rPr>
          <w:rFonts w:eastAsia="Times New Roman" w:cs="Times New Roman"/>
          <w:szCs w:val="24"/>
        </w:rPr>
        <w:t>Τσακαλώτος</w:t>
      </w:r>
      <w:proofErr w:type="spellEnd"/>
      <w:r>
        <w:rPr>
          <w:rFonts w:eastAsia="Times New Roman" w:cs="Times New Roman"/>
          <w:szCs w:val="24"/>
        </w:rPr>
        <w:t>, χθες κάθισα δίπλα του, αλλά για λόγους τακτ δε</w:t>
      </w:r>
      <w:r>
        <w:rPr>
          <w:rFonts w:eastAsia="Times New Roman" w:cs="Times New Roman"/>
          <w:szCs w:val="24"/>
        </w:rPr>
        <w:t xml:space="preserve">ν του μίλησα, νόμιζα ότι σήμερα θα το συζητούσαμε αυτό το θέμα- και λέει, «Άλλοι θα χάνουν, άλλοι θα κερδίζουν». Και αυτοί που χάνουν; Και τώρα χάνουν κυρίως οι των κατωτέρων ορίων. </w:t>
      </w:r>
      <w:r>
        <w:rPr>
          <w:rFonts w:eastAsia="Times New Roman"/>
          <w:szCs w:val="24"/>
        </w:rPr>
        <w:t xml:space="preserve">Άμα του πάρεις ένα μισθό ακόμη από την πτώση του αφορολογήτου, </w:t>
      </w:r>
      <w:r>
        <w:rPr>
          <w:rFonts w:eastAsia="Times New Roman"/>
          <w:szCs w:val="24"/>
        </w:rPr>
        <w:lastRenderedPageBreak/>
        <w:t xml:space="preserve">πώς θα του </w:t>
      </w:r>
      <w:r>
        <w:rPr>
          <w:rFonts w:eastAsia="Times New Roman"/>
          <w:szCs w:val="24"/>
        </w:rPr>
        <w:t>το δώσεις πίσω; Δεν έχει σπίτι αυτός. Ένας μεγάλος αριθμός ανθρώπων δεν έχει κατοικία, για να πληρώνει ΕΝΦΙΑ, ώστε να μειωθεί κατά τι ο ΕΝΦΙΑ και να κερδίσει κάτι. Αυτός από πού θα πάρει πίσω; Τι θα πάρει πίσω; Δεν θα πάρει τίποτα πίσω.</w:t>
      </w:r>
    </w:p>
    <w:p w14:paraId="24594DE1" w14:textId="77777777" w:rsidR="000824F1" w:rsidRDefault="003A4E52">
      <w:pPr>
        <w:spacing w:line="600" w:lineRule="auto"/>
        <w:ind w:firstLine="720"/>
        <w:jc w:val="both"/>
        <w:rPr>
          <w:rFonts w:eastAsia="Times New Roman"/>
          <w:szCs w:val="24"/>
        </w:rPr>
      </w:pPr>
      <w:r>
        <w:rPr>
          <w:rFonts w:eastAsia="Times New Roman"/>
          <w:szCs w:val="24"/>
        </w:rPr>
        <w:t>Επιπλέον, οι Υπουργ</w:t>
      </w:r>
      <w:r>
        <w:rPr>
          <w:rFonts w:eastAsia="Times New Roman"/>
          <w:szCs w:val="24"/>
        </w:rPr>
        <w:t xml:space="preserve">οί σας, κύριε Πρωθυπουργέ, έλεγαν ότι είναι παράνομο να δεσμεύσεις επόμενες χρονιές και επόμενες κυβερνήσεις. Σας έχω ακούσει εγώ άπειρες φορές σε συζητήσεις στις τηλεοράσεις που λέγατε, «Δεν </w:t>
      </w:r>
      <w:proofErr w:type="spellStart"/>
      <w:r>
        <w:rPr>
          <w:rFonts w:eastAsia="Times New Roman"/>
          <w:szCs w:val="24"/>
        </w:rPr>
        <w:t>δεχόμεθα</w:t>
      </w:r>
      <w:proofErr w:type="spellEnd"/>
      <w:r>
        <w:rPr>
          <w:rFonts w:eastAsia="Times New Roman"/>
          <w:szCs w:val="24"/>
        </w:rPr>
        <w:t xml:space="preserve"> περαιτέρω μέτρα ούτε 1 ευρώ, διότι είναι και παράνομο, </w:t>
      </w:r>
      <w:r>
        <w:rPr>
          <w:rFonts w:eastAsia="Times New Roman"/>
          <w:szCs w:val="24"/>
        </w:rPr>
        <w:t xml:space="preserve">είναι και αντισυνταγματικό». </w:t>
      </w:r>
    </w:p>
    <w:p w14:paraId="24594DE2" w14:textId="77777777" w:rsidR="000824F1" w:rsidRDefault="003A4E52">
      <w:pPr>
        <w:spacing w:line="600" w:lineRule="auto"/>
        <w:ind w:firstLine="720"/>
        <w:jc w:val="both"/>
        <w:rPr>
          <w:rFonts w:eastAsia="Times New Roman"/>
          <w:szCs w:val="24"/>
        </w:rPr>
      </w:pPr>
      <w:r>
        <w:rPr>
          <w:rFonts w:eastAsia="Times New Roman"/>
          <w:szCs w:val="24"/>
        </w:rPr>
        <w:t xml:space="preserve">Θα μου πείτε περί συνταγματικότητας ή αντισυνταγματικότητας να μην ομιλήσουμε, διότι μετά το 2009 δεν νομίζω να γίνεται στην Ελλάδα και τίποτα συνταγματικό. Ούτε οι κόφτες είναι συνταγματικοί ούτε οι </w:t>
      </w:r>
      <w:proofErr w:type="spellStart"/>
      <w:r>
        <w:rPr>
          <w:rFonts w:eastAsia="Times New Roman"/>
          <w:szCs w:val="24"/>
        </w:rPr>
        <w:t>υπερκόφτες</w:t>
      </w:r>
      <w:proofErr w:type="spellEnd"/>
      <w:r>
        <w:rPr>
          <w:rFonts w:eastAsia="Times New Roman"/>
          <w:szCs w:val="24"/>
        </w:rPr>
        <w:t xml:space="preserve"> είναι συνταγματ</w:t>
      </w:r>
      <w:r>
        <w:rPr>
          <w:rFonts w:eastAsia="Times New Roman"/>
          <w:szCs w:val="24"/>
        </w:rPr>
        <w:t xml:space="preserve">ικοί ούτε τα </w:t>
      </w:r>
      <w:proofErr w:type="spellStart"/>
      <w:r>
        <w:rPr>
          <w:rFonts w:eastAsia="Times New Roman"/>
          <w:szCs w:val="24"/>
        </w:rPr>
        <w:t>υπερταμεία</w:t>
      </w:r>
      <w:proofErr w:type="spellEnd"/>
      <w:r>
        <w:rPr>
          <w:rFonts w:eastAsia="Times New Roman"/>
          <w:szCs w:val="24"/>
        </w:rPr>
        <w:t xml:space="preserve"> είναι συνταγματικά. Να </w:t>
      </w:r>
      <w:proofErr w:type="spellStart"/>
      <w:r>
        <w:rPr>
          <w:rFonts w:eastAsia="Times New Roman"/>
          <w:szCs w:val="24"/>
        </w:rPr>
        <w:t>εξηγούμεθα</w:t>
      </w:r>
      <w:proofErr w:type="spellEnd"/>
      <w:r>
        <w:rPr>
          <w:rFonts w:eastAsia="Times New Roman"/>
          <w:szCs w:val="24"/>
        </w:rPr>
        <w:t>.</w:t>
      </w:r>
    </w:p>
    <w:p w14:paraId="24594DE3" w14:textId="77777777" w:rsidR="000824F1" w:rsidRDefault="003A4E52">
      <w:pPr>
        <w:spacing w:line="600" w:lineRule="auto"/>
        <w:ind w:firstLine="720"/>
        <w:jc w:val="both"/>
        <w:rPr>
          <w:rFonts w:eastAsia="Times New Roman"/>
          <w:szCs w:val="24"/>
        </w:rPr>
      </w:pPr>
      <w:r>
        <w:rPr>
          <w:rFonts w:eastAsia="Times New Roman"/>
          <w:szCs w:val="24"/>
        </w:rPr>
        <w:t xml:space="preserve">Επομένως, δεν μας ενοχλεί να υπάρχει και κάτι ακόμη αντισυνταγματικό. Το Σύνταγμα λίγο πολύ το έχουμε κάνει χαλί που το ποδοπατούμε ό,τι ώρα θέλουμε. Δεν είδα να </w:t>
      </w:r>
      <w:proofErr w:type="spellStart"/>
      <w:r>
        <w:rPr>
          <w:rFonts w:eastAsia="Times New Roman"/>
          <w:szCs w:val="24"/>
        </w:rPr>
        <w:t>σεβόμεθα</w:t>
      </w:r>
      <w:proofErr w:type="spellEnd"/>
      <w:r>
        <w:rPr>
          <w:rFonts w:eastAsia="Times New Roman"/>
          <w:szCs w:val="24"/>
        </w:rPr>
        <w:t xml:space="preserve"> το Σύνταγμα ούτε στην Αίθο</w:t>
      </w:r>
      <w:r>
        <w:rPr>
          <w:rFonts w:eastAsia="Times New Roman"/>
          <w:szCs w:val="24"/>
        </w:rPr>
        <w:t>υσα αυτή. Δεν υπάρχει και συνταγμα</w:t>
      </w:r>
      <w:r>
        <w:rPr>
          <w:rFonts w:eastAsia="Times New Roman"/>
          <w:szCs w:val="24"/>
        </w:rPr>
        <w:lastRenderedPageBreak/>
        <w:t xml:space="preserve">τικό δικαστήριο για να επεμβαίνει. Άρα, η καταπάτηση του Συντάγματος είναι ελεύθερη στην Ελλάδα, κυρίες και κύριοι, και ας πούμε την αλήθεια, έστω σε μια τέτοια συζήτηση υπό τόση κρίση και κάτω από το βάρος απαίτησης νέων </w:t>
      </w:r>
      <w:r>
        <w:rPr>
          <w:rFonts w:eastAsia="Times New Roman"/>
          <w:szCs w:val="24"/>
        </w:rPr>
        <w:t>μέτρων.</w:t>
      </w:r>
    </w:p>
    <w:p w14:paraId="24594DE4" w14:textId="77777777" w:rsidR="000824F1" w:rsidRDefault="003A4E52">
      <w:pPr>
        <w:spacing w:line="600" w:lineRule="auto"/>
        <w:ind w:firstLine="720"/>
        <w:jc w:val="both"/>
        <w:rPr>
          <w:rFonts w:eastAsia="Times New Roman"/>
          <w:szCs w:val="24"/>
        </w:rPr>
      </w:pPr>
      <w:r>
        <w:rPr>
          <w:rFonts w:eastAsia="Times New Roman"/>
          <w:szCs w:val="24"/>
        </w:rPr>
        <w:t>Να επανέλθω στο προηγούμενο. Θέτω ένα ερώτημα: Τι είδους φιλοσοφία είναι αυτή; «Παίρνουμε λεφτά, αλλά μην στενοχωριέστε, θα τα γυρίσουμε τα λεφτά»; Δεν το έχω ξανακούσει αυτό. Είναι παγκόσμιο φαινόμενο. Παρακολουθώ και άλλων χωρών το φορολογικό σύσ</w:t>
      </w:r>
      <w:r>
        <w:rPr>
          <w:rFonts w:eastAsia="Times New Roman"/>
          <w:szCs w:val="24"/>
        </w:rPr>
        <w:t xml:space="preserve">τημα και δεν υπάρχουν τέτοια. Προφανώς είναι διαβεβαιώσεις προς εσάς τους Βουλευτές για να ψηφίσετε. </w:t>
      </w:r>
    </w:p>
    <w:p w14:paraId="24594DE5" w14:textId="77777777" w:rsidR="000824F1" w:rsidRDefault="003A4E52">
      <w:pPr>
        <w:spacing w:line="600" w:lineRule="auto"/>
        <w:ind w:firstLine="720"/>
        <w:jc w:val="both"/>
        <w:rPr>
          <w:rFonts w:eastAsia="Times New Roman"/>
          <w:szCs w:val="24"/>
        </w:rPr>
      </w:pPr>
      <w:r>
        <w:rPr>
          <w:rFonts w:eastAsia="Times New Roman"/>
          <w:szCs w:val="24"/>
        </w:rPr>
        <w:t>Οι Βουλευτές, όμως, ενός κόμματος πρέπει να ψηφίζουν αυτό που λέει το κόμμα. Έτσι δεν είναι; Αλλιώς, πρέπει να παραιτούνται και να πηγαίνουν σπίτι τους. Α</w:t>
      </w:r>
      <w:r>
        <w:rPr>
          <w:rFonts w:eastAsia="Times New Roman"/>
          <w:szCs w:val="24"/>
        </w:rPr>
        <w:t xml:space="preserve">υτή είναι η γνώμη μου. Βουλευτής που διαφωνεί, εκτός αν φθάνει στο σημείο να ανατρέψει την Κυβέρνηση, παραδίδει την έδρα -αυτό λέει η ηθική- και έρχεται ο επιλαχών να αναμετρηθεί με τις ευθύνες του. Αυτό, επαναλαμβάνω, λέει η ηθική. </w:t>
      </w:r>
    </w:p>
    <w:p w14:paraId="24594DE6" w14:textId="77777777" w:rsidR="000824F1" w:rsidRDefault="003A4E52">
      <w:pPr>
        <w:spacing w:line="600" w:lineRule="auto"/>
        <w:ind w:firstLine="720"/>
        <w:jc w:val="both"/>
        <w:rPr>
          <w:rFonts w:eastAsia="Times New Roman"/>
          <w:szCs w:val="24"/>
        </w:rPr>
      </w:pPr>
      <w:r>
        <w:rPr>
          <w:rFonts w:eastAsia="Times New Roman"/>
          <w:szCs w:val="24"/>
        </w:rPr>
        <w:lastRenderedPageBreak/>
        <w:t xml:space="preserve">Για τις δημοσκοπήσεις </w:t>
      </w:r>
      <w:r>
        <w:rPr>
          <w:rFonts w:eastAsia="Times New Roman"/>
          <w:szCs w:val="24"/>
        </w:rPr>
        <w:t xml:space="preserve">έχω ζητήσει, κύριε Πρωθυπουργέ, να υπάρξει ανεξάρτητη αρχή ελέγχου των μετρήσεων, διότι ο καθένας βγάζει ό,τι θέλει. Σας έχω πει το παράδειγμα ότι στο δημοψήφισμα έπεσαν όλοι έξω. Ήμουν στην Αμερική. Η μία δημοσκόπηση -της </w:t>
      </w:r>
      <w:r>
        <w:rPr>
          <w:rFonts w:eastAsia="Times New Roman"/>
          <w:szCs w:val="24"/>
        </w:rPr>
        <w:t>«</w:t>
      </w:r>
      <w:r>
        <w:rPr>
          <w:rFonts w:eastAsia="Times New Roman"/>
          <w:szCs w:val="24"/>
          <w:lang w:val="en-US"/>
        </w:rPr>
        <w:t>EUROBRIDGE</w:t>
      </w:r>
      <w:r>
        <w:rPr>
          <w:rFonts w:eastAsia="Times New Roman"/>
          <w:szCs w:val="24"/>
        </w:rPr>
        <w:t>»</w:t>
      </w:r>
      <w:r>
        <w:rPr>
          <w:rFonts w:eastAsia="Times New Roman"/>
          <w:szCs w:val="24"/>
        </w:rPr>
        <w:t>- έδινε 5,5 μονάδες π</w:t>
      </w:r>
      <w:r>
        <w:rPr>
          <w:rFonts w:eastAsia="Times New Roman"/>
          <w:szCs w:val="24"/>
        </w:rPr>
        <w:t>ροβάδισμα στον ΣΥΡΙΖΑ, η άλλη δημοσκόπηση -της «</w:t>
      </w:r>
      <w:r>
        <w:rPr>
          <w:rFonts w:eastAsia="Times New Roman"/>
          <w:szCs w:val="24"/>
          <w:lang w:val="en-US"/>
        </w:rPr>
        <w:t>OPINION</w:t>
      </w:r>
      <w:r>
        <w:rPr>
          <w:rFonts w:eastAsia="Times New Roman"/>
          <w:szCs w:val="24"/>
        </w:rPr>
        <w:t xml:space="preserve">»- έδινε 12,5 μονάδες στον κ. Μητσοτάκη. Και γελούσαν οι ξένοι. </w:t>
      </w:r>
    </w:p>
    <w:p w14:paraId="24594DE7" w14:textId="77777777" w:rsidR="000824F1" w:rsidRDefault="003A4E52">
      <w:pPr>
        <w:spacing w:line="600" w:lineRule="auto"/>
        <w:ind w:firstLine="720"/>
        <w:jc w:val="both"/>
        <w:rPr>
          <w:rFonts w:eastAsia="Times New Roman"/>
          <w:szCs w:val="24"/>
        </w:rPr>
      </w:pPr>
      <w:r>
        <w:rPr>
          <w:rFonts w:eastAsia="Times New Roman"/>
          <w:szCs w:val="24"/>
        </w:rPr>
        <w:t>Δεν μπορεί, λοιπόν, ο καθένας να βγάζει ό,τι θέλει. Πρέπει προτού δημοσιοποιηθεί το αποτέλεσμα μίας μέτρησης, να υπάρχει μία αρχή, να πα</w:t>
      </w:r>
      <w:r>
        <w:rPr>
          <w:rFonts w:eastAsia="Times New Roman"/>
          <w:szCs w:val="24"/>
        </w:rPr>
        <w:t xml:space="preserve">ραδίδονται είτε οι αριθμοί τηλεφώνων που έδωσαν συνέντευξη είτε οι κάλπες, οι ψηφοδόχοι, τα ψηφοδέλτια και οι αναλύσεις, για να ξέρουμε αν είναι έγκαιρο το αποτέλεσμα. Αλλιώς, ο καθένας μπορεί να βγάλει μία δημοσκόπηση ότι προηγείται ο άλλος. Και τι είναι </w:t>
      </w:r>
      <w:r>
        <w:rPr>
          <w:rFonts w:eastAsia="Times New Roman"/>
          <w:szCs w:val="24"/>
        </w:rPr>
        <w:t xml:space="preserve">αυτό; Χρησιμοποιείται ως τρόπος χειραγώγησης της κοινωνίας. </w:t>
      </w:r>
    </w:p>
    <w:p w14:paraId="24594DE8" w14:textId="77777777" w:rsidR="000824F1" w:rsidRDefault="003A4E52">
      <w:pPr>
        <w:spacing w:line="600" w:lineRule="auto"/>
        <w:ind w:firstLine="720"/>
        <w:jc w:val="both"/>
        <w:rPr>
          <w:rFonts w:eastAsia="Times New Roman"/>
          <w:szCs w:val="24"/>
        </w:rPr>
      </w:pPr>
      <w:r>
        <w:rPr>
          <w:rFonts w:eastAsia="Times New Roman"/>
          <w:szCs w:val="24"/>
        </w:rPr>
        <w:t xml:space="preserve">Θα περάσει η θητεία σας, κύριε Τσίπρα, και δεν θα θεραπεύσουμε τον τομέα των δημοσκοπήσεων και έτσι ο καθένας θα μπορεί να κάνει ό,τι θέλει στον τόπο αυτό. </w:t>
      </w:r>
    </w:p>
    <w:p w14:paraId="24594DE9" w14:textId="77777777" w:rsidR="000824F1" w:rsidRDefault="003A4E52">
      <w:pPr>
        <w:spacing w:line="600" w:lineRule="auto"/>
        <w:ind w:firstLine="720"/>
        <w:jc w:val="both"/>
        <w:rPr>
          <w:rFonts w:eastAsia="Times New Roman"/>
          <w:szCs w:val="24"/>
        </w:rPr>
      </w:pPr>
      <w:r>
        <w:rPr>
          <w:rFonts w:eastAsia="Times New Roman"/>
          <w:szCs w:val="24"/>
        </w:rPr>
        <w:lastRenderedPageBreak/>
        <w:t>Εκτός κι αν έχετε και εσείς του ΠΑΣΟΚ την παλιά αντίληψη, ότι μπορεί να μην σας συμφέρουν τώρα οι δημοσκοπήσεις, αλλά καλύτερα να μείνει αυτό το χάος, γιατί θα έρθει η στιγμή που και η άλλη κυβέρνηση θα φθαρεί και θα είστε εσείς οι ωφελούμενοι από τις μετρ</w:t>
      </w:r>
      <w:r>
        <w:rPr>
          <w:rFonts w:eastAsia="Times New Roman"/>
          <w:szCs w:val="24"/>
        </w:rPr>
        <w:t>ήσεις. Υπάρχει και αυτή η σκέψη. Ο δικομματισμός τα τελευταία πενήντα χρόνια στην Ελλάδα έτσι λειτούργησε: «Άστους να κυβερνήσουν. Πού θα πάνε; Θα φθαρούν. Εμείς θα έρθουμε». Οι αντιλήψεις του «ώριμου φρούτου». Ο τομέας αυτός, όμως, θα είναι εξίσου νοσηρός</w:t>
      </w:r>
      <w:r>
        <w:rPr>
          <w:rFonts w:eastAsia="Times New Roman"/>
          <w:szCs w:val="24"/>
        </w:rPr>
        <w:t xml:space="preserve"> με τη διαφθορά και τη διαπλοκή.</w:t>
      </w:r>
    </w:p>
    <w:p w14:paraId="24594DEA"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Ξέρετε είναι πολύ σημαντικό, γιατί ηγούμενος ενός κόμματος </w:t>
      </w:r>
      <w:r>
        <w:rPr>
          <w:rFonts w:eastAsia="Times New Roman" w:cs="Times New Roman"/>
          <w:szCs w:val="24"/>
        </w:rPr>
        <w:t xml:space="preserve">που </w:t>
      </w:r>
      <w:r>
        <w:rPr>
          <w:rFonts w:eastAsia="Times New Roman" w:cs="Times New Roman"/>
          <w:szCs w:val="24"/>
        </w:rPr>
        <w:t>έκανε σαράντα χρόνια να μπει στη Βουλή εξαιτίας της λογικής της χαμένης ψήφου. Όπου γυρνούσα, μου έλεγαν «ωραίες οι αντιλήψεις σου, αφού όμως το κόμμα δεν μπαίν</w:t>
      </w:r>
      <w:r>
        <w:rPr>
          <w:rFonts w:eastAsia="Times New Roman" w:cs="Times New Roman"/>
          <w:szCs w:val="24"/>
        </w:rPr>
        <w:t>ει γιατί να δαπανήσουμε την ψήφο μας; Τη δίνουμε εκεί που θα πιάσει τόπο».</w:t>
      </w:r>
    </w:p>
    <w:p w14:paraId="24594DEB"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Φτάσαμε λοιπόν στον Ιανουάριο του 2015 που η Ένωση Κεντρώων πήρε 1,8% πανελληνίως και 5,5% στη Θεσσαλονίκη και ούτε οι τοπικές </w:t>
      </w:r>
      <w:proofErr w:type="spellStart"/>
      <w:r>
        <w:rPr>
          <w:rFonts w:eastAsia="Times New Roman" w:cs="Times New Roman"/>
          <w:szCs w:val="24"/>
        </w:rPr>
        <w:t>δημοσκοπικές</w:t>
      </w:r>
      <w:proofErr w:type="spellEnd"/>
      <w:r>
        <w:rPr>
          <w:rFonts w:eastAsia="Times New Roman" w:cs="Times New Roman"/>
          <w:szCs w:val="24"/>
        </w:rPr>
        <w:t xml:space="preserve"> εταιρείες της Θεσσαλονίκης δεν είχαν εντο</w:t>
      </w:r>
      <w:r>
        <w:rPr>
          <w:rFonts w:eastAsia="Times New Roman" w:cs="Times New Roman"/>
          <w:szCs w:val="24"/>
        </w:rPr>
        <w:t xml:space="preserve">πίσει αυτό το 5,5%, αλλά το 1,8% πανελληνίως. </w:t>
      </w:r>
    </w:p>
    <w:p w14:paraId="24594DEC"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Έβαζαν τον Καρατζαφέρη που έπιασε μηδέν και κάτι και εμάς μας έδιναν μηδέν. Άρα, κι αυτοί που έδωσαν το 1,8% τον Ιανουάριο του 2015 ήταν ήρωες, γιατί το έδωσαν γνωρίζοντας ότι δεν θα πάρουμε τίποτα. Είναι μείζ</w:t>
      </w:r>
      <w:r>
        <w:rPr>
          <w:rFonts w:eastAsia="Times New Roman" w:cs="Times New Roman"/>
          <w:szCs w:val="24"/>
        </w:rPr>
        <w:t>ον το θέμα και είναι ευκαιρία στη θητεία ενός Πρωθυπουργού που θέλει να κάνει προσπάθειες…</w:t>
      </w:r>
    </w:p>
    <w:p w14:paraId="24594DED"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Κύριε Πρόεδρε, έχετε και τη δευτερολογία σας για να συμπληρώσετε.</w:t>
      </w:r>
    </w:p>
    <w:p w14:paraId="24594DEE"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Θέλω επίσης να ξέρετε</w:t>
      </w:r>
      <w:r>
        <w:rPr>
          <w:rFonts w:eastAsia="Times New Roman" w:cs="Times New Roman"/>
          <w:szCs w:val="24"/>
        </w:rPr>
        <w:t xml:space="preserve"> ότι υπάρχει ανησυχία ανά το πανελλήνιο με όλα αυτά. Με ρωτούν αν θα κλείσουν οι αξιολογήσεις. Υπάρχει ένας εκνευρισμός. Γιατί τραβήξατε τόσο πολύ το χρόνο; Άλλωστε δεν κερδίζουμε τίποτα. Θα έρθουν την Τρίτη, θα πουν ό,τι έχουν να πουν θα τα δεχτούμε όλα κ</w:t>
      </w:r>
      <w:r>
        <w:rPr>
          <w:rFonts w:eastAsia="Times New Roman" w:cs="Times New Roman"/>
          <w:szCs w:val="24"/>
        </w:rPr>
        <w:t>αι απλά θα…</w:t>
      </w:r>
    </w:p>
    <w:p w14:paraId="24594DEF"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ΓΕΩΡΓΙΟΣ ΠΑΝΤΖΑΣ: </w:t>
      </w:r>
      <w:r>
        <w:rPr>
          <w:rFonts w:eastAsia="Times New Roman" w:cs="Times New Roman"/>
          <w:szCs w:val="24"/>
        </w:rPr>
        <w:t>Άποψή σας.</w:t>
      </w:r>
    </w:p>
    <w:p w14:paraId="24594DF0"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Αμφιβάλλετε, κύριε </w:t>
      </w:r>
      <w:proofErr w:type="spellStart"/>
      <w:r>
        <w:rPr>
          <w:rFonts w:eastAsia="Times New Roman" w:cs="Times New Roman"/>
          <w:szCs w:val="24"/>
        </w:rPr>
        <w:t>Πάντζα</w:t>
      </w:r>
      <w:proofErr w:type="spellEnd"/>
      <w:r>
        <w:rPr>
          <w:rFonts w:eastAsia="Times New Roman" w:cs="Times New Roman"/>
          <w:szCs w:val="24"/>
        </w:rPr>
        <w:t xml:space="preserve">, ότι θα τα δεχτούμε όλα; Άποψή μου, θα το δούμε, κοντός ψαλμός. </w:t>
      </w:r>
    </w:p>
    <w:p w14:paraId="24594DF1"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Θα λέτε βέβαια εσείς ότι θα ληφθούν αντίμετρα, το γνωστό τροπάριο περί αντι</w:t>
      </w:r>
      <w:r>
        <w:rPr>
          <w:rFonts w:eastAsia="Times New Roman" w:cs="Times New Roman"/>
          <w:szCs w:val="24"/>
        </w:rPr>
        <w:t xml:space="preserve">μέτρων, αλλά ο λαός θα πληρώσει τα σκληρά μέτρα. </w:t>
      </w:r>
    </w:p>
    <w:p w14:paraId="24594DF2"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 xml:space="preserve">ΜΠΑΛΑΟΥΡΑΣ: </w:t>
      </w:r>
      <w:r>
        <w:rPr>
          <w:rFonts w:eastAsia="Times New Roman" w:cs="Times New Roman"/>
          <w:szCs w:val="24"/>
        </w:rPr>
        <w:t>Τα αντίμετρα θα τα ψηφίσετε;</w:t>
      </w:r>
    </w:p>
    <w:p w14:paraId="24594DF3"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Μπαλαούρα</w:t>
      </w:r>
      <w:proofErr w:type="spellEnd"/>
      <w:r>
        <w:rPr>
          <w:rFonts w:eastAsia="Times New Roman" w:cs="Times New Roman"/>
          <w:szCs w:val="24"/>
        </w:rPr>
        <w:t>, μην προχωράτε τόσο πολύ, σας παρακαλώ.</w:t>
      </w:r>
    </w:p>
    <w:p w14:paraId="24594DF4"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Αφήστε τα αντίμετρα. Πρώτα ψηφίζετε τα αντίμετρα και μετά τα μέτρα; Είναι λίγο οξύμωρο. Θα ξεκινήσουμε ανάποδα; </w:t>
      </w:r>
    </w:p>
    <w:p w14:paraId="24594DF5" w14:textId="77777777" w:rsidR="000824F1" w:rsidRDefault="003A4E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24594DF6"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Υπάρχουν δυο Τούρκοι που ήρθαν και ζητούν άσυλο. Θα μου πείτε, τι σχέση έχει αυτό με την ε</w:t>
      </w:r>
      <w:r>
        <w:rPr>
          <w:rFonts w:eastAsia="Times New Roman" w:cs="Times New Roman"/>
          <w:szCs w:val="24"/>
        </w:rPr>
        <w:t xml:space="preserve">ρώτηση για το </w:t>
      </w:r>
      <w:proofErr w:type="spellStart"/>
      <w:r>
        <w:rPr>
          <w:rFonts w:eastAsia="Times New Roman" w:cs="Times New Roman"/>
          <w:szCs w:val="24"/>
          <w:lang w:val="en-US"/>
        </w:rPr>
        <w:t>Eurogroup</w:t>
      </w:r>
      <w:proofErr w:type="spellEnd"/>
      <w:r>
        <w:rPr>
          <w:rFonts w:eastAsia="Times New Roman" w:cs="Times New Roman"/>
          <w:szCs w:val="24"/>
        </w:rPr>
        <w:t xml:space="preserve">; Σας λέω όμως ποιες ερωτήσεις γίνονται όπου γυρίζω μέσα στη χώρα. Όπου πηγαίνω μου λένε όλοι «φοβάσαι θερμό επεισόδιο»; Να μην τα πούμε στην Αίθουσα αυτή; </w:t>
      </w:r>
    </w:p>
    <w:p w14:paraId="24594DF7"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Υπάρχουν δυο Τούρκοι που ήρθαν που είναι ωρολογιακές βόμβες. Λένε ότι αυτοί </w:t>
      </w:r>
      <w:r>
        <w:rPr>
          <w:rFonts w:eastAsia="Times New Roman" w:cs="Times New Roman"/>
          <w:szCs w:val="24"/>
        </w:rPr>
        <w:t xml:space="preserve">εντάσσονται στην ομάδα που πήγαν </w:t>
      </w:r>
      <w:r>
        <w:rPr>
          <w:rFonts w:eastAsia="Times New Roman" w:cs="Times New Roman"/>
          <w:szCs w:val="24"/>
        </w:rPr>
        <w:lastRenderedPageBreak/>
        <w:t xml:space="preserve">να δολοφονήσουν τον </w:t>
      </w:r>
      <w:proofErr w:type="spellStart"/>
      <w:r>
        <w:rPr>
          <w:rFonts w:eastAsia="Times New Roman" w:cs="Times New Roman"/>
          <w:szCs w:val="24"/>
        </w:rPr>
        <w:t>Ερντογάν</w:t>
      </w:r>
      <w:proofErr w:type="spellEnd"/>
      <w:r>
        <w:rPr>
          <w:rFonts w:eastAsia="Times New Roman" w:cs="Times New Roman"/>
          <w:szCs w:val="24"/>
        </w:rPr>
        <w:t xml:space="preserve">. Είναι λοιπόν πολύ σοβαρό το θέμα, είναι τεράστιο το θέμα. </w:t>
      </w:r>
    </w:p>
    <w:p w14:paraId="24594DF8"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Μαζεύτηκαν, λέει, στο ΣΥΡΙΖΑ Βουλευτές για να μην γίνουν εξοπλισμοί. Εγώ με τον κ. Καμμένο δεν έχω κα</w:t>
      </w:r>
      <w:r>
        <w:rPr>
          <w:rFonts w:eastAsia="Times New Roman" w:cs="Times New Roman"/>
          <w:szCs w:val="24"/>
        </w:rPr>
        <w:t>μ</w:t>
      </w:r>
      <w:r>
        <w:rPr>
          <w:rFonts w:eastAsia="Times New Roman" w:cs="Times New Roman"/>
          <w:szCs w:val="24"/>
        </w:rPr>
        <w:t>μία ιδεολογική σχέση, όμως ο εξο</w:t>
      </w:r>
      <w:r>
        <w:rPr>
          <w:rFonts w:eastAsia="Times New Roman" w:cs="Times New Roman"/>
          <w:szCs w:val="24"/>
        </w:rPr>
        <w:t xml:space="preserve">πλισμός των Ενόπλων Δυνάμεων μάς βρίσκει αντίθετους; Το να πάρουμε αεροπλάνα ισοδύναμα με των Τούρκων μπορεί να είναι επαχθές οικονομικά στη συγκυρία που </w:t>
      </w:r>
      <w:proofErr w:type="spellStart"/>
      <w:r>
        <w:rPr>
          <w:rFonts w:eastAsia="Times New Roman" w:cs="Times New Roman"/>
          <w:szCs w:val="24"/>
        </w:rPr>
        <w:t>ευρισκόμεθα</w:t>
      </w:r>
      <w:proofErr w:type="spellEnd"/>
      <w:r>
        <w:rPr>
          <w:rFonts w:eastAsia="Times New Roman" w:cs="Times New Roman"/>
          <w:szCs w:val="24"/>
        </w:rPr>
        <w:t xml:space="preserve">, είναι όμως κακό; </w:t>
      </w:r>
    </w:p>
    <w:p w14:paraId="24594DF9"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Είμαστε δηλαδή υπέρ της υπεροπλίας των Τούρκων, να παίζουμε με τη φωτιά</w:t>
      </w:r>
      <w:r>
        <w:rPr>
          <w:rFonts w:eastAsia="Times New Roman" w:cs="Times New Roman"/>
          <w:szCs w:val="24"/>
        </w:rPr>
        <w:t xml:space="preserve"> και εκ του ασφαλούς αυτοί να απειλούν; Το ότι μαζεύτηκαν Βουλευτές με σκοπό να μην γίνουν εξοπλισμοί, δεν μου άρεσε. Αυτοί οι Βουλευτές τι είναι; Προτίθενται να παραδώσουν τα νησιά; Είναι υπέρ του «τρώγε, πίνε και ευφραίνου και ας κινδυνεύει η χώρα σου»; </w:t>
      </w:r>
    </w:p>
    <w:p w14:paraId="24594DFA"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Έχω ένα παράπονο. Παρουσιάζονται δικοί σας Βουλευτές, του ΣΥΡΙΖΑ που λένε ότι είναι κατά του ευρώ. Ένας είπε ότι είναι υπέρ της Βενεζουέλας κλπ</w:t>
      </w:r>
      <w:r>
        <w:rPr>
          <w:rFonts w:eastAsia="Times New Roman" w:cs="Times New Roman"/>
          <w:szCs w:val="24"/>
        </w:rPr>
        <w:t>..</w:t>
      </w:r>
      <w:r>
        <w:rPr>
          <w:rFonts w:eastAsia="Times New Roman" w:cs="Times New Roman"/>
          <w:szCs w:val="24"/>
        </w:rPr>
        <w:t xml:space="preserve"> Τι είναι αυτά τα πράγματα; Βουλευτές δηλαδή του ελληνικού Κοινοβουλίου, που υποτίθεται ότι </w:t>
      </w:r>
      <w:r>
        <w:rPr>
          <w:rFonts w:eastAsia="Times New Roman" w:cs="Times New Roman"/>
          <w:szCs w:val="24"/>
        </w:rPr>
        <w:lastRenderedPageBreak/>
        <w:t>στηρίζουν μια Κυβέ</w:t>
      </w:r>
      <w:r>
        <w:rPr>
          <w:rFonts w:eastAsia="Times New Roman" w:cs="Times New Roman"/>
          <w:szCs w:val="24"/>
        </w:rPr>
        <w:t>ρνηση που λέει ότι μάχεται για το ευρώ, μιλούν συγχρόνως με γλώσσα καφενείου και λένε «ανά πάσα στιγμή αν δεν μας γουστάρουν πάμε στη Βενεζουέλα κλπ</w:t>
      </w:r>
      <w:r>
        <w:rPr>
          <w:rFonts w:eastAsia="Times New Roman" w:cs="Times New Roman"/>
          <w:szCs w:val="24"/>
        </w:rPr>
        <w:t>.</w:t>
      </w:r>
      <w:r>
        <w:rPr>
          <w:rFonts w:eastAsia="Times New Roman" w:cs="Times New Roman"/>
          <w:szCs w:val="24"/>
        </w:rPr>
        <w:t>;».</w:t>
      </w:r>
    </w:p>
    <w:p w14:paraId="24594DFB"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Είναι αυτά πράγματα που εμπνέουν εμπιστοσύνη στον ελληνικό λαό; Αν είναι να χτίζεται η εμπιστοσύνη δια </w:t>
      </w:r>
      <w:r>
        <w:rPr>
          <w:rFonts w:eastAsia="Times New Roman" w:cs="Times New Roman"/>
          <w:szCs w:val="24"/>
        </w:rPr>
        <w:t xml:space="preserve">του τρόπου αυτού, με γειά σας, με χαρά σας! Θα σας πω γιατί πιστεύω, γιατί είχα εισηγηθεί και συνεχίζω να εισηγούμαι οικουμενική Κυβέρνηση. Θα σας πω γιατί το εισηγούμαι. Γιατί χρειάζεται στην Ελλάδα μια ευρωπαϊκή </w:t>
      </w:r>
      <w:r>
        <w:rPr>
          <w:rFonts w:eastAsia="Times New Roman" w:cs="Times New Roman"/>
          <w:szCs w:val="24"/>
        </w:rPr>
        <w:t xml:space="preserve">κυβέρνηση </w:t>
      </w:r>
      <w:r>
        <w:rPr>
          <w:rFonts w:eastAsia="Times New Roman" w:cs="Times New Roman"/>
          <w:szCs w:val="24"/>
        </w:rPr>
        <w:t>που πιστεύει στην Ευρώπη, δεν χρ</w:t>
      </w:r>
      <w:r>
        <w:rPr>
          <w:rFonts w:eastAsia="Times New Roman" w:cs="Times New Roman"/>
          <w:szCs w:val="24"/>
        </w:rPr>
        <w:t xml:space="preserve">ειάζεται μια </w:t>
      </w:r>
      <w:r>
        <w:rPr>
          <w:rFonts w:eastAsia="Times New Roman" w:cs="Times New Roman"/>
          <w:szCs w:val="24"/>
        </w:rPr>
        <w:t xml:space="preserve">κυβέρνηση </w:t>
      </w:r>
      <w:r>
        <w:rPr>
          <w:rFonts w:eastAsia="Times New Roman" w:cs="Times New Roman"/>
          <w:szCs w:val="24"/>
        </w:rPr>
        <w:t>με την οποία να απειλούμε ανά πάσα στιγμή τους ξένους.</w:t>
      </w:r>
    </w:p>
    <w:p w14:paraId="24594DFC"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Ξέρετε όλοι ότι αν κάναμε τις μεταρρυθμίσεις από το 2009, ήδη από το 2011 θα είχαμε φύγει από τα μνημόνια, αλλά οι τσαμπουκάδες του Γιώργου Παπανδρέου που μιλούσε για λεφτά, οι τ</w:t>
      </w:r>
      <w:r>
        <w:rPr>
          <w:rFonts w:eastAsia="Times New Roman" w:cs="Times New Roman"/>
          <w:szCs w:val="24"/>
        </w:rPr>
        <w:t xml:space="preserve">σαμπουκάδες του Σαμαρά με τα </w:t>
      </w:r>
      <w:proofErr w:type="spellStart"/>
      <w:r>
        <w:rPr>
          <w:rFonts w:eastAsia="Times New Roman" w:cs="Times New Roman"/>
          <w:szCs w:val="24"/>
        </w:rPr>
        <w:t>Ζάππεια</w:t>
      </w:r>
      <w:proofErr w:type="spellEnd"/>
      <w:r>
        <w:rPr>
          <w:rFonts w:eastAsia="Times New Roman" w:cs="Times New Roman"/>
          <w:szCs w:val="24"/>
        </w:rPr>
        <w:t xml:space="preserve">, οι δικοί σας τσαμπουκάδες με το «σχίζουμε μνημόνια», καθυστέρησαν επτά χρόνια τις μεταρρυθμίσεις. Οι ξένοι λένε ότι δεν είναι θέμα χρέους. Το χρέος θα το δούμε. Είναι θέμα μεταρρυθμίσεων. </w:t>
      </w:r>
    </w:p>
    <w:p w14:paraId="24594DFD"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Είναι τρελοί όλοι οι ξένοι; Ό</w:t>
      </w:r>
      <w:r>
        <w:rPr>
          <w:rFonts w:eastAsia="Times New Roman" w:cs="Times New Roman"/>
          <w:szCs w:val="24"/>
        </w:rPr>
        <w:t>λοι αυτοί που λένε ότι δεν έχουμε κάνει μεταρρυθμίσεις είναι τρελοί; Εν τω μεταξύ, στην Ελλάδα υπάρχει ένα μπέρδεμα σχετικά με το τι είναι μεταρρυθμίσεις και τι είναι μέτρα. Το να βάζεις φόρο είναι μέτρα –αυτό πρέπει να το εξηγήσουμε στον κόσμο- αλλά το να</w:t>
      </w:r>
      <w:r>
        <w:rPr>
          <w:rFonts w:eastAsia="Times New Roman" w:cs="Times New Roman"/>
          <w:szCs w:val="24"/>
        </w:rPr>
        <w:t xml:space="preserve"> ανοίγεις τα επαγγέλματα, το να φτιάχνεις φοροεισπρακτικό σύστημα, το να βάζεις αξιολογήσεις στο </w:t>
      </w:r>
      <w:r>
        <w:rPr>
          <w:rFonts w:eastAsia="Times New Roman" w:cs="Times New Roman"/>
          <w:szCs w:val="24"/>
        </w:rPr>
        <w:t xml:space="preserve">δημόσιο </w:t>
      </w:r>
      <w:r>
        <w:rPr>
          <w:rFonts w:eastAsia="Times New Roman" w:cs="Times New Roman"/>
          <w:szCs w:val="24"/>
        </w:rPr>
        <w:t xml:space="preserve">για να μειώσεις το νεκρό φορτίο των μισθών του </w:t>
      </w:r>
      <w:r>
        <w:rPr>
          <w:rFonts w:eastAsia="Times New Roman" w:cs="Times New Roman"/>
          <w:szCs w:val="24"/>
        </w:rPr>
        <w:t xml:space="preserve">δημοσίου </w:t>
      </w:r>
      <w:r>
        <w:rPr>
          <w:rFonts w:eastAsia="Times New Roman" w:cs="Times New Roman"/>
          <w:szCs w:val="24"/>
        </w:rPr>
        <w:t>για όσους είναι αργόμισθοι, είναι μεταρρύθμιση. Το να συγχωνεύεις τις τρεις συντάξεις σε μία εί</w:t>
      </w:r>
      <w:r>
        <w:rPr>
          <w:rFonts w:eastAsia="Times New Roman" w:cs="Times New Roman"/>
          <w:szCs w:val="24"/>
        </w:rPr>
        <w:t>ναι μεταρρύθμιση. Το να κόβεις τις συντάξεις των πλουσίων, όπως έκαναν στην Αυστραλία ή στον Καναδά, είναι μεταρρύθμιση. Οι Έλληνες, ιδιαίτερα οι απλοί άνθρωποι, έχουν μπερδέψει το τι είναι μέτρο και τι είναι μεταρρύθμιση, γιατί δεν το ξεκαθαρίζετε και όσο</w:t>
      </w:r>
      <w:r>
        <w:rPr>
          <w:rFonts w:eastAsia="Times New Roman" w:cs="Times New Roman"/>
          <w:szCs w:val="24"/>
        </w:rPr>
        <w:t>ι βγαίνετε στις τηλεοράσεις και η Κυβέρνηση μιλά πάντα με ασάφειες.</w:t>
      </w:r>
    </w:p>
    <w:p w14:paraId="24594DFE"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Κυρίες και κύριοι, πρέπει να ξεκαθαρίσουμε στους πολίτες και να ομολογήσουμε ότι δεν κάναμε τις μεταρρυθμίσεις και γι’ αυτό είμαστε σ’ αυτήν την κατάσταση. Είμαστε η μόνη χώρα που δεν βγήκ</w:t>
      </w:r>
      <w:r>
        <w:rPr>
          <w:rFonts w:eastAsia="Times New Roman" w:cs="Times New Roman"/>
          <w:szCs w:val="24"/>
        </w:rPr>
        <w:t xml:space="preserve">αμε από τα μνημόνια. Είμαστε η μόνη χώρα που συνεχίζουμε αυτήν την οικονομική κατρακύλα, από την οποία βασανίζεται η χώρα. Εκτός αν έχουμε συνηθίσει πλέον σ’ αυτήν την </w:t>
      </w:r>
      <w:r>
        <w:rPr>
          <w:rFonts w:eastAsia="Times New Roman" w:cs="Times New Roman"/>
          <w:szCs w:val="24"/>
        </w:rPr>
        <w:lastRenderedPageBreak/>
        <w:t>Αίθουσα να συμβιώνουμε με τα μνημόνια και θα στενοχωρηθούμε αν βγούμε κιόλας, γιατί μερι</w:t>
      </w:r>
      <w:r>
        <w:rPr>
          <w:rFonts w:eastAsia="Times New Roman" w:cs="Times New Roman"/>
          <w:szCs w:val="24"/>
        </w:rPr>
        <w:t xml:space="preserve">κές φορές αυτό βλέπω. </w:t>
      </w:r>
    </w:p>
    <w:p w14:paraId="24594DFF"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Δεν ξεκαθαρίζουμε τι είναι μεταρρύθμιση και λέμε συνέχεια ότι οι ξένοι ήρθαν να μας πάρουν τα πετρέλαια, οι ξένοι ήρθαν να μας πάρουν την περιουσία, κλπ</w:t>
      </w:r>
      <w:r>
        <w:rPr>
          <w:rFonts w:eastAsia="Times New Roman" w:cs="Times New Roman"/>
          <w:szCs w:val="24"/>
        </w:rPr>
        <w:t>.</w:t>
      </w:r>
      <w:r>
        <w:rPr>
          <w:rFonts w:eastAsia="Times New Roman" w:cs="Times New Roman"/>
          <w:szCs w:val="24"/>
        </w:rPr>
        <w:t xml:space="preserve">. Δηλαδή, έχουμε τόσο μεγάλη περιουσία που ήρθαν οι ξένοι να μας την πάρουν; Θα </w:t>
      </w:r>
      <w:r>
        <w:rPr>
          <w:rFonts w:eastAsia="Times New Roman" w:cs="Times New Roman"/>
          <w:szCs w:val="24"/>
        </w:rPr>
        <w:t>λυθεί το πρόβλημα της Γερμανίας, της Ολλανδίας, του Βελγίου, για παράδειγμα, εάν μας πάρουν τη δική μας περιουσία;</w:t>
      </w:r>
    </w:p>
    <w:p w14:paraId="24594E00"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Παρακαλώ, κύριε Πρόεδρε, ολοκληρώστε.</w:t>
      </w:r>
    </w:p>
    <w:p w14:paraId="24594E01"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Το να δημιουργούμε μια ει</w:t>
      </w:r>
      <w:r>
        <w:rPr>
          <w:rFonts w:eastAsia="Times New Roman" w:cs="Times New Roman"/>
          <w:szCs w:val="24"/>
        </w:rPr>
        <w:t xml:space="preserve">κόνα ότι ήρθαν τα αρπακτικά να μας φάνε είναι καλό για εδώ, γιατί αθωώνουν τον Γιώργο Παπανδρέου, τον Καραμανλή, τον Μητσοτάκη, τον Τσίπρα για τα λάθη που συνέβησαν, αθωώνεται η ντόπια πολιτική τάξη και πηγαίνουν έξω οι ευθύνες. Όμως, ξέρουμε μέσα μας ότι </w:t>
      </w:r>
      <w:r>
        <w:rPr>
          <w:rFonts w:eastAsia="Times New Roman" w:cs="Times New Roman"/>
          <w:szCs w:val="24"/>
        </w:rPr>
        <w:t>είναι μία υποκρισία.</w:t>
      </w:r>
    </w:p>
    <w:p w14:paraId="24594E02"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Πρωθυπουργέ, θα απαντήσετε, βέβαια, με τον τρόπο που θέλετε, αλλά πείτε μας ιδιαίτερα για το θέμα του τι είδους πολιτική είναι αυτή που από τη μία θα παίρνουμε και από την άλλη θα λέμε «Μη στενοχωριέστε, θα σας τα δίνουμε πίσω». </w:t>
      </w:r>
      <w:r>
        <w:rPr>
          <w:rFonts w:eastAsia="Times New Roman" w:cs="Times New Roman"/>
          <w:szCs w:val="24"/>
        </w:rPr>
        <w:t>Πραγματικά, επειδή αυτό είναι παγκόσμιο φαινόμενο, πείτε το αν έχετε τέτοιο εύρημα, αν έχετε εφεύρει τέτοιο οικονομικό θαύμα, γιατί θα πάρετε πνευματικά δικαιώματα και από άλλες χώρες.</w:t>
      </w:r>
    </w:p>
    <w:p w14:paraId="24594E03"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Ευχαριστώ.</w:t>
      </w:r>
    </w:p>
    <w:p w14:paraId="24594E04" w14:textId="77777777" w:rsidR="000824F1" w:rsidRDefault="003A4E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24594E05"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ΠΡΟΕΔΡΟ</w:t>
      </w:r>
      <w:r>
        <w:rPr>
          <w:rFonts w:eastAsia="Times New Roman" w:cs="Times New Roman"/>
          <w:b/>
          <w:szCs w:val="24"/>
        </w:rPr>
        <w:t xml:space="preserve">Σ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Πρόεδρε, επεκταθήκατε πάρα πολύ, αλλά πήρατε ύλη και από τη </w:t>
      </w:r>
      <w:proofErr w:type="spellStart"/>
      <w:r>
        <w:rPr>
          <w:rFonts w:eastAsia="Times New Roman" w:cs="Times New Roman"/>
          <w:szCs w:val="24"/>
        </w:rPr>
        <w:t>δευτερομιλία</w:t>
      </w:r>
      <w:proofErr w:type="spellEnd"/>
      <w:r>
        <w:rPr>
          <w:rFonts w:eastAsia="Times New Roman" w:cs="Times New Roman"/>
          <w:szCs w:val="24"/>
        </w:rPr>
        <w:t xml:space="preserve"> σας. Την ατζέντα την ανοίξατε πάρα πολύ.</w:t>
      </w:r>
    </w:p>
    <w:p w14:paraId="24594E06"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Τον λόγο έχει ο Πρωθυπουργός κ. Αλέξης Τσίπρας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w:t>
      </w:r>
    </w:p>
    <w:p w14:paraId="24594E07"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Ε</w:t>
      </w:r>
      <w:r>
        <w:rPr>
          <w:rFonts w:eastAsia="Times New Roman" w:cs="Times New Roman"/>
          <w:szCs w:val="24"/>
        </w:rPr>
        <w:t>υχαριστώ, κύριε Πρόεδρε.</w:t>
      </w:r>
    </w:p>
    <w:p w14:paraId="24594E08"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Θα ήθελα να ευχαριστήσω και τον Πρόεδρο της Κοινοβουλευτικής Ομάδας της Ένωσης Κεντρώων για την ερώτηση και για </w:t>
      </w:r>
      <w:r>
        <w:rPr>
          <w:rFonts w:eastAsia="Times New Roman" w:cs="Times New Roman"/>
          <w:szCs w:val="24"/>
        </w:rPr>
        <w:lastRenderedPageBreak/>
        <w:t>την ευκαιρία που μου δίνει να τοποθετηθώ και να ενημερώσω το Σώμα μετά από την πολύ σημαντική εξέλιξη που είχαμε την πρ</w:t>
      </w:r>
      <w:r>
        <w:rPr>
          <w:rFonts w:eastAsia="Times New Roman" w:cs="Times New Roman"/>
          <w:szCs w:val="24"/>
        </w:rPr>
        <w:t xml:space="preserve">οηγούμενη Δευτέρα στο </w:t>
      </w:r>
      <w:proofErr w:type="spellStart"/>
      <w:r>
        <w:rPr>
          <w:rFonts w:eastAsia="Times New Roman" w:cs="Times New Roman"/>
          <w:szCs w:val="24"/>
        </w:rPr>
        <w:t>Eurogroup</w:t>
      </w:r>
      <w:proofErr w:type="spellEnd"/>
      <w:r>
        <w:rPr>
          <w:rFonts w:eastAsia="Times New Roman" w:cs="Times New Roman"/>
          <w:szCs w:val="24"/>
        </w:rPr>
        <w:t xml:space="preserve"> γι’ αυτήν την επί της αρχής συμφωνία. </w:t>
      </w:r>
    </w:p>
    <w:p w14:paraId="24594E09"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Θα ήθελα να αποσαφηνίσω ορισμένα πράγματα και να πω στον κ. Λεβέντη ότι τον ευχαριστώ, διότι ήταν ο μόνος που μπήκε στον κόπο να μου καταθέσει ερώτηση. Άλλοι συνάδελφοί του δεν έκριναν </w:t>
      </w:r>
      <w:r>
        <w:rPr>
          <w:rFonts w:eastAsia="Times New Roman" w:cs="Times New Roman"/>
          <w:szCs w:val="24"/>
        </w:rPr>
        <w:t>σκόπιμο να αξιοποιήσουν την ώρα του Πρωθυπουργού, διότι πιστεύουν ότι είναι προτιμότερο να κρύβονται πίσω από μονολόγους και όχι από τον ζωντανό, τον αληθινό διάλογο μέσα στο Κοινοβούλιο.</w:t>
      </w:r>
    </w:p>
    <w:p w14:paraId="24594E0A"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Με την ευκαιρία αυτή, λοιπόν, εγώ θέλω να επαναλάβω ότι θα είμαι εδώ</w:t>
      </w:r>
      <w:r>
        <w:rPr>
          <w:rFonts w:eastAsia="Times New Roman" w:cs="Times New Roman"/>
          <w:szCs w:val="24"/>
        </w:rPr>
        <w:t xml:space="preserve"> για τους Αρχηγούς των κομμάτων κάθε Παρασκευή, αρκεί να με ρωτάνε. Θα είμαι εδώ για να απαντώ σε εύκολες και σε δύσκολες ερωτήσεις, σε εύκολες και σε δύσκολες στιγμές. Μπορεί να με κατηγορήσετε για πολλά, όχι όμως για το ότι κρύβομαι. Άλλοι κρύβονται αυτέ</w:t>
      </w:r>
      <w:r>
        <w:rPr>
          <w:rFonts w:eastAsia="Times New Roman" w:cs="Times New Roman"/>
          <w:szCs w:val="24"/>
        </w:rPr>
        <w:t xml:space="preserve">ς τις μέρες και φαίνεται και από τα έδρανα σήμερα στο Κοινοβούλιο ποια είναι γεμάτα και ποια είναι άδεια. </w:t>
      </w:r>
    </w:p>
    <w:p w14:paraId="24594E0B"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θα έχω την ευκαιρία να απαντήσω επί της ουσίας σε όλα σας τα ερωτήματα. Θέλω εισαγωγικά να πω ότι έχετε δίκιο. Δεν είναι σύνηθες αυτό </w:t>
      </w:r>
      <w:r>
        <w:rPr>
          <w:rFonts w:eastAsia="Times New Roman" w:cs="Times New Roman"/>
          <w:szCs w:val="24"/>
        </w:rPr>
        <w:t>που αποφασίστηκε επί της αρχής την προηγούμενη εβδομάδα, διότι είχαμε συνηθίσει μέχρι σήμερα στην Ελλάδα, αλλά και αλλού, όπου υπάρχουν οι λογικές του Διεθνούς Νομισματικού Ταμείου, δηλαδή οι ακραία νεοφιλελεύθερες πολιτικές, μόνο να παίρνουν, όχι να παίρν</w:t>
      </w:r>
      <w:r>
        <w:rPr>
          <w:rFonts w:eastAsia="Times New Roman" w:cs="Times New Roman"/>
          <w:szCs w:val="24"/>
        </w:rPr>
        <w:t xml:space="preserve">ουν και να δίνουν. Προχθές αποφασίστηκε κάτι το οποίο έχει μια πρωτοτυπία. Και εις το σκέλος αυτό θεωρώ ότι είναι εξαιρετική επιτυχία της διαπραγματευτικής ομάδας και θα εξηγήσω γιατί. Επιτρέψτε μου, όμως, να σας κάνω μια ολοκληρωμένη ενημέρωση. </w:t>
      </w:r>
    </w:p>
    <w:p w14:paraId="24594E0C"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Κυρίες κα</w:t>
      </w:r>
      <w:r>
        <w:rPr>
          <w:rFonts w:eastAsia="Times New Roman" w:cs="Times New Roman"/>
          <w:szCs w:val="24"/>
        </w:rPr>
        <w:t>ι κύριοι συνάδελφοι, η ελληνική Κυβέρνηση τους τελευταίους μήνες, μεταξύ άλλων, κάνει μια πολύ μεγάλη προσπάθεια σε δύο παράλληλα μέτωπα. Από τη μια προσπαθεί να πετύχει τους στόχους του τρέχοντος προγράμματος και από την άλλη να ολοκληρώσει με επιτυχία κα</w:t>
      </w:r>
      <w:r>
        <w:rPr>
          <w:rFonts w:eastAsia="Times New Roman" w:cs="Times New Roman"/>
          <w:szCs w:val="24"/>
        </w:rPr>
        <w:t>ι χωρίς πρόσθετη επιβάρυνση για την ελληνική κοινωνία, χωρίς πρόσθετη λιτότητα, τη διαπραγμάτευση για τη δεύτερη αξιολόγηση.</w:t>
      </w:r>
    </w:p>
    <w:p w14:paraId="24594E0D"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Θέλω να πω ότι αυτή η δουλειά που γίνεται αποδίδει καρπούς. Θα ξεκινήσω από το πρώτο σκέλος, το σκέλος της προσπάθειας να πετύχουμε</w:t>
      </w:r>
      <w:r>
        <w:rPr>
          <w:rFonts w:eastAsia="Times New Roman" w:cs="Times New Roman"/>
          <w:szCs w:val="24"/>
        </w:rPr>
        <w:t xml:space="preserve"> τους στόχους υλοποίησης του προγράμματος και να πετύχουμε τους στόχους του προγράμματος. Νομίζω ότι είναι πλέον παραδεκτό και είναι παραδεκτό από όλους, τόσο από τους θεσμούς που συμμετέχουν στο ελληνικό πρόγραμμα, όσο όμως και από τους σημαντικότερους δι</w:t>
      </w:r>
      <w:r>
        <w:rPr>
          <w:rFonts w:eastAsia="Times New Roman" w:cs="Times New Roman"/>
          <w:szCs w:val="24"/>
        </w:rPr>
        <w:t xml:space="preserve">εθνείς οργανισμούς, ότι οι δημοσιονομικοί στόχοι υπερκαλύπτονται και η οικονομία ανακάμπτει σταθερά. </w:t>
      </w:r>
    </w:p>
    <w:p w14:paraId="24594E0E"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Σας θυμίζω τις </w:t>
      </w:r>
      <w:proofErr w:type="spellStart"/>
      <w:r>
        <w:rPr>
          <w:rFonts w:eastAsia="Times New Roman" w:cs="Times New Roman"/>
          <w:szCs w:val="24"/>
        </w:rPr>
        <w:t>καταστροφολογικές</w:t>
      </w:r>
      <w:proofErr w:type="spellEnd"/>
      <w:r>
        <w:rPr>
          <w:rFonts w:eastAsia="Times New Roman" w:cs="Times New Roman"/>
          <w:szCs w:val="24"/>
        </w:rPr>
        <w:t xml:space="preserve"> προβλέψεις, τις </w:t>
      </w:r>
      <w:proofErr w:type="spellStart"/>
      <w:r>
        <w:rPr>
          <w:rFonts w:eastAsia="Times New Roman" w:cs="Times New Roman"/>
          <w:szCs w:val="24"/>
        </w:rPr>
        <w:t>κασσανδρικές</w:t>
      </w:r>
      <w:proofErr w:type="spellEnd"/>
      <w:r>
        <w:rPr>
          <w:rFonts w:eastAsia="Times New Roman" w:cs="Times New Roman"/>
          <w:szCs w:val="24"/>
        </w:rPr>
        <w:t xml:space="preserve"> </w:t>
      </w:r>
      <w:r>
        <w:rPr>
          <w:rFonts w:eastAsia="Times New Roman" w:cs="Times New Roman"/>
          <w:szCs w:val="24"/>
        </w:rPr>
        <w:t>προβλέψεις πέρσι τέτοιο καιρό μετά το τέλος της πρώτης αξιολόγησης, όταν είχε θεσμοθετηθεί ο</w:t>
      </w:r>
      <w:r>
        <w:rPr>
          <w:rFonts w:eastAsia="Times New Roman" w:cs="Times New Roman"/>
          <w:szCs w:val="24"/>
        </w:rPr>
        <w:t xml:space="preserve"> περιβόητος δημοσιονομικός διορθωτής, ο κόφτης. Είχαν, λοιπόν, σπεύσει όλοι να προεξοφλήσουν ότι δεν υπάρχει κα</w:t>
      </w:r>
      <w:r>
        <w:rPr>
          <w:rFonts w:eastAsia="Times New Roman" w:cs="Times New Roman"/>
          <w:szCs w:val="24"/>
        </w:rPr>
        <w:t>μ</w:t>
      </w:r>
      <w:r>
        <w:rPr>
          <w:rFonts w:eastAsia="Times New Roman" w:cs="Times New Roman"/>
          <w:szCs w:val="24"/>
        </w:rPr>
        <w:t>μία δυνατότητα να πιάσουμε αυτούς τους στόχους, άρα ο λεγόμενος κόφτης θα εφαρμοστεί και θα πετσοκόψει και συντάξεις και εισοδήματα και τα πάντα</w:t>
      </w:r>
      <w:r>
        <w:rPr>
          <w:rFonts w:eastAsia="Times New Roman" w:cs="Times New Roman"/>
          <w:szCs w:val="24"/>
        </w:rPr>
        <w:t>.</w:t>
      </w:r>
    </w:p>
    <w:p w14:paraId="24594E0F"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Θυμάμαι ακόμα του περασμένου καλοκαιριού τα δημοσιεύματα -ψευδή όλα- ότι έχουμε πέσει έξω στα έσοδα, έχουμε καταστραφεί ήδη και ότι </w:t>
      </w:r>
      <w:proofErr w:type="spellStart"/>
      <w:r>
        <w:rPr>
          <w:rFonts w:eastAsia="Times New Roman" w:cs="Times New Roman"/>
          <w:szCs w:val="24"/>
        </w:rPr>
        <w:t>οσονούπω</w:t>
      </w:r>
      <w:proofErr w:type="spellEnd"/>
      <w:r>
        <w:rPr>
          <w:rFonts w:eastAsia="Times New Roman" w:cs="Times New Roman"/>
          <w:szCs w:val="24"/>
        </w:rPr>
        <w:t xml:space="preserve"> θα ενεργοποιηθεί ο κόφτης. Τε</w:t>
      </w:r>
      <w:r>
        <w:rPr>
          <w:rFonts w:eastAsia="Times New Roman" w:cs="Times New Roman"/>
          <w:szCs w:val="24"/>
        </w:rPr>
        <w:lastRenderedPageBreak/>
        <w:t>λικά, όχι μόνο δεν ενεργοποιήθηκε ο κόφτης, αλλά ενεργοποιήθηκε ο δότης, δώσαμε. Δώσ</w:t>
      </w:r>
      <w:r>
        <w:rPr>
          <w:rFonts w:eastAsia="Times New Roman" w:cs="Times New Roman"/>
          <w:szCs w:val="24"/>
        </w:rPr>
        <w:t>αμε εφάπαξ δέκατη τρίτη σύνταξη, 620 εκατομμύρια ευρώ, στους χαμηλοσυνταξιούχους, παρά τις αντιρρήσεις και κάποιων εκ των πιστωτών, όχι όλων, αλλά και τη μη συναίνεση εδώ στη Βουλή, την αντίρρηση της Αξιωματικής Αντιπολίτευσης με την αδιανόητη στάση της ψή</w:t>
      </w:r>
      <w:r>
        <w:rPr>
          <w:rFonts w:eastAsia="Times New Roman" w:cs="Times New Roman"/>
          <w:szCs w:val="24"/>
        </w:rPr>
        <w:t>φου αποχής -νομίζω ότι ήταν «</w:t>
      </w:r>
      <w:r>
        <w:rPr>
          <w:rFonts w:eastAsia="Times New Roman" w:cs="Times New Roman"/>
          <w:szCs w:val="24"/>
        </w:rPr>
        <w:t>παρών</w:t>
      </w:r>
      <w:r>
        <w:rPr>
          <w:rFonts w:eastAsia="Times New Roman" w:cs="Times New Roman"/>
          <w:szCs w:val="24"/>
        </w:rPr>
        <w:t xml:space="preserve">», που είναι το ίδιο ουσιαστικά-, αφού δεν πήρε θέση, δεν επικρότησε, δεν υπερψήφισε ένα μέτρο, για πρώτη φορά σε επτά χρόνια προγράμματος, παροχής στους χαμηλοσυνταξιούχους. </w:t>
      </w:r>
    </w:p>
    <w:p w14:paraId="24594E10"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Διαψεύστηκαν, λοιπόν, οι </w:t>
      </w:r>
      <w:proofErr w:type="spellStart"/>
      <w:r>
        <w:rPr>
          <w:rFonts w:eastAsia="Times New Roman" w:cs="Times New Roman"/>
          <w:szCs w:val="24"/>
        </w:rPr>
        <w:t>Κασσάνδρες</w:t>
      </w:r>
      <w:proofErr w:type="spellEnd"/>
      <w:r>
        <w:rPr>
          <w:rFonts w:eastAsia="Times New Roman" w:cs="Times New Roman"/>
          <w:szCs w:val="24"/>
        </w:rPr>
        <w:t>. Και τελικ</w:t>
      </w:r>
      <w:r>
        <w:rPr>
          <w:rFonts w:eastAsia="Times New Roman" w:cs="Times New Roman"/>
          <w:szCs w:val="24"/>
        </w:rPr>
        <w:t xml:space="preserve">ά, ενώ μας έλεγαν ότι δεν θα πιάσουμε τον στόχο του 0,5% πλεόνασμα το 2016, τα αποτελέσματα της </w:t>
      </w:r>
      <w:proofErr w:type="spellStart"/>
      <w:r>
        <w:rPr>
          <w:rFonts w:eastAsia="Times New Roman" w:cs="Times New Roman"/>
          <w:szCs w:val="24"/>
        </w:rPr>
        <w:t>υπεραπόδοσης</w:t>
      </w:r>
      <w:proofErr w:type="spellEnd"/>
      <w:r>
        <w:rPr>
          <w:rFonts w:eastAsia="Times New Roman" w:cs="Times New Roman"/>
          <w:szCs w:val="24"/>
        </w:rPr>
        <w:t xml:space="preserve"> της οικονομίας δείχνουν ότι θα υπερβούμε το 2% πλεόνασμα το 2016, όχι το 0,5%. Και την ίδια στιγμή, ενώ οι προβλέψεις για τους ρυθμούς ανάκτησης τη</w:t>
      </w:r>
      <w:r>
        <w:rPr>
          <w:rFonts w:eastAsia="Times New Roman" w:cs="Times New Roman"/>
          <w:szCs w:val="24"/>
        </w:rPr>
        <w:t xml:space="preserve">ς οικονομίας το 2016 ήταν προβλέψεις για ύφεση 0,3% με 0,4%, τελικά τα στοιχεία της Κομισιόν, της </w:t>
      </w:r>
      <w:r>
        <w:rPr>
          <w:rFonts w:eastAsia="Times New Roman" w:cs="Times New Roman"/>
          <w:szCs w:val="24"/>
          <w:lang w:val="en-US"/>
        </w:rPr>
        <w:t>Eurostat</w:t>
      </w:r>
      <w:r>
        <w:rPr>
          <w:rFonts w:eastAsia="Times New Roman" w:cs="Times New Roman"/>
          <w:szCs w:val="24"/>
        </w:rPr>
        <w:t xml:space="preserve"> αποδεικνύουν ότι είχαμε ανάπτυξη το 2016, γυρίσαμε σε θετικό πρόσημα, σε θετικούς ρυθμούς ανάπτυξης κατά 0,3%, δηλαδή 0,6% με 0,7% πάνω από τις προβλ</w:t>
      </w:r>
      <w:r>
        <w:rPr>
          <w:rFonts w:eastAsia="Times New Roman" w:cs="Times New Roman"/>
          <w:szCs w:val="24"/>
        </w:rPr>
        <w:t>έψεις.</w:t>
      </w:r>
    </w:p>
    <w:p w14:paraId="24594E11"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Ξέρετε, αυτά που για κάποιους σε αυτή εδώ την Αίθουσα είναι ψιλά γράμματα, είναι η βάση πάνω στην οποία διαμορφώνονται οι συνθήκες για να κλείσει με επιτυχία και χωρίς την αποδοχή παράλογων απαιτήσεων η δεύτερη αξιολόγηση.</w:t>
      </w:r>
    </w:p>
    <w:p w14:paraId="24594E12"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Έρχομαι τώρα στο δεύτερο σ</w:t>
      </w:r>
      <w:r>
        <w:rPr>
          <w:rFonts w:eastAsia="Times New Roman" w:cs="Times New Roman"/>
          <w:szCs w:val="24"/>
        </w:rPr>
        <w:t>κέλος, στο σκέλος που αφορά -και που είναι και το βασικό θέμα της ερώτησης που κατατέθηκε σήμερα- το τι έγινε προχθές, τι αποφασίστηκε προχθές.</w:t>
      </w:r>
    </w:p>
    <w:p w14:paraId="24594E13"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Στο </w:t>
      </w:r>
      <w:proofErr w:type="spellStart"/>
      <w:r>
        <w:rPr>
          <w:rFonts w:eastAsia="Times New Roman" w:cs="Times New Roman"/>
          <w:szCs w:val="24"/>
          <w:lang w:val="en-US"/>
        </w:rPr>
        <w:t>Eurogroup</w:t>
      </w:r>
      <w:proofErr w:type="spellEnd"/>
      <w:r>
        <w:rPr>
          <w:rFonts w:eastAsia="Times New Roman" w:cs="Times New Roman"/>
          <w:szCs w:val="24"/>
        </w:rPr>
        <w:t>, λοιπόν, της 20</w:t>
      </w:r>
      <w:r>
        <w:rPr>
          <w:rFonts w:eastAsia="Times New Roman" w:cs="Times New Roman"/>
          <w:szCs w:val="24"/>
          <w:vertAlign w:val="superscript"/>
        </w:rPr>
        <w:t>ης</w:t>
      </w:r>
      <w:r>
        <w:rPr>
          <w:rFonts w:eastAsia="Times New Roman" w:cs="Times New Roman"/>
          <w:szCs w:val="24"/>
        </w:rPr>
        <w:t xml:space="preserve"> Φεβρουαρίου έγινε ένα καθοριστικό βήμα για την ολοκλήρωση της δεύτερης αξιολόγησ</w:t>
      </w:r>
      <w:r>
        <w:rPr>
          <w:rFonts w:eastAsia="Times New Roman" w:cs="Times New Roman"/>
          <w:szCs w:val="24"/>
        </w:rPr>
        <w:t>ης. Και το βήμα αυτό είναι μια κα</w:t>
      </w:r>
      <w:r>
        <w:rPr>
          <w:rFonts w:eastAsia="Times New Roman" w:cs="Times New Roman"/>
          <w:szCs w:val="24"/>
        </w:rPr>
        <w:t>τ</w:t>
      </w:r>
      <w:r>
        <w:rPr>
          <w:rFonts w:eastAsia="Times New Roman" w:cs="Times New Roman"/>
          <w:szCs w:val="24"/>
        </w:rPr>
        <w:t xml:space="preserve">’ αρχήν συμφωνία ανάμεσα στην ελληνική Κυβέρνηση και τους επικεφαλής των θεσμών. </w:t>
      </w:r>
    </w:p>
    <w:p w14:paraId="24594E14" w14:textId="77777777" w:rsidR="000824F1" w:rsidRDefault="003A4E52">
      <w:pPr>
        <w:spacing w:line="600" w:lineRule="auto"/>
        <w:ind w:firstLine="720"/>
        <w:jc w:val="both"/>
        <w:rPr>
          <w:rFonts w:eastAsia="Times New Roman" w:cs="Times New Roman"/>
          <w:szCs w:val="24"/>
        </w:rPr>
      </w:pPr>
      <w:proofErr w:type="spellStart"/>
      <w:r>
        <w:rPr>
          <w:rFonts w:eastAsia="Times New Roman" w:cs="Times New Roman"/>
          <w:szCs w:val="24"/>
        </w:rPr>
        <w:t>Συνομολογήθηκαν</w:t>
      </w:r>
      <w:proofErr w:type="spellEnd"/>
      <w:r>
        <w:rPr>
          <w:rFonts w:eastAsia="Times New Roman" w:cs="Times New Roman"/>
          <w:szCs w:val="24"/>
        </w:rPr>
        <w:t>, λοιπόν, οι βασικές αρχές στις οποίες θα κινείται η συμφωνία για την αξιολόγηση, στην οποία βεβαίως θα καταλήξουν μετά από δ</w:t>
      </w:r>
      <w:r>
        <w:rPr>
          <w:rFonts w:eastAsia="Times New Roman" w:cs="Times New Roman"/>
          <w:szCs w:val="24"/>
        </w:rPr>
        <w:t xml:space="preserve">ιαπραγμάτευση των τεχνικών λεπτομερειών τα τεχνικά κλιμάκια τα οποία επιστρέφουν στην Αθήνα αμέσως μετά την Καθαρά Δευτέρα. </w:t>
      </w:r>
    </w:p>
    <w:p w14:paraId="24594E15"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Ας δούμε, λοιπόν, τι έχουμε στα χέρια μας σήμερα. Πρώτον, επιστρέφουν οι </w:t>
      </w:r>
      <w:r>
        <w:rPr>
          <w:rFonts w:eastAsia="Times New Roman" w:cs="Times New Roman"/>
          <w:szCs w:val="24"/>
        </w:rPr>
        <w:t xml:space="preserve">θεσμοί </w:t>
      </w:r>
      <w:r>
        <w:rPr>
          <w:rFonts w:eastAsia="Times New Roman" w:cs="Times New Roman"/>
          <w:szCs w:val="24"/>
        </w:rPr>
        <w:t>την επόμενη εβδομάδα για να ολοκληρωθεί άμεσα η τεχ</w:t>
      </w:r>
      <w:r>
        <w:rPr>
          <w:rFonts w:eastAsia="Times New Roman" w:cs="Times New Roman"/>
          <w:szCs w:val="24"/>
        </w:rPr>
        <w:t xml:space="preserve">νική συμφωνία. </w:t>
      </w:r>
    </w:p>
    <w:p w14:paraId="24594E16"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Δεύτερον, από την αρχή των διαπραγματεύσεων η ελληνική Κυβέρνηση επέμεινε στη θέση ότι η πορεία της ελληνικής οικονομίας όχι μόνο δεν δικαιολογεί τη λήψη νέων μέτρων λιτότητας, αλλά αντίθετα μια τέτοια κίνηση θα συνιστούσε φραγμό στις αναπτ</w:t>
      </w:r>
      <w:r>
        <w:rPr>
          <w:rFonts w:eastAsia="Times New Roman" w:cs="Times New Roman"/>
          <w:szCs w:val="24"/>
        </w:rPr>
        <w:t xml:space="preserve">υξιακές δυνατότητες της χώρας, οι οποίες άλλωστε καταγράφονται, όπως είπα πιο πριν, και στις εκτιμήσεις όλων των </w:t>
      </w:r>
      <w:r>
        <w:rPr>
          <w:rFonts w:eastAsia="Times New Roman" w:cs="Times New Roman"/>
          <w:szCs w:val="24"/>
        </w:rPr>
        <w:t>θεσμών</w:t>
      </w:r>
      <w:r>
        <w:rPr>
          <w:rFonts w:eastAsia="Times New Roman" w:cs="Times New Roman"/>
          <w:szCs w:val="24"/>
        </w:rPr>
        <w:t xml:space="preserve">. </w:t>
      </w:r>
    </w:p>
    <w:p w14:paraId="24594E17"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Αυτή τη θέση της ελληνικής Κυβέρνησης την εκφράσαμε και εγώ προσωπικά και ο Υπουργός των Οικονομικών και όλη η Κυβέρνηση με όλους τους</w:t>
      </w:r>
      <w:r>
        <w:rPr>
          <w:rFonts w:eastAsia="Times New Roman" w:cs="Times New Roman"/>
          <w:szCs w:val="24"/>
        </w:rPr>
        <w:t xml:space="preserve"> τρόπους και σε όλους τους τόνους και αφορούσε το ότι δεν θα δεχθούμε ούτε ένα ευρώ επιπλέον λιτότητα. </w:t>
      </w:r>
    </w:p>
    <w:p w14:paraId="24594E18"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Όταν το είπα εγώ αυτό σε συνέντευξή μου σε καθημερινή εφημερίδα, με λοιδορήσατε πολύ και μέσα στη Βουλή και έξω από τη Βουλή και στα μέσα ενημέρωσης. Με</w:t>
      </w:r>
      <w:r>
        <w:rPr>
          <w:rFonts w:eastAsia="Times New Roman" w:cs="Times New Roman"/>
          <w:szCs w:val="24"/>
        </w:rPr>
        <w:t xml:space="preserve"> είπατε ψεύτη, ενώ η ηπιότερη εκ των κριτικών που άκουσα ήταν ότι αποτελούσε μια διαπραγματευτική τακτική και ότι δεν το εννοούσα. </w:t>
      </w:r>
    </w:p>
    <w:p w14:paraId="24594E19"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Αυτή, λοιπόν, η θέση για ούτε ένα ευρώ επιπλέον λιτότητα στην ήδη βεβαρημένη ελληνική κοινωνία και οικονομία έγινε σε</w:t>
      </w:r>
      <w:r>
        <w:rPr>
          <w:rFonts w:eastAsia="Times New Roman" w:cs="Times New Roman"/>
          <w:szCs w:val="24"/>
        </w:rPr>
        <w:lastRenderedPageBreak/>
        <w:t>βαστή. Και έγινε σεβαστή από όλους. Σεβάστηκαν τους αριθμούς, τις επιδόσεις της ελληνικής οικονομίας. Προσέξτε όμως! Αυτές οι επιδόσεις στη</w:t>
      </w:r>
      <w:r>
        <w:rPr>
          <w:rFonts w:eastAsia="Times New Roman" w:cs="Times New Roman"/>
          <w:szCs w:val="24"/>
        </w:rPr>
        <w:t xml:space="preserve">ν πραγματικότητα είναι το αποτέλεσμα των θυσιών των Ελλήνων πολιτών. Αυτές είναι οι θυσίες του ελληνικού λαού. Αυτό σεβάστηκαν! </w:t>
      </w:r>
    </w:p>
    <w:p w14:paraId="24594E1A"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Με δεδομένο, λοιπόν, αυτό, νομίζω ότι την προηγούμενη Δευτέρα υπήρξε μια σημαντική μεταστροφή όλων των πλευρών στην κατεύθυνση,</w:t>
      </w:r>
      <w:r>
        <w:rPr>
          <w:rFonts w:eastAsia="Times New Roman" w:cs="Times New Roman"/>
          <w:szCs w:val="24"/>
        </w:rPr>
        <w:t xml:space="preserve"> αν προτιμάτε, της υπέρβασης της λιτότητας και της επικέντρωσης –γιατί εκεί θα επικεντρωθούν οι διαπραγματεύσεις- σε αυτό που κάποιοι ονομάζουν «αλλαγή στο μείγμα της πολιτικής» που πρέπει να ακολουθήσει η Ελλάδα και όχι στην επιπλέον επιβάρυνση. </w:t>
      </w:r>
    </w:p>
    <w:p w14:paraId="24594E1B"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Αν με ρω</w:t>
      </w:r>
      <w:r>
        <w:rPr>
          <w:rFonts w:eastAsia="Times New Roman" w:cs="Times New Roman"/>
          <w:szCs w:val="24"/>
        </w:rPr>
        <w:t>τάτε, κύριε Λεβέντη, εάν συμφωνώ εγώ προσωπικά και η Κυβέρνησή μου στην αναγκαιότητα αυτής της αλλαγής μείγματος πολιτικής, θα σας πω όχι. Όμως, όταν πας σε μια διαπραγμάτευση, είναι προφανές ότι θα κερδίσεις, αλλά θα αναγκαστείς να κάνεις και κάποιες υποχ</w:t>
      </w:r>
      <w:r>
        <w:rPr>
          <w:rFonts w:eastAsia="Times New Roman" w:cs="Times New Roman"/>
          <w:szCs w:val="24"/>
        </w:rPr>
        <w:t xml:space="preserve">ωρήσεις. </w:t>
      </w:r>
    </w:p>
    <w:p w14:paraId="24594E1C"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Το ζήτημα όμως, κύριε Λεβέντη, είναι ότι μέχρι σήμερα κυβερνήσεις διαχειρίστηκαν πολύ κρίσιμες διαπραγματεύσεις που επιβάρυναν τον ελληνικό λαό με λιτότητα που αφαίρεσε το 25% </w:t>
      </w:r>
      <w:r>
        <w:rPr>
          <w:rFonts w:eastAsia="Times New Roman" w:cs="Times New Roman"/>
          <w:szCs w:val="24"/>
        </w:rPr>
        <w:lastRenderedPageBreak/>
        <w:t xml:space="preserve">του εθνικού πλούτου από το 2010 έως το 2015, με αποτέλεσμα πάντοτε να </w:t>
      </w:r>
      <w:r>
        <w:rPr>
          <w:rFonts w:eastAsia="Times New Roman" w:cs="Times New Roman"/>
          <w:szCs w:val="24"/>
        </w:rPr>
        <w:t xml:space="preserve">χάνουμε και ποτέ να κερδίζουμε. </w:t>
      </w:r>
    </w:p>
    <w:p w14:paraId="24594E1D"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Και σήμερα έχω την απόλυτη πεποίθηση ότι πετύχαμε έναν έντιμο συμβιβασμό. Συμφωνήθηκε για πρώτη φορά μετά από </w:t>
      </w:r>
      <w:r>
        <w:rPr>
          <w:rFonts w:eastAsia="Times New Roman" w:cs="Times New Roman"/>
          <w:szCs w:val="24"/>
        </w:rPr>
        <w:t xml:space="preserve">επτά </w:t>
      </w:r>
      <w:r>
        <w:rPr>
          <w:rFonts w:eastAsia="Times New Roman" w:cs="Times New Roman"/>
          <w:szCs w:val="24"/>
        </w:rPr>
        <w:t>χρόνια –και αυτό είναι κρίσιμο- να αφήσουμε πίσω την αρχή της διαρκούς λιτότητας και να επανακαθορίσουμε προ</w:t>
      </w:r>
      <w:r>
        <w:rPr>
          <w:rFonts w:eastAsia="Times New Roman" w:cs="Times New Roman"/>
          <w:szCs w:val="24"/>
        </w:rPr>
        <w:t>τεραιότητες στη βάση πλέον της προώθησης πολιτικών που θα ενισχύουν τη διαπιστωμένη αναπτυξιακή τάση της ελληνικής οικονομίας. Πρόκειται για πολιτικές που πρέπει να ενισχύουν –και αυτή είναι η μεγάλη προσπάθεια που θα κάνουμε σε διαπραγματευτικό επίπεδο το</w:t>
      </w:r>
      <w:r>
        <w:rPr>
          <w:rFonts w:eastAsia="Times New Roman" w:cs="Times New Roman"/>
          <w:szCs w:val="24"/>
        </w:rPr>
        <w:t xml:space="preserve"> επόμενο διάστημα- την παραγωγή νέου πλούτου, τις επενδύσεις, την εργασία. </w:t>
      </w:r>
    </w:p>
    <w:p w14:paraId="24594E1E"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Η μεταστροφή αυτή μας φέρνει και στο τρίτο σημαντικό δεδομένο στο οποίο ήθελα να αναφερθώ. Αυτό είναι ένα δεδομένο σημαντικό των όσων </w:t>
      </w:r>
      <w:proofErr w:type="spellStart"/>
      <w:r>
        <w:rPr>
          <w:rFonts w:eastAsia="Times New Roman" w:cs="Times New Roman"/>
          <w:szCs w:val="24"/>
        </w:rPr>
        <w:t>συνομολογήθηκαν</w:t>
      </w:r>
      <w:proofErr w:type="spellEnd"/>
      <w:r>
        <w:rPr>
          <w:rFonts w:eastAsia="Times New Roman" w:cs="Times New Roman"/>
          <w:szCs w:val="24"/>
        </w:rPr>
        <w:t xml:space="preserve"> στο </w:t>
      </w:r>
      <w:proofErr w:type="spellStart"/>
      <w:r>
        <w:rPr>
          <w:rFonts w:eastAsia="Times New Roman" w:cs="Times New Roman"/>
          <w:szCs w:val="24"/>
          <w:lang w:val="en-US"/>
        </w:rPr>
        <w:t>Eurogroup</w:t>
      </w:r>
      <w:proofErr w:type="spellEnd"/>
      <w:r>
        <w:rPr>
          <w:rFonts w:eastAsia="Times New Roman" w:cs="Times New Roman"/>
          <w:szCs w:val="24"/>
        </w:rPr>
        <w:t>, ότι δεν υπάρχει</w:t>
      </w:r>
      <w:r>
        <w:rPr>
          <w:rFonts w:eastAsia="Times New Roman" w:cs="Times New Roman"/>
          <w:szCs w:val="24"/>
        </w:rPr>
        <w:t xml:space="preserve"> πλέον η παράλογη απαίτηση -που δεν είναι τελευταία, είναι απαίτηση που υπάρχει στο τραπέζι από τα Χριστούγεννα του </w:t>
      </w:r>
      <w:r>
        <w:rPr>
          <w:rFonts w:eastAsia="Times New Roman" w:cs="Times New Roman"/>
          <w:szCs w:val="24"/>
        </w:rPr>
        <w:t>΄15</w:t>
      </w:r>
      <w:r>
        <w:rPr>
          <w:rFonts w:eastAsia="Times New Roman" w:cs="Times New Roman"/>
          <w:szCs w:val="24"/>
        </w:rPr>
        <w:t xml:space="preserve">, θα αναφερθώ λίγο σε αυτό- για επιπλέον μέτρα λιτότητας 2% του ΑΕΠ, 3,6 δισεκατομμύρια με βάση την αντιστοίχιση στο </w:t>
      </w:r>
      <w:r>
        <w:rPr>
          <w:rFonts w:eastAsia="Times New Roman" w:cs="Times New Roman"/>
          <w:szCs w:val="24"/>
        </w:rPr>
        <w:lastRenderedPageBreak/>
        <w:t>σημερινό ΑΕΠ, 4,5 δι</w:t>
      </w:r>
      <w:r>
        <w:rPr>
          <w:rFonts w:eastAsia="Times New Roman" w:cs="Times New Roman"/>
          <w:szCs w:val="24"/>
        </w:rPr>
        <w:t xml:space="preserve">σεκατομμύρια με βάση την αντιστοίχιση ενδεχομένως του ΑΕΠ στο 2019 και μάλιστα για μετά τη λήξη του προγράμματος. Αντιθέτως, το πλαίσιο στο οποίο πλέον συζητάμε είναι ότι όποιες μεταρρυθμίσεις συμφωνηθούν θα εφαρμοστούν από 1-1-2019 υπό την προϋπόθεση ότι </w:t>
      </w:r>
      <w:r>
        <w:rPr>
          <w:rFonts w:eastAsia="Times New Roman" w:cs="Times New Roman"/>
          <w:szCs w:val="24"/>
        </w:rPr>
        <w:t>αυτές θα έχουν μηδενικό δημοσιονομικό αντίκτυπο.</w:t>
      </w:r>
    </w:p>
    <w:p w14:paraId="24594E1F"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Τι σημαίνει αυτό, όμως. Αυτό πρακτικά σημαίνει, κυρίες και κύριοι συνάδελφοι, ότι για κάθε ευρώ πιθανής επιβάρυνσης από τις διαρθρωτικές μεταρρυθμίσεις που θα προτείνουν οι πιστωτές μας, οι δανειστές μας και</w:t>
      </w:r>
      <w:r>
        <w:rPr>
          <w:rFonts w:eastAsia="Times New Roman" w:cs="Times New Roman"/>
          <w:szCs w:val="24"/>
        </w:rPr>
        <w:t xml:space="preserve"> στις οποίες θα επιμείνει το Διεθνές Νομισματικό Ταμείο και στις οποίες προεξοφλώ ότι εμείς δεν είμαστε ιδιαίτερα ευτυχείς για αυτές, θα υπάρχει και ένα ευρώ αντίστοιχης ελάφρυνσης από τις μεταρρυθμίσεις που θα προτείνουμε εμείς.</w:t>
      </w:r>
    </w:p>
    <w:p w14:paraId="24594E20"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Σε αυτό το σημείο θα ήθελα</w:t>
      </w:r>
      <w:r>
        <w:rPr>
          <w:rFonts w:eastAsia="Times New Roman" w:cs="Times New Roman"/>
          <w:szCs w:val="24"/>
        </w:rPr>
        <w:t xml:space="preserve"> να σταθώ λίγο περισσότερο, καθώς είναι αρκετοί εκείνοι που για λόγους πολιτικής σκοπιμότητας κάνουν ότι αυτό δεν το κατανοούν και κάνουν ότι δεν κατανοούν τη συμφωνία.</w:t>
      </w:r>
    </w:p>
    <w:p w14:paraId="24594E21"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Ακούσαμε, λοιπόν, και από τη Νέα Δημοκρατία αλλά και από δημοσιογραφικά χείλη να λέγετα</w:t>
      </w:r>
      <w:r>
        <w:rPr>
          <w:rFonts w:eastAsia="Times New Roman" w:cs="Times New Roman"/>
          <w:szCs w:val="24"/>
        </w:rPr>
        <w:t xml:space="preserve">ι ότι οι όποιες ελαφρύνσεις </w:t>
      </w:r>
      <w:r>
        <w:rPr>
          <w:rFonts w:eastAsia="Times New Roman" w:cs="Times New Roman"/>
          <w:szCs w:val="24"/>
        </w:rPr>
        <w:lastRenderedPageBreak/>
        <w:t xml:space="preserve">θα τελούν υπό την αίρεση επίτευξης των δημοσιονομικών στόχων. Μάλιστα, κάποιοι προχώρησαν παραπέρα και είπαν ότι αυτό που συμφωνήσαμε –λέει- αφού αμφισβήτησαν ότι υπάρχει καν συμφωνία, αφού συνέχισαν στο ίδιο βιολί για το αν θα </w:t>
      </w:r>
      <w:r>
        <w:rPr>
          <w:rFonts w:eastAsia="Times New Roman" w:cs="Times New Roman"/>
          <w:szCs w:val="24"/>
        </w:rPr>
        <w:t>κλείσει η αξιολόγηση...</w:t>
      </w:r>
    </w:p>
    <w:p w14:paraId="24594E22"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Η συμφωνία πού είναι;</w:t>
      </w:r>
    </w:p>
    <w:p w14:paraId="24594E23"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Θέλετε να μιλήσετε, κύριε </w:t>
      </w:r>
      <w:proofErr w:type="spellStart"/>
      <w:r>
        <w:rPr>
          <w:rFonts w:eastAsia="Times New Roman" w:cs="Times New Roman"/>
          <w:szCs w:val="24"/>
        </w:rPr>
        <w:t>Τραγάκη</w:t>
      </w:r>
      <w:proofErr w:type="spellEnd"/>
      <w:r>
        <w:rPr>
          <w:rFonts w:eastAsia="Times New Roman" w:cs="Times New Roman"/>
          <w:szCs w:val="24"/>
        </w:rPr>
        <w:t>; Να πάρετε τον λόγο. Είμαι εδώ. Ο Αρχηγός σας πού είναι να έρθει να μου κάνει μια ερώτηση;</w:t>
      </w:r>
    </w:p>
    <w:p w14:paraId="24594E24"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Ρωτήστ</w:t>
      </w:r>
      <w:r>
        <w:rPr>
          <w:rFonts w:eastAsia="Times New Roman" w:cs="Times New Roman"/>
          <w:szCs w:val="24"/>
        </w:rPr>
        <w:t xml:space="preserve">ε τον Πρόεδρο. </w:t>
      </w:r>
    </w:p>
    <w:p w14:paraId="24594E25"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Πού είναι; Ελάτε να με ρωτήσετε. Είμαι εδώ για να σας απαντήσω. Η αφωνία σας και το έλλειμμα στρατηγικής είναι φανερό. Μην με διακόπτετε, καθίστε να ακούσετε. Καθίστε να τα ακούσετε όλα.</w:t>
      </w:r>
    </w:p>
    <w:p w14:paraId="24594E26" w14:textId="77777777" w:rsidR="000824F1" w:rsidRDefault="003A4E52">
      <w:pPr>
        <w:spacing w:line="600" w:lineRule="auto"/>
        <w:ind w:firstLine="720"/>
        <w:jc w:val="center"/>
        <w:rPr>
          <w:rFonts w:eastAsia="Times New Roman" w:cs="Times New Roman"/>
          <w:szCs w:val="24"/>
        </w:rPr>
      </w:pPr>
      <w:r>
        <w:rPr>
          <w:rFonts w:eastAsia="Times New Roman" w:cs="Times New Roman"/>
          <w:szCs w:val="24"/>
        </w:rPr>
        <w:t>(Χειροκροτή</w:t>
      </w:r>
      <w:r>
        <w:rPr>
          <w:rFonts w:eastAsia="Times New Roman" w:cs="Times New Roman"/>
          <w:szCs w:val="24"/>
        </w:rPr>
        <w:t>ματα από την πτέρυγα του ΣΥΡΙΖΑ)</w:t>
      </w:r>
    </w:p>
    <w:p w14:paraId="24594E27"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Πού είναι ο Υπουργός Οικονομικών;</w:t>
      </w:r>
    </w:p>
    <w:p w14:paraId="24594E28" w14:textId="77777777" w:rsidR="000824F1" w:rsidRDefault="003A4E52">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24594E29"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κάντε ησυχία.</w:t>
      </w:r>
    </w:p>
    <w:p w14:paraId="24594E2A"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Μην εκτίθεστε. Η ώρα του Πρωθυπουργού είναι ανοικτή και για τον κ. Μητσοτάκη. Θα είμαι εδώ να τον περιμένω όσες ερωτήσεις θέλει να κάνει. Είμαι εδώ για να του απαντώ. Ο ίδιος έχει κρυφτεί τις τελευταίες μέρες. Δεν ξέρω γιατί. </w:t>
      </w:r>
    </w:p>
    <w:p w14:paraId="24594E2B"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Την πρ</w:t>
      </w:r>
      <w:r>
        <w:rPr>
          <w:rFonts w:eastAsia="Times New Roman" w:cs="Times New Roman"/>
          <w:szCs w:val="24"/>
        </w:rPr>
        <w:t>οηγούμενη εβδομάδα δεν ήταν εδώ, κύριε Πρωθυπουργέ;</w:t>
      </w:r>
    </w:p>
    <w:p w14:paraId="24594E2C"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Ελπίζω να φανερωθεί και να μιλήσει. Να πει την άποψή του.</w:t>
      </w:r>
    </w:p>
    <w:p w14:paraId="24594E2D" w14:textId="77777777" w:rsidR="000824F1" w:rsidRDefault="003A4E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4594E2E"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Γιατί δεν εφαρμόζετε το άρθρο 142Α; </w:t>
      </w:r>
    </w:p>
    <w:p w14:paraId="24594E2F"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ΑΛΕΞ</w:t>
      </w:r>
      <w:r>
        <w:rPr>
          <w:rFonts w:eastAsia="Times New Roman" w:cs="Times New Roman"/>
          <w:b/>
          <w:szCs w:val="24"/>
        </w:rPr>
        <w:t>ΗΣ ΤΣΙΠΡΑΣ (Πρόεδρος της Κυβέρνησης):</w:t>
      </w:r>
      <w:r>
        <w:rPr>
          <w:rFonts w:eastAsia="Times New Roman" w:cs="Times New Roman"/>
          <w:szCs w:val="24"/>
        </w:rPr>
        <w:t xml:space="preserve"> Συνεχίζω, κύριε Πρόεδρε, με την άδειά σας και παρά τις αντίθετες φωνασκίες, συνεχίζω.</w:t>
      </w:r>
    </w:p>
    <w:p w14:paraId="24594E30"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συνεχίστε. Κάντε ησυχία.</w:t>
      </w:r>
    </w:p>
    <w:p w14:paraId="24594E31"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Λέω, λοιπόν, ότι είναι αρκ</w:t>
      </w:r>
      <w:r>
        <w:rPr>
          <w:rFonts w:eastAsia="Times New Roman" w:cs="Times New Roman"/>
          <w:szCs w:val="24"/>
        </w:rPr>
        <w:t xml:space="preserve">ετοί αυτοί που κάνουν πως δεν κατανοούν τη συμφωνία. Ακούσαμε να λένε ότι δεχτήκαμε μέτρα και σε ό,τι αφορά τα θετικά θα είναι απλά υποσχέσεις που δεν θα εφαρμοστούν ποτέ. Γιατί, λένε, υπήρξε μια διατύπωση από τον επικεφαλής του </w:t>
      </w:r>
      <w:proofErr w:type="spellStart"/>
      <w:r>
        <w:rPr>
          <w:rFonts w:eastAsia="Times New Roman" w:cs="Times New Roman"/>
          <w:szCs w:val="24"/>
          <w:lang w:val="en-US"/>
        </w:rPr>
        <w:t>Eurogroup</w:t>
      </w:r>
      <w:proofErr w:type="spellEnd"/>
      <w:r>
        <w:rPr>
          <w:rFonts w:eastAsia="Times New Roman" w:cs="Times New Roman"/>
          <w:szCs w:val="24"/>
        </w:rPr>
        <w:t xml:space="preserve"> που μιλούσε για τ</w:t>
      </w:r>
      <w:r>
        <w:rPr>
          <w:rFonts w:eastAsia="Times New Roman" w:cs="Times New Roman"/>
          <w:szCs w:val="24"/>
        </w:rPr>
        <w:t>ην εφαρμογή τους εφόσον υπάρχει δημοσιονομικός χώρος. Θέλω, λοιπόν, να εξηγήσω τι σημαίνει αυτό. Καταλαβαίνω βέβαια εδώ ότι με δικαιολογία την τεχνική συζήτηση υπάρχουν πολλοί που προσπαθούν να θολώσουν τα νερά.</w:t>
      </w:r>
    </w:p>
    <w:p w14:paraId="24594E32"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Ακούστε, όμως, ποια είναι η επί της αρχής συ</w:t>
      </w:r>
      <w:r>
        <w:rPr>
          <w:rFonts w:eastAsia="Times New Roman" w:cs="Times New Roman"/>
          <w:szCs w:val="24"/>
        </w:rPr>
        <w:t xml:space="preserve">μφωνία, γιατί πρέπει να ενημερωθεί ο ελληνικός λαός κυρίως. Είμαι βέβαιος ότι όλοι καταλαβαίνετε ποια είναι η συμφωνία, αλλά πρέπει να ενημερωθεί ο ελληνικός λαός. Τόσο, λοιπόν, τα μέτρα επιβάρυνσης από διαρθρωτικές μεταρρυθμίσεις που θα προτείνουν οι </w:t>
      </w:r>
      <w:r>
        <w:rPr>
          <w:rFonts w:eastAsia="Times New Roman" w:cs="Times New Roman"/>
          <w:szCs w:val="24"/>
        </w:rPr>
        <w:t>θεσμ</w:t>
      </w:r>
      <w:r>
        <w:rPr>
          <w:rFonts w:eastAsia="Times New Roman" w:cs="Times New Roman"/>
          <w:szCs w:val="24"/>
        </w:rPr>
        <w:t xml:space="preserve">οί </w:t>
      </w:r>
      <w:r>
        <w:rPr>
          <w:rFonts w:eastAsia="Times New Roman" w:cs="Times New Roman"/>
          <w:szCs w:val="24"/>
        </w:rPr>
        <w:t xml:space="preserve">όσο και τα μέτρα ελάφρυνσης από διαρθρωτικές μεταρρυθμίσεις που θα προτείνει η ελληνική Κυβέρνηση θα ψηφιστούν </w:t>
      </w:r>
      <w:r>
        <w:rPr>
          <w:rFonts w:eastAsia="Times New Roman" w:cs="Times New Roman"/>
          <w:szCs w:val="24"/>
        </w:rPr>
        <w:lastRenderedPageBreak/>
        <w:t>ταυτόχρονα στο ελληνικό Κοινοβούλιο και κανένα από αυτά τα μέτρα δεν θα τελεί υπό αίρεση.</w:t>
      </w:r>
    </w:p>
    <w:p w14:paraId="24594E33" w14:textId="77777777" w:rsidR="000824F1" w:rsidRDefault="003A4E52">
      <w:pPr>
        <w:spacing w:line="600" w:lineRule="auto"/>
        <w:ind w:firstLine="720"/>
        <w:jc w:val="both"/>
        <w:rPr>
          <w:rFonts w:eastAsia="Times New Roman"/>
          <w:szCs w:val="24"/>
        </w:rPr>
      </w:pPr>
      <w:r>
        <w:rPr>
          <w:rFonts w:eastAsia="Times New Roman"/>
          <w:szCs w:val="24"/>
        </w:rPr>
        <w:t xml:space="preserve">Άλλωστε, επαναλαμβάνουμε κάτι το οποίο </w:t>
      </w:r>
      <w:proofErr w:type="spellStart"/>
      <w:r>
        <w:rPr>
          <w:rFonts w:eastAsia="Times New Roman"/>
          <w:szCs w:val="24"/>
        </w:rPr>
        <w:t>πολλάκις</w:t>
      </w:r>
      <w:proofErr w:type="spellEnd"/>
      <w:r>
        <w:rPr>
          <w:rFonts w:eastAsia="Times New Roman"/>
          <w:szCs w:val="24"/>
        </w:rPr>
        <w:t xml:space="preserve"> έχου</w:t>
      </w:r>
      <w:r>
        <w:rPr>
          <w:rFonts w:eastAsia="Times New Roman"/>
          <w:szCs w:val="24"/>
        </w:rPr>
        <w:t>με τονίσει, ότι δεν υπάρχει το νομικό και το θεσμικό πλαίσιο με βάση το ελληνικό Σύνταγμα και τον Κανονισμό της Βουλής, να ψηφίζονται στη Βουλή των Ελλήνων μέτρα υπό αίρεση. Τα μέτρα αυτά, λοιπόν, θα έχουν έναρξη εφαρμογής την 1</w:t>
      </w:r>
      <w:r>
        <w:rPr>
          <w:rFonts w:eastAsia="Times New Roman"/>
          <w:szCs w:val="24"/>
          <w:vertAlign w:val="superscript"/>
        </w:rPr>
        <w:t>η</w:t>
      </w:r>
      <w:r>
        <w:rPr>
          <w:rFonts w:eastAsia="Times New Roman"/>
          <w:szCs w:val="24"/>
        </w:rPr>
        <w:t xml:space="preserve"> Ιανουαρίου του 2019, κάτι το οποίο άλλωστε είναι σύνηθες στην κοινοβουλευτική πρακτική, να ψηφίζονται μέτρα τα οποία η εφαρμογή τους, η έναρξη ισχύς τους αρχίζει αργότερα.</w:t>
      </w:r>
    </w:p>
    <w:p w14:paraId="24594E34" w14:textId="77777777" w:rsidR="000824F1" w:rsidRDefault="003A4E52">
      <w:pPr>
        <w:spacing w:line="600" w:lineRule="auto"/>
        <w:ind w:firstLine="720"/>
        <w:jc w:val="both"/>
        <w:rPr>
          <w:rFonts w:eastAsia="Times New Roman"/>
          <w:szCs w:val="24"/>
        </w:rPr>
      </w:pPr>
      <w:r>
        <w:rPr>
          <w:rFonts w:eastAsia="Times New Roman"/>
          <w:szCs w:val="24"/>
        </w:rPr>
        <w:t>Θα ήθελα να πω και κάτι άλλο. Εξήγησε εχθές εδώ στη Βουλή ο Υπουργός των Οικονομικώ</w:t>
      </w:r>
      <w:r>
        <w:rPr>
          <w:rFonts w:eastAsia="Times New Roman"/>
          <w:szCs w:val="24"/>
        </w:rPr>
        <w:t xml:space="preserve">ν, πού βρίσκεται το κλειδί, πού βρίσκεται το μυστικό. Το μυστικό βρίσκεται στη φράση του Επιτρόπου κ. </w:t>
      </w:r>
      <w:proofErr w:type="spellStart"/>
      <w:r>
        <w:rPr>
          <w:rFonts w:eastAsia="Times New Roman"/>
          <w:szCs w:val="24"/>
        </w:rPr>
        <w:t>Μοσκοβισί</w:t>
      </w:r>
      <w:proofErr w:type="spellEnd"/>
      <w:r>
        <w:rPr>
          <w:rFonts w:eastAsia="Times New Roman"/>
          <w:szCs w:val="24"/>
        </w:rPr>
        <w:t xml:space="preserve">, ο οποίος κατά τη συνέντευξη τύπου της Δευτέρας είπε ότι τα μέτρα θα έχουν </w:t>
      </w:r>
      <w:r>
        <w:rPr>
          <w:rFonts w:eastAsia="Times New Roman"/>
          <w:szCs w:val="24"/>
          <w:lang w:val="en-US"/>
        </w:rPr>
        <w:t>net</w:t>
      </w:r>
      <w:r>
        <w:rPr>
          <w:rFonts w:eastAsia="Times New Roman"/>
          <w:szCs w:val="24"/>
        </w:rPr>
        <w:t>, στην αγγλική δηλαδή καθαρό, μηδέν, μηδενικό, καθαρό δημοσιονομικ</w:t>
      </w:r>
      <w:r>
        <w:rPr>
          <w:rFonts w:eastAsia="Times New Roman"/>
          <w:szCs w:val="24"/>
        </w:rPr>
        <w:t xml:space="preserve">ό αποτέλεσμα. Δηλαδή, θα είναι μέτρα μηδενικής επιβάρυνσης. Και θα με ρωτήσει κάποιος καλόπιστος και όχι κακόπιστος: «Για ποιον λόγο, λοιπόν, λένε κάποιοι ότι τα θετικά μέτρα θα εφαρμοστούν, μόνο εφόσον υπάρχει ο απαραίτητος δημοσιονομικός χώρος το 2019; </w:t>
      </w:r>
      <w:r>
        <w:rPr>
          <w:rFonts w:eastAsia="Times New Roman"/>
          <w:szCs w:val="24"/>
        </w:rPr>
        <w:lastRenderedPageBreak/>
        <w:t>Μ</w:t>
      </w:r>
      <w:r>
        <w:rPr>
          <w:rFonts w:eastAsia="Times New Roman"/>
          <w:szCs w:val="24"/>
        </w:rPr>
        <w:t>ήπως εννοούν ότι θα είναι υπό αίρεση;». Η απάντηση εδώ είναι κατηγορηματική: Όχι, δεν υπάρχει καμμία αίρεση και εξηγούμαι με λεπτομέρειες, γιατί συνήθως στις λεπτομέρειες λένε ότι κρύβεται ο διάβολος. Ο δημοσιονομικός χώρος για τον οποίο γίνεται λόγος αφορ</w:t>
      </w:r>
      <w:r>
        <w:rPr>
          <w:rFonts w:eastAsia="Times New Roman"/>
          <w:szCs w:val="24"/>
        </w:rPr>
        <w:t xml:space="preserve">ά τις προβλέψεις και όχι τα αποτελέσματα. Αυτήν τη στιγμή η Κομισιόν, μέσω της </w:t>
      </w:r>
      <w:r>
        <w:rPr>
          <w:rFonts w:eastAsia="Times New Roman"/>
          <w:szCs w:val="24"/>
          <w:lang w:val="en-US"/>
        </w:rPr>
        <w:t>Eurostat</w:t>
      </w:r>
      <w:r>
        <w:rPr>
          <w:rFonts w:eastAsia="Times New Roman"/>
          <w:szCs w:val="24"/>
        </w:rPr>
        <w:t>, προβλέπει ότι με την κατάσταση ως έχει σήμερα -με τα μέτρα δηλαδή τα οποία σήμερα έχουν ψηφιστεί και με την πορεία της οικονομίας και με τις προβλέψεις για τους ρυθμού</w:t>
      </w:r>
      <w:r>
        <w:rPr>
          <w:rFonts w:eastAsia="Times New Roman"/>
          <w:szCs w:val="24"/>
        </w:rPr>
        <w:t>ς ανάπτυξης για το 2017 και 2018-, το πρωτογενές πλεόνασμα του 2018 που μεταφέρεται και στο 2019 θα είναι 3,5% του ΑΕΠ. Επομένως, οποιοδήποτε επιπλέον μέτρο επιβάρυνσης ψηφιστεί με ημερομηνία εφαρμογής από 1</w:t>
      </w:r>
      <w:r>
        <w:rPr>
          <w:rFonts w:eastAsia="Times New Roman"/>
          <w:szCs w:val="24"/>
          <w:vertAlign w:val="superscript"/>
        </w:rPr>
        <w:t>η</w:t>
      </w:r>
      <w:r>
        <w:rPr>
          <w:rFonts w:eastAsia="Times New Roman"/>
          <w:szCs w:val="24"/>
        </w:rPr>
        <w:t xml:space="preserve"> Ιανουαρίου του 2019, δημιουργεί σε ό,τι αφορά τ</w:t>
      </w:r>
      <w:r>
        <w:rPr>
          <w:rFonts w:eastAsia="Times New Roman"/>
          <w:szCs w:val="24"/>
        </w:rPr>
        <w:t>ις προβλέψεις τον αντίστοιχο δημοσιονομικό χώρο για ελάφρυνση.</w:t>
      </w:r>
    </w:p>
    <w:p w14:paraId="24594E35" w14:textId="77777777" w:rsidR="000824F1" w:rsidRDefault="003A4E52">
      <w:pPr>
        <w:spacing w:line="600" w:lineRule="auto"/>
        <w:ind w:firstLine="720"/>
        <w:jc w:val="both"/>
        <w:rPr>
          <w:rFonts w:eastAsia="Times New Roman"/>
          <w:szCs w:val="24"/>
        </w:rPr>
      </w:pPr>
      <w:r>
        <w:rPr>
          <w:rFonts w:eastAsia="Times New Roman"/>
          <w:szCs w:val="24"/>
        </w:rPr>
        <w:t>Επομένως, αν παραδείγματος χάριν υπάρξουν μέτρα επιβάρυνσης 1% του ΑΕΠ το 2019, τότε αυτομάτως δημιουργείται δημοσιονομικός χώρος ισόποσος 1% του ΑΕΠ, ώστε να εφαρμοστούν και αντίστοιχα μέτρα ε</w:t>
      </w:r>
      <w:r>
        <w:rPr>
          <w:rFonts w:eastAsia="Times New Roman"/>
          <w:szCs w:val="24"/>
        </w:rPr>
        <w:t>λάφρυνσης το 2019, ύψους 1% του ΑΕΠ.</w:t>
      </w:r>
    </w:p>
    <w:p w14:paraId="24594E36" w14:textId="77777777" w:rsidR="000824F1" w:rsidRDefault="003A4E52">
      <w:pPr>
        <w:spacing w:line="600" w:lineRule="auto"/>
        <w:ind w:firstLine="720"/>
        <w:jc w:val="both"/>
        <w:rPr>
          <w:rFonts w:eastAsia="Times New Roman"/>
          <w:szCs w:val="24"/>
        </w:rPr>
      </w:pPr>
      <w:r>
        <w:rPr>
          <w:rFonts w:eastAsia="Times New Roman"/>
          <w:szCs w:val="24"/>
        </w:rPr>
        <w:lastRenderedPageBreak/>
        <w:t xml:space="preserve">Άρα, κυρίες και κύριοι συνάδελφοι, δεν υπάρχει καμμία αίρεση και καμμία άλλη προϋπόθεση. Μόνη προϋπόθεση που υπάρχει είναι η οικονομία μας να συνεχίσει αυτήν την πορεία -εγώ θα έλεγα την εντυπωσιακή πορεία-, ανόδου των </w:t>
      </w:r>
      <w:r>
        <w:rPr>
          <w:rFonts w:eastAsia="Times New Roman"/>
          <w:szCs w:val="24"/>
        </w:rPr>
        <w:t>τελευταίων μηνών. Βεβαίως, το κλείσιμο της δεύτερης αξιολόγησης θα έλεγα ότι είναι και μια σημαντική προϋπόθεση όχι μόνο για να συνεχίσει, αλλά για να επιταχύνει αυτήν τη θετική, την εντυπωσιακά θετική πορεία η ελληνική οικονομία.</w:t>
      </w:r>
    </w:p>
    <w:p w14:paraId="24594E37" w14:textId="77777777" w:rsidR="000824F1" w:rsidRDefault="003A4E52">
      <w:pPr>
        <w:spacing w:line="600" w:lineRule="auto"/>
        <w:ind w:firstLine="720"/>
        <w:jc w:val="both"/>
        <w:rPr>
          <w:rFonts w:eastAsia="Times New Roman"/>
          <w:szCs w:val="24"/>
        </w:rPr>
      </w:pPr>
      <w:r>
        <w:rPr>
          <w:rFonts w:eastAsia="Times New Roman"/>
          <w:szCs w:val="24"/>
        </w:rPr>
        <w:t xml:space="preserve">Βεβαίως, δεν θα ακούσετε </w:t>
      </w:r>
      <w:r>
        <w:rPr>
          <w:rFonts w:eastAsia="Times New Roman"/>
          <w:szCs w:val="24"/>
        </w:rPr>
        <w:t xml:space="preserve">από εμάς ούτε πανηγυρισμούς ούτε θριαμβολογίες. Δεν θριαμβολογούμε. Δεν μπορούμε, όμως, να κρύψουμε και την ικανοποίηση μας, γιατί για πρώτη φορά ακούμε από επίσημα χείλη -και αναφέρομαι στους επικεφαλής των </w:t>
      </w:r>
      <w:r>
        <w:rPr>
          <w:rFonts w:eastAsia="Times New Roman"/>
          <w:szCs w:val="24"/>
        </w:rPr>
        <w:t>θεσμών</w:t>
      </w:r>
      <w:r>
        <w:rPr>
          <w:rFonts w:eastAsia="Times New Roman"/>
          <w:szCs w:val="24"/>
        </w:rPr>
        <w:t>- για την ανάγκη επιτέλους να σταματήσει α</w:t>
      </w:r>
      <w:r>
        <w:rPr>
          <w:rFonts w:eastAsia="Times New Roman"/>
          <w:szCs w:val="24"/>
        </w:rPr>
        <w:t>υτός ο φαύλος κύκλος της λιτότητας στην Ελλάδα. Να υπάρξει μετά από επτά χρόνια τερματισμός στην επιμονή, στην παράλογη επιμονή για επιπλέον λιτότητα. Υπάρχει, βέβαια, ακόμα δρόμος μπροστά μας. Η τεχνική δουλειά που θα γίνει το επόμενο διάστημα θα είναι ση</w:t>
      </w:r>
      <w:r>
        <w:rPr>
          <w:rFonts w:eastAsia="Times New Roman"/>
          <w:szCs w:val="24"/>
        </w:rPr>
        <w:t>μαντική.</w:t>
      </w:r>
    </w:p>
    <w:p w14:paraId="24594E38"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 xml:space="preserve">Δεν κρύβω, όμως, και ούτε θέλω να είμαι φειδωλός στις δηλώσεις μου και στην απόδοση των ευσήμων και στον Ευκλείδη </w:t>
      </w:r>
      <w:proofErr w:type="spellStart"/>
      <w:r>
        <w:rPr>
          <w:rFonts w:eastAsia="Times New Roman" w:cs="Times New Roman"/>
          <w:szCs w:val="24"/>
        </w:rPr>
        <w:t>Τσακαλώτο</w:t>
      </w:r>
      <w:proofErr w:type="spellEnd"/>
      <w:r>
        <w:rPr>
          <w:rFonts w:eastAsia="Times New Roman" w:cs="Times New Roman"/>
          <w:szCs w:val="24"/>
        </w:rPr>
        <w:t xml:space="preserve"> και στον Γιώργο </w:t>
      </w:r>
      <w:proofErr w:type="spellStart"/>
      <w:r>
        <w:rPr>
          <w:rFonts w:eastAsia="Times New Roman" w:cs="Times New Roman"/>
          <w:szCs w:val="24"/>
        </w:rPr>
        <w:t>Χουλιαράκη</w:t>
      </w:r>
      <w:proofErr w:type="spellEnd"/>
      <w:r>
        <w:rPr>
          <w:rFonts w:eastAsia="Times New Roman" w:cs="Times New Roman"/>
          <w:szCs w:val="24"/>
        </w:rPr>
        <w:t>, σ’ όλη τη διαπραγματευτική ομάδα που κατάφερε κάτι το οποίο εσείς ούτε που μπορούσατε να φαντασ</w:t>
      </w:r>
      <w:r>
        <w:rPr>
          <w:rFonts w:eastAsia="Times New Roman" w:cs="Times New Roman"/>
          <w:szCs w:val="24"/>
        </w:rPr>
        <w:t xml:space="preserve">τείτε ότι θα συμβεί. Γι’ αυτό και είχατε βάλει όλα σας τα αυγά σε ένα καλάθι, ότι θα αποτύχουμε. </w:t>
      </w:r>
    </w:p>
    <w:p w14:paraId="24594E39"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Αποτελεί, λοιπόν, μια ηχηρή απάντηση αυτό που συνέβη σε όσους </w:t>
      </w:r>
      <w:proofErr w:type="spellStart"/>
      <w:r>
        <w:rPr>
          <w:rFonts w:eastAsia="Times New Roman" w:cs="Times New Roman"/>
          <w:szCs w:val="24"/>
        </w:rPr>
        <w:t>καταστροφολογούσαν</w:t>
      </w:r>
      <w:proofErr w:type="spellEnd"/>
      <w:r>
        <w:rPr>
          <w:rFonts w:eastAsia="Times New Roman" w:cs="Times New Roman"/>
          <w:szCs w:val="24"/>
        </w:rPr>
        <w:t xml:space="preserve"> ότι θα τα δώσουμε όλα, ότι θα αναγκαστούμε σε μια άτακτη υποχώρηση σε όλα τα </w:t>
      </w:r>
      <w:r>
        <w:rPr>
          <w:rFonts w:eastAsia="Times New Roman" w:cs="Times New Roman"/>
          <w:szCs w:val="24"/>
        </w:rPr>
        <w:t xml:space="preserve">μέτωπα και ούτω καθ’ εξής. </w:t>
      </w:r>
    </w:p>
    <w:p w14:paraId="24594E3A"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Σήμερα βλέπω πολύ ανήσυχους τους συναδέλφους της Νέας Δημοκρατίας και υπάρχει ένα ερώτημα: Ειδικά ο κ. Μητσοτάκης, που πρωταγωνίστησε σ’ αυτά τα σενάρια της καταστροφής, γιατί δεν λέει κάτι; Εντάξει, ειπώθηκε ότι ο άνθρωπος έπαθ</w:t>
      </w:r>
      <w:r>
        <w:rPr>
          <w:rFonts w:eastAsia="Times New Roman" w:cs="Times New Roman"/>
          <w:szCs w:val="24"/>
        </w:rPr>
        <w:t>ε ένα κρυολόγημα τις τελευταίες μέρες. Χθες τον είδα στην απόδοση στο δημόσιο του Ιδρύματος «Σταύρος Νιάρχος» και του ευχήθηκα περαστικά. Δεν μπορούσε να κάνει μια γραπτή δήλωση; Δεν μπορεί να μας πει μια άποψη; Την προηγούμενη Παρασκευή δεν ήταν εδώ και έ</w:t>
      </w:r>
      <w:r>
        <w:rPr>
          <w:rFonts w:eastAsia="Times New Roman" w:cs="Times New Roman"/>
          <w:szCs w:val="24"/>
        </w:rPr>
        <w:t xml:space="preserve">λεγε «μας οδηγείτε στον γκρεμό, στην καταστροφή, δεν θα κλείσει η διαπραγμάτευση;». Γιατί δεν μιλάει; </w:t>
      </w:r>
    </w:p>
    <w:p w14:paraId="24594E3B"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lastRenderedPageBreak/>
        <w:t>ΑΘΑΝΑΣΙΟΣ ΜΠΟΥΡΑΣ:</w:t>
      </w:r>
      <w:r>
        <w:rPr>
          <w:rFonts w:eastAsia="Times New Roman" w:cs="Times New Roman"/>
          <w:szCs w:val="24"/>
        </w:rPr>
        <w:t xml:space="preserve"> Για ποια διαπραγμάτευση;</w:t>
      </w:r>
    </w:p>
    <w:p w14:paraId="24594E3C"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Ποια διαπραγμάτευση; </w:t>
      </w:r>
    </w:p>
    <w:p w14:paraId="24594E3D"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Αν έχετε να πείτε κάτι στο </w:t>
      </w:r>
      <w:r>
        <w:rPr>
          <w:rFonts w:eastAsia="Times New Roman" w:cs="Times New Roman"/>
          <w:szCs w:val="24"/>
        </w:rPr>
        <w:t xml:space="preserve">όνομά του, θα σας ακούσω. </w:t>
      </w:r>
    </w:p>
    <w:p w14:paraId="24594E3E"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Θα επιτρέψετε, κύριε Πρόεδρε, να μας δώσει ο Πρόεδρος τον λόγο για ένα λεπτό; </w:t>
      </w:r>
    </w:p>
    <w:p w14:paraId="24594E3F"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Κύριε </w:t>
      </w:r>
      <w:proofErr w:type="spellStart"/>
      <w:r>
        <w:rPr>
          <w:rFonts w:eastAsia="Times New Roman" w:cs="Times New Roman"/>
          <w:szCs w:val="24"/>
        </w:rPr>
        <w:t>Τραγάκη</w:t>
      </w:r>
      <w:proofErr w:type="spellEnd"/>
      <w:r>
        <w:rPr>
          <w:rFonts w:eastAsia="Times New Roman" w:cs="Times New Roman"/>
          <w:szCs w:val="24"/>
        </w:rPr>
        <w:t>, αν ο Αρχηγός σας, που το έβαλε στο πόδια από την προηγούμενη Δευτέρα, εμφαν</w:t>
      </w:r>
      <w:r>
        <w:rPr>
          <w:rFonts w:eastAsia="Times New Roman" w:cs="Times New Roman"/>
          <w:szCs w:val="24"/>
        </w:rPr>
        <w:t xml:space="preserve">ιστεί εδώ, εγώ θα μείνω μέχρι το βράδυ, για να του απαντήσω. Θα είμαι εδώ, για να του απαντήσω. </w:t>
      </w:r>
    </w:p>
    <w:p w14:paraId="24594E40" w14:textId="77777777" w:rsidR="000824F1" w:rsidRDefault="003A4E52">
      <w:pPr>
        <w:spacing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 του ΣΥΡΙΖΑ)</w:t>
      </w:r>
    </w:p>
    <w:p w14:paraId="24594E41"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Δεν έχει δικαίωμα, κύριε Πρόεδρε, να πάρει τον λόγο; Εδώ είναι ο Κανονισμός. Όφειλε ο Πρόεδρος να το ξέρει. Το άρθρο 142Α μπορούσε να είναι σε εφαρμογή για μείζονα θέματα.</w:t>
      </w:r>
    </w:p>
    <w:p w14:paraId="24594E42"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Μην αντιδικείτε, παρακαλώ. </w:t>
      </w:r>
    </w:p>
    <w:p w14:paraId="24594E43"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lastRenderedPageBreak/>
        <w:t>ΑΛΕΞΗΣ ΤΣΙΠΡΑΣ (Πρόεδρος τ</w:t>
      </w:r>
      <w:r>
        <w:rPr>
          <w:rFonts w:eastAsia="Times New Roman" w:cs="Times New Roman"/>
          <w:b/>
          <w:szCs w:val="24"/>
        </w:rPr>
        <w:t>ης Κυβέρνησης):</w:t>
      </w:r>
      <w:r>
        <w:rPr>
          <w:rFonts w:eastAsia="Times New Roman" w:cs="Times New Roman"/>
          <w:szCs w:val="24"/>
        </w:rPr>
        <w:t xml:space="preserve"> Χθες και προχθές, κυρίες και κύριοι συνάδελφοι, τα στελέχη της Νέας Δημοκρατίας αλλά και ο επικοινωνιακός μηχανισμός που έχει στηθεί, για να προστατεύει τη Νέα Δημοκρατία, ανακάλυψαν ότι δήθεν -και μάλιστα με πολύ μεγάλη αγωνία- ο κ. </w:t>
      </w:r>
      <w:proofErr w:type="spellStart"/>
      <w:r>
        <w:rPr>
          <w:rFonts w:eastAsia="Times New Roman" w:cs="Times New Roman"/>
          <w:szCs w:val="24"/>
        </w:rPr>
        <w:t>Τσακαλ</w:t>
      </w:r>
      <w:r>
        <w:rPr>
          <w:rFonts w:eastAsia="Times New Roman" w:cs="Times New Roman"/>
          <w:szCs w:val="24"/>
        </w:rPr>
        <w:t>ώτος</w:t>
      </w:r>
      <w:proofErr w:type="spellEnd"/>
      <w:r>
        <w:rPr>
          <w:rFonts w:eastAsia="Times New Roman" w:cs="Times New Roman"/>
          <w:szCs w:val="24"/>
        </w:rPr>
        <w:t xml:space="preserve"> είναι κρυμμένος και έψαχναν να τον βρουν. Δεν ξέρω αν πήγαν και στην κ. Νικολούλη, για να κάνουν έρευνα ή στον κ. </w:t>
      </w:r>
      <w:proofErr w:type="spellStart"/>
      <w:r>
        <w:rPr>
          <w:rFonts w:eastAsia="Times New Roman" w:cs="Times New Roman"/>
          <w:szCs w:val="24"/>
        </w:rPr>
        <w:t>Χαρδαβέλα</w:t>
      </w:r>
      <w:proofErr w:type="spellEnd"/>
      <w:r>
        <w:rPr>
          <w:rFonts w:eastAsia="Times New Roman" w:cs="Times New Roman"/>
          <w:szCs w:val="24"/>
        </w:rPr>
        <w:t xml:space="preserve">. Έψαχναν να τον βρουν και ο </w:t>
      </w:r>
      <w:proofErr w:type="spellStart"/>
      <w:r>
        <w:rPr>
          <w:rFonts w:eastAsia="Times New Roman" w:cs="Times New Roman"/>
          <w:szCs w:val="24"/>
        </w:rPr>
        <w:t>Τσακαλώτος</w:t>
      </w:r>
      <w:proofErr w:type="spellEnd"/>
      <w:r>
        <w:rPr>
          <w:rFonts w:eastAsia="Times New Roman" w:cs="Times New Roman"/>
          <w:szCs w:val="24"/>
        </w:rPr>
        <w:t xml:space="preserve"> ήρθε χθες στη Βουλή και απάντησε στην ερώτηση. Θα βρεθεί την ερχόμενη Τρίτη, μετά την Κα</w:t>
      </w:r>
      <w:r>
        <w:rPr>
          <w:rFonts w:eastAsia="Times New Roman" w:cs="Times New Roman"/>
          <w:szCs w:val="24"/>
        </w:rPr>
        <w:t xml:space="preserve">θαρά Δευτέρα, στην Επιτροπή Οικονομικών Υποθέσεων και θα μιλήσει. Αυτό το οποίο αναμένουμε με μεγάλο ενδιαφέρον, είναι να δούμε πότε ο Αρχηγός σας θα μιλήσει. Και είναι πραγματικό δύσκολο να μιλήσει, γιατί βρίσκεται σε στρατηγικό αδιέξοδο. </w:t>
      </w:r>
    </w:p>
    <w:p w14:paraId="24594E44"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Θα ήθελα, λοιπό</w:t>
      </w:r>
      <w:r>
        <w:rPr>
          <w:rFonts w:eastAsia="Times New Roman" w:cs="Times New Roman"/>
          <w:szCs w:val="24"/>
        </w:rPr>
        <w:t xml:space="preserve">ν, να επανέλθω και στο θέμα της ερώτησης του Προέδρου της Ένωσης Κεντρώων και να έρθω σε ένα τέταρτο δεδομένο της επί της αρχής συμφωνίας, που για μας είναι πολύ σημαντικό. </w:t>
      </w:r>
    </w:p>
    <w:p w14:paraId="24594E45"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Το τέταρτο αυτό δεδομένο είναι ότι διαμορφώνεται η δυνατότητα -και αυτό ίσως να εί</w:t>
      </w:r>
      <w:r>
        <w:rPr>
          <w:rFonts w:eastAsia="Times New Roman" w:cs="Times New Roman"/>
          <w:szCs w:val="24"/>
        </w:rPr>
        <w:t xml:space="preserve">ναι κι ένα από τα σημαντικότερα θέματα της διαπραγμάτευσης στο τεχνικό πεδίο- επιστροφής της </w:t>
      </w:r>
      <w:r>
        <w:rPr>
          <w:rFonts w:eastAsia="Times New Roman" w:cs="Times New Roman"/>
          <w:szCs w:val="24"/>
        </w:rPr>
        <w:lastRenderedPageBreak/>
        <w:t>εργασιακής κανονικότητας πριν από το τέλος του τρέχοντος προγράμματος και πάντα στη βάση του ευρωπαϊκού κοινωνικού μοντέλου. Διότι η Ελλάδα δεν μπορεί να είναι μια</w:t>
      </w:r>
      <w:r>
        <w:rPr>
          <w:rFonts w:eastAsia="Times New Roman" w:cs="Times New Roman"/>
          <w:szCs w:val="24"/>
        </w:rPr>
        <w:t xml:space="preserve"> εξαίρεση από τις υπόλοιπες ευρωπαϊκές χώρες. Δεν μπορεί η Ελλάδα να είναι μια εξαίρεση του ευρωπαϊκού κοινωνικού μοντέλου, όπως επέλεξαν οι προηγούμενες κυβερνήσεις στο θέμα των εργασιακών σχέσεων. </w:t>
      </w:r>
    </w:p>
    <w:p w14:paraId="24594E46"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Αυτά, κυρίες και κύριοι συνάδελφοι, είναι τα δεδομένα. Κ</w:t>
      </w:r>
      <w:r>
        <w:rPr>
          <w:rFonts w:eastAsia="Times New Roman" w:cs="Times New Roman"/>
          <w:szCs w:val="24"/>
        </w:rPr>
        <w:t xml:space="preserve">αταλήξαμε σ’ αυτό το περίγραμμα συμφωνίας, το οποίο είναι θετικό για την ελληνική πλευρά και καταλήξαμε μετά από κοπιώδη προσπάθεια και διαπραγμάτευση. Φτάσαμε ως εδώ, γιατί δεν ακολουθήσαμε την πεπατημένη των προηγούμενων κυβερνήσεων, που εν μία </w:t>
      </w:r>
      <w:proofErr w:type="spellStart"/>
      <w:r>
        <w:rPr>
          <w:rFonts w:eastAsia="Times New Roman" w:cs="Times New Roman"/>
          <w:szCs w:val="24"/>
        </w:rPr>
        <w:t>νυκτί</w:t>
      </w:r>
      <w:proofErr w:type="spellEnd"/>
      <w:r>
        <w:rPr>
          <w:rFonts w:eastAsia="Times New Roman" w:cs="Times New Roman"/>
          <w:szCs w:val="24"/>
        </w:rPr>
        <w:t xml:space="preserve"> υπέ</w:t>
      </w:r>
      <w:r>
        <w:rPr>
          <w:rFonts w:eastAsia="Times New Roman" w:cs="Times New Roman"/>
          <w:szCs w:val="24"/>
        </w:rPr>
        <w:t>γραφαν ό,τι παράλογο και αντικοινωνικό μέτρο έπεφτε στο τραπέζι των διαπραγματεύσεων απλώς για να κερδίσουν πολιτικό χρόνο. Αυτήν την πεπατημένη μας καλούσαν να υιοθετήσουμε σε ένα διαρκές κρεσέντο ανευθυνότητας ο κ. Μητσοτάκης και τα στελέχη της Νέας Δημο</w:t>
      </w:r>
      <w:r>
        <w:rPr>
          <w:rFonts w:eastAsia="Times New Roman" w:cs="Times New Roman"/>
          <w:szCs w:val="24"/>
        </w:rPr>
        <w:t>κρατίας. Να βάλουμε, δηλαδή, την υπογραφή της χώρας σε λευκά χαρτιά που στη συνέχεια θα συμπληρώνονταν με μέτρα αφαίμαξης της κοινωνικής πλειοψηφίας.</w:t>
      </w:r>
    </w:p>
    <w:p w14:paraId="24594E47" w14:textId="77777777" w:rsidR="000824F1" w:rsidRDefault="003A4E52">
      <w:pPr>
        <w:spacing w:line="600" w:lineRule="auto"/>
        <w:ind w:firstLine="720"/>
        <w:jc w:val="both"/>
        <w:rPr>
          <w:rFonts w:eastAsia="Times New Roman"/>
          <w:szCs w:val="24"/>
        </w:rPr>
      </w:pPr>
      <w:r>
        <w:rPr>
          <w:rFonts w:eastAsia="Times New Roman"/>
          <w:szCs w:val="24"/>
        </w:rPr>
        <w:lastRenderedPageBreak/>
        <w:t>Αυτή, λοιπόν, η εποχή έχει τελειώσει. Και νομίζω ότι το γνωρίζουν πια όλοι και στο εξωτερικό. Το αποδείξαμ</w:t>
      </w:r>
      <w:r>
        <w:rPr>
          <w:rFonts w:eastAsia="Times New Roman"/>
          <w:szCs w:val="24"/>
        </w:rPr>
        <w:t xml:space="preserve">ε στην πρώτη αξιολόγηση, όταν δεν δεχτήκαμε τις παράλογες απαιτήσεις. Το αποδεικνύουμε και στην πορεία για την δεύτερη αξιολόγηση, όταν πράξαμε το ίδιο επιμένοντας στα πραγματικά στοιχεία και στον στοιχειώδη οικονομικό </w:t>
      </w:r>
      <w:proofErr w:type="spellStart"/>
      <w:r>
        <w:rPr>
          <w:rFonts w:eastAsia="Times New Roman"/>
          <w:szCs w:val="24"/>
        </w:rPr>
        <w:t>εξορθολογισμό</w:t>
      </w:r>
      <w:proofErr w:type="spellEnd"/>
      <w:r>
        <w:rPr>
          <w:rFonts w:eastAsia="Times New Roman"/>
          <w:szCs w:val="24"/>
        </w:rPr>
        <w:t xml:space="preserve"> που επιτάσσει η διαχείρ</w:t>
      </w:r>
      <w:r>
        <w:rPr>
          <w:rFonts w:eastAsia="Times New Roman"/>
          <w:szCs w:val="24"/>
        </w:rPr>
        <w:t>ιση του ελληνικού προγράμματος.</w:t>
      </w:r>
    </w:p>
    <w:p w14:paraId="24594E48" w14:textId="77777777" w:rsidR="000824F1" w:rsidRDefault="003A4E52">
      <w:pPr>
        <w:spacing w:line="600" w:lineRule="auto"/>
        <w:ind w:firstLine="720"/>
        <w:jc w:val="both"/>
        <w:rPr>
          <w:rFonts w:eastAsia="Times New Roman"/>
          <w:szCs w:val="24"/>
        </w:rPr>
      </w:pPr>
      <w:r>
        <w:rPr>
          <w:rFonts w:eastAsia="Times New Roman"/>
          <w:szCs w:val="24"/>
        </w:rPr>
        <w:t>Έχουμε φυσικά απόλυτη συναίσθηση του χρονικού ορίζοντα εντός του οποίου θα πρέπει να ολοκληρωθεί η αξιολόγηση, για να μπορέσει να ενισχυθεί η αναπτυξιακή τάση της ελληνικής οικονομίας και οι πραγματικές δυνατότητες της ελλην</w:t>
      </w:r>
      <w:r>
        <w:rPr>
          <w:rFonts w:eastAsia="Times New Roman"/>
          <w:szCs w:val="24"/>
        </w:rPr>
        <w:t xml:space="preserve">ικής οικονομίας. Όπως, όμως, έχουμε καταλάβει, είναι εξίσου σημαντικό με το πότε θα κλείσει η αξιολόγηση και το πώς θα κλείσει η αξιολόγηση. </w:t>
      </w:r>
    </w:p>
    <w:p w14:paraId="24594E49" w14:textId="77777777" w:rsidR="000824F1" w:rsidRDefault="003A4E52">
      <w:pPr>
        <w:spacing w:line="600" w:lineRule="auto"/>
        <w:ind w:firstLine="720"/>
        <w:jc w:val="both"/>
        <w:rPr>
          <w:rFonts w:eastAsia="Times New Roman"/>
          <w:szCs w:val="24"/>
        </w:rPr>
      </w:pPr>
      <w:r>
        <w:rPr>
          <w:rFonts w:eastAsia="Times New Roman"/>
          <w:szCs w:val="24"/>
        </w:rPr>
        <w:t>Οι βάσεις της συμφωνίας που ετέθησαν προχθές επιτρέπουν πλέον να κινηθούμε ταχύτατα το επόμενο διάστημα και να φθά</w:t>
      </w:r>
      <w:r>
        <w:rPr>
          <w:rFonts w:eastAsia="Times New Roman"/>
          <w:szCs w:val="24"/>
        </w:rPr>
        <w:t xml:space="preserve">σουμε σε μια τελική και προωθητική συμφωνία από κοινού με τους θεσμούς. Σε αυτό το πλαίσιο είμαστε έτοιμοι να συζητήσουμε επί των πραγματικών στοιχείων και μεγεθών της ελληνικής οικονομίας, τόσο για τα μεσοπρόθεσμα μέτρα για το ελληνικό </w:t>
      </w:r>
      <w:r>
        <w:rPr>
          <w:rFonts w:eastAsia="Times New Roman"/>
          <w:szCs w:val="24"/>
        </w:rPr>
        <w:lastRenderedPageBreak/>
        <w:t>χρέος όσο και για τ</w:t>
      </w:r>
      <w:r>
        <w:rPr>
          <w:rFonts w:eastAsia="Times New Roman"/>
          <w:szCs w:val="24"/>
        </w:rPr>
        <w:t>ο λεγόμενο δημοσιονομικό μονοπάτι που θα ακολουθήσει η Ελλάδα μετά το τέλος του προγράμματος.</w:t>
      </w:r>
    </w:p>
    <w:p w14:paraId="24594E4A" w14:textId="77777777" w:rsidR="000824F1" w:rsidRDefault="003A4E52">
      <w:pPr>
        <w:spacing w:line="600" w:lineRule="auto"/>
        <w:ind w:firstLine="720"/>
        <w:jc w:val="both"/>
        <w:rPr>
          <w:rFonts w:eastAsia="Times New Roman"/>
          <w:szCs w:val="24"/>
        </w:rPr>
      </w:pPr>
      <w:r>
        <w:rPr>
          <w:rFonts w:eastAsia="Times New Roman"/>
          <w:szCs w:val="24"/>
        </w:rPr>
        <w:t>Βρισκόμαστε πλέον σε μια φάση που τον τόνο τον δίνει ο οικονομικός ορθολογισμός και ο ρεαλισμός. Συνεπώς, -και θέλω αυτό να το τονίσω και από το Βήμα τη Βουλής- π</w:t>
      </w:r>
      <w:r>
        <w:rPr>
          <w:rFonts w:eastAsia="Times New Roman"/>
          <w:szCs w:val="24"/>
        </w:rPr>
        <w:t>ροτάσεις όπως αυτές του γερμανικού Υπουργείου Οικονομικών για στόχους πρωτογενών πλεονασμάτων 3,5% επί μια δεκαετία ήρθε η ώρα να φύγουν από το τραπέζι.</w:t>
      </w:r>
    </w:p>
    <w:p w14:paraId="24594E4B" w14:textId="77777777" w:rsidR="000824F1" w:rsidRDefault="003A4E52">
      <w:pPr>
        <w:spacing w:line="600" w:lineRule="auto"/>
        <w:ind w:firstLine="720"/>
        <w:jc w:val="both"/>
        <w:rPr>
          <w:rFonts w:eastAsia="Times New Roman"/>
          <w:szCs w:val="24"/>
        </w:rPr>
      </w:pPr>
      <w:r>
        <w:rPr>
          <w:rFonts w:eastAsia="Times New Roman"/>
          <w:szCs w:val="24"/>
        </w:rPr>
        <w:t>Με τον τρόπο αυτό πιστεύω ότι θα ανοίξει ο δρόμος για την υιοθέτηση ενός αξιόπιστου και ρεαλιστικού σχε</w:t>
      </w:r>
      <w:r>
        <w:rPr>
          <w:rFonts w:eastAsia="Times New Roman"/>
          <w:szCs w:val="24"/>
        </w:rPr>
        <w:t>δίου, που σε συνδυασμό με τον προσδιορισμό των μεσοπρόθεσμων μέτρων ελάφρυνσης του ελληνικού χρέους θα εμπεδώσει την σταθεροποίηση της ελληνικής οικονομίας και θα ξεκλειδώσει τις δυνατότητες που αυτή έχει.</w:t>
      </w:r>
    </w:p>
    <w:p w14:paraId="24594E4C" w14:textId="77777777" w:rsidR="000824F1" w:rsidRDefault="003A4E52">
      <w:pPr>
        <w:spacing w:line="600" w:lineRule="auto"/>
        <w:ind w:firstLine="720"/>
        <w:jc w:val="both"/>
        <w:rPr>
          <w:rFonts w:eastAsia="Times New Roman"/>
          <w:szCs w:val="24"/>
        </w:rPr>
      </w:pPr>
      <w:r>
        <w:rPr>
          <w:rFonts w:eastAsia="Times New Roman"/>
          <w:szCs w:val="24"/>
        </w:rPr>
        <w:t>Με την ολοκλήρωση δε αυτών των βημάτων και την έντ</w:t>
      </w:r>
      <w:r>
        <w:rPr>
          <w:rFonts w:eastAsia="Times New Roman"/>
          <w:szCs w:val="24"/>
        </w:rPr>
        <w:t>αξη στο πρόγραμμα ποσοτικής χαλάρωσης της Ευρωπαϊκής Κεντρικής Τράπεζας η Ελλάδα θα κάνει το αποφασιστικότερο βήμα για την έξοδο από την κρίση και τα προγράμματα δημοσιονομικής προσαρμογής.</w:t>
      </w:r>
    </w:p>
    <w:p w14:paraId="24594E4D" w14:textId="77777777" w:rsidR="000824F1" w:rsidRDefault="003A4E52">
      <w:pPr>
        <w:spacing w:line="600" w:lineRule="auto"/>
        <w:ind w:firstLine="720"/>
        <w:jc w:val="both"/>
        <w:rPr>
          <w:rFonts w:eastAsia="Times New Roman"/>
          <w:szCs w:val="24"/>
        </w:rPr>
      </w:pPr>
      <w:r>
        <w:rPr>
          <w:rFonts w:eastAsia="Times New Roman"/>
          <w:szCs w:val="24"/>
        </w:rPr>
        <w:lastRenderedPageBreak/>
        <w:t>Με δύο λόγια, λοιπόν, κλείνει ο κύκλος της λιτότητας και μπαίνουμε</w:t>
      </w:r>
      <w:r>
        <w:rPr>
          <w:rFonts w:eastAsia="Times New Roman"/>
          <w:szCs w:val="24"/>
        </w:rPr>
        <w:t xml:space="preserve"> σε μια νέα περίοδο πολύ πιο σημαντική για την πορεία της χώρας τα επόμενα χρόνια, στην περίοδο που το κεντρικό στοιχείο θα είναι η παραγωγή νέου πλούτου, θα είναι η προσέλκυση επενδύσεων, θα είναι η ενίσχυση των συγκριτικών πλεονεκτημάτων της ελληνικής οι</w:t>
      </w:r>
      <w:r>
        <w:rPr>
          <w:rFonts w:eastAsia="Times New Roman"/>
          <w:szCs w:val="24"/>
        </w:rPr>
        <w:t>κονομίας. Και όλα αυτά με στόχο την εκπλήρωση του υπ’ αριθμόν ένα εθνικού στόχου, που είναι η δραστική μείωση της ανεργίας μέσα από την δημιουργία σταθερών και καλά αμειβόμενων θέσεων εργασίας τα επόμενα χρόνια.</w:t>
      </w:r>
    </w:p>
    <w:p w14:paraId="24594E4E" w14:textId="77777777" w:rsidR="000824F1" w:rsidRDefault="003A4E52">
      <w:pPr>
        <w:spacing w:line="600" w:lineRule="auto"/>
        <w:ind w:firstLine="720"/>
        <w:jc w:val="both"/>
        <w:rPr>
          <w:rFonts w:eastAsia="Times New Roman"/>
          <w:szCs w:val="24"/>
        </w:rPr>
      </w:pPr>
      <w:r>
        <w:rPr>
          <w:rFonts w:eastAsia="Times New Roman"/>
          <w:szCs w:val="24"/>
        </w:rPr>
        <w:t>Έχουμε ήδη εκκινήσει από καιρό τον σχεδιασμό</w:t>
      </w:r>
      <w:r>
        <w:rPr>
          <w:rFonts w:eastAsia="Times New Roman"/>
          <w:szCs w:val="24"/>
        </w:rPr>
        <w:t xml:space="preserve"> μας σε αυτόν τον τομέα. Θέλω να σταθώ -και θα κλείσω, κύριε Πρόεδρε, για να πω και στην δευτερολογία μου ορισμένα πράγματα, αν χρειαστεί- σε κάτι που απασχόλησε τη συζήτηση μεταξύ των επικεφαλής των θεσμών και της ελληνικής διαπραγματευτικής ομάδας στο </w:t>
      </w:r>
      <w:proofErr w:type="spellStart"/>
      <w:r>
        <w:rPr>
          <w:rFonts w:eastAsia="Times New Roman"/>
          <w:szCs w:val="24"/>
          <w:lang w:val="en-US"/>
        </w:rPr>
        <w:t>Eu</w:t>
      </w:r>
      <w:r>
        <w:rPr>
          <w:rFonts w:eastAsia="Times New Roman"/>
          <w:szCs w:val="24"/>
          <w:lang w:val="en-US"/>
        </w:rPr>
        <w:t>rogroup</w:t>
      </w:r>
      <w:proofErr w:type="spellEnd"/>
      <w:r>
        <w:rPr>
          <w:rFonts w:eastAsia="Times New Roman"/>
          <w:szCs w:val="24"/>
        </w:rPr>
        <w:t xml:space="preserve"> της περασμένης Δευτέρας, αλλά ενδεχομένως λίγο να ενδιαφέρει τον αντιπολιτευτικό οίστρο στην Ελλάδα και ότι ορισμένες φορές για τα πιο σημαντικά και τα πιο σοβαρά πράγματα δεν μιλάμε. </w:t>
      </w:r>
    </w:p>
    <w:p w14:paraId="24594E4F" w14:textId="77777777" w:rsidR="000824F1" w:rsidRDefault="003A4E52">
      <w:pPr>
        <w:spacing w:line="600" w:lineRule="auto"/>
        <w:ind w:firstLine="720"/>
        <w:jc w:val="both"/>
        <w:rPr>
          <w:rFonts w:eastAsia="Times New Roman"/>
          <w:szCs w:val="24"/>
        </w:rPr>
      </w:pPr>
      <w:r>
        <w:rPr>
          <w:rFonts w:eastAsia="Times New Roman"/>
          <w:szCs w:val="24"/>
        </w:rPr>
        <w:lastRenderedPageBreak/>
        <w:t>Αναφέρομαι στην πρωτοβουλία μας για την χρηματοδότηση ενός προγ</w:t>
      </w:r>
      <w:r>
        <w:rPr>
          <w:rFonts w:eastAsia="Times New Roman"/>
          <w:szCs w:val="24"/>
        </w:rPr>
        <w:t>ράμματος ενεργητικής καταπολέμησης της ανεργίας. Είναι ένα πρόγραμμα το οποίο επιδιώκουμε να τροφοδοτήσει μέσα από τις επενδύσεις την ενίσχυση της καινοτόμου επιχειρηματικότητας και την κοινωνική οικονομία με χιλιάδες νέες θέσεις εργασίας τα επόμενα δυόμισ</w:t>
      </w:r>
      <w:r>
        <w:rPr>
          <w:rFonts w:eastAsia="Times New Roman"/>
          <w:szCs w:val="24"/>
        </w:rPr>
        <w:t>ι χρόνια.</w:t>
      </w:r>
    </w:p>
    <w:p w14:paraId="24594E50" w14:textId="77777777" w:rsidR="000824F1" w:rsidRDefault="003A4E52">
      <w:pPr>
        <w:spacing w:line="600" w:lineRule="auto"/>
        <w:ind w:firstLine="720"/>
        <w:jc w:val="both"/>
        <w:rPr>
          <w:rFonts w:eastAsia="Times New Roman"/>
          <w:szCs w:val="24"/>
        </w:rPr>
      </w:pPr>
      <w:r>
        <w:rPr>
          <w:rFonts w:eastAsia="Times New Roman"/>
          <w:szCs w:val="24"/>
        </w:rPr>
        <w:t>Στόχος μας διαπραγματευτικός, αυτό που συζητάμε και αυτό είναι ίσως το σημαντικότερο επί των αντιμέτρων -έτσι νομίζω τα βαφτίσαμε εδώ στην Ελλάδα- είναι να καταλήξουμε με τους εταίρους μας σε μια τεχνική συμφωνία ότι όποιο ποσό δαπανηθεί για το π</w:t>
      </w:r>
      <w:r>
        <w:rPr>
          <w:rFonts w:eastAsia="Times New Roman"/>
          <w:szCs w:val="24"/>
        </w:rPr>
        <w:t xml:space="preserve">ρόγραμμα αυτό δεν θα </w:t>
      </w:r>
      <w:proofErr w:type="spellStart"/>
      <w:r>
        <w:rPr>
          <w:rFonts w:eastAsia="Times New Roman"/>
          <w:szCs w:val="24"/>
        </w:rPr>
        <w:t>προσμετράται</w:t>
      </w:r>
      <w:proofErr w:type="spellEnd"/>
      <w:r>
        <w:rPr>
          <w:rFonts w:eastAsia="Times New Roman"/>
          <w:szCs w:val="24"/>
        </w:rPr>
        <w:t xml:space="preserve"> στον υπολογισμό των πρωτογενών πλεονασμάτων.</w:t>
      </w:r>
    </w:p>
    <w:p w14:paraId="24594E51" w14:textId="77777777" w:rsidR="000824F1" w:rsidRDefault="003A4E52">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24594E52" w14:textId="77777777" w:rsidR="000824F1" w:rsidRDefault="003A4E52">
      <w:pPr>
        <w:spacing w:line="600" w:lineRule="auto"/>
        <w:ind w:firstLine="720"/>
        <w:jc w:val="both"/>
        <w:rPr>
          <w:rFonts w:eastAsia="Times New Roman"/>
          <w:szCs w:val="24"/>
        </w:rPr>
      </w:pPr>
      <w:r>
        <w:rPr>
          <w:rFonts w:eastAsia="Times New Roman"/>
          <w:szCs w:val="24"/>
        </w:rPr>
        <w:t xml:space="preserve">Εκεί εμείς ρίχνουμε ως Κυβέρνηση το βάρος των προσπαθειών μας το επόμενο διάστημα, διότι μόνο έτσι μπορεί στην πράξη </w:t>
      </w:r>
      <w:r>
        <w:rPr>
          <w:rFonts w:eastAsia="Times New Roman"/>
          <w:szCs w:val="24"/>
        </w:rPr>
        <w:t>και όχι μόνο στους αριθμούς να επέλθει η πραγματική ανάκαμψη για την κοινωνική πλειοψηφία και κυρίως για την νέα γενιά.</w:t>
      </w:r>
    </w:p>
    <w:p w14:paraId="24594E53"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Δυστυχώς, βέβαια, σε αυτή τη συζήτηση είμαστε απελπιστικά μόνοι στο πολιτικό σκηνικό της χώρας, αλλά πιστεύω ότι με τις τελευταίες εξελί</w:t>
      </w:r>
      <w:r>
        <w:rPr>
          <w:rFonts w:eastAsia="Times New Roman" w:cs="Times New Roman"/>
          <w:szCs w:val="24"/>
        </w:rPr>
        <w:t>ξεις και με το κλείσιμο της αξιολόγησης μέχρι τις 20 Μαρτίου θα έχουμε τη δυνατότητα να συζητάμε εδώ και να αντιπαρατιθέμεθα, κύριε Πρόεδρε της Ένωσης Κεντρώων για τα σημαντικά θέματα, που είναι πώς θα μειωθεί η ανεργία, πώς θα δημιουργηθεί νέος πλούτος, π</w:t>
      </w:r>
      <w:r>
        <w:rPr>
          <w:rFonts w:eastAsia="Times New Roman" w:cs="Times New Roman"/>
          <w:szCs w:val="24"/>
        </w:rPr>
        <w:t xml:space="preserve">ώς θα προστατευθεί η κοινωνική πλειοψηφία, πώς, επιτέλους, η χώρα θα βγει από αυτήν τη μεγάλη περιπέτεια, την άρση της κυριαρχίας της, την επιτροπεία, που έχει βρεθεί τα τελευταία επτά χρόνια. </w:t>
      </w:r>
    </w:p>
    <w:p w14:paraId="24594E54"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Κι αν θέλετε, και προσωπικός μου στόχος, αλλά και στόχος αυτής</w:t>
      </w:r>
      <w:r>
        <w:rPr>
          <w:rFonts w:eastAsia="Times New Roman" w:cs="Times New Roman"/>
          <w:szCs w:val="24"/>
        </w:rPr>
        <w:t xml:space="preserve"> της Κυβέρνησης, είναι να είμαστε η κυβέρνηση που θα αψηφήσει τις </w:t>
      </w:r>
      <w:proofErr w:type="spellStart"/>
      <w:r>
        <w:rPr>
          <w:rFonts w:eastAsia="Times New Roman" w:cs="Times New Roman"/>
          <w:szCs w:val="24"/>
        </w:rPr>
        <w:t>Κασσάνδρες</w:t>
      </w:r>
      <w:proofErr w:type="spellEnd"/>
      <w:r>
        <w:rPr>
          <w:rFonts w:eastAsia="Times New Roman" w:cs="Times New Roman"/>
          <w:szCs w:val="24"/>
        </w:rPr>
        <w:t xml:space="preserve"> και με </w:t>
      </w:r>
      <w:proofErr w:type="spellStart"/>
      <w:r>
        <w:rPr>
          <w:rFonts w:eastAsia="Times New Roman" w:cs="Times New Roman"/>
          <w:szCs w:val="24"/>
        </w:rPr>
        <w:t>στοχοπροσήλωση</w:t>
      </w:r>
      <w:proofErr w:type="spellEnd"/>
      <w:r>
        <w:rPr>
          <w:rFonts w:eastAsia="Times New Roman" w:cs="Times New Roman"/>
          <w:szCs w:val="24"/>
        </w:rPr>
        <w:t>, με αποφασιστικότητα, με σταθερότητα θα το πετύχει αυτό, θα τα καταφέρει. Θα καταφέρουμε να βγάλουμε τη χώρα από τα μνημόνια, να βγάλουμε τη χώρα από την άρσ</w:t>
      </w:r>
      <w:r>
        <w:rPr>
          <w:rFonts w:eastAsia="Times New Roman" w:cs="Times New Roman"/>
          <w:szCs w:val="24"/>
        </w:rPr>
        <w:t xml:space="preserve">η κυριαρχίας, να βγάλουμε τη χώρα από την επιτροπεία, να βγάλουμε τη χώρα από την κρίση. </w:t>
      </w:r>
    </w:p>
    <w:p w14:paraId="24594E55"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Σας ευχαριστώ.</w:t>
      </w:r>
    </w:p>
    <w:p w14:paraId="24594E56" w14:textId="77777777" w:rsidR="000824F1" w:rsidRDefault="003A4E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4594E57"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Κυρίες και κύριοι συνάδελφοι, πριν δώσω τον λόγο στον κ. Λεβέντη θα κάνω δύο α</w:t>
      </w:r>
      <w:r>
        <w:rPr>
          <w:rFonts w:eastAsia="Times New Roman" w:cs="Times New Roman"/>
          <w:szCs w:val="24"/>
        </w:rPr>
        <w:t xml:space="preserve">νακοινώσεις και ύστερα μια διευκρίνιση επί της διαδικασίας. </w:t>
      </w:r>
    </w:p>
    <w:p w14:paraId="24594E58" w14:textId="77777777" w:rsidR="000824F1" w:rsidRDefault="003A4E52">
      <w:pPr>
        <w:spacing w:line="600" w:lineRule="auto"/>
        <w:ind w:firstLine="720"/>
        <w:jc w:val="both"/>
        <w:rPr>
          <w:rFonts w:eastAsia="Times New Roman" w:cs="Times New Roman"/>
        </w:rPr>
      </w:pPr>
      <w:r>
        <w:rPr>
          <w:rFonts w:eastAsia="Times New Roman" w:cs="Times New Roman"/>
          <w:szCs w:val="24"/>
        </w:rPr>
        <w:t>Έ</w:t>
      </w:r>
      <w:r>
        <w:rPr>
          <w:rFonts w:eastAsia="Times New Roman" w:cs="Times New Roman"/>
        </w:rPr>
        <w:t xml:space="preserve">χω την τιμή να ανακοινώσω στο Σώμα ότι τη συνεδρίασή μας παρακολουθούν από τα άνω δυτικά θεωρεία, αφού </w:t>
      </w:r>
      <w:r>
        <w:rPr>
          <w:rFonts w:eastAsia="Times New Roman" w:cs="Times New Roman"/>
        </w:rPr>
        <w:t xml:space="preserve">προηγουμένως </w:t>
      </w:r>
      <w:r>
        <w:rPr>
          <w:rFonts w:eastAsia="Times New Roman" w:cs="Times New Roman"/>
        </w:rPr>
        <w:t xml:space="preserve">συμμετείχαν στο εκπαιδευτικό πρόγραμμα «ΕΡΓΑΣΤΗΡΙ ΔΗΜΟΚΡΑΤΙΑΣ», που οργανώνει </w:t>
      </w:r>
      <w:r>
        <w:rPr>
          <w:rFonts w:eastAsia="Times New Roman" w:cs="Times New Roman"/>
        </w:rPr>
        <w:t>το Ίδρυμα της Βουλής, δώδεκα μαθητές και μαθήτριες και δύο εκπαιδευτικοί συνοδοί τους από το 1</w:t>
      </w:r>
      <w:r>
        <w:rPr>
          <w:rFonts w:eastAsia="Times New Roman" w:cs="Times New Roman"/>
          <w:vertAlign w:val="superscript"/>
        </w:rPr>
        <w:t>ο</w:t>
      </w:r>
      <w:r>
        <w:rPr>
          <w:rFonts w:eastAsia="Times New Roman" w:cs="Times New Roman"/>
        </w:rPr>
        <w:t xml:space="preserve"> Δημοτικό Σχολείο Αναβύσσου. </w:t>
      </w:r>
    </w:p>
    <w:p w14:paraId="24594E59" w14:textId="77777777" w:rsidR="000824F1" w:rsidRDefault="003A4E52">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24594E5A" w14:textId="77777777" w:rsidR="000824F1" w:rsidRDefault="003A4E52">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24594E5B" w14:textId="77777777" w:rsidR="000824F1" w:rsidRDefault="003A4E52">
      <w:pPr>
        <w:spacing w:line="600" w:lineRule="auto"/>
        <w:ind w:firstLine="720"/>
        <w:jc w:val="both"/>
        <w:rPr>
          <w:rFonts w:eastAsia="Times New Roman" w:cs="Times New Roman"/>
        </w:rPr>
      </w:pPr>
      <w:r>
        <w:rPr>
          <w:rFonts w:eastAsia="Times New Roman" w:cs="Times New Roman"/>
        </w:rPr>
        <w:t>Επίσης</w:t>
      </w:r>
      <w:r>
        <w:rPr>
          <w:rFonts w:eastAsia="Times New Roman" w:cs="Times New Roman"/>
        </w:rPr>
        <w:t xml:space="preserve">, έχω την τιμή να ανακοινώσω στο Σώμα ότι τη </w:t>
      </w:r>
      <w:r>
        <w:rPr>
          <w:rFonts w:eastAsia="Times New Roman" w:cs="Times New Roman"/>
        </w:rPr>
        <w:t xml:space="preserve">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οχτώ μαθητές και </w:t>
      </w:r>
      <w:r>
        <w:rPr>
          <w:rFonts w:eastAsia="Times New Roman" w:cs="Times New Roman"/>
        </w:rPr>
        <w:t>μαθήτριες και τρεις εκπαιδευτικοί συνοδοί τους από το 3</w:t>
      </w:r>
      <w:r>
        <w:rPr>
          <w:rFonts w:eastAsia="Times New Roman" w:cs="Times New Roman"/>
          <w:vertAlign w:val="superscript"/>
        </w:rPr>
        <w:t>ο</w:t>
      </w:r>
      <w:r>
        <w:rPr>
          <w:rFonts w:eastAsia="Times New Roman" w:cs="Times New Roman"/>
        </w:rPr>
        <w:t xml:space="preserve"> Γυμνάσιο Δράμας και το Γυμνάσιο </w:t>
      </w:r>
      <w:proofErr w:type="spellStart"/>
      <w:r>
        <w:rPr>
          <w:rFonts w:eastAsia="Times New Roman" w:cs="Times New Roman"/>
        </w:rPr>
        <w:t>Φωτολίβους</w:t>
      </w:r>
      <w:proofErr w:type="spellEnd"/>
      <w:r>
        <w:rPr>
          <w:rFonts w:eastAsia="Times New Roman" w:cs="Times New Roman"/>
        </w:rPr>
        <w:t xml:space="preserve"> Δράμας.  </w:t>
      </w:r>
    </w:p>
    <w:p w14:paraId="24594E5C" w14:textId="77777777" w:rsidR="000824F1" w:rsidRDefault="003A4E52">
      <w:pPr>
        <w:spacing w:line="600" w:lineRule="auto"/>
        <w:ind w:firstLine="720"/>
        <w:jc w:val="both"/>
        <w:rPr>
          <w:rFonts w:eastAsia="Times New Roman" w:cs="Times New Roman"/>
        </w:rPr>
      </w:pPr>
      <w:r>
        <w:rPr>
          <w:rFonts w:eastAsia="Times New Roman" w:cs="Times New Roman"/>
        </w:rPr>
        <w:lastRenderedPageBreak/>
        <w:t xml:space="preserve">Η Βουλή τούς καλωσορίζει. </w:t>
      </w:r>
    </w:p>
    <w:p w14:paraId="24594E5D" w14:textId="77777777" w:rsidR="000824F1" w:rsidRDefault="003A4E52">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24594E5E" w14:textId="77777777" w:rsidR="000824F1" w:rsidRDefault="003A4E52">
      <w:pPr>
        <w:spacing w:line="600" w:lineRule="auto"/>
        <w:ind w:firstLine="720"/>
        <w:jc w:val="both"/>
        <w:rPr>
          <w:rFonts w:eastAsia="Times New Roman" w:cs="Times New Roman"/>
        </w:rPr>
      </w:pPr>
      <w:r>
        <w:rPr>
          <w:rFonts w:eastAsia="Times New Roman" w:cs="Times New Roman"/>
          <w:b/>
        </w:rPr>
        <w:t>ΙΩΑΝΝΗΣ ΤΡΑΓΑΚΗΣ:</w:t>
      </w:r>
      <w:r>
        <w:rPr>
          <w:rFonts w:eastAsia="Times New Roman" w:cs="Times New Roman"/>
        </w:rPr>
        <w:t xml:space="preserve"> Κύριε Πρόεδρε, επί της διαδικασίας έχετε να πείτε κ</w:t>
      </w:r>
      <w:r>
        <w:rPr>
          <w:rFonts w:eastAsia="Times New Roman" w:cs="Times New Roman"/>
        </w:rPr>
        <w:t>άτι; Διότι δημιουργήθηκε θέμα χωρίς λόγο.</w:t>
      </w:r>
    </w:p>
    <w:p w14:paraId="24594E5F"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Να διευκρινίσουμε κάτι επί της διαδικασίας, το οποίο έθεσαν προηγουμένως ο κ. </w:t>
      </w:r>
      <w:proofErr w:type="spellStart"/>
      <w:r>
        <w:rPr>
          <w:rFonts w:eastAsia="Times New Roman" w:cs="Times New Roman"/>
          <w:szCs w:val="24"/>
        </w:rPr>
        <w:t>Τραγάκης</w:t>
      </w:r>
      <w:proofErr w:type="spellEnd"/>
      <w:r>
        <w:rPr>
          <w:rFonts w:eastAsia="Times New Roman" w:cs="Times New Roman"/>
          <w:szCs w:val="24"/>
        </w:rPr>
        <w:t xml:space="preserve"> και ο κ. Μπούρας </w:t>
      </w:r>
      <w:proofErr w:type="spellStart"/>
      <w:r>
        <w:rPr>
          <w:rFonts w:eastAsia="Times New Roman" w:cs="Times New Roman"/>
          <w:szCs w:val="24"/>
        </w:rPr>
        <w:t>εξωδιαδικαστικά</w:t>
      </w:r>
      <w:proofErr w:type="spellEnd"/>
      <w:r>
        <w:rPr>
          <w:rFonts w:eastAsia="Times New Roman" w:cs="Times New Roman"/>
          <w:szCs w:val="24"/>
        </w:rPr>
        <w:t>, αλλά με έναν εξαιρετικά ευπρεπή τρόπο, όπως για χρόνια κάνουν οι</w:t>
      </w:r>
      <w:r>
        <w:rPr>
          <w:rFonts w:eastAsia="Times New Roman" w:cs="Times New Roman"/>
          <w:szCs w:val="24"/>
        </w:rPr>
        <w:t xml:space="preserve"> κύριοι συνάδελφοι, και άρα, είναι ώριμο για να το διευκρινίσουμε. </w:t>
      </w:r>
    </w:p>
    <w:p w14:paraId="24594E60"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Η διαδικασία με την οποία γίνεται για τρίτη συνεχή Παρασκευή αυτή η συζήτηση αφορά στα άρθρα 129 και 132 του Κανονισμού της Βουλής, όπου ο Πρωθυπουργός δέχεται ερώτηση είτε από Πρόεδρο κόμ</w:t>
      </w:r>
      <w:r>
        <w:rPr>
          <w:rFonts w:eastAsia="Times New Roman" w:cs="Times New Roman"/>
          <w:szCs w:val="24"/>
        </w:rPr>
        <w:t>ματος είτε και από Βουλευτή συνάδελφο. Είχε απαντήσει μάλιστα σε δύο τέτοιες ερωτήσεις στην προηγούμενη Σύνοδο και απαντάει. Δεν είναι μια διαδικασία μονολόγου ούτε μονολόγων. Είναι μια διαδικασία διαλόγου αλλά ανάμεσα σε δύο.</w:t>
      </w:r>
    </w:p>
    <w:p w14:paraId="24594E61" w14:textId="77777777" w:rsidR="000824F1" w:rsidRDefault="003A4E52">
      <w:pPr>
        <w:spacing w:line="600" w:lineRule="auto"/>
        <w:ind w:firstLine="720"/>
        <w:jc w:val="both"/>
        <w:rPr>
          <w:rFonts w:eastAsia="Times New Roman" w:cs="Times New Roman"/>
        </w:rPr>
      </w:pPr>
      <w:r>
        <w:rPr>
          <w:rFonts w:eastAsia="Times New Roman" w:cs="Times New Roman"/>
          <w:b/>
        </w:rPr>
        <w:t>ΑΘΑΝΑΣΙΟΣ ΜΠΟΥΡΑΣ:</w:t>
      </w:r>
      <w:r>
        <w:rPr>
          <w:rFonts w:eastAsia="Times New Roman" w:cs="Times New Roman"/>
        </w:rPr>
        <w:t xml:space="preserve"> Σε δύο, έτ</w:t>
      </w:r>
      <w:r>
        <w:rPr>
          <w:rFonts w:eastAsia="Times New Roman" w:cs="Times New Roman"/>
        </w:rPr>
        <w:t>σι; Δεν έχει δικαίωμα να πάρει τον λόγο κανείς άλλος, ό,τι κι αν είναι.</w:t>
      </w:r>
    </w:p>
    <w:p w14:paraId="24594E62"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συνάδελφε, επιτρέψτε μου να σας πω. Υπάρχει το άρθρο 142Α του Κανονισμού, που είναι μια άλλη διαδικασία που αφορά σε ανακοινώσεις που θέλει να κάνει </w:t>
      </w:r>
      <w:r>
        <w:rPr>
          <w:rFonts w:eastAsia="Times New Roman" w:cs="Times New Roman"/>
          <w:szCs w:val="24"/>
        </w:rPr>
        <w:t xml:space="preserve">η Κυβέρνηση για μείζονα ζητήματα. </w:t>
      </w:r>
    </w:p>
    <w:p w14:paraId="24594E63" w14:textId="77777777" w:rsidR="000824F1" w:rsidRDefault="003A4E52">
      <w:pPr>
        <w:spacing w:line="600" w:lineRule="auto"/>
        <w:ind w:firstLine="720"/>
        <w:jc w:val="both"/>
        <w:rPr>
          <w:rFonts w:eastAsia="Times New Roman" w:cs="Times New Roman"/>
        </w:rPr>
      </w:pPr>
      <w:r>
        <w:rPr>
          <w:rFonts w:eastAsia="Times New Roman" w:cs="Times New Roman"/>
          <w:b/>
        </w:rPr>
        <w:t>ΑΘΑΝΑΣΙΟΣ ΜΠΟΥΡΑΣ:</w:t>
      </w:r>
      <w:r>
        <w:rPr>
          <w:rFonts w:eastAsia="Times New Roman" w:cs="Times New Roman"/>
        </w:rPr>
        <w:t xml:space="preserve"> Αυτό είναι το θέμα. </w:t>
      </w:r>
    </w:p>
    <w:p w14:paraId="24594E64"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Σας παρακαλώ, κύριοι συνάδελφοι. Να τα διευκρινίσουμε για να ξέρουμε όλοι. </w:t>
      </w:r>
    </w:p>
    <w:p w14:paraId="24594E65"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Αυτή είναι μια άλλη διαδικασία, όπου ο Πρωθυπουργός ή ένα εξέχον στέλεχος τη</w:t>
      </w:r>
      <w:r>
        <w:rPr>
          <w:rFonts w:eastAsia="Times New Roman" w:cs="Times New Roman"/>
          <w:szCs w:val="24"/>
        </w:rPr>
        <w:t xml:space="preserve">ς Κυβέρνησης –για παράδειγμα, ο Υπουργός Εξωτερικών, ο Υπουργός Οικονομικών- για ένα μείζον θέμα </w:t>
      </w:r>
      <w:proofErr w:type="spellStart"/>
      <w:r>
        <w:rPr>
          <w:rFonts w:eastAsia="Times New Roman" w:cs="Times New Roman"/>
          <w:szCs w:val="24"/>
        </w:rPr>
        <w:t>συγκαλείται</w:t>
      </w:r>
      <w:proofErr w:type="spellEnd"/>
      <w:r>
        <w:rPr>
          <w:rFonts w:eastAsia="Times New Roman" w:cs="Times New Roman"/>
          <w:szCs w:val="24"/>
        </w:rPr>
        <w:t xml:space="preserve"> με πρωτοβουλία της Κυβέρνησης μια συνεδρίαση, στην οποία γίνονται ανακοινώσεις γι’ αυτό το θέμα και στη διάρκεια αυτής της διαδικασίας οι Αρχηγοί τ</w:t>
      </w:r>
      <w:r>
        <w:rPr>
          <w:rFonts w:eastAsia="Times New Roman" w:cs="Times New Roman"/>
          <w:szCs w:val="24"/>
        </w:rPr>
        <w:t>ων κομμάτων, όλων των κομμάτων που συμμετέχουν στο Κοινοβούλιο, εφ’ όσον θέλουν, ή οι εκπρόσωποί τους, εφ’ όσον θέλουν, οι αναπληρωτές τους…</w:t>
      </w:r>
    </w:p>
    <w:p w14:paraId="24594E66" w14:textId="77777777" w:rsidR="000824F1" w:rsidRDefault="003A4E52">
      <w:pPr>
        <w:spacing w:line="600" w:lineRule="auto"/>
        <w:ind w:firstLine="720"/>
        <w:jc w:val="both"/>
        <w:rPr>
          <w:rFonts w:eastAsia="Times New Roman" w:cs="Times New Roman"/>
        </w:rPr>
      </w:pPr>
      <w:r>
        <w:rPr>
          <w:rFonts w:eastAsia="Times New Roman" w:cs="Times New Roman"/>
          <w:b/>
        </w:rPr>
        <w:t>ΙΩΑΝΝΗΣ ΤΡΑΓΑΚΗΣ:</w:t>
      </w:r>
      <w:r>
        <w:rPr>
          <w:rFonts w:eastAsia="Times New Roman" w:cs="Times New Roman"/>
        </w:rPr>
        <w:t xml:space="preserve"> Όχι! Οι εκπρόσωποι τους όχι, κύριε Πρόεδρε! Δεν έχουν το δικαίωμα.</w:t>
      </w:r>
    </w:p>
    <w:p w14:paraId="24594E67"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Τ</w:t>
      </w:r>
      <w:r>
        <w:rPr>
          <w:rFonts w:eastAsia="Times New Roman" w:cs="Times New Roman"/>
          <w:szCs w:val="24"/>
        </w:rPr>
        <w:t xml:space="preserve">ο γράφει το 142Α. Παίρνουν τον λόγο και γίνεται μια συζήτηση, η οποία προφανώς </w:t>
      </w:r>
      <w:r>
        <w:rPr>
          <w:rFonts w:eastAsia="Times New Roman" w:cs="Times New Roman"/>
          <w:szCs w:val="24"/>
        </w:rPr>
        <w:lastRenderedPageBreak/>
        <w:t>είναι υπέρτερη και χρονικά ίσως και ποιοτικά από την απλή απάντηση σε κάποιον εκ των Αρχηγών των κομμάτων. Και είναι κάτι λιγότερο από τη βασική διαδικασία που έχουμε της προ ημ</w:t>
      </w:r>
      <w:r>
        <w:rPr>
          <w:rFonts w:eastAsia="Times New Roman" w:cs="Times New Roman"/>
          <w:szCs w:val="24"/>
        </w:rPr>
        <w:t xml:space="preserve">ερησίας συζήτησης σε επίπεδο Αρχηγών κομμάτων. </w:t>
      </w:r>
    </w:p>
    <w:p w14:paraId="24594E68" w14:textId="77777777" w:rsidR="000824F1" w:rsidRDefault="003A4E52">
      <w:pPr>
        <w:spacing w:line="600" w:lineRule="auto"/>
        <w:ind w:firstLine="720"/>
        <w:jc w:val="both"/>
        <w:rPr>
          <w:rFonts w:eastAsia="Times New Roman" w:cs="Times New Roman"/>
        </w:rPr>
      </w:pPr>
      <w:r>
        <w:rPr>
          <w:rFonts w:eastAsia="Times New Roman" w:cs="Times New Roman"/>
          <w:b/>
        </w:rPr>
        <w:t>ΑΘΑΝΑΣΙΟΣ ΜΠΟΥΡΑΣ:</w:t>
      </w:r>
      <w:r>
        <w:rPr>
          <w:rFonts w:eastAsia="Times New Roman" w:cs="Times New Roman"/>
        </w:rPr>
        <w:t xml:space="preserve"> Μπράβο. Έτσι είναι. </w:t>
      </w:r>
    </w:p>
    <w:p w14:paraId="24594E69" w14:textId="77777777" w:rsidR="000824F1" w:rsidRDefault="003A4E52">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Σωστά, ο Κανονισμός έχει ένα τέτοιο επιπλέον άρθρο, με την έννοια ότι υπάρχει περιορισμός στις προ ημερησίας διατάξεως συζητήσεις. Και δεν θα μπορούσε κανείς, παραδείγματος χάρ</w:t>
      </w:r>
      <w:r>
        <w:rPr>
          <w:rFonts w:eastAsia="Times New Roman"/>
          <w:szCs w:val="24"/>
        </w:rPr>
        <w:t>ιν</w:t>
      </w:r>
      <w:r>
        <w:rPr>
          <w:rFonts w:eastAsia="Times New Roman"/>
          <w:szCs w:val="24"/>
        </w:rPr>
        <w:t>, να πει προς την Αξιωματική Αντιπολίτευση ή προς την Κυβέρνηση ότι δεν κάνου</w:t>
      </w:r>
      <w:r>
        <w:rPr>
          <w:rFonts w:eastAsia="Times New Roman"/>
          <w:szCs w:val="24"/>
        </w:rPr>
        <w:t>ν κάθε λίγο και λιγάκι προ ημερησίας διατάξεως συζήτηση.</w:t>
      </w:r>
    </w:p>
    <w:p w14:paraId="24594E6A" w14:textId="77777777" w:rsidR="000824F1" w:rsidRDefault="003A4E52">
      <w:pPr>
        <w:spacing w:line="600" w:lineRule="auto"/>
        <w:ind w:firstLine="720"/>
        <w:jc w:val="both"/>
        <w:rPr>
          <w:rFonts w:eastAsia="Times New Roman"/>
          <w:szCs w:val="24"/>
        </w:rPr>
      </w:pPr>
      <w:r>
        <w:rPr>
          <w:rFonts w:eastAsia="Times New Roman"/>
          <w:szCs w:val="24"/>
        </w:rPr>
        <w:t>Είναι μόνο δύο και με διαφορά χρονική, που μπορεί να επικαλεστεί και να προτείνει η Αξιωματική Αντιπολίτευση. Η μία γίνεται με πρωτοβουλία του Προέδρου της Βουλής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Άρα, είναι μία τρίτη, μία δια</w:t>
      </w:r>
      <w:r>
        <w:rPr>
          <w:rFonts w:eastAsia="Times New Roman"/>
          <w:szCs w:val="24"/>
        </w:rPr>
        <w:t xml:space="preserve">φορετική διαδικασία, η οποία, όταν επιλεγεί από την Κυβέρνηση και αν επιλεγεί, αυτή θα γίνει κατά τους κανόνες που επικαλούνται σήμερα οι αγαπητοί συνάδελφοι. </w:t>
      </w:r>
    </w:p>
    <w:p w14:paraId="24594E6B" w14:textId="77777777" w:rsidR="000824F1" w:rsidRDefault="003A4E52">
      <w:pPr>
        <w:spacing w:line="600" w:lineRule="auto"/>
        <w:ind w:firstLine="720"/>
        <w:jc w:val="both"/>
        <w:rPr>
          <w:rFonts w:eastAsia="Times New Roman"/>
          <w:szCs w:val="24"/>
        </w:rPr>
      </w:pPr>
      <w:r>
        <w:rPr>
          <w:rFonts w:eastAsia="Times New Roman"/>
          <w:szCs w:val="24"/>
        </w:rPr>
        <w:t>Απλώς να τονίσω για το ιστορικό ότι σε όλη την προηγούμενη κυβέρνηση, πριν από το 2015, επί δυόμ</w:t>
      </w:r>
      <w:r>
        <w:rPr>
          <w:rFonts w:eastAsia="Times New Roman"/>
          <w:szCs w:val="24"/>
        </w:rPr>
        <w:t xml:space="preserve">ισι χρόνια, δεν έγινε </w:t>
      </w:r>
      <w:r>
        <w:rPr>
          <w:rFonts w:eastAsia="Times New Roman"/>
          <w:szCs w:val="24"/>
        </w:rPr>
        <w:lastRenderedPageBreak/>
        <w:t>ποτέ ούτε η μεν διαδικασία ούτε η δε διαδικασία, δηλαδή</w:t>
      </w:r>
      <w:r>
        <w:rPr>
          <w:rFonts w:eastAsia="Times New Roman"/>
          <w:szCs w:val="24"/>
        </w:rPr>
        <w:t>,</w:t>
      </w:r>
      <w:r>
        <w:rPr>
          <w:rFonts w:eastAsia="Times New Roman"/>
          <w:szCs w:val="24"/>
        </w:rPr>
        <w:t xml:space="preserve"> ούτε η απλή απάντηση από πλευράς του προηγούμενου Πρωθυπουργού και Αρχηγού της Νέας Δημοκρατίας κ. Σαμαρά ούτε η δι’ ανακοινώσεων γενικευμένη συζήτηση. </w:t>
      </w:r>
    </w:p>
    <w:p w14:paraId="24594E6C" w14:textId="77777777" w:rsidR="000824F1" w:rsidRDefault="003A4E52">
      <w:pPr>
        <w:spacing w:line="600" w:lineRule="auto"/>
        <w:ind w:firstLine="720"/>
        <w:jc w:val="both"/>
        <w:rPr>
          <w:rFonts w:eastAsia="Times New Roman"/>
          <w:szCs w:val="24"/>
        </w:rPr>
      </w:pPr>
      <w:r>
        <w:rPr>
          <w:rFonts w:eastAsia="Times New Roman"/>
          <w:szCs w:val="24"/>
        </w:rPr>
        <w:t>Αναφερόμαστε σε άρθρα τα</w:t>
      </w:r>
      <w:r>
        <w:rPr>
          <w:rFonts w:eastAsia="Times New Roman"/>
          <w:szCs w:val="24"/>
        </w:rPr>
        <w:t xml:space="preserve"> οποία ενεργοποιήθηκαν από το 1999 μέχρι το 2004. Μπροστά μας είναι να τα αξιοποιήσουμε. Το λέω και στην Κυβέρνηση και στα κόμματα, έτσι ώστε να αξιοποιηθούν. Η Νέα Δημοκρατία χθες μόλις ζήτησε και αυτομάτως έγινε δεκτό από το Προεδρείο της Διαρκούς Επιτρο</w:t>
      </w:r>
      <w:r>
        <w:rPr>
          <w:rFonts w:eastAsia="Times New Roman"/>
          <w:szCs w:val="24"/>
        </w:rPr>
        <w:t xml:space="preserve">πής Οικονομικών Υποθέσεων, την Τρίτη κιόλας… </w:t>
      </w:r>
    </w:p>
    <w:p w14:paraId="24594E6D" w14:textId="77777777" w:rsidR="000824F1" w:rsidRDefault="003A4E52">
      <w:pPr>
        <w:spacing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Δεν μπορούσε να κάνει αλλιώς. Υπάρχουν υπογραφές.</w:t>
      </w:r>
    </w:p>
    <w:p w14:paraId="24594E6E" w14:textId="77777777" w:rsidR="000824F1" w:rsidRDefault="003A4E52">
      <w:pPr>
        <w:spacing w:line="600" w:lineRule="auto"/>
        <w:ind w:firstLine="720"/>
        <w:jc w:val="both"/>
        <w:rPr>
          <w:rFonts w:eastAsia="Times New Roman"/>
          <w:szCs w:val="24"/>
        </w:rPr>
      </w:pPr>
      <w:r>
        <w:rPr>
          <w:rFonts w:eastAsia="Times New Roman"/>
          <w:b/>
          <w:szCs w:val="24"/>
        </w:rPr>
        <w:t xml:space="preserve">ΙΩΑΝΝΗΣ ΤΡΑΓΑΚΗΣ: </w:t>
      </w:r>
      <w:r>
        <w:rPr>
          <w:rFonts w:eastAsia="Times New Roman"/>
          <w:szCs w:val="24"/>
        </w:rPr>
        <w:t xml:space="preserve">Είναι υποχρεωτικό. </w:t>
      </w:r>
    </w:p>
    <w:p w14:paraId="24594E6F" w14:textId="77777777" w:rsidR="000824F1" w:rsidRDefault="003A4E52">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Παρακαλώ. Το αν μπορεί κανείς να κάνει αλλιώς, είστε πολύ παλαιότεροι εμού</w:t>
      </w:r>
      <w:r>
        <w:rPr>
          <w:rFonts w:eastAsia="Times New Roman"/>
          <w:szCs w:val="24"/>
        </w:rPr>
        <w:t xml:space="preserve"> και γνωρίζετε, κύριε Μπούρα και κύριε </w:t>
      </w:r>
      <w:proofErr w:type="spellStart"/>
      <w:r>
        <w:rPr>
          <w:rFonts w:eastAsia="Times New Roman"/>
          <w:szCs w:val="24"/>
        </w:rPr>
        <w:t>Τραγάκη</w:t>
      </w:r>
      <w:proofErr w:type="spellEnd"/>
      <w:r>
        <w:rPr>
          <w:rFonts w:eastAsia="Times New Roman"/>
          <w:szCs w:val="24"/>
        </w:rPr>
        <w:t xml:space="preserve">, τι γινόταν. Αφήστε το, μην το συζητήσουμε τώρα. Μην παρελθοντολογούμε. </w:t>
      </w:r>
    </w:p>
    <w:p w14:paraId="24594E70" w14:textId="77777777" w:rsidR="000824F1" w:rsidRDefault="003A4E52">
      <w:pPr>
        <w:spacing w:line="600" w:lineRule="auto"/>
        <w:ind w:firstLine="720"/>
        <w:jc w:val="both"/>
        <w:rPr>
          <w:rFonts w:eastAsia="Times New Roman"/>
          <w:szCs w:val="24"/>
        </w:rPr>
      </w:pPr>
      <w:r>
        <w:rPr>
          <w:rFonts w:eastAsia="Times New Roman"/>
          <w:szCs w:val="24"/>
        </w:rPr>
        <w:t xml:space="preserve">Αμέσως έγινε δεκτό, πέρασε και από τη Διάσκεψη των Προέδρων και την Τρίτη το απόγευμα θα υπάρχει, επίσης, άνετη </w:t>
      </w:r>
      <w:r>
        <w:rPr>
          <w:rFonts w:eastAsia="Times New Roman"/>
          <w:szCs w:val="24"/>
        </w:rPr>
        <w:lastRenderedPageBreak/>
        <w:t>συζήτηση με τους συναδέλ</w:t>
      </w:r>
      <w:r>
        <w:rPr>
          <w:rFonts w:eastAsia="Times New Roman"/>
          <w:szCs w:val="24"/>
        </w:rPr>
        <w:t xml:space="preserve">φους που μετέχουν στη Διαρκή Επιτροπή Οικονομικών. </w:t>
      </w:r>
    </w:p>
    <w:p w14:paraId="24594E71" w14:textId="77777777" w:rsidR="000824F1" w:rsidRDefault="003A4E52">
      <w:pPr>
        <w:spacing w:line="600" w:lineRule="auto"/>
        <w:ind w:firstLine="720"/>
        <w:jc w:val="both"/>
        <w:rPr>
          <w:rFonts w:eastAsia="Times New Roman"/>
          <w:szCs w:val="24"/>
        </w:rPr>
      </w:pPr>
      <w:r>
        <w:rPr>
          <w:rFonts w:eastAsia="Times New Roman"/>
          <w:szCs w:val="24"/>
        </w:rPr>
        <w:t xml:space="preserve">Άρα, ήδη μέσα στη Βουλή εξελίσσεται αυτή η συζήτηση ενημέρωσης. </w:t>
      </w:r>
    </w:p>
    <w:p w14:paraId="24594E72" w14:textId="77777777" w:rsidR="000824F1" w:rsidRDefault="003A4E52">
      <w:pPr>
        <w:spacing w:line="600" w:lineRule="auto"/>
        <w:ind w:firstLine="720"/>
        <w:jc w:val="both"/>
        <w:rPr>
          <w:rFonts w:eastAsia="Times New Roman"/>
          <w:szCs w:val="24"/>
        </w:rPr>
      </w:pPr>
      <w:r>
        <w:rPr>
          <w:rFonts w:eastAsia="Times New Roman"/>
          <w:b/>
          <w:szCs w:val="24"/>
        </w:rPr>
        <w:t xml:space="preserve">ΙΩΑΝΝΗΣ ΤΡΑΓΑΚΗΣ: </w:t>
      </w:r>
      <w:r>
        <w:rPr>
          <w:rFonts w:eastAsia="Times New Roman"/>
          <w:szCs w:val="24"/>
        </w:rPr>
        <w:t xml:space="preserve">Κύριε Πρόεδρε, μπορώ να έχω τον λόγο για ένα λεπτό; </w:t>
      </w:r>
    </w:p>
    <w:p w14:paraId="24594E73" w14:textId="77777777" w:rsidR="000824F1" w:rsidRDefault="003A4E52">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Ο κ. </w:t>
      </w:r>
      <w:proofErr w:type="spellStart"/>
      <w:r>
        <w:rPr>
          <w:rFonts w:eastAsia="Times New Roman"/>
          <w:szCs w:val="24"/>
        </w:rPr>
        <w:t>Τραγάκης</w:t>
      </w:r>
      <w:proofErr w:type="spellEnd"/>
      <w:r>
        <w:rPr>
          <w:rFonts w:eastAsia="Times New Roman"/>
          <w:szCs w:val="24"/>
        </w:rPr>
        <w:t xml:space="preserve"> έχει ένα λεπτό.</w:t>
      </w:r>
    </w:p>
    <w:p w14:paraId="24594E74" w14:textId="77777777" w:rsidR="000824F1" w:rsidRDefault="003A4E52">
      <w:pPr>
        <w:spacing w:line="600" w:lineRule="auto"/>
        <w:ind w:firstLine="720"/>
        <w:jc w:val="both"/>
        <w:rPr>
          <w:rFonts w:eastAsia="Times New Roman"/>
          <w:szCs w:val="24"/>
        </w:rPr>
      </w:pPr>
      <w:r>
        <w:rPr>
          <w:rFonts w:eastAsia="Times New Roman"/>
          <w:b/>
          <w:szCs w:val="24"/>
        </w:rPr>
        <w:t xml:space="preserve">ΑΘΑΝΑΣΙΟΣ ΜΠΟΥΡΑΣ: </w:t>
      </w:r>
      <w:r>
        <w:rPr>
          <w:rFonts w:eastAsia="Times New Roman"/>
          <w:szCs w:val="24"/>
        </w:rPr>
        <w:t xml:space="preserve">Κι εγώ θέλω ένα λεπτό. </w:t>
      </w:r>
    </w:p>
    <w:p w14:paraId="24594E75" w14:textId="77777777" w:rsidR="000824F1" w:rsidRDefault="003A4E52">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Όχι, κύριε Μπούρα. Ο κ. </w:t>
      </w:r>
      <w:proofErr w:type="spellStart"/>
      <w:r>
        <w:rPr>
          <w:rFonts w:eastAsia="Times New Roman"/>
          <w:szCs w:val="24"/>
        </w:rPr>
        <w:t>Τραγάκης</w:t>
      </w:r>
      <w:proofErr w:type="spellEnd"/>
      <w:r>
        <w:rPr>
          <w:rFonts w:eastAsia="Times New Roman"/>
          <w:szCs w:val="24"/>
        </w:rPr>
        <w:t xml:space="preserve"> έχει ένα λεπτό και σαράντα χρόνια παρουσίας εδώ μέσα, γι’ αυτό έχει και το ένα λεπτό. </w:t>
      </w:r>
    </w:p>
    <w:p w14:paraId="24594E76" w14:textId="77777777" w:rsidR="000824F1" w:rsidRDefault="003A4E52">
      <w:pPr>
        <w:spacing w:line="600" w:lineRule="auto"/>
        <w:ind w:firstLine="720"/>
        <w:jc w:val="both"/>
        <w:rPr>
          <w:rFonts w:eastAsia="Times New Roman"/>
          <w:szCs w:val="24"/>
        </w:rPr>
      </w:pPr>
      <w:r>
        <w:rPr>
          <w:rFonts w:eastAsia="Times New Roman"/>
          <w:b/>
          <w:szCs w:val="24"/>
        </w:rPr>
        <w:t xml:space="preserve">ΙΩΑΝΝΗΣ ΤΡΑΓΑΚΗΣ: </w:t>
      </w:r>
      <w:r>
        <w:rPr>
          <w:rFonts w:eastAsia="Times New Roman"/>
          <w:szCs w:val="24"/>
        </w:rPr>
        <w:t>Κύριε Πρόεδρε, απευθύνομαι και σε εσάς και απε</w:t>
      </w:r>
      <w:r>
        <w:rPr>
          <w:rFonts w:eastAsia="Times New Roman"/>
          <w:szCs w:val="24"/>
        </w:rPr>
        <w:t>υθύνομαι και στο Προεδρείο. Δεν θα θέσω πολιτικό θέμα, για να απαντήσετε. Εγώ έθεσα διαδικαστικό θέμα. Κι έθεσα το διαδικαστικό θέμα ως εξής, επειδή το θέμα που συζητάμε σήμερα είναι πολύ σοβαρό. Δεν είναι η ερώτηση του κ. Λεβέντη. Η ερώτηση του κ. Λεβέντη</w:t>
      </w:r>
      <w:r>
        <w:rPr>
          <w:rFonts w:eastAsia="Times New Roman"/>
          <w:szCs w:val="24"/>
        </w:rPr>
        <w:t xml:space="preserve"> αφορούσε το προσφυγικό και δεν συμμαζεύεται. </w:t>
      </w:r>
    </w:p>
    <w:p w14:paraId="24594E77" w14:textId="77777777" w:rsidR="000824F1" w:rsidRDefault="003A4E52">
      <w:pPr>
        <w:spacing w:line="600" w:lineRule="auto"/>
        <w:ind w:firstLine="720"/>
        <w:jc w:val="both"/>
        <w:rPr>
          <w:rFonts w:eastAsia="Times New Roman"/>
          <w:szCs w:val="24"/>
        </w:rPr>
      </w:pPr>
      <w:r>
        <w:rPr>
          <w:rFonts w:eastAsia="Times New Roman"/>
          <w:b/>
          <w:szCs w:val="24"/>
        </w:rPr>
        <w:lastRenderedPageBreak/>
        <w:t>ΧΡΗΣΤΟΣ ΜΑΝΤΑΣ:</w:t>
      </w:r>
      <w:r>
        <w:rPr>
          <w:rFonts w:eastAsia="Times New Roman"/>
          <w:szCs w:val="24"/>
        </w:rPr>
        <w:t xml:space="preserve"> Αυτό είναι μετά. Τώρα είναι για το </w:t>
      </w:r>
      <w:proofErr w:type="spellStart"/>
      <w:r>
        <w:rPr>
          <w:rFonts w:eastAsia="Times New Roman"/>
          <w:szCs w:val="24"/>
          <w:lang w:val="en-US"/>
        </w:rPr>
        <w:t>Eurogroup</w:t>
      </w:r>
      <w:proofErr w:type="spellEnd"/>
      <w:r>
        <w:rPr>
          <w:rFonts w:eastAsia="Times New Roman"/>
          <w:szCs w:val="24"/>
        </w:rPr>
        <w:t xml:space="preserve">. </w:t>
      </w:r>
    </w:p>
    <w:p w14:paraId="24594E78" w14:textId="77777777" w:rsidR="000824F1" w:rsidRDefault="003A4E52">
      <w:pPr>
        <w:spacing w:line="600" w:lineRule="auto"/>
        <w:ind w:firstLine="720"/>
        <w:jc w:val="both"/>
        <w:rPr>
          <w:rFonts w:eastAsia="Times New Roman"/>
          <w:szCs w:val="24"/>
        </w:rPr>
      </w:pPr>
      <w:r>
        <w:rPr>
          <w:rFonts w:eastAsia="Times New Roman"/>
          <w:b/>
          <w:szCs w:val="24"/>
        </w:rPr>
        <w:t xml:space="preserve">ΙΩΑΝΝΗΣ ΤΡΑΓΑΚΗΣ: </w:t>
      </w:r>
      <w:r>
        <w:rPr>
          <w:rFonts w:eastAsia="Times New Roman"/>
          <w:szCs w:val="24"/>
        </w:rPr>
        <w:t xml:space="preserve">Ναι, για το </w:t>
      </w:r>
      <w:proofErr w:type="spellStart"/>
      <w:r>
        <w:rPr>
          <w:rFonts w:eastAsia="Times New Roman"/>
          <w:szCs w:val="24"/>
          <w:lang w:val="en-US"/>
        </w:rPr>
        <w:t>Eurogroup</w:t>
      </w:r>
      <w:proofErr w:type="spellEnd"/>
      <w:r>
        <w:rPr>
          <w:rFonts w:eastAsia="Times New Roman"/>
          <w:szCs w:val="24"/>
        </w:rPr>
        <w:t>. Η συζήτηση ήταν πολύ σοβαρή και δεν έχει ενημερωθεί ακόμα ούτε η κοινή γνώμη ούτε η Βουλή. Μπορεί να έχει</w:t>
      </w:r>
      <w:r>
        <w:rPr>
          <w:rFonts w:eastAsia="Times New Roman"/>
          <w:szCs w:val="24"/>
        </w:rPr>
        <w:t xml:space="preserve"> ενημερωθεί η Κοινοβουλευτική Ομάδα του ΣΥΡΙΖΑ, αλλά δεν έχει ενημερωθεί η Βουλή. </w:t>
      </w:r>
    </w:p>
    <w:p w14:paraId="24594E79" w14:textId="77777777" w:rsidR="000824F1" w:rsidRDefault="003A4E52">
      <w:pPr>
        <w:spacing w:line="600" w:lineRule="auto"/>
        <w:ind w:firstLine="720"/>
        <w:jc w:val="both"/>
        <w:rPr>
          <w:rFonts w:eastAsia="Times New Roman"/>
          <w:szCs w:val="24"/>
        </w:rPr>
      </w:pPr>
      <w:r>
        <w:rPr>
          <w:rFonts w:eastAsia="Times New Roman"/>
          <w:szCs w:val="24"/>
        </w:rPr>
        <w:t>Κι αυτό που είπατε, κύριε Πρόεδρε, σε ό,τι αφορά την έλευση του Υπουργού των Οικονομικών την Τρίτη, είναι υποχρεωτικό να έρθει ο Υπουργός, διότι το προβλέπει ο Κανονισμός, α</w:t>
      </w:r>
      <w:r>
        <w:rPr>
          <w:rFonts w:eastAsia="Times New Roman"/>
          <w:szCs w:val="24"/>
        </w:rPr>
        <w:t xml:space="preserve">φού ο απαιτούμενος αριθμός Βουλευτών ζήτησε να έρθει να μας ενημερώσει κύριος Υπουργός των Οικονομικών. Δεν τον βλέπω εδώ σήμερα, αλλά ο άνθρωπος θα έχει πολλές δουλειές, πράγματι, εν όψει όλων αυτών που έχουμε και έρχονται. </w:t>
      </w:r>
    </w:p>
    <w:p w14:paraId="24594E7A" w14:textId="77777777" w:rsidR="000824F1" w:rsidRDefault="003A4E52">
      <w:pPr>
        <w:spacing w:line="600" w:lineRule="auto"/>
        <w:ind w:firstLine="720"/>
        <w:jc w:val="both"/>
        <w:rPr>
          <w:rFonts w:eastAsia="Times New Roman"/>
          <w:szCs w:val="24"/>
        </w:rPr>
      </w:pPr>
      <w:r>
        <w:rPr>
          <w:rFonts w:eastAsia="Times New Roman"/>
          <w:szCs w:val="24"/>
        </w:rPr>
        <w:t>Το άρθρο 142Α, όμως, κύριε Πρό</w:t>
      </w:r>
      <w:r>
        <w:rPr>
          <w:rFonts w:eastAsia="Times New Roman"/>
          <w:szCs w:val="24"/>
        </w:rPr>
        <w:t xml:space="preserve">εδρε, όπως πολύ σωστά το αναλύσατε, δίνει το δικαίωμα στην Κυβέρνηση να ζητήσει να γίνει μία συζήτηση ευρύτερη, η οποία θα μπορούσε να δώσει τη δυνατότητα σε όλους τους Αρχηγούς, όλων των κομμάτων, να πάρουν τον λόγο, να δευτερολογήσουν, μετά την </w:t>
      </w:r>
      <w:proofErr w:type="spellStart"/>
      <w:r>
        <w:rPr>
          <w:rFonts w:eastAsia="Times New Roman"/>
          <w:szCs w:val="24"/>
        </w:rPr>
        <w:t>πρωτολογί</w:t>
      </w:r>
      <w:r>
        <w:rPr>
          <w:rFonts w:eastAsia="Times New Roman"/>
          <w:szCs w:val="24"/>
        </w:rPr>
        <w:t>α</w:t>
      </w:r>
      <w:proofErr w:type="spellEnd"/>
      <w:r>
        <w:rPr>
          <w:rFonts w:eastAsia="Times New Roman"/>
          <w:szCs w:val="24"/>
        </w:rPr>
        <w:t xml:space="preserve"> του </w:t>
      </w:r>
      <w:r>
        <w:rPr>
          <w:rFonts w:eastAsia="Times New Roman"/>
          <w:szCs w:val="24"/>
        </w:rPr>
        <w:lastRenderedPageBreak/>
        <w:t xml:space="preserve">κυρίου Πρωθυπουργού, να δευτερολογήσει ο κύριος Πρωθυπουργός και να κλείσει ο κύριος Πρωθυπουργός. </w:t>
      </w:r>
    </w:p>
    <w:p w14:paraId="24594E7B" w14:textId="77777777" w:rsidR="000824F1" w:rsidRDefault="003A4E52">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Μάλιστα. </w:t>
      </w:r>
    </w:p>
    <w:p w14:paraId="24594E7C" w14:textId="77777777" w:rsidR="000824F1" w:rsidRDefault="003A4E52">
      <w:pPr>
        <w:spacing w:line="600" w:lineRule="auto"/>
        <w:ind w:firstLine="720"/>
        <w:jc w:val="both"/>
        <w:rPr>
          <w:rFonts w:eastAsia="Times New Roman"/>
          <w:szCs w:val="24"/>
        </w:rPr>
      </w:pPr>
      <w:r>
        <w:rPr>
          <w:rFonts w:eastAsia="Times New Roman"/>
          <w:b/>
          <w:szCs w:val="24"/>
        </w:rPr>
        <w:t xml:space="preserve">ΙΩΑΝΝΗΣ ΤΡΑΓΑΚΗΣ: </w:t>
      </w:r>
      <w:r>
        <w:rPr>
          <w:rFonts w:eastAsia="Times New Roman"/>
          <w:szCs w:val="24"/>
        </w:rPr>
        <w:t>Επομένως, αυτή η διαδικασία για ένα τέτοιο σοβαρό θέμα, που αφορά το μέλλον της χώρας για μια</w:t>
      </w:r>
      <w:r>
        <w:rPr>
          <w:rFonts w:eastAsia="Times New Roman"/>
          <w:szCs w:val="24"/>
        </w:rPr>
        <w:t xml:space="preserve"> ολόκληρη εικοσαετία, έχω την αίσθηση ότι θα μπορούσε να είχε πάει με αυτή τη διαδικασία. </w:t>
      </w:r>
    </w:p>
    <w:p w14:paraId="24594E7D" w14:textId="77777777" w:rsidR="000824F1" w:rsidRDefault="003A4E52">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Καλώς. Σας ευχαριστώ πολύ. </w:t>
      </w:r>
    </w:p>
    <w:p w14:paraId="24594E7E" w14:textId="77777777" w:rsidR="000824F1" w:rsidRDefault="003A4E52">
      <w:pPr>
        <w:spacing w:line="600" w:lineRule="auto"/>
        <w:ind w:firstLine="720"/>
        <w:jc w:val="both"/>
        <w:rPr>
          <w:rFonts w:eastAsia="Times New Roman"/>
          <w:szCs w:val="24"/>
        </w:rPr>
      </w:pPr>
      <w:r>
        <w:rPr>
          <w:rFonts w:eastAsia="Times New Roman"/>
          <w:b/>
          <w:szCs w:val="24"/>
        </w:rPr>
        <w:t xml:space="preserve">ΙΩΑΝΝΗΣ ΤΡΑΓΑΚΗΣ: </w:t>
      </w:r>
      <w:r>
        <w:rPr>
          <w:rFonts w:eastAsia="Times New Roman"/>
          <w:szCs w:val="24"/>
        </w:rPr>
        <w:t>Αυτός ήταν και ο λόγος της διακοπής μου προς τον κύριο Πρωθυπουργό. Αλίμονο αν ήθελα να δι</w:t>
      </w:r>
      <w:r>
        <w:rPr>
          <w:rFonts w:eastAsia="Times New Roman"/>
          <w:szCs w:val="24"/>
        </w:rPr>
        <w:t xml:space="preserve">ακόψω </w:t>
      </w:r>
      <w:r>
        <w:rPr>
          <w:rFonts w:eastAsia="Times New Roman"/>
          <w:szCs w:val="24"/>
        </w:rPr>
        <w:t>τον κύριο Πρωθυπουργό…Μόνο</w:t>
      </w:r>
      <w:r>
        <w:rPr>
          <w:rFonts w:eastAsia="Times New Roman"/>
          <w:szCs w:val="24"/>
        </w:rPr>
        <w:t xml:space="preserve"> για ζήτημα ουσίας!</w:t>
      </w:r>
    </w:p>
    <w:p w14:paraId="24594E7F" w14:textId="77777777" w:rsidR="000824F1" w:rsidRDefault="003A4E52">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Έγινε αντιληπτό. Πλην, όμως, κύριε Πρόεδρε, να σας επισημάνω –και το επεσήμανα- ότι την έκκλησή σας αυτή και την παρότρυνση, από την κοινοβουλευτική εμπειρία που έχετε, δεν έγ</w:t>
      </w:r>
      <w:r>
        <w:rPr>
          <w:rFonts w:eastAsia="Times New Roman"/>
          <w:szCs w:val="24"/>
        </w:rPr>
        <w:t xml:space="preserve">ινε δυνατόν να την κάνετε ή, εν πάση </w:t>
      </w:r>
      <w:proofErr w:type="spellStart"/>
      <w:r>
        <w:rPr>
          <w:rFonts w:eastAsia="Times New Roman"/>
          <w:szCs w:val="24"/>
        </w:rPr>
        <w:t>περιπτώσει</w:t>
      </w:r>
      <w:proofErr w:type="spellEnd"/>
      <w:r>
        <w:rPr>
          <w:rFonts w:eastAsia="Times New Roman"/>
          <w:szCs w:val="24"/>
        </w:rPr>
        <w:t xml:space="preserve">, δεν ήταν δυνατόν να εφαρμοστεί σε όλη την προηγούμενη φάση, από τότε που η χώρα έχει μπει σε αυτήν την περιπέτεια επί έξι χρόνια, ενώ τώρα, τουλάχιστον, μας δίνεται </w:t>
      </w:r>
      <w:r>
        <w:rPr>
          <w:rFonts w:eastAsia="Times New Roman"/>
          <w:szCs w:val="24"/>
        </w:rPr>
        <w:lastRenderedPageBreak/>
        <w:t>η δυνατότητα με τις άλλες διαδικασίες να γ</w:t>
      </w:r>
      <w:r>
        <w:rPr>
          <w:rFonts w:eastAsia="Times New Roman"/>
          <w:szCs w:val="24"/>
        </w:rPr>
        <w:t xml:space="preserve">ίνεται μια ζωντανή συζήτηση. </w:t>
      </w:r>
    </w:p>
    <w:p w14:paraId="24594E80" w14:textId="77777777" w:rsidR="000824F1" w:rsidRDefault="003A4E52">
      <w:pPr>
        <w:spacing w:line="600" w:lineRule="auto"/>
        <w:ind w:firstLine="720"/>
        <w:jc w:val="both"/>
        <w:rPr>
          <w:rFonts w:eastAsia="Times New Roman"/>
          <w:szCs w:val="24"/>
        </w:rPr>
      </w:pPr>
      <w:r>
        <w:rPr>
          <w:rFonts w:eastAsia="Times New Roman"/>
          <w:szCs w:val="24"/>
        </w:rPr>
        <w:t xml:space="preserve">Ευχαριστώ. Διευκρινίστηκαν τα θέματα. </w:t>
      </w:r>
    </w:p>
    <w:p w14:paraId="24594E81" w14:textId="77777777" w:rsidR="000824F1" w:rsidRDefault="003A4E52">
      <w:pPr>
        <w:spacing w:line="600" w:lineRule="auto"/>
        <w:ind w:firstLine="720"/>
        <w:jc w:val="both"/>
        <w:rPr>
          <w:rFonts w:eastAsia="Times New Roman"/>
          <w:szCs w:val="24"/>
        </w:rPr>
      </w:pPr>
      <w:r>
        <w:rPr>
          <w:rFonts w:eastAsia="Times New Roman"/>
          <w:szCs w:val="24"/>
        </w:rPr>
        <w:t xml:space="preserve">Κύριε Πρόεδρε, έχετε τον λόγο. </w:t>
      </w:r>
    </w:p>
    <w:p w14:paraId="24594E82" w14:textId="77777777" w:rsidR="000824F1" w:rsidRDefault="003A4E52">
      <w:pPr>
        <w:spacing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Κύριε Πρόεδρε της Κυβέρνησης, κυρίες και κύριοι Υπουργοί, κύριοι Βουλευτές και κύριε Πρόεδρε της Βουλής –σ</w:t>
      </w:r>
      <w:r>
        <w:rPr>
          <w:rFonts w:eastAsia="Times New Roman"/>
          <w:szCs w:val="24"/>
        </w:rPr>
        <w:t xml:space="preserve">υγγνώμη που σας είπα τελευταίο- σήμερα έγινε μια συζήτηση χωρίς κοκορομαχίες. Βέβαια, οι κοκορομαχίες ανάβουν τα αίματα. Και είδα ότι με κάνα δύο διακοπές που έκανε ο κ. </w:t>
      </w:r>
      <w:proofErr w:type="spellStart"/>
      <w:r>
        <w:rPr>
          <w:rFonts w:eastAsia="Times New Roman"/>
          <w:szCs w:val="24"/>
        </w:rPr>
        <w:t>Τραγάκης</w:t>
      </w:r>
      <w:proofErr w:type="spellEnd"/>
      <w:r>
        <w:rPr>
          <w:rFonts w:eastAsia="Times New Roman"/>
          <w:szCs w:val="24"/>
        </w:rPr>
        <w:t>, τα αίματα αμέσως άναψαν. Άρα, ψοφάμε για χειροκρότημα στην Αίθουσα αυτή, ενώ</w:t>
      </w:r>
      <w:r>
        <w:rPr>
          <w:rFonts w:eastAsia="Times New Roman"/>
          <w:szCs w:val="24"/>
        </w:rPr>
        <w:t xml:space="preserve"> έπρεπε να ψοφάμε για ειλικρινή, σεμνό διάλογο. </w:t>
      </w:r>
    </w:p>
    <w:p w14:paraId="24594E83" w14:textId="77777777" w:rsidR="000824F1" w:rsidRDefault="003A4E52">
      <w:pPr>
        <w:spacing w:line="600" w:lineRule="auto"/>
        <w:ind w:firstLine="720"/>
        <w:jc w:val="both"/>
        <w:rPr>
          <w:rFonts w:eastAsia="Times New Roman"/>
          <w:szCs w:val="24"/>
        </w:rPr>
      </w:pPr>
      <w:r>
        <w:rPr>
          <w:rFonts w:eastAsia="Times New Roman"/>
          <w:szCs w:val="24"/>
        </w:rPr>
        <w:t>Το εντοπίζω έτσι, γιατί την άλλη φορά που έκανε ερώτηση ο κ. Μητσοτάκης εδώ μέσα μόνο ξύλο δεν παίξαμε. Νομίζω πάντως ότι όταν σας δίδεται η ευκαιρία να χειροκροτείτε, αισθάνεστε ότι επιτελείται καλύτερα η α</w:t>
      </w:r>
      <w:r>
        <w:rPr>
          <w:rFonts w:eastAsia="Times New Roman"/>
          <w:szCs w:val="24"/>
        </w:rPr>
        <w:t xml:space="preserve">ποστολή σας. Είναι λάθος. Θεωρώ ότι οι σοβαρές συζητήσεις είναι αυτό που εκτιμά περισσότερο ο κόσμος, εάν λαβαίνουμε υπ’ </w:t>
      </w:r>
      <w:proofErr w:type="spellStart"/>
      <w:r>
        <w:rPr>
          <w:rFonts w:eastAsia="Times New Roman"/>
          <w:szCs w:val="24"/>
        </w:rPr>
        <w:t>όψιν</w:t>
      </w:r>
      <w:proofErr w:type="spellEnd"/>
      <w:r>
        <w:rPr>
          <w:rFonts w:eastAsia="Times New Roman"/>
          <w:szCs w:val="24"/>
        </w:rPr>
        <w:t xml:space="preserve"> τον κόσμο.</w:t>
      </w:r>
    </w:p>
    <w:p w14:paraId="24594E84" w14:textId="77777777" w:rsidR="000824F1" w:rsidRDefault="003A4E52">
      <w:pPr>
        <w:spacing w:line="600" w:lineRule="auto"/>
        <w:ind w:firstLine="720"/>
        <w:jc w:val="both"/>
        <w:rPr>
          <w:rFonts w:eastAsia="Times New Roman"/>
          <w:szCs w:val="24"/>
        </w:rPr>
      </w:pPr>
      <w:r>
        <w:rPr>
          <w:rFonts w:eastAsia="Times New Roman"/>
          <w:szCs w:val="24"/>
        </w:rPr>
        <w:lastRenderedPageBreak/>
        <w:t xml:space="preserve">Εγώ δεν πήρα απάντηση από τον κύριο Πρωθυπουργό για το εάν θα πάρει πίσω τον νόμο </w:t>
      </w:r>
      <w:proofErr w:type="spellStart"/>
      <w:r>
        <w:rPr>
          <w:rFonts w:eastAsia="Times New Roman"/>
          <w:szCs w:val="24"/>
        </w:rPr>
        <w:t>Κατρούγκαλου</w:t>
      </w:r>
      <w:proofErr w:type="spellEnd"/>
      <w:r>
        <w:rPr>
          <w:rFonts w:eastAsia="Times New Roman"/>
          <w:szCs w:val="24"/>
        </w:rPr>
        <w:t xml:space="preserve">. Είπα ότι είναι ένας </w:t>
      </w:r>
      <w:r>
        <w:rPr>
          <w:rFonts w:eastAsia="Times New Roman"/>
          <w:szCs w:val="24"/>
        </w:rPr>
        <w:t>νόμος που δημιουργεί μια δεύτερη εφορία. Εκτός από την εφορία που πληρώνουν κάποιοι πολίτες, έρχεται και ένα δεύτερο μεγάλο ποσό και το πληρώνουν ξανά. Και είμαστε μοναδικοί και σε αυτό.</w:t>
      </w:r>
    </w:p>
    <w:p w14:paraId="24594E85" w14:textId="77777777" w:rsidR="000824F1" w:rsidRDefault="003A4E52">
      <w:pPr>
        <w:spacing w:line="600" w:lineRule="auto"/>
        <w:ind w:firstLine="720"/>
        <w:jc w:val="both"/>
        <w:rPr>
          <w:rFonts w:eastAsia="Times New Roman"/>
          <w:szCs w:val="24"/>
        </w:rPr>
      </w:pPr>
      <w:r>
        <w:rPr>
          <w:rFonts w:eastAsia="Times New Roman"/>
          <w:szCs w:val="24"/>
        </w:rPr>
        <w:t>Επίσης, του ζήτησα να μας εξηγήσει τι θα πει «όταν σου παίρνω 100 ευρ</w:t>
      </w:r>
      <w:r>
        <w:rPr>
          <w:rFonts w:eastAsia="Times New Roman"/>
          <w:szCs w:val="24"/>
        </w:rPr>
        <w:t>ώ, μετά να στα ξαναδίνω». Είπα ότι είναι παγκόσμιο φαινόμενο. Είπε ότι δεν γινόταν ως τώρα. Αλλά δεν μας είπε πώς θα γίνει. Δεν καταλαβαίνω πώς θα γίνει. Θα ψηφίσει –λέει- μαζί και τα μέτρα και τα αντίμετρα. Μήπως πρέπει να του πούμε «και τις ποινές και τα</w:t>
      </w:r>
      <w:r>
        <w:rPr>
          <w:rFonts w:eastAsia="Times New Roman"/>
          <w:szCs w:val="24"/>
        </w:rPr>
        <w:t xml:space="preserve"> αντίποινα»; Μήπως πρέπει να διαλέξουμε άλλες λέξεις; </w:t>
      </w:r>
    </w:p>
    <w:p w14:paraId="24594E86" w14:textId="77777777" w:rsidR="000824F1" w:rsidRDefault="003A4E52">
      <w:pPr>
        <w:spacing w:line="600" w:lineRule="auto"/>
        <w:ind w:firstLine="720"/>
        <w:jc w:val="both"/>
        <w:rPr>
          <w:rFonts w:eastAsia="Times New Roman"/>
          <w:szCs w:val="24"/>
        </w:rPr>
      </w:pPr>
      <w:r>
        <w:rPr>
          <w:rFonts w:eastAsia="Times New Roman"/>
          <w:szCs w:val="24"/>
        </w:rPr>
        <w:t>Ποια είναι τα αντίμετρα; Όταν σας λέω ότι ένας έχει δώδεκα μισθούς και του παίρνεις με την πτώση του αφορολογήτου τον έναν –έπαιρνε δεκατέσσερις και τώρα παίρνει δώδεκα- και τους κάνουμε έντεκα, πώς θα</w:t>
      </w:r>
      <w:r>
        <w:rPr>
          <w:rFonts w:eastAsia="Times New Roman"/>
          <w:szCs w:val="24"/>
        </w:rPr>
        <w:t xml:space="preserve"> του τα δώσετε πίσω κύριε Τσίπρα; Κόβοντας τον ΦΠΑ στα νησιά, θα του έρθει ο μισθός πίσω; Ούτε επ’ αυτού δώσατε συγκεκριμένη απάντηση.</w:t>
      </w:r>
    </w:p>
    <w:p w14:paraId="24594E87" w14:textId="77777777" w:rsidR="000824F1" w:rsidRDefault="003A4E52">
      <w:pPr>
        <w:spacing w:line="600" w:lineRule="auto"/>
        <w:ind w:firstLine="720"/>
        <w:jc w:val="both"/>
        <w:rPr>
          <w:rFonts w:eastAsia="Times New Roman"/>
          <w:szCs w:val="24"/>
        </w:rPr>
      </w:pPr>
      <w:r>
        <w:rPr>
          <w:rFonts w:eastAsia="Times New Roman"/>
          <w:szCs w:val="24"/>
        </w:rPr>
        <w:lastRenderedPageBreak/>
        <w:t>Είπατε, επίσης, ότι έχει μπει η χώρα σε περίοδο ικανοποίησης των στόχων, δηλαδή, ότι πάμε καλά, ότι θα έχουμε 2% πλεόνασμ</w:t>
      </w:r>
      <w:r>
        <w:rPr>
          <w:rFonts w:eastAsia="Times New Roman"/>
          <w:szCs w:val="24"/>
        </w:rPr>
        <w:t>α κ.λπ</w:t>
      </w:r>
      <w:r>
        <w:rPr>
          <w:rFonts w:eastAsia="Times New Roman"/>
          <w:szCs w:val="24"/>
        </w:rPr>
        <w:t>.</w:t>
      </w:r>
      <w:r>
        <w:rPr>
          <w:rFonts w:eastAsia="Times New Roman"/>
          <w:szCs w:val="24"/>
        </w:rPr>
        <w:t>. Μήπως όλο αυτό συμβαίνει για άλλο λόγο και όχι γιατί κινείται η οικονομία; Ξέρετε εάν η χώρα σταματούσε να τρώει φαγητό για έξι μήνες, το πλεόνασμα μπορούσε να γίνει 15%. Μήπως, δηλαδή, πετυχαίνουμε ένα πλεόνασμα από τη νέκρωση της οικονομίας. Διό</w:t>
      </w:r>
      <w:r>
        <w:rPr>
          <w:rFonts w:eastAsia="Times New Roman"/>
          <w:szCs w:val="24"/>
        </w:rPr>
        <w:t>τι το τελευταίο τρίμηνο του 2016 η χώρα πλήρωνε μόνο φόρους και άντε να έτρωγε και φαγητό. Δεν έγινε καμμία επένδυση. Υπήρχε φοβία. Και στην οικογένειά μου το βλέπω, δηλαδή. Μόνο φόρους πλήρωναν οι άνθρωποι και κοιτούσαν να έχουν τα λεφτά για τα τέλη κυκλο</w:t>
      </w:r>
      <w:r>
        <w:rPr>
          <w:rFonts w:eastAsia="Times New Roman"/>
          <w:szCs w:val="24"/>
        </w:rPr>
        <w:t>φορίας, για το ένα και για το άλλο.</w:t>
      </w:r>
    </w:p>
    <w:p w14:paraId="24594E88" w14:textId="77777777" w:rsidR="000824F1" w:rsidRDefault="003A4E52">
      <w:pPr>
        <w:spacing w:line="600" w:lineRule="auto"/>
        <w:ind w:firstLine="720"/>
        <w:jc w:val="both"/>
        <w:rPr>
          <w:rFonts w:eastAsia="Times New Roman"/>
          <w:szCs w:val="24"/>
        </w:rPr>
      </w:pPr>
      <w:r>
        <w:rPr>
          <w:rFonts w:eastAsia="Times New Roman"/>
          <w:szCs w:val="24"/>
        </w:rPr>
        <w:t>Μήπως, λοιπόν, οι αριθμοί ευημερούν, με την έννοα ότι έχουμε πλεόνασμα, αλλά αυτό οφείλεται στη νέκρωση; Γιατί σας λέω ότι εάν δεν φάμε όλο το χρόνο, μπορεί το πλεόνασμα να γίνει 50%, αλλά θα είναι νεκρή η Ελλάδα. Δεν θα</w:t>
      </w:r>
      <w:r>
        <w:rPr>
          <w:rFonts w:eastAsia="Times New Roman"/>
          <w:szCs w:val="24"/>
        </w:rPr>
        <w:t xml:space="preserve"> υπάρχει Ελλάδα να ζήσει τη χαρά αυτού του πλεονάσματος. </w:t>
      </w:r>
    </w:p>
    <w:p w14:paraId="24594E89" w14:textId="77777777" w:rsidR="000824F1" w:rsidRDefault="003A4E52">
      <w:pPr>
        <w:spacing w:line="600" w:lineRule="auto"/>
        <w:ind w:firstLine="720"/>
        <w:jc w:val="both"/>
        <w:rPr>
          <w:rFonts w:eastAsia="Times New Roman"/>
          <w:szCs w:val="24"/>
        </w:rPr>
      </w:pPr>
      <w:r>
        <w:rPr>
          <w:rFonts w:eastAsia="Times New Roman"/>
          <w:szCs w:val="24"/>
        </w:rPr>
        <w:t xml:space="preserve">Μετά είπατε για εργασιακή κανονικότητα. Εγώ νομίζω ότι υπάρχει εργασιακός μεσαίωνας. Ποια εργασιακή κανονικότητα; Υπάρχει εργασιακή κανονικότητα; Εδώ πληρώνουν με </w:t>
      </w:r>
      <w:proofErr w:type="spellStart"/>
      <w:r>
        <w:rPr>
          <w:rFonts w:eastAsia="Times New Roman"/>
          <w:szCs w:val="24"/>
        </w:rPr>
        <w:t>δωροεπι</w:t>
      </w:r>
      <w:r>
        <w:rPr>
          <w:rFonts w:eastAsia="Times New Roman"/>
          <w:szCs w:val="24"/>
        </w:rPr>
        <w:lastRenderedPageBreak/>
        <w:t>ταγές</w:t>
      </w:r>
      <w:proofErr w:type="spellEnd"/>
      <w:r>
        <w:rPr>
          <w:rFonts w:eastAsia="Times New Roman"/>
          <w:szCs w:val="24"/>
        </w:rPr>
        <w:t>. Εδώ έχει αρχίσει το σ</w:t>
      </w:r>
      <w:r>
        <w:rPr>
          <w:rFonts w:eastAsia="Times New Roman"/>
          <w:szCs w:val="24"/>
        </w:rPr>
        <w:t xml:space="preserve">ύστημα να πληρώνουν με </w:t>
      </w:r>
      <w:proofErr w:type="spellStart"/>
      <w:r>
        <w:rPr>
          <w:rFonts w:eastAsia="Times New Roman"/>
          <w:szCs w:val="24"/>
        </w:rPr>
        <w:t>δωροεπιταγές</w:t>
      </w:r>
      <w:proofErr w:type="spellEnd"/>
      <w:r>
        <w:rPr>
          <w:rFonts w:eastAsia="Times New Roman"/>
          <w:szCs w:val="24"/>
        </w:rPr>
        <w:t>, δηλαδή</w:t>
      </w:r>
      <w:r>
        <w:rPr>
          <w:rFonts w:eastAsia="Times New Roman"/>
          <w:szCs w:val="24"/>
        </w:rPr>
        <w:t>,</w:t>
      </w:r>
      <w:r>
        <w:rPr>
          <w:rFonts w:eastAsia="Times New Roman"/>
          <w:szCs w:val="24"/>
        </w:rPr>
        <w:t xml:space="preserve"> «έλα, δούλεψε και θα πάρεις μια τηλεόραση από τον Κωτσόβολο». Έχουν αρχίσει αυτά τα πράγματα. Και μιλούμε για εργασιακή κανονικότητα.</w:t>
      </w:r>
    </w:p>
    <w:p w14:paraId="24594E8A" w14:textId="77777777" w:rsidR="000824F1" w:rsidRDefault="003A4E52">
      <w:pPr>
        <w:spacing w:line="600" w:lineRule="auto"/>
        <w:ind w:firstLine="720"/>
        <w:jc w:val="both"/>
        <w:rPr>
          <w:rFonts w:eastAsia="Times New Roman"/>
          <w:szCs w:val="24"/>
        </w:rPr>
      </w:pPr>
      <w:r>
        <w:rPr>
          <w:rFonts w:eastAsia="Times New Roman"/>
          <w:szCs w:val="24"/>
        </w:rPr>
        <w:t>Μετά μιλήσαμε για εκατό χιλιάδες νέες θέσεις εργασίας. Έγινε σήμερα καμμιά συ</w:t>
      </w:r>
      <w:r>
        <w:rPr>
          <w:rFonts w:eastAsia="Times New Roman"/>
          <w:szCs w:val="24"/>
        </w:rPr>
        <w:t xml:space="preserve">ζήτηση για το τι είναι αυτές οι θέσεις εργασίας; Ρωτήθηκε, νομίζω, ο </w:t>
      </w:r>
      <w:proofErr w:type="spellStart"/>
      <w:r>
        <w:rPr>
          <w:rFonts w:eastAsia="Times New Roman"/>
          <w:szCs w:val="24"/>
        </w:rPr>
        <w:t>Ντάισεμπλουμ</w:t>
      </w:r>
      <w:proofErr w:type="spellEnd"/>
      <w:r>
        <w:rPr>
          <w:rFonts w:eastAsia="Times New Roman"/>
          <w:szCs w:val="24"/>
        </w:rPr>
        <w:t xml:space="preserve"> και δεν ήξερε τι είναι αυτό. Αυτό, λέει, δεν περιέχεται πουθενά στις συζητήσεις που έγιναν.</w:t>
      </w:r>
    </w:p>
    <w:p w14:paraId="24594E8B" w14:textId="77777777" w:rsidR="000824F1" w:rsidRDefault="003A4E52">
      <w:pPr>
        <w:spacing w:line="600" w:lineRule="auto"/>
        <w:ind w:firstLine="720"/>
        <w:jc w:val="both"/>
        <w:rPr>
          <w:rFonts w:eastAsia="Times New Roman"/>
          <w:szCs w:val="24"/>
        </w:rPr>
      </w:pPr>
      <w:r>
        <w:rPr>
          <w:rFonts w:eastAsia="Times New Roman"/>
          <w:szCs w:val="24"/>
        </w:rPr>
        <w:t xml:space="preserve">Μετά είπατε ότι έγινε το περίγραμμα της συμφωνίας. Μα, άλλοι λένε ότι έρχονται οι </w:t>
      </w:r>
      <w:r>
        <w:rPr>
          <w:rFonts w:eastAsia="Times New Roman"/>
          <w:szCs w:val="24"/>
        </w:rPr>
        <w:t xml:space="preserve">θεσμοί να ξεκινήσουν οι διαπραγματεύσεις και εσείς έχετε και έτοιμο το περίγραμμα της συμφωνίας; Αυτό είναι αντίφαση προς την κοινωνία. </w:t>
      </w:r>
    </w:p>
    <w:p w14:paraId="24594E8C" w14:textId="77777777" w:rsidR="000824F1" w:rsidRDefault="003A4E52">
      <w:pPr>
        <w:spacing w:line="600" w:lineRule="auto"/>
        <w:ind w:firstLine="720"/>
        <w:jc w:val="both"/>
        <w:rPr>
          <w:rFonts w:eastAsia="Times New Roman"/>
          <w:szCs w:val="24"/>
        </w:rPr>
      </w:pPr>
      <w:r>
        <w:rPr>
          <w:rFonts w:eastAsia="Times New Roman"/>
          <w:szCs w:val="24"/>
        </w:rPr>
        <w:t>Μετά σας είπα ότι υπάρχει από το Διεθνές Νομισματικό Ταμείο έγγραφο που μιλάει για 1</w:t>
      </w:r>
      <w:r>
        <w:rPr>
          <w:rFonts w:eastAsia="Times New Roman"/>
          <w:szCs w:val="24"/>
        </w:rPr>
        <w:t>.</w:t>
      </w:r>
      <w:r>
        <w:rPr>
          <w:rFonts w:eastAsia="Times New Roman"/>
          <w:szCs w:val="24"/>
        </w:rPr>
        <w:t>200 ευρώ σύνταξη μεικτά. Αυτό σημα</w:t>
      </w:r>
      <w:r>
        <w:rPr>
          <w:rFonts w:eastAsia="Times New Roman"/>
          <w:szCs w:val="24"/>
        </w:rPr>
        <w:t>ίνει ότι τα καθαρά είναι λίγο πάνω από 900 ευρώ. Γιατί δεν λέμε την αλήθεια στον ελληνικό λαό; Γιατί κρυβόμαστε πίσω από το δάχτυλό μας;</w:t>
      </w:r>
    </w:p>
    <w:p w14:paraId="24594E8D"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Εδώ δεν έχετε προσωπικά εσείς ευθύνη. Εσείς κυβερνάτε μία διετία. Έχετε το μερίδιο του χρόνου που σας αφορά. Υπάρχουν ε</w:t>
      </w:r>
      <w:r>
        <w:rPr>
          <w:rFonts w:eastAsia="Times New Roman" w:cs="Times New Roman"/>
          <w:szCs w:val="24"/>
        </w:rPr>
        <w:t xml:space="preserve">υθύνες βαθύτερες του παρελθόντος. Αλλά, ούτε επ’ αυτού απαντήσατε, δηλαδή, αν το γνωρίζετε ότι το Διεθνές Νομισματικό Ταμείο ζητεί 1.200 μεικτά. Και ο μόνος τρόπος να απαντήσουμε εις αυτό ήταν να κάνουμε ανάπτυξη. Βλέπετε ανάπτυξη; Ο μόνος τρόπος είναι να </w:t>
      </w:r>
      <w:r>
        <w:rPr>
          <w:rFonts w:eastAsia="Times New Roman" w:cs="Times New Roman"/>
          <w:szCs w:val="24"/>
        </w:rPr>
        <w:t>υπάρξει περίσσευμα ανάπτυξης, όμως, όχι περίσσευμα εικονικό, προερχόμενο από τη νέκρωση της παραγωγικής διαδικασίας. Γιατί εκείνο το πλεόνασμα, στο οποίο αναφερθήκατε, είναι εικονικό. Δεν είναι πλεόνασμα που σας δίνει τη δυνατότητα να κάνετε οικονομικούς σ</w:t>
      </w:r>
      <w:r>
        <w:rPr>
          <w:rFonts w:eastAsia="Times New Roman" w:cs="Times New Roman"/>
          <w:szCs w:val="24"/>
        </w:rPr>
        <w:t xml:space="preserve">χεδιασμούς. </w:t>
      </w:r>
    </w:p>
    <w:p w14:paraId="24594E8E"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Επίσης, οι συντάξεις των τέως Βουλευτών δεν πρέπει να κοπούν; Τις κόψαμε μετά το 2012. Οι προ του 2012, δηλαδή, τι ήταν; Γαλαζοαίματοι; Οι συντάξεις των τέως Βουλευτών γιατί να υπάρχουν; Είναι οκτακόσιες συντάξεις. Γιατί να τις δίνουμε στους τ</w:t>
      </w:r>
      <w:r>
        <w:rPr>
          <w:rFonts w:eastAsia="Times New Roman" w:cs="Times New Roman"/>
          <w:szCs w:val="24"/>
        </w:rPr>
        <w:t xml:space="preserve">έως Βουλευτές; Εγώ θα είμαι ο κακός στην Αίθουσα αυτή; </w:t>
      </w:r>
    </w:p>
    <w:p w14:paraId="24594E8F"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Σχετικά με τον αριθμό των Βουλευτών, η Γερμανία, με ογδόντα εκατομμύρια πληθυσμό, έχει εξακόσιους τριάντα Βουλευτές και εμείς, με δέκα εκατομμύρια, έχουμε τριακόσιους. Για ποιον </w:t>
      </w:r>
      <w:r>
        <w:rPr>
          <w:rFonts w:eastAsia="Times New Roman" w:cs="Times New Roman"/>
          <w:szCs w:val="24"/>
        </w:rPr>
        <w:lastRenderedPageBreak/>
        <w:t xml:space="preserve">λόγο; Για ποιον λόγο </w:t>
      </w:r>
      <w:r>
        <w:rPr>
          <w:rFonts w:eastAsia="Times New Roman" w:cs="Times New Roman"/>
          <w:szCs w:val="24"/>
        </w:rPr>
        <w:t>να είμαστε τριακόσιοι στην Αίθουσα αυτή; Είμαστε όλοι απολύτως χρήσιμοι;</w:t>
      </w:r>
    </w:p>
    <w:p w14:paraId="24594E90"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Έχω ζητήσει να μου πείτε τι είναι μεταρρύθμιση και τι είναι μέτρα, γιατί υπάρχει σύγχυση. Μεταρρύθμιση είναι κάτι που επί μόνιμης βάσης εξοικονομεί ή κάτι που επί μόνιμης βάσης παράγε</w:t>
      </w:r>
      <w:r>
        <w:rPr>
          <w:rFonts w:eastAsia="Times New Roman" w:cs="Times New Roman"/>
          <w:szCs w:val="24"/>
        </w:rPr>
        <w:t>ι. Αυτό είναι μεταρρύθμιση. Τα άλλα, που κάνετε εσείς, είναι φορολογία, κόψιμο μισθού κ</w:t>
      </w:r>
      <w:r>
        <w:rPr>
          <w:rFonts w:eastAsia="Times New Roman" w:cs="Times New Roman"/>
          <w:szCs w:val="24"/>
        </w:rPr>
        <w:t>.</w:t>
      </w:r>
      <w:r>
        <w:rPr>
          <w:rFonts w:eastAsia="Times New Roman" w:cs="Times New Roman"/>
          <w:szCs w:val="24"/>
        </w:rPr>
        <w:t>λπ.. Αυτό γίνεται από το 2009 και εντεύθεν. Θέλω απαντήσεις όταν κάνω ερώτηση και όχι λογύδρια, κύριε Πρωθυπουργέ.</w:t>
      </w:r>
    </w:p>
    <w:p w14:paraId="24594E91"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Σας ευχαριστώ.</w:t>
      </w:r>
    </w:p>
    <w:p w14:paraId="24594E92" w14:textId="77777777" w:rsidR="000824F1" w:rsidRDefault="003A4E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w:t>
      </w:r>
      <w:r>
        <w:rPr>
          <w:rFonts w:eastAsia="Times New Roman" w:cs="Times New Roman"/>
          <w:szCs w:val="24"/>
        </w:rPr>
        <w:t>ωσης Κεντρώων)</w:t>
      </w:r>
    </w:p>
    <w:p w14:paraId="24594E93"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Γιατί χειροκροτούν;</w:t>
      </w:r>
    </w:p>
    <w:p w14:paraId="24594E94"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ΒΑΣΙΛΗΣ </w:t>
      </w:r>
      <w:r>
        <w:rPr>
          <w:rFonts w:eastAsia="Times New Roman" w:cs="Times New Roman"/>
          <w:b/>
          <w:szCs w:val="24"/>
        </w:rPr>
        <w:t>ΛΕΒΕΝΤΗΣ (Πρόεδρος της Ένωσης Κεντρώων):</w:t>
      </w:r>
      <w:r>
        <w:rPr>
          <w:rFonts w:eastAsia="Times New Roman" w:cs="Times New Roman"/>
          <w:szCs w:val="24"/>
        </w:rPr>
        <w:t xml:space="preserve"> Και εσείς δεν </w:t>
      </w:r>
      <w:proofErr w:type="spellStart"/>
      <w:r>
        <w:rPr>
          <w:rFonts w:eastAsia="Times New Roman" w:cs="Times New Roman"/>
          <w:szCs w:val="24"/>
        </w:rPr>
        <w:t>χειροκροτάτε</w:t>
      </w:r>
      <w:proofErr w:type="spellEnd"/>
      <w:r>
        <w:rPr>
          <w:rFonts w:eastAsia="Times New Roman" w:cs="Times New Roman"/>
          <w:szCs w:val="24"/>
        </w:rPr>
        <w:t xml:space="preserve"> ασκόπως;</w:t>
      </w:r>
    </w:p>
    <w:p w14:paraId="24594E95"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w:t>
      </w:r>
    </w:p>
    <w:p w14:paraId="24594E96"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Τον λόγο έχει ο Πρωθυπουργός κ. Τσίπρας.</w:t>
      </w:r>
    </w:p>
    <w:p w14:paraId="24594E97"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lastRenderedPageBreak/>
        <w:t>ΑΛΕΞΗΣ ΤΣΙΠΡΑΣ (Πρό</w:t>
      </w:r>
      <w:r>
        <w:rPr>
          <w:rFonts w:eastAsia="Times New Roman" w:cs="Times New Roman"/>
          <w:b/>
          <w:szCs w:val="24"/>
        </w:rPr>
        <w:t>εδρος της Κυβέρνησης):</w:t>
      </w:r>
      <w:r>
        <w:rPr>
          <w:rFonts w:eastAsia="Times New Roman" w:cs="Times New Roman"/>
          <w:szCs w:val="24"/>
        </w:rPr>
        <w:t xml:space="preserve"> Κύριε Πρόεδρε, θα προσπαθήσω να σας δώσω απαντήσεις, αλλά επιτρέψτε μου να πω και ορισμένα πράγματα, γιατί είναι ευκαιρία που βρίσκομαι στη Βουλή. </w:t>
      </w:r>
    </w:p>
    <w:p w14:paraId="24594E98"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Πράγματι σας παρακολουθώ.</w:t>
      </w:r>
    </w:p>
    <w:p w14:paraId="24594E99"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ΒΑΣΙΛΗΣ </w:t>
      </w:r>
      <w:r>
        <w:rPr>
          <w:rFonts w:eastAsia="Times New Roman" w:cs="Times New Roman"/>
          <w:b/>
          <w:szCs w:val="24"/>
        </w:rPr>
        <w:t>ΛΕΒΕΝΤΗΣ (Πρόεδρος της Ένωσης Κεντρώων):</w:t>
      </w:r>
      <w:r>
        <w:rPr>
          <w:rFonts w:eastAsia="Times New Roman" w:cs="Times New Roman"/>
          <w:szCs w:val="24"/>
        </w:rPr>
        <w:t xml:space="preserve"> Αρκεί να μ</w:t>
      </w:r>
      <w:r>
        <w:rPr>
          <w:rFonts w:eastAsia="Times New Roman" w:cs="Times New Roman"/>
          <w:szCs w:val="24"/>
        </w:rPr>
        <w:t xml:space="preserve">ην στεναχωρήσετε τον κ. </w:t>
      </w:r>
      <w:proofErr w:type="spellStart"/>
      <w:r>
        <w:rPr>
          <w:rFonts w:eastAsia="Times New Roman" w:cs="Times New Roman"/>
          <w:szCs w:val="24"/>
        </w:rPr>
        <w:t>Τραγάκη</w:t>
      </w:r>
      <w:proofErr w:type="spellEnd"/>
      <w:r>
        <w:rPr>
          <w:rFonts w:eastAsia="Times New Roman" w:cs="Times New Roman"/>
          <w:szCs w:val="24"/>
        </w:rPr>
        <w:t>.</w:t>
      </w:r>
    </w:p>
    <w:p w14:paraId="24594E9A"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Ε, δεν πειράζει, μπορεί να τον στεναχωρήσω. </w:t>
      </w:r>
    </w:p>
    <w:p w14:paraId="24594E9B"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Ξέρετε, όμως, εγώ είχα τη δυνατότητα σήμερα να απαντήσω σε όποιον μου έκανε ερώτηση. Εσείς, λοιπόν, μου καταθέσατε ερώτηση την Τρίτη το </w:t>
      </w:r>
      <w:r>
        <w:rPr>
          <w:rFonts w:eastAsia="Times New Roman" w:cs="Times New Roman"/>
          <w:szCs w:val="24"/>
        </w:rPr>
        <w:t xml:space="preserve">πρωί -στις 9.10΄ ήρθε η ερώτηση στον Πρόεδρο της Βουλής- μετά το </w:t>
      </w:r>
      <w:proofErr w:type="spellStart"/>
      <w:r>
        <w:rPr>
          <w:rFonts w:eastAsia="Times New Roman" w:cs="Times New Roman"/>
          <w:szCs w:val="24"/>
          <w:lang w:val="en-US"/>
        </w:rPr>
        <w:t>Eurogroup</w:t>
      </w:r>
      <w:proofErr w:type="spellEnd"/>
      <w:r>
        <w:rPr>
          <w:rFonts w:eastAsia="Times New Roman" w:cs="Times New Roman"/>
          <w:szCs w:val="24"/>
        </w:rPr>
        <w:t xml:space="preserve">. Οι άλλοι συνάδελφοί σας δεν θέλησαν, δεν το θεώρησαν σκόπιμο. Εσείς αξιοποιήσατε την κοινοβουλευτική διαδικασία και είμαι εδώ και απαντώ σε εσάς. </w:t>
      </w:r>
    </w:p>
    <w:p w14:paraId="24594E9C"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Από κει και πέρα, βεβαίως, έχω το</w:t>
      </w:r>
      <w:r>
        <w:rPr>
          <w:rFonts w:eastAsia="Times New Roman" w:cs="Times New Roman"/>
          <w:szCs w:val="24"/>
        </w:rPr>
        <w:t xml:space="preserve"> δικαίωμα μέσα από τις απαντήσεις μου να ασκήσω και κριτική. Δεν ευθύνομαι εγώ που δεν υπάρχει σήμερα η δυνατότητα να γίνει διάλογος και με την </w:t>
      </w:r>
      <w:r>
        <w:rPr>
          <w:rFonts w:eastAsia="Times New Roman" w:cs="Times New Roman"/>
          <w:szCs w:val="24"/>
        </w:rPr>
        <w:lastRenderedPageBreak/>
        <w:t xml:space="preserve">Αξιωματική Αντιπολίτευση. Άλλωστε, θα μπορούσε να προκαλέσει συζήτηση είτε δι’ ερωτήσεως σε εμένα είτε μέσα από </w:t>
      </w:r>
      <w:r>
        <w:rPr>
          <w:rFonts w:eastAsia="Times New Roman" w:cs="Times New Roman"/>
          <w:szCs w:val="24"/>
        </w:rPr>
        <w:t xml:space="preserve">τον Κανονισμό της Βουλής. </w:t>
      </w:r>
    </w:p>
    <w:p w14:paraId="24594E9D"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Θέλω, λοιπόν, να απαντήσω σε ορισμένα πράγματα τα οποία δεν έθιξα στην πρώτη μου ομιλία και τα οποία θέσατε εσείς. Μιλήσατε για το ασφαλιστικό. </w:t>
      </w:r>
    </w:p>
    <w:p w14:paraId="24594E9E"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Πρώτα απ’ όλα, κύριε Πρόεδρε, να σας πω το εξής: Όλο το προηγούμενο διάστημα έβγαινα</w:t>
      </w:r>
      <w:r>
        <w:rPr>
          <w:rFonts w:eastAsia="Times New Roman" w:cs="Times New Roman"/>
          <w:szCs w:val="24"/>
        </w:rPr>
        <w:t xml:space="preserve">ν και έλεγαν στα μέσα ενημέρωσης, σε πηχυαίους τίτλους εφημερίδων, σε εκπομπές πολιτικού διαλόγου, ότι ο Τσίπρας είναι ψεύτης και ο </w:t>
      </w:r>
      <w:proofErr w:type="spellStart"/>
      <w:r>
        <w:rPr>
          <w:rFonts w:eastAsia="Times New Roman" w:cs="Times New Roman"/>
          <w:szCs w:val="24"/>
        </w:rPr>
        <w:t>Κατρούγκαλος</w:t>
      </w:r>
      <w:proofErr w:type="spellEnd"/>
      <w:r>
        <w:rPr>
          <w:rFonts w:eastAsia="Times New Roman" w:cs="Times New Roman"/>
          <w:szCs w:val="24"/>
        </w:rPr>
        <w:t xml:space="preserve"> μεγάλος ψεύτης και η </w:t>
      </w:r>
      <w:proofErr w:type="spellStart"/>
      <w:r>
        <w:rPr>
          <w:rFonts w:eastAsia="Times New Roman" w:cs="Times New Roman"/>
          <w:szCs w:val="24"/>
        </w:rPr>
        <w:t>Αχτσιόγλου</w:t>
      </w:r>
      <w:proofErr w:type="spellEnd"/>
      <w:r>
        <w:rPr>
          <w:rFonts w:eastAsia="Times New Roman" w:cs="Times New Roman"/>
          <w:szCs w:val="24"/>
        </w:rPr>
        <w:t xml:space="preserve"> επίσης ψεύτρα. Γιατί; Διότι, λέει, τους ισοπεδώσαμε όλους με τις ασφαλιστικές ε</w:t>
      </w:r>
      <w:r>
        <w:rPr>
          <w:rFonts w:eastAsia="Times New Roman" w:cs="Times New Roman"/>
          <w:szCs w:val="24"/>
        </w:rPr>
        <w:t xml:space="preserve">ισφορές. </w:t>
      </w:r>
    </w:p>
    <w:p w14:paraId="24594E9F"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Εμείς δεν βγήκαμε να πούμε ότι αυτές οι ασφαλιστικές εισφορές δεν επιβάρυναν ορισμένα εισοδήματα. Το είπαμε καθαρά. Βεβαίως. Μπορεί να είναι λάθος; Μπορεί να είναι μια διαφορετική αντίληψη; Μπορεί. Να μας κάνετε κριτική. Αλλά, δεν λειτουργήσαμε εν λευκώ, </w:t>
      </w:r>
      <w:r>
        <w:rPr>
          <w:rFonts w:eastAsia="Times New Roman" w:cs="Times New Roman"/>
          <w:szCs w:val="24"/>
          <w:lang w:val="en-US"/>
        </w:rPr>
        <w:t>t</w:t>
      </w:r>
      <w:r>
        <w:rPr>
          <w:rFonts w:eastAsia="Times New Roman" w:cs="Times New Roman"/>
          <w:szCs w:val="24"/>
          <w:lang w:val="en-US"/>
        </w:rPr>
        <w:t>abula</w:t>
      </w:r>
      <w:r>
        <w:rPr>
          <w:rFonts w:eastAsia="Times New Roman" w:cs="Times New Roman"/>
          <w:szCs w:val="24"/>
        </w:rPr>
        <w:t xml:space="preserve"> </w:t>
      </w:r>
      <w:r>
        <w:rPr>
          <w:rFonts w:eastAsia="Times New Roman" w:cs="Times New Roman"/>
          <w:szCs w:val="24"/>
          <w:lang w:val="en-US"/>
        </w:rPr>
        <w:t>rasa</w:t>
      </w:r>
      <w:r>
        <w:rPr>
          <w:rFonts w:eastAsia="Times New Roman" w:cs="Times New Roman"/>
          <w:szCs w:val="24"/>
        </w:rPr>
        <w:t xml:space="preserve">. Σε ένα συγκεκριμένο δημοσιονομικό πλαίσιο ήμασταν αναγκασμένοι όχι να τετραγωνίσουμε τον κύκλο, αλλά να μπορέσουμε να φέρουμε μία λύση που </w:t>
      </w:r>
      <w:r>
        <w:rPr>
          <w:rFonts w:eastAsia="Times New Roman" w:cs="Times New Roman"/>
          <w:szCs w:val="24"/>
        </w:rPr>
        <w:lastRenderedPageBreak/>
        <w:t>δεν θα αύξανε την επιβάρυνση στους συνταξιούχους και στις κύριες συντάξεις και άρα θα έπρεπε να βρίσκει έ</w:t>
      </w:r>
      <w:r>
        <w:rPr>
          <w:rFonts w:eastAsia="Times New Roman" w:cs="Times New Roman"/>
          <w:szCs w:val="24"/>
        </w:rPr>
        <w:t xml:space="preserve">σοδα από τις εισφορές. </w:t>
      </w:r>
    </w:p>
    <w:p w14:paraId="24594EA0"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Και πως κατανείμαμε αυτά τα βάρη στους πολίτες, στις εισφορές, στους ελεύθερους επαγγελματίες; Με βάση το εισόδημα.</w:t>
      </w:r>
    </w:p>
    <w:p w14:paraId="24594EA1" w14:textId="77777777" w:rsidR="000824F1" w:rsidRDefault="003A4E52">
      <w:pPr>
        <w:spacing w:line="600" w:lineRule="auto"/>
        <w:jc w:val="both"/>
        <w:rPr>
          <w:rFonts w:eastAsia="Times New Roman" w:cs="Times New Roman"/>
          <w:szCs w:val="24"/>
        </w:rPr>
      </w:pPr>
      <w:r>
        <w:rPr>
          <w:rFonts w:eastAsia="Times New Roman" w:cs="Times New Roman"/>
          <w:szCs w:val="24"/>
        </w:rPr>
        <w:t xml:space="preserve">Και τι είπαμε; Είπαμε ότι το 80% ελαφρύνεται και το 20% επιβαρύνεται. Έπεσαν όλοι να μας φάνε. </w:t>
      </w:r>
    </w:p>
    <w:p w14:paraId="24594EA2"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Βγήκε ο Υφυπουργός, </w:t>
      </w:r>
      <w:r>
        <w:rPr>
          <w:rFonts w:eastAsia="Times New Roman" w:cs="Times New Roman"/>
          <w:szCs w:val="24"/>
        </w:rPr>
        <w:t xml:space="preserve">ο κ. Πετρόπουλος, και είπε κάτι σε έναν ραδιοφωνικό σταθμό και τον </w:t>
      </w:r>
      <w:proofErr w:type="spellStart"/>
      <w:r>
        <w:rPr>
          <w:rFonts w:eastAsia="Times New Roman" w:cs="Times New Roman"/>
          <w:szCs w:val="24"/>
        </w:rPr>
        <w:t>κανιβάλισαν</w:t>
      </w:r>
      <w:proofErr w:type="spellEnd"/>
      <w:r>
        <w:rPr>
          <w:rFonts w:eastAsia="Times New Roman" w:cs="Times New Roman"/>
          <w:szCs w:val="24"/>
        </w:rPr>
        <w:t>. Είπε</w:t>
      </w:r>
      <w:r>
        <w:rPr>
          <w:rFonts w:eastAsia="Times New Roman" w:cs="Times New Roman"/>
          <w:szCs w:val="24"/>
        </w:rPr>
        <w:t>:</w:t>
      </w:r>
      <w:r>
        <w:rPr>
          <w:rFonts w:eastAsia="Times New Roman" w:cs="Times New Roman"/>
          <w:szCs w:val="24"/>
        </w:rPr>
        <w:t xml:space="preserve"> «Βγήκα στο δρόμο και ερχόντουσαν μαγαζάτορες και μου έλεγαν, πληρώνουμε λιγότερα» και τον </w:t>
      </w:r>
      <w:proofErr w:type="spellStart"/>
      <w:r>
        <w:rPr>
          <w:rFonts w:eastAsia="Times New Roman" w:cs="Times New Roman"/>
          <w:szCs w:val="24"/>
        </w:rPr>
        <w:t>κανιβάλισαν</w:t>
      </w:r>
      <w:proofErr w:type="spellEnd"/>
      <w:r>
        <w:rPr>
          <w:rFonts w:eastAsia="Times New Roman" w:cs="Times New Roman"/>
          <w:szCs w:val="24"/>
        </w:rPr>
        <w:t xml:space="preserve"> σε όλους τους σταθμούς, «ο ψεύτης», «ο άθλιος».</w:t>
      </w:r>
    </w:p>
    <w:p w14:paraId="24594EA3"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Και βγαίνει εχθές η </w:t>
      </w:r>
      <w:r>
        <w:rPr>
          <w:rFonts w:eastAsia="Times New Roman" w:cs="Times New Roman"/>
          <w:szCs w:val="24"/>
        </w:rPr>
        <w:t>έρευνα της ΕΣΕΕ…</w:t>
      </w:r>
    </w:p>
    <w:p w14:paraId="24594EA4" w14:textId="77777777" w:rsidR="000824F1" w:rsidRDefault="003A4E52">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24594EA5"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Μη γελάτε. Ο κ. </w:t>
      </w:r>
      <w:proofErr w:type="spellStart"/>
      <w:r>
        <w:rPr>
          <w:rFonts w:eastAsia="Times New Roman" w:cs="Times New Roman"/>
          <w:szCs w:val="24"/>
        </w:rPr>
        <w:t>Κορκίδης</w:t>
      </w:r>
      <w:proofErr w:type="spellEnd"/>
      <w:r>
        <w:rPr>
          <w:rFonts w:eastAsia="Times New Roman" w:cs="Times New Roman"/>
          <w:szCs w:val="24"/>
        </w:rPr>
        <w:t xml:space="preserve"> είναι ΣΥΡΙΖΑ; Αν είναι ΣΥΡΙΖΑ, να μου το πείτε.</w:t>
      </w:r>
    </w:p>
    <w:p w14:paraId="24594EA6"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Βγαίνει, λοιπόν, εχθές η έρευνα της ΕΣΕΕ και λέει ότι το 77% των ελεύθερων επαγγελματιών, εμπόρων, βιοτεχνών, ελαφρύνετ</w:t>
      </w:r>
      <w:r>
        <w:rPr>
          <w:rFonts w:eastAsia="Times New Roman" w:cs="Times New Roman"/>
          <w:szCs w:val="24"/>
        </w:rPr>
        <w:t xml:space="preserve">αι από τις εισφορές, το 9% πληρώνει τις ίδιες και από εκεί και πέρα υπάρχει ένα 14% που επιβαρύνεται. </w:t>
      </w:r>
    </w:p>
    <w:p w14:paraId="24594EA7"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Είμαστε χαρούμενοι που επιβαρύνεται το 14%; Όχι. Υπάρχει πρόβλημα υπερβολικής επιβάρυνσης σε ορισμένους εξ αυτών; Υπάρχει. Το παραδέχομαι, κύριε Πρόεδρε.</w:t>
      </w:r>
      <w:r>
        <w:rPr>
          <w:rFonts w:eastAsia="Times New Roman" w:cs="Times New Roman"/>
          <w:szCs w:val="24"/>
        </w:rPr>
        <w:t xml:space="preserve"> Όμως, δεν μπορεί διαρκώς σε αυτόν τον τόπο, στο όνομα της σκοπιμότητας μιας αντιπολιτευτικής ρητορικής, να κάνουμε το άσπρο - μαύρο, διότι η μεγάλη πλειοψηφία πληρώνει λιγότερες εισφορές. Πώς να το κάνουμε; </w:t>
      </w:r>
    </w:p>
    <w:p w14:paraId="24594EA8"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Μου είπατε ορισμένα πολύ σημαντικά ζητήματα για</w:t>
      </w:r>
      <w:r>
        <w:rPr>
          <w:rFonts w:eastAsia="Times New Roman" w:cs="Times New Roman"/>
          <w:szCs w:val="24"/>
        </w:rPr>
        <w:t xml:space="preserve"> τους φόρους. Δεν είμαστε εμείς αυτοί που επιβαρύναμε την ελληνική οικογένεια με φόρους. Το έκαναν οι προηγούμενες Κυβερνήσεις. Εμείς πράγματι αναγκαστήκαμε, κάτω από την ασφυκτική πίεση στην πρώτη διαπραγμάτευση, να κάνουμε μια επιβάρυνση στον συντελεστή </w:t>
      </w:r>
      <w:r>
        <w:rPr>
          <w:rFonts w:eastAsia="Times New Roman" w:cs="Times New Roman"/>
          <w:szCs w:val="24"/>
        </w:rPr>
        <w:t xml:space="preserve">φορολόγησης των επιχειρήσεων -δεν είναι θετικό αυτό- και στον ΦΠΑ. Όμως, τη μεγάλη επιβάρυνση την είχαν προκαλέσει αυτοί που μείωσαν -κατάφεραν κάτι πρωτοφανές πράγματι!- τον εθνικό πλούτο κατά 25% μέσα σε τέσσερα χρόνια. Θα </w:t>
      </w:r>
      <w:r>
        <w:rPr>
          <w:rFonts w:eastAsia="Times New Roman" w:cs="Times New Roman"/>
          <w:szCs w:val="24"/>
        </w:rPr>
        <w:lastRenderedPageBreak/>
        <w:t>μου πείτε, όταν έχεις έναν γάιδ</w:t>
      </w:r>
      <w:r>
        <w:rPr>
          <w:rFonts w:eastAsia="Times New Roman" w:cs="Times New Roman"/>
          <w:szCs w:val="24"/>
        </w:rPr>
        <w:t xml:space="preserve">αρο με φορτωμένο το σαμάρι βάρος και του βάλεις και έναν βόλο παραπάνω, δεν αντέχει. Θα συμφωνήσω μαζί σας, αλλά είναι άδικη η κριτική αυτή. </w:t>
      </w:r>
    </w:p>
    <w:p w14:paraId="24594EA9"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εσείς, που είστε και καλοπροαίρετος άνθρωπος, να δείτε και τα θετικά, που γίνονται, διότι εμείς παραλάβαμε την ανεργία στο 27,5% και σήμερα είναι στο 23%. </w:t>
      </w:r>
    </w:p>
    <w:p w14:paraId="24594EAA"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Στο 25,9%. </w:t>
      </w:r>
    </w:p>
    <w:p w14:paraId="24594EAB"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Παραλάβαμε</w:t>
      </w:r>
      <w:r>
        <w:rPr>
          <w:rFonts w:eastAsia="Times New Roman" w:cs="Times New Roman"/>
          <w:szCs w:val="24"/>
        </w:rPr>
        <w:t xml:space="preserve"> μια ανεργία -και δείτε τις επίσημες στατιστικές- στο 27,5% και σήμερα είναι στο 23% και ο στόχος μας είναι η ανεργία το επόμενο διάστημα να μειωθεί. Και εδώ πρέπει όλοι να συνειδητοποιήσουμε ότι ο μεγάλος εθνικός στόχος για την χώρα για τα επόμενα χρόνια </w:t>
      </w:r>
      <w:r>
        <w:rPr>
          <w:rFonts w:eastAsia="Times New Roman" w:cs="Times New Roman"/>
          <w:szCs w:val="24"/>
        </w:rPr>
        <w:t xml:space="preserve">είναι να επανέλθει η κανονικότητα στην εργασία και να βρουν θέσεις εργασίας σταθερές, μόνιμες τα νέα παιδιά που φεύγουν στο εξωτερικό, να πάμε από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στο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gain</w:t>
      </w:r>
      <w:r>
        <w:rPr>
          <w:rFonts w:eastAsia="Times New Roman" w:cs="Times New Roman"/>
          <w:szCs w:val="24"/>
        </w:rPr>
        <w:t>, στο να ξανακερδίσουμε, δηλαδή, την εργασία για τη νέα γενιά.</w:t>
      </w:r>
    </w:p>
    <w:p w14:paraId="24594EAC"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Τώρα θέλω να μου </w:t>
      </w:r>
      <w:r>
        <w:rPr>
          <w:rFonts w:eastAsia="Times New Roman" w:cs="Times New Roman"/>
          <w:szCs w:val="24"/>
        </w:rPr>
        <w:t xml:space="preserve">επιτρέψετε, κύριε Πρόεδρε, να αναφερθώ -γιατί δεν μπορώ να μην  αναφερθώ- και στην ουσία, αν </w:t>
      </w:r>
      <w:r>
        <w:rPr>
          <w:rFonts w:eastAsia="Times New Roman" w:cs="Times New Roman"/>
          <w:szCs w:val="24"/>
        </w:rPr>
        <w:lastRenderedPageBreak/>
        <w:t xml:space="preserve">θέλετε, της ερώτησής σας, που ήταν τα θέματα της συμφωνίας την προηγούμενη εβδομάδα, την Δευτέρα που μας πέρασε, και τις δυνατότητες που θα έχουμε από εδώ και στο </w:t>
      </w:r>
      <w:r>
        <w:rPr>
          <w:rFonts w:eastAsia="Times New Roman" w:cs="Times New Roman"/>
          <w:szCs w:val="24"/>
        </w:rPr>
        <w:t xml:space="preserve">εξής. </w:t>
      </w:r>
    </w:p>
    <w:p w14:paraId="24594EAD"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να σας πω ότι εμείς είμαστε ανοιχτοί να κουβεντιάσουμε. Ρωτάτε  με ποιον τρόπο θα μπορέσουμε να εξασφαλίσουμε ότι αυτός ο οποίος θα χάνει, θα μπορέσει να ισοσκελίσει την απώλεια. Υπάρχουν οι δυνατότητες τεχνικά να το κουβεντιάσουμε. Προτ</w:t>
      </w:r>
      <w:r>
        <w:rPr>
          <w:rFonts w:eastAsia="Times New Roman" w:cs="Times New Roman"/>
          <w:szCs w:val="24"/>
        </w:rPr>
        <w:t xml:space="preserve">είνατε και εσείς σκέψεις, ιδέες, απόψεις. Είμαστε ανοιχτοί σε αυτό. Και φαντάζομαι ότι θα έχει ένα νόημα και στην Επιτροπή Οικονομικών Υποθέσεων την Τρίτη, αντί να συζητάτε σαχλαμάρες, κουτσομπολιά για τα </w:t>
      </w:r>
      <w:proofErr w:type="spellStart"/>
      <w:r>
        <w:rPr>
          <w:rFonts w:eastAsia="Times New Roman" w:cs="Times New Roman"/>
          <w:szCs w:val="24"/>
        </w:rPr>
        <w:t>πρωινάδικα</w:t>
      </w:r>
      <w:proofErr w:type="spellEnd"/>
      <w:r>
        <w:rPr>
          <w:rFonts w:eastAsia="Times New Roman" w:cs="Times New Roman"/>
          <w:szCs w:val="24"/>
        </w:rPr>
        <w:t xml:space="preserve">, για το αν ο </w:t>
      </w:r>
      <w:proofErr w:type="spellStart"/>
      <w:r>
        <w:rPr>
          <w:rFonts w:eastAsia="Times New Roman" w:cs="Times New Roman"/>
          <w:szCs w:val="24"/>
        </w:rPr>
        <w:t>Τσακαλώτος</w:t>
      </w:r>
      <w:proofErr w:type="spellEnd"/>
      <w:r>
        <w:rPr>
          <w:rFonts w:eastAsia="Times New Roman" w:cs="Times New Roman"/>
          <w:szCs w:val="24"/>
        </w:rPr>
        <w:t xml:space="preserve"> είναι εδώ ή δεν </w:t>
      </w:r>
      <w:r>
        <w:rPr>
          <w:rFonts w:eastAsia="Times New Roman" w:cs="Times New Roman"/>
          <w:szCs w:val="24"/>
        </w:rPr>
        <w:t xml:space="preserve">είναι εδώ και πού ήταν και πού είναι -ξέρετε, οι άνθρωποι πρέπει να έχουν τηλεθέαση, οπότε αφήστε τα αυτά για τα </w:t>
      </w:r>
      <w:proofErr w:type="spellStart"/>
      <w:r>
        <w:rPr>
          <w:rFonts w:eastAsia="Times New Roman" w:cs="Times New Roman"/>
          <w:szCs w:val="24"/>
        </w:rPr>
        <w:t>πρωινάδικα</w:t>
      </w:r>
      <w:proofErr w:type="spellEnd"/>
      <w:r>
        <w:rPr>
          <w:rFonts w:eastAsia="Times New Roman" w:cs="Times New Roman"/>
          <w:szCs w:val="24"/>
        </w:rPr>
        <w:t>, μην ασχολείστε εσείς με αυτά- να κουβεντιάσουμε επί της ουσίας, με ποιον τρόπο σε αυτό το πλαίσιο συμφωνίας, που έχουμε, θα μπορέσο</w:t>
      </w:r>
      <w:r>
        <w:rPr>
          <w:rFonts w:eastAsia="Times New Roman" w:cs="Times New Roman"/>
          <w:szCs w:val="24"/>
        </w:rPr>
        <w:t>υμε πράγματι να έχουμε μια όσο το δυνατόν δικαιότερη κατανομή των βαρών αλλά και των ελαφρύνσεων.</w:t>
      </w:r>
    </w:p>
    <w:p w14:paraId="24594EAE"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Και θέλω να μου επιτρέψετε να πω, κύριε Λεβέντη, και δύο λόγια, διότι παρακολουθώ τη δική σας στάση, μια στάση κεντρώα, κριτική, δηλαδή, και στους μεν και στο</w:t>
      </w:r>
      <w:r>
        <w:rPr>
          <w:rFonts w:eastAsia="Times New Roman" w:cs="Times New Roman"/>
          <w:szCs w:val="24"/>
        </w:rPr>
        <w:t>υ δε. Εντάξει. Ορισμένες φορές είσαστε μάλιστα και πιο -ας το πω έτσι- θετικός να δοθούν βάρη στο όνομα της Ευρώπης, να πάρουμε τα βάρη. Γι’ αυτό λέτε διαρκώς να μοιραστούμε όλοι μαζί, την πολιτική ευθύνη κ.λπ..</w:t>
      </w:r>
    </w:p>
    <w:p w14:paraId="24594EAF" w14:textId="77777777" w:rsidR="000824F1" w:rsidRDefault="003A4E52">
      <w:pPr>
        <w:spacing w:line="600" w:lineRule="auto"/>
        <w:ind w:firstLine="720"/>
        <w:jc w:val="both"/>
        <w:rPr>
          <w:rFonts w:eastAsia="Times New Roman" w:cs="Times New Roman"/>
        </w:rPr>
      </w:pPr>
      <w:r>
        <w:rPr>
          <w:rFonts w:eastAsia="Times New Roman" w:cs="Times New Roman"/>
        </w:rPr>
        <w:t>Ξέρετε εγώ, κύριε Λεβέντη, δεν έχω κανένα θέ</w:t>
      </w:r>
      <w:r>
        <w:rPr>
          <w:rFonts w:eastAsia="Times New Roman" w:cs="Times New Roman"/>
        </w:rPr>
        <w:t>μα…</w:t>
      </w:r>
    </w:p>
    <w:p w14:paraId="24594EB0" w14:textId="77777777" w:rsidR="000824F1" w:rsidRDefault="003A4E52">
      <w:pPr>
        <w:spacing w:line="600" w:lineRule="auto"/>
        <w:ind w:firstLine="720"/>
        <w:jc w:val="both"/>
        <w:rPr>
          <w:rFonts w:eastAsia="Times New Roman" w:cs="Times New Roman"/>
        </w:rPr>
      </w:pPr>
      <w:r>
        <w:rPr>
          <w:rFonts w:eastAsia="Times New Roman" w:cs="Times New Roman"/>
          <w:b/>
        </w:rPr>
        <w:t xml:space="preserve">ΒΑΣΙΛΗΣ </w:t>
      </w:r>
      <w:r>
        <w:rPr>
          <w:rFonts w:eastAsia="Times New Roman" w:cs="Times New Roman"/>
          <w:b/>
        </w:rPr>
        <w:t xml:space="preserve">ΛΕΒΕΝΤΗΣ (Πρόεδρος της Ένωσης Κεντρώων): </w:t>
      </w:r>
      <w:r>
        <w:rPr>
          <w:rFonts w:eastAsia="Times New Roman" w:cs="Times New Roman"/>
        </w:rPr>
        <w:t>Στους έχοντες και κατέχοντες η επιβάρυνση.</w:t>
      </w:r>
    </w:p>
    <w:p w14:paraId="24594EB1" w14:textId="77777777" w:rsidR="000824F1" w:rsidRDefault="003A4E52">
      <w:pPr>
        <w:spacing w:line="600" w:lineRule="auto"/>
        <w:ind w:firstLine="720"/>
        <w:jc w:val="both"/>
        <w:rPr>
          <w:rFonts w:eastAsia="Times New Roman" w:cs="Times New Roman"/>
        </w:rPr>
      </w:pPr>
      <w:r>
        <w:rPr>
          <w:rFonts w:eastAsia="Times New Roman" w:cs="Times New Roman"/>
          <w:b/>
        </w:rPr>
        <w:t xml:space="preserve">ΑΛΕΞΗΣ ΤΣΙΠΡΑΣ (Πρόεδρος της </w:t>
      </w:r>
      <w:r>
        <w:rPr>
          <w:rFonts w:eastAsia="Times New Roman"/>
          <w:b/>
          <w:bCs/>
        </w:rPr>
        <w:t>Κυβέρνηση</w:t>
      </w:r>
      <w:r>
        <w:rPr>
          <w:rFonts w:eastAsia="Times New Roman" w:cs="Times New Roman"/>
          <w:b/>
        </w:rPr>
        <w:t>ς):</w:t>
      </w:r>
      <w:r>
        <w:rPr>
          <w:rFonts w:eastAsia="Times New Roman" w:cs="Times New Roman"/>
        </w:rPr>
        <w:t xml:space="preserve"> Ναι, εντάξει. </w:t>
      </w:r>
    </w:p>
    <w:p w14:paraId="24594EB2" w14:textId="77777777" w:rsidR="000824F1" w:rsidRDefault="003A4E52">
      <w:pPr>
        <w:spacing w:line="600" w:lineRule="auto"/>
        <w:ind w:firstLine="720"/>
        <w:jc w:val="both"/>
        <w:rPr>
          <w:rFonts w:eastAsia="Times New Roman" w:cs="Times New Roman"/>
        </w:rPr>
      </w:pPr>
      <w:r>
        <w:rPr>
          <w:rFonts w:eastAsia="Times New Roman" w:cs="Times New Roman"/>
        </w:rPr>
        <w:t xml:space="preserve">Ξέρετε, </w:t>
      </w:r>
      <w:r>
        <w:rPr>
          <w:rFonts w:eastAsia="Times New Roman" w:cs="Times New Roman"/>
          <w:bCs/>
          <w:shd w:val="clear" w:color="auto" w:fill="FFFFFF"/>
        </w:rPr>
        <w:t>όμως</w:t>
      </w:r>
      <w:r>
        <w:rPr>
          <w:rFonts w:eastAsia="Times New Roman" w:cs="Times New Roman"/>
        </w:rPr>
        <w:t xml:space="preserve">, εδώ δεν είμαστε μόνοι μας. Εδώ έχουμε απέναντί μας ορισμένους πιστωτές, οι οποίοι ήταν πολύ σκληροί για τη χώρα, οι οποίοι τώρα τελευταία έχουν αρχίσει να μιλάνε για τέλος της λιτότητας. Μάλιστα, επιμένουν και σε επιλογές, οι οποίες </w:t>
      </w:r>
      <w:r>
        <w:rPr>
          <w:rFonts w:eastAsia="Times New Roman"/>
          <w:bCs/>
        </w:rPr>
        <w:t>έ</w:t>
      </w:r>
      <w:r>
        <w:rPr>
          <w:rFonts w:eastAsia="Times New Roman" w:cs="Times New Roman"/>
        </w:rPr>
        <w:t>χουν ένα αρνητικό κο</w:t>
      </w:r>
      <w:r>
        <w:rPr>
          <w:rFonts w:eastAsia="Times New Roman" w:cs="Times New Roman"/>
        </w:rPr>
        <w:t xml:space="preserve">ινωνικό πρόσημο. </w:t>
      </w:r>
    </w:p>
    <w:p w14:paraId="24594EB3" w14:textId="77777777" w:rsidR="000824F1" w:rsidRDefault="003A4E52">
      <w:pPr>
        <w:spacing w:line="600" w:lineRule="auto"/>
        <w:ind w:firstLine="720"/>
        <w:jc w:val="both"/>
        <w:rPr>
          <w:rFonts w:eastAsia="Times New Roman" w:cs="Times New Roman"/>
        </w:rPr>
      </w:pPr>
      <w:r>
        <w:rPr>
          <w:rFonts w:eastAsia="Times New Roman" w:cs="Times New Roman"/>
        </w:rPr>
        <w:t xml:space="preserve">Εγώ, λοιπόν, θέλω να σας πω το εξής: Εμείς είμαστε αποφασισμένοι να σηκώσουμε το βάρος της ευθύνης. Και  είμαστε </w:t>
      </w:r>
      <w:r>
        <w:rPr>
          <w:rFonts w:eastAsia="Times New Roman" w:cs="Times New Roman"/>
        </w:rPr>
        <w:lastRenderedPageBreak/>
        <w:t>αποφασισμένοι να σηκώσουμε το βάρος της ευθύνης μόνοι μας ΣΥΡΙΖΑ και ΑΝΕΛ, διότι μόνοι μας το σηκώνουμε δυο χρόνια τώρα, δίνο</w:t>
      </w:r>
      <w:r>
        <w:rPr>
          <w:rFonts w:eastAsia="Times New Roman" w:cs="Times New Roman"/>
        </w:rPr>
        <w:t xml:space="preserve">ντας μια μάχη για να κρατήσουμε την κοινωνία όρθια απέναντι σε παράλογες απαιτήσεις. Και κρινόμαστε από τον ελληνικό λαό. Αλλά κρίνεται και η Αντιπολίτευση, κύριε Λεβέντη. Κρίνεται και η Αντιπολίτευση για αυτό. </w:t>
      </w:r>
    </w:p>
    <w:p w14:paraId="24594EB4" w14:textId="77777777" w:rsidR="000824F1" w:rsidRDefault="003A4E52">
      <w:pPr>
        <w:spacing w:line="600" w:lineRule="auto"/>
        <w:ind w:firstLine="720"/>
        <w:jc w:val="both"/>
        <w:rPr>
          <w:rFonts w:eastAsia="Times New Roman" w:cs="Times New Roman"/>
          <w:bCs/>
          <w:shd w:val="clear" w:color="auto" w:fill="FFFFFF"/>
        </w:rPr>
      </w:pPr>
      <w:r>
        <w:rPr>
          <w:rFonts w:eastAsia="Times New Roman" w:cs="Times New Roman"/>
        </w:rPr>
        <w:t xml:space="preserve">Στην πρώτη αξιολόγηση ο κ. Μητσοτάκης, νέος </w:t>
      </w:r>
      <w:r>
        <w:rPr>
          <w:rFonts w:eastAsia="Times New Roman" w:cs="Times New Roman"/>
        </w:rPr>
        <w:t xml:space="preserve">τότε Αρχηγός, ενώ είχε βγει και είχε πει, «Δεν βιάζομαι», τον πίεσαν προφανώς διάφορα εκδοτικά συμφέροντα που βιάζονταν για τα δάνειά τους και διάφοροι άλλοι ακραίοι εντός της Νέας Δημοκρατίας και ενώ ήταν σε όλους πασιφανές ότι </w:t>
      </w:r>
      <w:r>
        <w:rPr>
          <w:rFonts w:eastAsia="Times New Roman"/>
          <w:bCs/>
        </w:rPr>
        <w:t>είναι</w:t>
      </w:r>
      <w:r>
        <w:rPr>
          <w:rFonts w:eastAsia="Times New Roman" w:cs="Times New Roman"/>
        </w:rPr>
        <w:t xml:space="preserve"> παράλογες οι απαιτήσε</w:t>
      </w:r>
      <w:r>
        <w:rPr>
          <w:rFonts w:eastAsia="Times New Roman" w:cs="Times New Roman"/>
        </w:rPr>
        <w:t xml:space="preserve">ις του </w:t>
      </w:r>
      <w:r>
        <w:rPr>
          <w:rFonts w:eastAsia="Times New Roman" w:cs="Times New Roman"/>
          <w:bCs/>
          <w:shd w:val="clear" w:color="auto" w:fill="FFFFFF"/>
        </w:rPr>
        <w:t>Διεθνούς Νομισματικού Ταμείου για 3,6 δισεκατομμύρια ευρώ επιπλέον μέτρα λιτότητας -και ήταν από τα Χριστούγεννα του 2015 γνωστό αυτό- αντί να βγει να πάρει θέση τότε, σφύριζε αδιάφορα και ξαφνικά άρχισε να λέει</w:t>
      </w:r>
      <w:r>
        <w:rPr>
          <w:rFonts w:eastAsia="Times New Roman" w:cs="Times New Roman"/>
          <w:bCs/>
          <w:shd w:val="clear" w:color="auto" w:fill="FFFFFF"/>
        </w:rPr>
        <w:t>:</w:t>
      </w:r>
      <w:r>
        <w:rPr>
          <w:rFonts w:eastAsia="Times New Roman" w:cs="Times New Roman"/>
          <w:bCs/>
          <w:shd w:val="clear" w:color="auto" w:fill="FFFFFF"/>
        </w:rPr>
        <w:t xml:space="preserve"> «Εκλογές, να μην κλείσει η αξιολόγησ</w:t>
      </w:r>
      <w:r>
        <w:rPr>
          <w:rFonts w:eastAsia="Times New Roman" w:cs="Times New Roman"/>
          <w:bCs/>
          <w:shd w:val="clear" w:color="auto" w:fill="FFFFFF"/>
        </w:rPr>
        <w:t xml:space="preserve">η, να γίνουν εκλογές». Το ίδιο επανέλαβε και τη δεύτερη φορά. </w:t>
      </w:r>
    </w:p>
    <w:p w14:paraId="24594EB5" w14:textId="77777777" w:rsidR="000824F1" w:rsidRDefault="003A4E5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Ξέρετε κάτι; Στην πολιτική είναι λογικό να κάνουμε λάθη. Καλό, όμως, </w:t>
      </w:r>
      <w:r>
        <w:rPr>
          <w:rFonts w:eastAsia="Times New Roman"/>
          <w:bCs/>
          <w:shd w:val="clear" w:color="auto" w:fill="FFFFFF"/>
        </w:rPr>
        <w:t>είναι</w:t>
      </w:r>
      <w:r>
        <w:rPr>
          <w:rFonts w:eastAsia="Times New Roman" w:cs="Times New Roman"/>
          <w:bCs/>
          <w:shd w:val="clear" w:color="auto" w:fill="FFFFFF"/>
        </w:rPr>
        <w:t xml:space="preserve"> να μαθαίνουμε από τα λάθη μας. Πρέπει να μαθαίνουμε από τα λάθη μας. Το δις εξαμαρτείν ουκ ανδρός σοφού. </w:t>
      </w:r>
      <w:r>
        <w:rPr>
          <w:rFonts w:eastAsia="Times New Roman" w:cs="Times New Roman"/>
          <w:bCs/>
          <w:shd w:val="clear" w:color="auto" w:fill="FFFFFF"/>
        </w:rPr>
        <w:lastRenderedPageBreak/>
        <w:t>Έρχεται, λοιπ</w:t>
      </w:r>
      <w:r>
        <w:rPr>
          <w:rFonts w:eastAsia="Times New Roman" w:cs="Times New Roman"/>
          <w:bCs/>
          <w:shd w:val="clear" w:color="auto" w:fill="FFFFFF"/>
        </w:rPr>
        <w:t>όν, και επαναλαμβάνει το ίδιο. Και τι έρχεται και λέει και μάλιστα με πολύ χειρότερο τρόπο; Όταν επαναφέρει το Ταμείο την ίδια αξίωση στη δεύτερη αξιολόγηση, όχι μόνο δεν παίρνει θέση έναντι αυτής της αξιώσεως, όχι μόνο δεν λέει στον ελληνικό λαό τι προτεί</w:t>
      </w:r>
      <w:r>
        <w:rPr>
          <w:rFonts w:eastAsia="Times New Roman" w:cs="Times New Roman"/>
          <w:bCs/>
          <w:shd w:val="clear" w:color="auto" w:fill="FFFFFF"/>
        </w:rPr>
        <w:t xml:space="preserve">νει να κάνουμε, όχι μόνο δεν βάζει πλάτη, αλλά πηγαίνει στο Βερολίνο λίγο πριν την κρίσιμη </w:t>
      </w:r>
      <w:r>
        <w:rPr>
          <w:rFonts w:eastAsia="Times New Roman"/>
          <w:bCs/>
          <w:shd w:val="clear" w:color="auto" w:fill="FFFFFF"/>
        </w:rPr>
        <w:t>διαπραγμάτευση</w:t>
      </w:r>
      <w:r>
        <w:rPr>
          <w:rFonts w:eastAsia="Times New Roman" w:cs="Times New Roman"/>
          <w:bCs/>
          <w:shd w:val="clear" w:color="auto" w:fill="FFFFFF"/>
        </w:rPr>
        <w:t xml:space="preserve"> και ρίχνει τα βάρη στην ελληνική πλευρά, διότι –λέει</w:t>
      </w:r>
      <w:r>
        <w:rPr>
          <w:rFonts w:eastAsia="Times New Roman"/>
          <w:bCs/>
          <w:shd w:val="clear" w:color="auto" w:fill="FFFFFF"/>
        </w:rPr>
        <w:t>-</w:t>
      </w:r>
      <w:r>
        <w:rPr>
          <w:rFonts w:eastAsia="Times New Roman" w:cs="Times New Roman"/>
          <w:bCs/>
          <w:shd w:val="clear" w:color="auto" w:fill="FFFFFF"/>
        </w:rPr>
        <w:t xml:space="preserve"> καθυστερεί. </w:t>
      </w:r>
    </w:p>
    <w:p w14:paraId="24594EB6" w14:textId="77777777" w:rsidR="000824F1" w:rsidRDefault="003A4E5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Και δεν το κάνει μόνο ο κ. Μητσοτάκης. Το κάνουν και οι Ευρωβουλευτές της Νέας Δημο</w:t>
      </w:r>
      <w:r>
        <w:rPr>
          <w:rFonts w:eastAsia="Times New Roman" w:cs="Times New Roman"/>
          <w:bCs/>
          <w:shd w:val="clear" w:color="auto" w:fill="FFFFFF"/>
        </w:rPr>
        <w:t xml:space="preserve">κρατίας στη </w:t>
      </w:r>
      <w:r>
        <w:rPr>
          <w:rFonts w:eastAsia="Times New Roman"/>
          <w:bCs/>
          <w:shd w:val="clear" w:color="auto" w:fill="FFFFFF"/>
        </w:rPr>
        <w:t>συζήτηση</w:t>
      </w:r>
      <w:r>
        <w:rPr>
          <w:rFonts w:eastAsia="Times New Roman" w:cs="Times New Roman"/>
          <w:bCs/>
          <w:shd w:val="clear" w:color="auto" w:fill="FFFFFF"/>
        </w:rPr>
        <w:t xml:space="preserve"> για το ελληνικό πρόγραμμα στο Ευρωκοινοβούλιο, όπου ήταν οι μόνοι από όλες τις πτέρυγες που μίλησαν, οι οποίοι τοποθετήθηκαν εναντίον της χώρας -όχι της </w:t>
      </w:r>
      <w:r>
        <w:rPr>
          <w:rFonts w:eastAsia="Times New Roman"/>
          <w:bCs/>
          <w:shd w:val="clear" w:color="auto" w:fill="FFFFFF"/>
        </w:rPr>
        <w:t>Κυβέρνηση</w:t>
      </w:r>
      <w:r>
        <w:rPr>
          <w:rFonts w:eastAsia="Times New Roman" w:cs="Times New Roman"/>
          <w:bCs/>
          <w:shd w:val="clear" w:color="auto" w:fill="FFFFFF"/>
        </w:rPr>
        <w:t xml:space="preserve">ς- και απέδωσαν ευθύνες για τις καθυστερήσεις. </w:t>
      </w:r>
    </w:p>
    <w:p w14:paraId="24594EB7" w14:textId="77777777" w:rsidR="000824F1" w:rsidRDefault="003A4E5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Θέλω να μου επιτρέψετε να</w:t>
      </w:r>
      <w:r>
        <w:rPr>
          <w:rFonts w:eastAsia="Times New Roman" w:cs="Times New Roman"/>
          <w:bCs/>
          <w:shd w:val="clear" w:color="auto" w:fill="FFFFFF"/>
        </w:rPr>
        <w:t xml:space="preserve"> σας πω κάτι. Ξέρετε, η γερμανική γλώσσα </w:t>
      </w:r>
      <w:r>
        <w:rPr>
          <w:rFonts w:eastAsia="Times New Roman"/>
          <w:bCs/>
          <w:shd w:val="clear" w:color="auto" w:fill="FFFFFF"/>
        </w:rPr>
        <w:t>έχει</w:t>
      </w:r>
      <w:r>
        <w:rPr>
          <w:rFonts w:eastAsia="Times New Roman" w:cs="Times New Roman"/>
          <w:bCs/>
          <w:shd w:val="clear" w:color="auto" w:fill="FFFFFF"/>
        </w:rPr>
        <w:t xml:space="preserve"> μια λέξη, που </w:t>
      </w:r>
      <w:r>
        <w:rPr>
          <w:rFonts w:eastAsia="Times New Roman"/>
          <w:bCs/>
          <w:shd w:val="clear" w:color="auto" w:fill="FFFFFF"/>
        </w:rPr>
        <w:t>είναι</w:t>
      </w:r>
      <w:r>
        <w:rPr>
          <w:rFonts w:eastAsia="Times New Roman" w:cs="Times New Roman"/>
          <w:bCs/>
          <w:shd w:val="clear" w:color="auto" w:fill="FFFFFF"/>
        </w:rPr>
        <w:t xml:space="preserve"> αμετάφραστη στα ελληνικά. Λέγεται «</w:t>
      </w:r>
      <w:proofErr w:type="spellStart"/>
      <w:r>
        <w:rPr>
          <w:rFonts w:eastAsia="Times New Roman" w:cs="Times New Roman"/>
          <w:bCs/>
          <w:shd w:val="clear" w:color="auto" w:fill="FFFFFF"/>
          <w:lang w:val="en-US"/>
        </w:rPr>
        <w:t>fremdscham</w:t>
      </w:r>
      <w:proofErr w:type="spellEnd"/>
      <w:r>
        <w:rPr>
          <w:rFonts w:eastAsia="Times New Roman" w:cs="Times New Roman"/>
          <w:bCs/>
          <w:shd w:val="clear" w:color="auto" w:fill="FFFFFF"/>
        </w:rPr>
        <w:t>» και σημαίνει ντροπή για κάτι που κάνει κάποιος άλλος. Εγώ θέλω με αυτή τη γερμανική λέξη να αποδώσω το συναίσθημα</w:t>
      </w:r>
      <w:r>
        <w:rPr>
          <w:rFonts w:eastAsia="Times New Roman" w:cs="Times New Roman"/>
          <w:bCs/>
          <w:shd w:val="clear" w:color="auto" w:fill="FFFFFF"/>
        </w:rPr>
        <w:t>,</w:t>
      </w:r>
      <w:r>
        <w:rPr>
          <w:rFonts w:eastAsia="Times New Roman" w:cs="Times New Roman"/>
          <w:bCs/>
          <w:shd w:val="clear" w:color="auto" w:fill="FFFFFF"/>
        </w:rPr>
        <w:t xml:space="preserve"> που εγώ αισθάνομαι για τη στ</w:t>
      </w:r>
      <w:r>
        <w:rPr>
          <w:rFonts w:eastAsia="Times New Roman" w:cs="Times New Roman"/>
          <w:bCs/>
          <w:shd w:val="clear" w:color="auto" w:fill="FFFFFF"/>
        </w:rPr>
        <w:t xml:space="preserve">άση του </w:t>
      </w:r>
      <w:r>
        <w:rPr>
          <w:rFonts w:eastAsia="Times New Roman"/>
          <w:bCs/>
          <w:shd w:val="clear" w:color="auto" w:fill="FFFFFF"/>
        </w:rPr>
        <w:t>Αρχηγού της Αξιωματικής Αντιπολίτευσης</w:t>
      </w:r>
      <w:r>
        <w:rPr>
          <w:rFonts w:eastAsia="Times New Roman" w:cs="Times New Roman"/>
          <w:bCs/>
          <w:shd w:val="clear" w:color="auto" w:fill="FFFFFF"/>
        </w:rPr>
        <w:t xml:space="preserve"> στο Βερολίνο λίγο πριν κλείσει η δεύτερη αξιολόγηση.</w:t>
      </w:r>
    </w:p>
    <w:p w14:paraId="24594EB8" w14:textId="77777777" w:rsidR="000824F1" w:rsidRDefault="003A4E52">
      <w:pPr>
        <w:spacing w:line="600" w:lineRule="auto"/>
        <w:ind w:firstLine="709"/>
        <w:jc w:val="center"/>
        <w:rPr>
          <w:rFonts w:eastAsia="Times New Roman" w:cs="Times New Roman"/>
        </w:rPr>
      </w:pPr>
      <w:r>
        <w:rPr>
          <w:rFonts w:eastAsia="Times New Roman" w:cs="Times New Roman"/>
        </w:rPr>
        <w:lastRenderedPageBreak/>
        <w:t>(Χειροκροτήματα από τις πτέρυγες του ΣΥΡΙΖΑ και των</w:t>
      </w:r>
      <w:r>
        <w:rPr>
          <w:rFonts w:eastAsia="Times New Roman" w:cs="Times New Roman"/>
        </w:rPr>
        <w:t xml:space="preserve"> ΑΝΕΛ</w:t>
      </w:r>
      <w:r>
        <w:rPr>
          <w:rFonts w:eastAsia="Times New Roman" w:cs="Times New Roman"/>
        </w:rPr>
        <w:t>)</w:t>
      </w:r>
    </w:p>
    <w:p w14:paraId="24594EB9" w14:textId="77777777" w:rsidR="000824F1" w:rsidRDefault="003A4E52">
      <w:pPr>
        <w:spacing w:line="600" w:lineRule="auto"/>
        <w:ind w:firstLine="720"/>
        <w:jc w:val="center"/>
        <w:rPr>
          <w:rFonts w:eastAsia="Times New Roman" w:cs="Times New Roman"/>
          <w:bCs/>
          <w:shd w:val="clear" w:color="auto" w:fill="FFFFFF"/>
        </w:rPr>
      </w:pPr>
      <w:r>
        <w:rPr>
          <w:rFonts w:eastAsia="Times New Roman" w:cs="Times New Roman"/>
          <w:bCs/>
          <w:shd w:val="clear" w:color="auto" w:fill="FFFFFF"/>
        </w:rPr>
        <w:t xml:space="preserve">(Θόρυβος </w:t>
      </w:r>
      <w:r>
        <w:rPr>
          <w:rFonts w:eastAsia="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δ</w:t>
      </w:r>
      <w:r>
        <w:rPr>
          <w:rFonts w:eastAsia="Times New Roman" w:cs="Times New Roman"/>
          <w:bCs/>
          <w:shd w:val="clear" w:color="auto" w:fill="FFFFFF"/>
        </w:rPr>
        <w:t>ιαμαρτυρίες από την πτέρυγα της Νέα Δημοκρατίας)</w:t>
      </w:r>
    </w:p>
    <w:p w14:paraId="24594EBA" w14:textId="77777777" w:rsidR="000824F1" w:rsidRDefault="003A4E5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 Και αισθάνομαι ντροπή, διότι στο τέλος της ημέρας </w:t>
      </w:r>
      <w:r>
        <w:rPr>
          <w:rFonts w:eastAsia="Times New Roman"/>
          <w:bCs/>
          <w:shd w:val="clear" w:color="auto" w:fill="FFFFFF"/>
        </w:rPr>
        <w:t>είναι</w:t>
      </w:r>
      <w:r>
        <w:rPr>
          <w:rFonts w:eastAsia="Times New Roman" w:cs="Times New Roman"/>
          <w:bCs/>
          <w:shd w:val="clear" w:color="auto" w:fill="FFFFFF"/>
        </w:rPr>
        <w:t xml:space="preserve"> μια στάση αντιπατριωτική. Και προσέχω τις λέξεις μου. </w:t>
      </w:r>
    </w:p>
    <w:p w14:paraId="24594EBB" w14:textId="77777777" w:rsidR="000824F1" w:rsidRDefault="003A4E5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Θέλω, λοιπόν να πω κάτι, ρωτώντας εσάς, κύριε Λεβέντη, διότι δεν κάνω διάλογο εδώ με τους Βουλευτές. Απαντώ σε εσάς. Πείτε μου εσείς, θα έχανε ή</w:t>
      </w:r>
      <w:r>
        <w:rPr>
          <w:rFonts w:eastAsia="Times New Roman" w:cs="Times New Roman"/>
          <w:bCs/>
          <w:shd w:val="clear" w:color="auto" w:fill="FFFFFF"/>
        </w:rPr>
        <w:t xml:space="preserve"> θα κέρδιζε το πολιτικό σύστημα της χώρας, αλλά και η ίδια η Αντιπολίτευση, αν στην πρώτη αξιολόγηση, αλλά και στη δεύτερη αξιολόγηση, βγαίνατε και λέγατε</w:t>
      </w:r>
      <w:r>
        <w:rPr>
          <w:rFonts w:eastAsia="Times New Roman" w:cs="Times New Roman"/>
          <w:bCs/>
          <w:shd w:val="clear" w:color="auto" w:fill="FFFFFF"/>
        </w:rPr>
        <w:t>:</w:t>
      </w:r>
      <w:r>
        <w:rPr>
          <w:rFonts w:eastAsia="Times New Roman" w:cs="Times New Roman"/>
          <w:bCs/>
          <w:shd w:val="clear" w:color="auto" w:fill="FFFFFF"/>
        </w:rPr>
        <w:t xml:space="preserve"> -κυρίως ο </w:t>
      </w:r>
      <w:r>
        <w:rPr>
          <w:rFonts w:eastAsia="Times New Roman"/>
          <w:bCs/>
          <w:shd w:val="clear" w:color="auto" w:fill="FFFFFF"/>
        </w:rPr>
        <w:t>Αρχηγός της Αξιωματικής Αντιπολίτευσης-</w:t>
      </w:r>
      <w:r>
        <w:rPr>
          <w:rFonts w:eastAsia="Times New Roman" w:cs="Times New Roman"/>
          <w:bCs/>
          <w:shd w:val="clear" w:color="auto" w:fill="FFFFFF"/>
        </w:rPr>
        <w:t xml:space="preserve"> «Διαφωνώ με την </w:t>
      </w:r>
      <w:r>
        <w:rPr>
          <w:rFonts w:eastAsia="Times New Roman"/>
          <w:bCs/>
          <w:shd w:val="clear" w:color="auto" w:fill="FFFFFF"/>
        </w:rPr>
        <w:t>Κυβέρνηση</w:t>
      </w:r>
      <w:r>
        <w:rPr>
          <w:rFonts w:eastAsia="Times New Roman" w:cs="Times New Roman"/>
          <w:bCs/>
          <w:shd w:val="clear" w:color="auto" w:fill="FFFFFF"/>
        </w:rPr>
        <w:t xml:space="preserve">, τα </w:t>
      </w:r>
      <w:r>
        <w:rPr>
          <w:rFonts w:eastAsia="Times New Roman"/>
          <w:bCs/>
          <w:shd w:val="clear" w:color="auto" w:fill="FFFFFF"/>
        </w:rPr>
        <w:t>έχει</w:t>
      </w:r>
      <w:r>
        <w:rPr>
          <w:rFonts w:eastAsia="Times New Roman" w:cs="Times New Roman"/>
          <w:bCs/>
          <w:shd w:val="clear" w:color="auto" w:fill="FFFFFF"/>
        </w:rPr>
        <w:t xml:space="preserve"> κάνει λάθος η </w:t>
      </w:r>
      <w:r>
        <w:rPr>
          <w:rFonts w:eastAsia="Times New Roman"/>
          <w:bCs/>
          <w:shd w:val="clear" w:color="auto" w:fill="FFFFFF"/>
        </w:rPr>
        <w:t>Κ</w:t>
      </w:r>
      <w:r>
        <w:rPr>
          <w:rFonts w:eastAsia="Times New Roman"/>
          <w:bCs/>
          <w:shd w:val="clear" w:color="auto" w:fill="FFFFFF"/>
        </w:rPr>
        <w:t>υβέρνηση,</w:t>
      </w:r>
      <w:r>
        <w:rPr>
          <w:rFonts w:eastAsia="Times New Roman" w:cs="Times New Roman"/>
          <w:bCs/>
          <w:shd w:val="clear" w:color="auto" w:fill="FFFFFF"/>
        </w:rPr>
        <w:t xml:space="preserve"> αλλά στηρίζω την εθνική προσπάθεια να μην επιβληθούν αυτές οι παράλογες απαιτήσεις». </w:t>
      </w:r>
    </w:p>
    <w:p w14:paraId="24594EBC" w14:textId="77777777" w:rsidR="000824F1" w:rsidRDefault="003A4E52">
      <w:pPr>
        <w:spacing w:line="600" w:lineRule="auto"/>
        <w:ind w:firstLine="720"/>
        <w:jc w:val="both"/>
        <w:rPr>
          <w:rFonts w:eastAsia="Times New Roman" w:cs="Times New Roman"/>
        </w:rPr>
      </w:pPr>
      <w:r>
        <w:rPr>
          <w:rFonts w:eastAsia="Times New Roman" w:cs="Times New Roman"/>
          <w:bCs/>
          <w:shd w:val="clear" w:color="auto" w:fill="FFFFFF"/>
        </w:rPr>
        <w:t xml:space="preserve">Ποιος θα κέρδιζε; Ποιος θα έχανε και ποιος θα κέρδιζε; Όπως λένε και οι Αγγλοσάξονες και ο φίλος μου ο Ευκλείδης, που </w:t>
      </w:r>
      <w:r>
        <w:rPr>
          <w:rFonts w:eastAsia="Times New Roman"/>
          <w:bCs/>
          <w:shd w:val="clear" w:color="auto" w:fill="FFFFFF"/>
        </w:rPr>
        <w:t>είναι</w:t>
      </w:r>
      <w:r>
        <w:rPr>
          <w:rFonts w:eastAsia="Times New Roman" w:cs="Times New Roman"/>
          <w:bCs/>
          <w:shd w:val="clear" w:color="auto" w:fill="FFFFFF"/>
        </w:rPr>
        <w:t xml:space="preserve"> Αγγλοσάξων και μιλάει τα αγγλικά καλ</w:t>
      </w:r>
      <w:r>
        <w:rPr>
          <w:rFonts w:eastAsia="Times New Roman" w:cs="Times New Roman"/>
          <w:bCs/>
          <w:shd w:val="clear" w:color="auto" w:fill="FFFFFF"/>
        </w:rPr>
        <w:t>ά, «</w:t>
      </w:r>
      <w:r>
        <w:rPr>
          <w:rFonts w:eastAsia="Times New Roman" w:cs="Times New Roman"/>
          <w:bCs/>
          <w:shd w:val="clear" w:color="auto" w:fill="FFFFFF"/>
          <w:lang w:val="en-US"/>
        </w:rPr>
        <w:t>win</w:t>
      </w:r>
      <w:r>
        <w:rPr>
          <w:rFonts w:eastAsia="Times New Roman" w:cs="Times New Roman"/>
          <w:bCs/>
          <w:shd w:val="clear" w:color="auto" w:fill="FFFFFF"/>
        </w:rPr>
        <w:t>-</w:t>
      </w:r>
      <w:r>
        <w:rPr>
          <w:rFonts w:eastAsia="Times New Roman" w:cs="Times New Roman"/>
          <w:bCs/>
          <w:shd w:val="clear" w:color="auto" w:fill="FFFFFF"/>
          <w:lang w:val="en-US"/>
        </w:rPr>
        <w:t>win</w:t>
      </w:r>
      <w:r>
        <w:rPr>
          <w:rFonts w:eastAsia="Times New Roman" w:cs="Times New Roman"/>
          <w:bCs/>
          <w:shd w:val="clear" w:color="auto" w:fill="FFFFFF"/>
        </w:rPr>
        <w:t xml:space="preserve">» θα ήταν για αυτόν. Δηλαδή, εάν δεν τα καταφέρναμε εμείς, θα έβγαινε και </w:t>
      </w:r>
      <w:r>
        <w:rPr>
          <w:rFonts w:eastAsia="Times New Roman" w:cs="Times New Roman"/>
          <w:bCs/>
          <w:shd w:val="clear" w:color="auto" w:fill="FFFFFF"/>
        </w:rPr>
        <w:lastRenderedPageBreak/>
        <w:t xml:space="preserve">θα έλεγε, «Ορίστε, τους στηρίξαμε και πάλι </w:t>
      </w:r>
      <w:r>
        <w:rPr>
          <w:rFonts w:eastAsia="Times New Roman"/>
          <w:bCs/>
          <w:shd w:val="clear" w:color="auto" w:fill="FFFFFF"/>
        </w:rPr>
        <w:t>είναι</w:t>
      </w:r>
      <w:r>
        <w:rPr>
          <w:rFonts w:eastAsia="Times New Roman" w:cs="Times New Roman"/>
          <w:bCs/>
          <w:shd w:val="clear" w:color="auto" w:fill="FFFFFF"/>
        </w:rPr>
        <w:t xml:space="preserve"> τόσο άχρηστοι που δεν τα κατάφεραν». Και τώρα που τα καταφέραμε, θα είχαν τη δυνατότητα τουλάχιστον να βγουν και να πουν</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 xml:space="preserve">«Τα κατάφεραν επειδή τους στηρίξαμε και διαμορφώσαμε ένα εθνικό μέτωπο». Ούτε, όμως, αυτή η στοιχειώδη ευφυΐα δεν υπάρχει. </w:t>
      </w:r>
    </w:p>
    <w:p w14:paraId="24594EBD" w14:textId="77777777" w:rsidR="000824F1" w:rsidRDefault="003A4E52">
      <w:pPr>
        <w:tabs>
          <w:tab w:val="left" w:pos="1138"/>
          <w:tab w:val="left" w:pos="1565"/>
          <w:tab w:val="left" w:pos="2965"/>
          <w:tab w:val="center" w:pos="4753"/>
        </w:tabs>
        <w:spacing w:line="600" w:lineRule="auto"/>
        <w:jc w:val="both"/>
        <w:rPr>
          <w:rFonts w:eastAsia="Times New Roman" w:cs="Times New Roman"/>
          <w:szCs w:val="24"/>
        </w:rPr>
      </w:pPr>
      <w:r>
        <w:rPr>
          <w:rFonts w:eastAsia="Times New Roman" w:cs="Times New Roman"/>
          <w:szCs w:val="24"/>
        </w:rPr>
        <w:t>Γιατί, κύριε Λεβέντη; Διότι το πάθος για την επιστροφή στις καρέκλες της εξουσίας για να συνεχίσουν αυτό το καταστροφικό έργο που κά</w:t>
      </w:r>
      <w:r>
        <w:rPr>
          <w:rFonts w:eastAsia="Times New Roman" w:cs="Times New Roman"/>
          <w:szCs w:val="24"/>
        </w:rPr>
        <w:t xml:space="preserve">νανε όλες αυτές τις δεκαετίες, είναι ισχυρότερο από το πατριωτικό καθήκον. </w:t>
      </w:r>
    </w:p>
    <w:p w14:paraId="24594EBE" w14:textId="77777777" w:rsidR="000824F1" w:rsidRDefault="003A4E52">
      <w:pPr>
        <w:tabs>
          <w:tab w:val="left" w:pos="1138"/>
          <w:tab w:val="left" w:pos="1565"/>
          <w:tab w:val="left" w:pos="2965"/>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24594EBF" w14:textId="77777777" w:rsidR="000824F1" w:rsidRDefault="003A4E5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Θέλω, όμως, να κλείσω λέγοντας το εξής: Αυτό το οποίο ορισμένοι δεν καταλαβαίνουν στη χώρα είναι ότι το 2015 δεν είναι το ίδιο για τη χώρα με το 2017. Γιατί; Διότι αυτά τα δύο χρόνια έχουν γίνει πολλά και σημαντικά. Ξέρετε, κάποιοι δεν μπορούν να καταλάβου</w:t>
      </w:r>
      <w:r>
        <w:rPr>
          <w:rFonts w:eastAsia="Times New Roman" w:cs="Times New Roman"/>
          <w:szCs w:val="24"/>
        </w:rPr>
        <w:t xml:space="preserve">ν ότι υπάρχει η δυνατότητα της πολιτικής διαπραγμάτευσης και νομίζουν ότι είναι μόνο τα τεχνικά κλιμάκια. Η όποια διέξοδος ευρέθη τώρα, βρέθηκε στο πεδίο της πολιτικής και όχι στο πεδίο των τεχνοκρατών. Δεν κατάλαβαν καν ότι η χώρα από </w:t>
      </w:r>
      <w:r>
        <w:rPr>
          <w:rFonts w:eastAsia="Times New Roman" w:cs="Times New Roman"/>
          <w:szCs w:val="24"/>
        </w:rPr>
        <w:lastRenderedPageBreak/>
        <w:t>το 2015 και μετά έχε</w:t>
      </w:r>
      <w:r>
        <w:rPr>
          <w:rFonts w:eastAsia="Times New Roman" w:cs="Times New Roman"/>
          <w:szCs w:val="24"/>
        </w:rPr>
        <w:t xml:space="preserve">ι αλλάξει, ότι η χώρα δεν είναι μόνη, ότι η χώρα δεν είναι πια ικέτης. </w:t>
      </w:r>
    </w:p>
    <w:p w14:paraId="24594EC0" w14:textId="77777777" w:rsidR="000824F1" w:rsidRDefault="003A4E5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κατάλαβαν ότι σε αυτό το μεσοδιάστημα επισκέφθηκαν τη χώρα μας σπουδαίοι ηγέτες. Μέσα σε ένα πολύ σύντομο χρονικό διάστημα ήρθε εδώ ο Πρόεδρος Ομπάμα, ήρθε ο Πρόεδρος Πούτιν, ήρθε </w:t>
      </w:r>
      <w:r>
        <w:rPr>
          <w:rFonts w:eastAsia="Times New Roman" w:cs="Times New Roman"/>
          <w:szCs w:val="24"/>
        </w:rPr>
        <w:t>ο Πάπας Φραγκίσκος για το προσφυγικό, ήρθε ο Πρόεδρος Ολάντ, ήρθαν οι ηγέτες του Νότου. Ήρθαν εδώ και δημιούργησαν ένα μέτωπο, μια ασπίδα, αν θέλετε, σε παράλογες απαιτήσεις σε πολιτικό επίπεδο. Διαμορφώθηκαν νέες συμμαχίες και νέοι συσχετισμοί. Ήρθε ο Πρό</w:t>
      </w:r>
      <w:r>
        <w:rPr>
          <w:rFonts w:eastAsia="Times New Roman" w:cs="Times New Roman"/>
          <w:szCs w:val="24"/>
        </w:rPr>
        <w:t xml:space="preserve">εδρος </w:t>
      </w:r>
      <w:proofErr w:type="spellStart"/>
      <w:r>
        <w:rPr>
          <w:rFonts w:eastAsia="Times New Roman" w:cs="Times New Roman"/>
          <w:szCs w:val="24"/>
        </w:rPr>
        <w:t>Γιούνκερ</w:t>
      </w:r>
      <w:proofErr w:type="spellEnd"/>
      <w:r>
        <w:rPr>
          <w:rFonts w:eastAsia="Times New Roman" w:cs="Times New Roman"/>
          <w:szCs w:val="24"/>
        </w:rPr>
        <w:t xml:space="preserve">, ήρθε ο Πρόεδρος </w:t>
      </w:r>
      <w:proofErr w:type="spellStart"/>
      <w:r>
        <w:rPr>
          <w:rFonts w:eastAsia="Times New Roman" w:cs="Times New Roman"/>
          <w:szCs w:val="24"/>
        </w:rPr>
        <w:t>Τουσκ</w:t>
      </w:r>
      <w:proofErr w:type="spellEnd"/>
      <w:r>
        <w:rPr>
          <w:rFonts w:eastAsia="Times New Roman" w:cs="Times New Roman"/>
          <w:szCs w:val="24"/>
        </w:rPr>
        <w:t xml:space="preserve">. </w:t>
      </w:r>
    </w:p>
    <w:p w14:paraId="24594EC1" w14:textId="77777777" w:rsidR="000824F1" w:rsidRDefault="003A4E5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Δεν κατάλαβαν ότι η Ελλάδα σταμάτησε πια να είναι η χώρα της καρπαζιάς και της ικεσίας, όπως την παραλάβαμε εμείς το 2015, κι έγινε μία χώρα, η οποία παίζει σημαντικό γεωπολιτικό ρόλο, ακολουθεί με σοβαρότητα και σχε</w:t>
      </w:r>
      <w:r>
        <w:rPr>
          <w:rFonts w:eastAsia="Times New Roman" w:cs="Times New Roman"/>
          <w:szCs w:val="24"/>
        </w:rPr>
        <w:t xml:space="preserve">διασμό μία στρατηγική ενεργητικής εξωτερικής πολιτικής με τις τριμερείς μας συνεργασίες με Κύπρο, Αίγυπτο και Ισραήλ, με την </w:t>
      </w:r>
      <w:proofErr w:type="spellStart"/>
      <w:r>
        <w:rPr>
          <w:rFonts w:eastAsia="Times New Roman" w:cs="Times New Roman"/>
          <w:szCs w:val="24"/>
        </w:rPr>
        <w:t>παρεμβατικότητά</w:t>
      </w:r>
      <w:proofErr w:type="spellEnd"/>
      <w:r>
        <w:rPr>
          <w:rFonts w:eastAsia="Times New Roman" w:cs="Times New Roman"/>
          <w:szCs w:val="24"/>
        </w:rPr>
        <w:t xml:space="preserve"> μας και στο Κυπριακό και στις ελληνοτουρκικές σχέσεις, με τον κρίσιμο ρόλο που παίξαμε στο προσφυγικό, ώστε να υπάρ</w:t>
      </w:r>
      <w:r>
        <w:rPr>
          <w:rFonts w:eastAsia="Times New Roman" w:cs="Times New Roman"/>
          <w:szCs w:val="24"/>
        </w:rPr>
        <w:t xml:space="preserve">ξει αυτή </w:t>
      </w:r>
      <w:r>
        <w:rPr>
          <w:rFonts w:eastAsia="Times New Roman" w:cs="Times New Roman"/>
          <w:szCs w:val="24"/>
        </w:rPr>
        <w:lastRenderedPageBreak/>
        <w:t>η δύσκολη συμφωνία Ευρωπαϊκής Ένωσης-Τουρκίας και να υπάρξει μία διευθέτηση. Δεν καταλάβαν τίποτα.</w:t>
      </w:r>
    </w:p>
    <w:p w14:paraId="24594EC2" w14:textId="77777777" w:rsidR="000824F1" w:rsidRDefault="003A4E5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Δεν καταλάβαν ακόμα τίποτα όταν ο Πρόεδρος Ομπάμα εδώ ήρθε για να κάνει την τελευταία του παρουσία ως Πρόεδρος, βγάζοντας αυτό τον λόγο που θα μείνε</w:t>
      </w:r>
      <w:r>
        <w:rPr>
          <w:rFonts w:eastAsia="Times New Roman" w:cs="Times New Roman"/>
          <w:szCs w:val="24"/>
        </w:rPr>
        <w:t xml:space="preserve">ι στην ιστορία για την Ελλάδα. Νομίζανε ότι η Ελλάδα παραμένει η χώρα της καρπαζιάς. Τώρα, λοιπόν, πάθανε στραπάτσο. </w:t>
      </w:r>
    </w:p>
    <w:p w14:paraId="24594EC3" w14:textId="77777777" w:rsidR="000824F1" w:rsidRDefault="003A4E5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Λυπάμαι πολύ που δεν καταλαβαίνουν. Εγώ θα τους ζητήσω και θα ζητήσω και από σε εσάς και θα ζητήσω και από όλους, από όλες τις πολιτικές π</w:t>
      </w:r>
      <w:r>
        <w:rPr>
          <w:rFonts w:eastAsia="Times New Roman" w:cs="Times New Roman"/>
          <w:szCs w:val="24"/>
        </w:rPr>
        <w:t>τέρυγες να συνειδητοποιήσουν ότι η χώρα θα βγει από την κρίση, γιατί είμαστε αποφασισμένοι να βγει αυτή η χώρα από την κρίση και γιατί είναι αποφασισμένος ο ελληνικός λαός να γυρίσουμε σελίδα. Και αυτό πια το καταλαβαίνει και ο τελευταίος Έλληνας.</w:t>
      </w:r>
    </w:p>
    <w:p w14:paraId="24594EC4" w14:textId="77777777" w:rsidR="000824F1" w:rsidRDefault="003A4E52">
      <w:pPr>
        <w:tabs>
          <w:tab w:val="left" w:pos="1138"/>
          <w:tab w:val="left" w:pos="1565"/>
          <w:tab w:val="left" w:pos="2965"/>
          <w:tab w:val="center" w:pos="4753"/>
        </w:tabs>
        <w:spacing w:line="600" w:lineRule="auto"/>
        <w:ind w:firstLine="720"/>
        <w:jc w:val="center"/>
        <w:rPr>
          <w:rFonts w:eastAsia="Times New Roman" w:cs="Times New Roman"/>
          <w:szCs w:val="24"/>
        </w:rPr>
      </w:pPr>
      <w:r>
        <w:rPr>
          <w:rFonts w:eastAsia="Times New Roman" w:cs="Times New Roman"/>
          <w:szCs w:val="24"/>
        </w:rPr>
        <w:t>(Χειροκρ</w:t>
      </w:r>
      <w:r>
        <w:rPr>
          <w:rFonts w:eastAsia="Times New Roman" w:cs="Times New Roman"/>
          <w:szCs w:val="24"/>
        </w:rPr>
        <w:t>οτήματα από τις πτέρυγες του ΣΥΡΙΖΑ και των ΑΝΕΛ)</w:t>
      </w:r>
    </w:p>
    <w:p w14:paraId="24594EC5" w14:textId="77777777" w:rsidR="000824F1" w:rsidRDefault="003A4E52">
      <w:pPr>
        <w:spacing w:line="600" w:lineRule="auto"/>
        <w:ind w:firstLine="720"/>
        <w:jc w:val="both"/>
        <w:rPr>
          <w:rFonts w:eastAsia="Times New Roman" w:cs="Times New Roman"/>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rPr>
        <w:lastRenderedPageBreak/>
        <w:t>προηγουμένως ξεναγήθηκαν στην έκθεση της αί</w:t>
      </w:r>
      <w:r>
        <w:rPr>
          <w:rFonts w:eastAsia="Times New Roman" w:cs="Times New Roman"/>
        </w:rPr>
        <w:t>θουσας «ΕΛΕΥΘΕΡΙΟΣ ΒΕΝΙΖΕΛΟΣ» και ενημερώθηκαν για την ιστορία του κτηρίου και τον τρόπο οργάνωσης και λειτουργίας της Βουλής, σαράντα δύο μαθητές και μαθήτριες και δύο εκπαιδευτικοί συνοδοί τους από το 4</w:t>
      </w:r>
      <w:r>
        <w:rPr>
          <w:rFonts w:eastAsia="Times New Roman" w:cs="Times New Roman"/>
          <w:vertAlign w:val="superscript"/>
        </w:rPr>
        <w:t>ο</w:t>
      </w:r>
      <w:r>
        <w:rPr>
          <w:rFonts w:eastAsia="Times New Roman" w:cs="Times New Roman"/>
        </w:rPr>
        <w:t xml:space="preserve"> Δημοτικό Σχολείο Αθήνας. </w:t>
      </w:r>
    </w:p>
    <w:p w14:paraId="24594EC6" w14:textId="77777777" w:rsidR="000824F1" w:rsidRDefault="003A4E52">
      <w:pPr>
        <w:spacing w:line="600" w:lineRule="auto"/>
        <w:ind w:firstLine="720"/>
        <w:jc w:val="both"/>
        <w:rPr>
          <w:rFonts w:eastAsia="Times New Roman" w:cs="Times New Roman"/>
        </w:rPr>
      </w:pPr>
      <w:r>
        <w:rPr>
          <w:rFonts w:eastAsia="Times New Roman" w:cs="Times New Roman"/>
        </w:rPr>
        <w:t>Η Βουλή τούς καλωσορίζει</w:t>
      </w:r>
      <w:r>
        <w:rPr>
          <w:rFonts w:eastAsia="Times New Roman" w:cs="Times New Roman"/>
        </w:rPr>
        <w:t xml:space="preserve">. </w:t>
      </w:r>
    </w:p>
    <w:p w14:paraId="24594EC7" w14:textId="77777777" w:rsidR="000824F1" w:rsidRDefault="003A4E52">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24594EC8" w14:textId="77777777" w:rsidR="000824F1" w:rsidRDefault="003A4E5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w:t>
      </w:r>
      <w:r>
        <w:rPr>
          <w:rFonts w:eastAsia="Times New Roman" w:cs="Times New Roman"/>
          <w:szCs w:val="24"/>
        </w:rPr>
        <w:t>ί</w:t>
      </w:r>
      <w:r>
        <w:rPr>
          <w:rFonts w:eastAsia="Times New Roman" w:cs="Times New Roman"/>
          <w:szCs w:val="24"/>
        </w:rPr>
        <w:t>κα</w:t>
      </w:r>
      <w:r>
        <w:rPr>
          <w:rFonts w:eastAsia="Times New Roman" w:cs="Times New Roman"/>
          <w:szCs w:val="24"/>
        </w:rPr>
        <w:t>ι</w:t>
      </w:r>
      <w:r>
        <w:rPr>
          <w:rFonts w:eastAsia="Times New Roman" w:cs="Times New Roman"/>
          <w:szCs w:val="24"/>
        </w:rPr>
        <w:t>ρων ερωτήσεων προς τον Πρωθυπουργό και συνεχίζουμε με τις υπόλοιπες επίκαιρες ερωτήσεις</w:t>
      </w:r>
      <w:r>
        <w:rPr>
          <w:rFonts w:eastAsia="Times New Roman" w:cs="Times New Roman"/>
          <w:szCs w:val="24"/>
        </w:rPr>
        <w:t>,</w:t>
      </w:r>
      <w:r>
        <w:rPr>
          <w:rFonts w:eastAsia="Times New Roman" w:cs="Times New Roman"/>
          <w:szCs w:val="24"/>
        </w:rPr>
        <w:t xml:space="preserve"> που έχουν προγραμματιστεί για συζήτηση. </w:t>
      </w:r>
    </w:p>
    <w:p w14:paraId="24594EC9" w14:textId="77777777" w:rsidR="000824F1" w:rsidRDefault="003A4E5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παρακαλούσα για δύο λεπτά να κάνουμε ένα άτυπο διάλειμμα μέχρι να αποχωρήσουν όσοι συνάδελφοι θέλουν και να γίνει αλλαγή Προεδρείου.</w:t>
      </w:r>
    </w:p>
    <w:p w14:paraId="24594ECA" w14:textId="77777777" w:rsidR="000824F1" w:rsidRDefault="003A4E52">
      <w:pPr>
        <w:tabs>
          <w:tab w:val="left" w:pos="1138"/>
          <w:tab w:val="left" w:pos="1565"/>
          <w:tab w:val="left" w:pos="2965"/>
          <w:tab w:val="center" w:pos="4753"/>
        </w:tabs>
        <w:spacing w:line="600" w:lineRule="auto"/>
        <w:ind w:firstLine="720"/>
        <w:jc w:val="center"/>
        <w:rPr>
          <w:rFonts w:eastAsia="Times New Roman" w:cs="Times New Roman"/>
          <w:szCs w:val="24"/>
        </w:rPr>
      </w:pPr>
      <w:r>
        <w:rPr>
          <w:rFonts w:eastAsia="Times New Roman" w:cs="Times New Roman"/>
          <w:szCs w:val="24"/>
        </w:rPr>
        <w:t>(ΔΙΑΚΟΠΗ)</w:t>
      </w:r>
    </w:p>
    <w:p w14:paraId="24594ECB" w14:textId="77777777" w:rsidR="000824F1" w:rsidRDefault="003A4E52">
      <w:pPr>
        <w:spacing w:line="600" w:lineRule="auto"/>
        <w:ind w:firstLine="720"/>
        <w:jc w:val="both"/>
        <w:rPr>
          <w:rFonts w:eastAsia="Times New Roman"/>
          <w:szCs w:val="24"/>
        </w:rPr>
      </w:pPr>
      <w:r>
        <w:rPr>
          <w:rFonts w:eastAsia="Times New Roman"/>
          <w:szCs w:val="24"/>
        </w:rPr>
        <w:t xml:space="preserve">(Κατά τη διάρκεια της διακοπής την Προεδρική Έδρα καταλαμβάνει ο  </w:t>
      </w:r>
      <w:r>
        <w:rPr>
          <w:rFonts w:eastAsia="Times New Roman"/>
          <w:szCs w:val="24"/>
        </w:rPr>
        <w:t xml:space="preserve">Ε΄ </w:t>
      </w:r>
      <w:r>
        <w:rPr>
          <w:rFonts w:eastAsia="Times New Roman"/>
          <w:szCs w:val="24"/>
        </w:rPr>
        <w:t xml:space="preserve">Αντιπρόεδρος της Βουλής κ. </w:t>
      </w:r>
      <w:r w:rsidRPr="002B13E0">
        <w:rPr>
          <w:rFonts w:eastAsia="Times New Roman"/>
          <w:b/>
          <w:szCs w:val="24"/>
        </w:rPr>
        <w:t>ΔΗΜΗΤΡΙΟΣ ΚΡΕΜΑΣΤ</w:t>
      </w:r>
      <w:r w:rsidRPr="002B13E0">
        <w:rPr>
          <w:rFonts w:eastAsia="Times New Roman"/>
          <w:b/>
          <w:szCs w:val="24"/>
        </w:rPr>
        <w:t>ΙΝΟΣ</w:t>
      </w:r>
      <w:r>
        <w:rPr>
          <w:rFonts w:eastAsia="Times New Roman"/>
          <w:szCs w:val="24"/>
        </w:rPr>
        <w:t>)</w:t>
      </w:r>
    </w:p>
    <w:p w14:paraId="24594ECC" w14:textId="77777777" w:rsidR="000824F1" w:rsidRDefault="003A4E52">
      <w:pPr>
        <w:spacing w:line="600" w:lineRule="auto"/>
        <w:ind w:firstLine="720"/>
        <w:jc w:val="center"/>
        <w:rPr>
          <w:rFonts w:eastAsia="Times New Roman"/>
          <w:szCs w:val="24"/>
        </w:rPr>
      </w:pPr>
      <w:r>
        <w:rPr>
          <w:rFonts w:eastAsia="Times New Roman"/>
          <w:szCs w:val="24"/>
        </w:rPr>
        <w:lastRenderedPageBreak/>
        <w:t>(ΜΕΤΑ ΤΗ ΔΙΑΚΟΠΗ)</w:t>
      </w:r>
    </w:p>
    <w:p w14:paraId="24594ECD" w14:textId="77777777" w:rsidR="000824F1" w:rsidRDefault="003A4E52">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szCs w:val="24"/>
        </w:rPr>
        <w:t xml:space="preserve">Κυρίες και κύριοι συνάδελφοι, </w:t>
      </w:r>
      <w:r>
        <w:rPr>
          <w:rFonts w:eastAsia="Times New Roman" w:cs="Times New Roman"/>
          <w:szCs w:val="24"/>
        </w:rPr>
        <w:t>συνεχίζουμε με</w:t>
      </w:r>
      <w:r>
        <w:rPr>
          <w:rFonts w:eastAsia="Times New Roman" w:cs="Times New Roman"/>
          <w:szCs w:val="24"/>
        </w:rPr>
        <w:t xml:space="preserve"> </w:t>
      </w:r>
      <w:r>
        <w:rPr>
          <w:rFonts w:eastAsia="Times New Roman" w:cs="Times New Roman"/>
          <w:szCs w:val="24"/>
        </w:rPr>
        <w:t>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τέταρτη με αριθμό 511/21-2-2017 επίκαιρη ερώτηση </w:t>
      </w:r>
      <w:r>
        <w:rPr>
          <w:rFonts w:eastAsia="Times New Roman"/>
          <w:szCs w:val="24"/>
        </w:rPr>
        <w:t xml:space="preserve">πρώτου κύκλου </w:t>
      </w:r>
      <w:r>
        <w:rPr>
          <w:rFonts w:eastAsia="Times New Roman" w:cs="Times New Roman"/>
          <w:szCs w:val="24"/>
        </w:rPr>
        <w:t>της Βουλευτού Δράμας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Χαράς </w:t>
      </w:r>
      <w:proofErr w:type="spellStart"/>
      <w:r>
        <w:rPr>
          <w:rFonts w:eastAsia="Times New Roman" w:cs="Times New Roman"/>
          <w:bCs/>
          <w:szCs w:val="24"/>
        </w:rPr>
        <w:t>Κεφαλίδου</w:t>
      </w:r>
      <w:proofErr w:type="spellEnd"/>
      <w:r>
        <w:rPr>
          <w:rFonts w:eastAsia="Times New Roman" w:cs="Times New Roman"/>
          <w:szCs w:val="24"/>
        </w:rPr>
        <w:t xml:space="preserve"> </w:t>
      </w:r>
      <w:r>
        <w:rPr>
          <w:rFonts w:eastAsia="Times New Roman" w:cs="Times New Roman"/>
          <w:szCs w:val="24"/>
        </w:rPr>
        <w:t xml:space="preserve">προς την Υπουργό </w:t>
      </w:r>
      <w:r>
        <w:rPr>
          <w:rFonts w:eastAsia="Times New Roman" w:cs="Times New Roman"/>
          <w:bCs/>
          <w:szCs w:val="24"/>
        </w:rPr>
        <w:t>Πολιτισμού και Αθλητισμού</w:t>
      </w:r>
      <w:r>
        <w:rPr>
          <w:rFonts w:eastAsia="Times New Roman" w:cs="Times New Roman"/>
          <w:b/>
          <w:bCs/>
          <w:szCs w:val="24"/>
        </w:rPr>
        <w:t xml:space="preserve">, </w:t>
      </w:r>
      <w:r>
        <w:rPr>
          <w:rFonts w:eastAsia="Times New Roman" w:cs="Times New Roman"/>
          <w:szCs w:val="24"/>
        </w:rPr>
        <w:t>σχετικά με «ΑΕΠΙ</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Πόρισμα Ορκωτών Λογιστών – Σ/Ν για τη συλλογική διαχείριση δικαιωμάτων πνευματικής ιδιοκτησίας και συγγενικών δικαιωμάτων και για τη χορήγηση </w:t>
      </w:r>
      <w:proofErr w:type="spellStart"/>
      <w:r>
        <w:rPr>
          <w:rFonts w:eastAsia="Times New Roman" w:cs="Times New Roman"/>
          <w:szCs w:val="24"/>
        </w:rPr>
        <w:t>πολυεδαφικών</w:t>
      </w:r>
      <w:proofErr w:type="spellEnd"/>
      <w:r>
        <w:rPr>
          <w:rFonts w:eastAsia="Times New Roman" w:cs="Times New Roman"/>
          <w:szCs w:val="24"/>
        </w:rPr>
        <w:t xml:space="preserve"> αδειών για </w:t>
      </w:r>
      <w:proofErr w:type="spellStart"/>
      <w:r>
        <w:rPr>
          <w:rFonts w:eastAsia="Times New Roman" w:cs="Times New Roman"/>
          <w:szCs w:val="24"/>
        </w:rPr>
        <w:t>επιγραμμικές</w:t>
      </w:r>
      <w:proofErr w:type="spellEnd"/>
      <w:r>
        <w:rPr>
          <w:rFonts w:eastAsia="Times New Roman" w:cs="Times New Roman"/>
          <w:szCs w:val="24"/>
        </w:rPr>
        <w:t xml:space="preserve"> χρήσεις μουσικ</w:t>
      </w:r>
      <w:r>
        <w:rPr>
          <w:rFonts w:eastAsia="Times New Roman" w:cs="Times New Roman"/>
          <w:szCs w:val="24"/>
        </w:rPr>
        <w:t>ών έργων και άλλα πολιτιστικά θέματα».</w:t>
      </w:r>
    </w:p>
    <w:p w14:paraId="24594ECE"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επίκαιρη</w:t>
      </w:r>
      <w:r>
        <w:rPr>
          <w:rFonts w:eastAsia="Times New Roman" w:cs="Times New Roman"/>
          <w:szCs w:val="24"/>
        </w:rPr>
        <w:t xml:space="preserve"> ερώτηση θα απαντήσει η Υπουργός Πολιτισμού και Αθλητισμού κ.</w:t>
      </w:r>
      <w:r>
        <w:rPr>
          <w:rFonts w:eastAsia="Times New Roman" w:cs="Times New Roman"/>
          <w:szCs w:val="24"/>
        </w:rPr>
        <w:t xml:space="preserve"> </w:t>
      </w:r>
      <w:proofErr w:type="spellStart"/>
      <w:r>
        <w:rPr>
          <w:rFonts w:eastAsia="Times New Roman" w:cs="Times New Roman"/>
          <w:szCs w:val="24"/>
        </w:rPr>
        <w:t>Κονιόρδου</w:t>
      </w:r>
      <w:proofErr w:type="spellEnd"/>
      <w:r>
        <w:rPr>
          <w:rFonts w:eastAsia="Times New Roman" w:cs="Times New Roman"/>
          <w:szCs w:val="24"/>
        </w:rPr>
        <w:t>.</w:t>
      </w:r>
    </w:p>
    <w:p w14:paraId="24594ECF"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Παρακαλώ, κυρία </w:t>
      </w:r>
      <w:proofErr w:type="spellStart"/>
      <w:r>
        <w:rPr>
          <w:rFonts w:eastAsia="Times New Roman" w:cs="Times New Roman"/>
          <w:szCs w:val="24"/>
        </w:rPr>
        <w:t>Κεφαλίδου</w:t>
      </w:r>
      <w:proofErr w:type="spellEnd"/>
      <w:r>
        <w:rPr>
          <w:rFonts w:eastAsia="Times New Roman" w:cs="Times New Roman"/>
          <w:szCs w:val="24"/>
        </w:rPr>
        <w:t>, έχετε τον λόγο, κατά τον Κανονισμό, για δύο λεπτά.</w:t>
      </w:r>
    </w:p>
    <w:p w14:paraId="24594ED0"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ΧΑΡΟΥΛΑ (</w:t>
      </w:r>
      <w:r>
        <w:rPr>
          <w:rFonts w:eastAsia="Times New Roman" w:cs="Times New Roman"/>
          <w:b/>
          <w:szCs w:val="24"/>
        </w:rPr>
        <w:t>ΧΑΡΑ</w:t>
      </w:r>
      <w:r>
        <w:rPr>
          <w:rFonts w:eastAsia="Times New Roman" w:cs="Times New Roman"/>
          <w:b/>
          <w:szCs w:val="24"/>
        </w:rPr>
        <w:t>)</w:t>
      </w:r>
      <w:r>
        <w:rPr>
          <w:rFonts w:eastAsia="Times New Roman" w:cs="Times New Roman"/>
          <w:b/>
          <w:szCs w:val="24"/>
        </w:rPr>
        <w:t xml:space="preserve"> ΚΕΦΑΛΙΔΟΥ:</w:t>
      </w:r>
      <w:r>
        <w:rPr>
          <w:rFonts w:eastAsia="Times New Roman" w:cs="Times New Roman"/>
          <w:szCs w:val="24"/>
        </w:rPr>
        <w:t xml:space="preserve"> Ευχαριστώ, κύριε Πρόεδρε.</w:t>
      </w:r>
    </w:p>
    <w:p w14:paraId="24594ED1"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Θα παρακαλέσω, όμως, μετά απ’ αυτό που είδαμε, τα έξι λεπτά να γίνονται τριάντα και ουσιαστικά να ξεκινάνε οι επίκαιρες </w:t>
      </w:r>
      <w:r>
        <w:rPr>
          <w:rFonts w:eastAsia="Times New Roman" w:cs="Times New Roman"/>
          <w:szCs w:val="24"/>
        </w:rPr>
        <w:lastRenderedPageBreak/>
        <w:t>ερωτήσεις στις 12.00</w:t>
      </w:r>
      <w:r>
        <w:rPr>
          <w:rFonts w:eastAsia="Times New Roman" w:cs="Times New Roman"/>
          <w:szCs w:val="24"/>
        </w:rPr>
        <w:t>΄</w:t>
      </w:r>
      <w:r>
        <w:rPr>
          <w:rFonts w:eastAsia="Times New Roman" w:cs="Times New Roman"/>
          <w:szCs w:val="24"/>
        </w:rPr>
        <w:t>, μια στοιχειώδη επιείκεια και για τους Βουλευτές</w:t>
      </w:r>
      <w:r>
        <w:rPr>
          <w:rFonts w:eastAsia="Times New Roman" w:cs="Times New Roman"/>
          <w:szCs w:val="24"/>
        </w:rPr>
        <w:t>.</w:t>
      </w:r>
    </w:p>
    <w:p w14:paraId="24594ED2" w14:textId="77777777" w:rsidR="000824F1" w:rsidRDefault="003A4E52">
      <w:pPr>
        <w:spacing w:line="600" w:lineRule="auto"/>
        <w:ind w:firstLine="720"/>
        <w:jc w:val="both"/>
        <w:rPr>
          <w:rFonts w:eastAsia="Times New Roman"/>
          <w:szCs w:val="24"/>
        </w:rPr>
      </w:pPr>
      <w:r>
        <w:rPr>
          <w:rFonts w:eastAsia="Times New Roman" w:cs="Times New Roman"/>
          <w:szCs w:val="24"/>
        </w:rPr>
        <w:t>Λυπάμαι, κυρία Υπουργέ, που θα χαλάσω το πανηγυρικό κλίμα της Αί</w:t>
      </w:r>
      <w:r>
        <w:rPr>
          <w:rFonts w:eastAsia="Times New Roman" w:cs="Times New Roman"/>
          <w:szCs w:val="24"/>
        </w:rPr>
        <w:t>θουσας, όπου ο κ. Τσίπρας μ</w:t>
      </w:r>
      <w:r>
        <w:rPr>
          <w:rFonts w:eastAsia="Times New Roman" w:cs="Times New Roman"/>
          <w:szCs w:val="24"/>
        </w:rPr>
        <w:t>ά</w:t>
      </w:r>
      <w:r>
        <w:rPr>
          <w:rFonts w:eastAsia="Times New Roman" w:cs="Times New Roman"/>
          <w:szCs w:val="24"/>
        </w:rPr>
        <w:t xml:space="preserve">ς διαφώτισε ότι όλα πάνε πρίμα. Εγώ θα σας μιλήσω για την πραγματική Ελλάδα και θα σας μιλήσω για ένα πόρισμα ελέγχου της ΑΕΠΙ, το οποίο έγινε για λογαριασμό του Υπουργείου Πολιτισμού και έφερε στο φως στοιχεία </w:t>
      </w:r>
      <w:r>
        <w:rPr>
          <w:rFonts w:eastAsia="Times New Roman" w:cs="Times New Roman"/>
          <w:szCs w:val="24"/>
        </w:rPr>
        <w:t>που</w:t>
      </w:r>
      <w:r>
        <w:rPr>
          <w:rFonts w:eastAsia="Times New Roman" w:cs="Times New Roman"/>
          <w:szCs w:val="24"/>
        </w:rPr>
        <w:t xml:space="preserve"> είναι πραγματ</w:t>
      </w:r>
      <w:r>
        <w:rPr>
          <w:rFonts w:eastAsia="Times New Roman" w:cs="Times New Roman"/>
          <w:szCs w:val="24"/>
        </w:rPr>
        <w:t>ικά ανατριχιαστικά.</w:t>
      </w:r>
    </w:p>
    <w:p w14:paraId="24594ED3"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Μισθοί ύψους 640.000 ευρώ τον χρόνο για τον </w:t>
      </w:r>
      <w:r>
        <w:rPr>
          <w:rFonts w:eastAsia="Times New Roman" w:cs="Times New Roman"/>
          <w:szCs w:val="24"/>
        </w:rPr>
        <w:t>δ</w:t>
      </w:r>
      <w:r>
        <w:rPr>
          <w:rFonts w:eastAsia="Times New Roman" w:cs="Times New Roman"/>
          <w:szCs w:val="24"/>
        </w:rPr>
        <w:t xml:space="preserve">ιευθύνοντα </w:t>
      </w:r>
      <w:r>
        <w:rPr>
          <w:rFonts w:eastAsia="Times New Roman" w:cs="Times New Roman"/>
          <w:szCs w:val="24"/>
        </w:rPr>
        <w:t>σ</w:t>
      </w:r>
      <w:r>
        <w:rPr>
          <w:rFonts w:eastAsia="Times New Roman" w:cs="Times New Roman"/>
          <w:szCs w:val="24"/>
        </w:rPr>
        <w:t xml:space="preserve">ύμβουλο, ετήσιες απολαβές συγγενών μελών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 ποσού 450.000 ευρώ, αδιανέμητα δικαιώματα στους δημιουργούς πάνω από 40 εκατομμύρια ευρώ, παράνομα δάνεια σε μέ</w:t>
      </w:r>
      <w:r>
        <w:rPr>
          <w:rFonts w:eastAsia="Times New Roman" w:cs="Times New Roman"/>
          <w:szCs w:val="24"/>
        </w:rPr>
        <w:t xml:space="preserve">λη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w:t>
      </w:r>
      <w:r>
        <w:rPr>
          <w:rFonts w:eastAsia="Times New Roman" w:cs="Times New Roman"/>
          <w:szCs w:val="24"/>
        </w:rPr>
        <w:t>Α</w:t>
      </w:r>
      <w:r>
        <w:rPr>
          <w:rFonts w:eastAsia="Times New Roman" w:cs="Times New Roman"/>
          <w:szCs w:val="24"/>
        </w:rPr>
        <w:t xml:space="preserve">υτά είναι κάτι ψιλά από τα όσα συγκλονιστικά έχουν αποκαλυφθεί. </w:t>
      </w:r>
    </w:p>
    <w:p w14:paraId="24594ED4"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Θυμίζω</w:t>
      </w:r>
      <w:r>
        <w:rPr>
          <w:rFonts w:eastAsia="Times New Roman" w:cs="Times New Roman"/>
          <w:szCs w:val="24"/>
        </w:rPr>
        <w:t>:</w:t>
      </w:r>
      <w:r>
        <w:rPr>
          <w:rFonts w:eastAsia="Times New Roman" w:cs="Times New Roman"/>
          <w:szCs w:val="24"/>
        </w:rPr>
        <w:t xml:space="preserve"> η προσπάθεια για τη ρύθμιση του τοπίου της διαχείρισης των πνευματικών δικαιωμάτων είναι παλιά ιστορία. Σταθμός η πρωτοβουλία </w:t>
      </w:r>
      <w:proofErr w:type="spellStart"/>
      <w:r>
        <w:rPr>
          <w:rFonts w:eastAsia="Times New Roman" w:cs="Times New Roman"/>
          <w:szCs w:val="24"/>
        </w:rPr>
        <w:t>Γερουλάνου</w:t>
      </w:r>
      <w:proofErr w:type="spellEnd"/>
      <w:r>
        <w:rPr>
          <w:rFonts w:eastAsia="Times New Roman" w:cs="Times New Roman"/>
          <w:szCs w:val="24"/>
        </w:rPr>
        <w:t xml:space="preserve"> στο τέλος του </w:t>
      </w:r>
      <w:r>
        <w:rPr>
          <w:rFonts w:eastAsia="Times New Roman" w:cs="Times New Roman"/>
          <w:szCs w:val="24"/>
        </w:rPr>
        <w:t>2011,</w:t>
      </w:r>
      <w:r>
        <w:rPr>
          <w:rFonts w:eastAsia="Times New Roman" w:cs="Times New Roman"/>
          <w:szCs w:val="24"/>
        </w:rPr>
        <w:t xml:space="preserve"> </w:t>
      </w:r>
      <w:r>
        <w:rPr>
          <w:rFonts w:eastAsia="Times New Roman" w:cs="Times New Roman"/>
          <w:szCs w:val="24"/>
        </w:rPr>
        <w:t xml:space="preserve">υπόδειγμα διαδικασίας για την ορθή νομοθέτηση.  </w:t>
      </w:r>
    </w:p>
    <w:p w14:paraId="24594ED5"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 xml:space="preserve">Στη συνέχεια ο δικός σας πρώην Υπουργός Πολιτισμού, </w:t>
      </w:r>
      <w:r>
        <w:rPr>
          <w:rFonts w:eastAsia="Times New Roman" w:cs="Times New Roman"/>
          <w:szCs w:val="24"/>
        </w:rPr>
        <w:t>Νίκος</w:t>
      </w:r>
      <w:r>
        <w:rPr>
          <w:rFonts w:eastAsia="Times New Roman" w:cs="Times New Roman"/>
          <w:szCs w:val="24"/>
        </w:rPr>
        <w:t xml:space="preserve"> </w:t>
      </w:r>
      <w:proofErr w:type="spellStart"/>
      <w:r>
        <w:rPr>
          <w:rFonts w:eastAsia="Times New Roman" w:cs="Times New Roman"/>
          <w:szCs w:val="24"/>
        </w:rPr>
        <w:t>Ξυδάκης</w:t>
      </w:r>
      <w:proofErr w:type="spellEnd"/>
      <w:r>
        <w:rPr>
          <w:rFonts w:eastAsia="Times New Roman" w:cs="Times New Roman"/>
          <w:szCs w:val="24"/>
        </w:rPr>
        <w:t xml:space="preserve">, </w:t>
      </w:r>
      <w:r>
        <w:rPr>
          <w:rFonts w:eastAsia="Times New Roman" w:cs="Times New Roman"/>
          <w:szCs w:val="24"/>
        </w:rPr>
        <w:t>ε</w:t>
      </w:r>
      <w:r>
        <w:rPr>
          <w:rFonts w:eastAsia="Times New Roman" w:cs="Times New Roman"/>
          <w:szCs w:val="24"/>
        </w:rPr>
        <w:t>ίχε την τόλμη να δώσει εντολή να προχωρήσει ο διαχειριστικός έλεγχος τη</w:t>
      </w:r>
      <w:r>
        <w:rPr>
          <w:rFonts w:eastAsia="Times New Roman" w:cs="Times New Roman"/>
          <w:szCs w:val="24"/>
        </w:rPr>
        <w:t>ς</w:t>
      </w:r>
      <w:r>
        <w:rPr>
          <w:rFonts w:eastAsia="Times New Roman" w:cs="Times New Roman"/>
          <w:szCs w:val="24"/>
        </w:rPr>
        <w:t xml:space="preserve"> ΑΕΠΙ</w:t>
      </w:r>
      <w:r>
        <w:rPr>
          <w:rFonts w:eastAsia="Times New Roman" w:cs="Times New Roman"/>
          <w:szCs w:val="24"/>
        </w:rPr>
        <w:t>. Ήταν</w:t>
      </w:r>
      <w:r>
        <w:rPr>
          <w:rFonts w:eastAsia="Times New Roman" w:cs="Times New Roman"/>
          <w:szCs w:val="24"/>
        </w:rPr>
        <w:t xml:space="preserve"> Αύγουστο</w:t>
      </w:r>
      <w:r>
        <w:rPr>
          <w:rFonts w:eastAsia="Times New Roman" w:cs="Times New Roman"/>
          <w:szCs w:val="24"/>
        </w:rPr>
        <w:t>ς</w:t>
      </w:r>
      <w:r>
        <w:rPr>
          <w:rFonts w:eastAsia="Times New Roman" w:cs="Times New Roman"/>
          <w:szCs w:val="24"/>
        </w:rPr>
        <w:t xml:space="preserve"> του 2015. </w:t>
      </w:r>
    </w:p>
    <w:p w14:paraId="24594ED6"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Λόγω της άρνησης συνεργασίας</w:t>
      </w:r>
      <w:r>
        <w:rPr>
          <w:rFonts w:eastAsia="Times New Roman" w:cs="Times New Roman"/>
          <w:szCs w:val="24"/>
        </w:rPr>
        <w:t xml:space="preserve"> της ΑΕΠΙ</w:t>
      </w:r>
      <w:r>
        <w:rPr>
          <w:rFonts w:eastAsia="Times New Roman" w:cs="Times New Roman"/>
          <w:szCs w:val="24"/>
        </w:rPr>
        <w:t>,</w:t>
      </w:r>
      <w:r>
        <w:rPr>
          <w:rFonts w:eastAsia="Times New Roman" w:cs="Times New Roman"/>
          <w:szCs w:val="24"/>
        </w:rPr>
        <w:t xml:space="preserve"> οι εργασίες πάγωσαν πριν καν αρχίσουν και ξεκίνησαν μόνο μετά από επιβολή προστίμου τον Σεπτέμβριο του 2016. Ο έλεγχος ολοκληρώθηκε στις 6 Φεβρουαρίου 2017 και αφορά την τριετία 2011-2014. </w:t>
      </w:r>
    </w:p>
    <w:p w14:paraId="24594ED7"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Το πόρισμα είναι εξαιρετικά αποκαλυπτικό. Σταχυολογώ: </w:t>
      </w:r>
      <w:r>
        <w:rPr>
          <w:rFonts w:eastAsia="Times New Roman" w:cs="Times New Roman"/>
          <w:szCs w:val="24"/>
        </w:rPr>
        <w:t>α</w:t>
      </w:r>
      <w:r>
        <w:rPr>
          <w:rFonts w:eastAsia="Times New Roman" w:cs="Times New Roman"/>
          <w:szCs w:val="24"/>
        </w:rPr>
        <w:t>ρνητικά κεφάλαια ύψους 20 εκατομμυρίων ευρώ και επομένως αδυναμία εξόφλησης των υποχρεώσεών της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Λ</w:t>
      </w:r>
      <w:r>
        <w:rPr>
          <w:rFonts w:eastAsia="Times New Roman" w:cs="Times New Roman"/>
          <w:szCs w:val="24"/>
        </w:rPr>
        <w:t xml:space="preserve">ειτουργικά έξοδα </w:t>
      </w:r>
      <w:r>
        <w:rPr>
          <w:rFonts w:eastAsia="Times New Roman" w:cs="Times New Roman"/>
          <w:szCs w:val="24"/>
        </w:rPr>
        <w:t>υ</w:t>
      </w:r>
      <w:r>
        <w:rPr>
          <w:rFonts w:eastAsia="Times New Roman" w:cs="Times New Roman"/>
          <w:szCs w:val="24"/>
        </w:rPr>
        <w:t>ψηλότερα από τα έσοδά της και άρα ζημίες 11,3 εκατομμύρια ευρώ για τα έτη 2011-2014.</w:t>
      </w:r>
    </w:p>
    <w:p w14:paraId="24594ED8"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Ποια νομίζετε ότι ήταν η αντίδραση της ΑΕΠΙ με την κατά</w:t>
      </w:r>
      <w:r>
        <w:rPr>
          <w:rFonts w:eastAsia="Times New Roman" w:cs="Times New Roman"/>
          <w:szCs w:val="24"/>
        </w:rPr>
        <w:t>θεση του πρώτου δικού σας νομοσχεδίου</w:t>
      </w:r>
      <w:r>
        <w:rPr>
          <w:rFonts w:eastAsia="Times New Roman" w:cs="Times New Roman"/>
          <w:szCs w:val="24"/>
        </w:rPr>
        <w:t>,</w:t>
      </w:r>
      <w:r>
        <w:rPr>
          <w:rFonts w:eastAsia="Times New Roman" w:cs="Times New Roman"/>
          <w:szCs w:val="24"/>
        </w:rPr>
        <w:t xml:space="preserve"> που προσπάθησε να βάλει στοιχειώδη τάξη στον χώρο των δημιουργών και των πνευματικών δικαιωμάτων τους; Δεν ήταν άλλη από την </w:t>
      </w:r>
      <w:proofErr w:type="spellStart"/>
      <w:r>
        <w:rPr>
          <w:rFonts w:eastAsia="Times New Roman" w:cs="Times New Roman"/>
          <w:szCs w:val="24"/>
        </w:rPr>
        <w:t>εξωχώρια</w:t>
      </w:r>
      <w:proofErr w:type="spellEnd"/>
      <w:r>
        <w:rPr>
          <w:rFonts w:eastAsia="Times New Roman" w:cs="Times New Roman"/>
          <w:szCs w:val="24"/>
        </w:rPr>
        <w:t xml:space="preserve"> μετακόμισή της στην Κύπρο </w:t>
      </w:r>
      <w:r>
        <w:rPr>
          <w:rFonts w:eastAsia="Times New Roman" w:cs="Times New Roman"/>
          <w:szCs w:val="24"/>
        </w:rPr>
        <w:t>κ</w:t>
      </w:r>
      <w:r>
        <w:rPr>
          <w:rFonts w:eastAsia="Times New Roman" w:cs="Times New Roman"/>
          <w:szCs w:val="24"/>
        </w:rPr>
        <w:t xml:space="preserve">αι όλο αυτό </w:t>
      </w:r>
      <w:r>
        <w:rPr>
          <w:rFonts w:eastAsia="Times New Roman" w:cs="Times New Roman"/>
          <w:szCs w:val="24"/>
        </w:rPr>
        <w:t xml:space="preserve">προκειμένου </w:t>
      </w:r>
      <w:r>
        <w:rPr>
          <w:rFonts w:eastAsia="Times New Roman" w:cs="Times New Roman"/>
          <w:szCs w:val="24"/>
        </w:rPr>
        <w:t>να παρακαμφθεί η νομοθετική ρύθμ</w:t>
      </w:r>
      <w:r>
        <w:rPr>
          <w:rFonts w:eastAsia="Times New Roman" w:cs="Times New Roman"/>
          <w:szCs w:val="24"/>
        </w:rPr>
        <w:t xml:space="preserve">ιση που προωθούσε το Υπουργείο Πολιτισμού για τα πνευματικά δικαιώματα και προφανώς δεν τη </w:t>
      </w:r>
      <w:r>
        <w:rPr>
          <w:rFonts w:eastAsia="Times New Roman" w:cs="Times New Roman"/>
          <w:szCs w:val="24"/>
        </w:rPr>
        <w:lastRenderedPageBreak/>
        <w:t xml:space="preserve">βόλευε. </w:t>
      </w:r>
      <w:r>
        <w:rPr>
          <w:rFonts w:eastAsia="Times New Roman" w:cs="Times New Roman"/>
          <w:szCs w:val="24"/>
        </w:rPr>
        <w:t>Η</w:t>
      </w:r>
      <w:r>
        <w:rPr>
          <w:rFonts w:eastAsia="Times New Roman" w:cs="Times New Roman"/>
          <w:szCs w:val="24"/>
        </w:rPr>
        <w:t xml:space="preserve"> ΑΕΠΙ μια χαρά έπραξε. Ανώνυμη </w:t>
      </w:r>
      <w:r>
        <w:rPr>
          <w:rFonts w:eastAsia="Times New Roman" w:cs="Times New Roman"/>
          <w:szCs w:val="24"/>
        </w:rPr>
        <w:t>ε</w:t>
      </w:r>
      <w:r>
        <w:rPr>
          <w:rFonts w:eastAsia="Times New Roman" w:cs="Times New Roman"/>
          <w:szCs w:val="24"/>
        </w:rPr>
        <w:t>ταιρεία</w:t>
      </w:r>
      <w:r>
        <w:rPr>
          <w:rFonts w:eastAsia="Times New Roman" w:cs="Times New Roman"/>
          <w:szCs w:val="24"/>
        </w:rPr>
        <w:t>,</w:t>
      </w:r>
      <w:r>
        <w:rPr>
          <w:rFonts w:eastAsia="Times New Roman" w:cs="Times New Roman"/>
          <w:szCs w:val="24"/>
        </w:rPr>
        <w:t xml:space="preserve"> τα συμφέροντά </w:t>
      </w:r>
      <w:r>
        <w:rPr>
          <w:rFonts w:eastAsia="Times New Roman" w:cs="Times New Roman"/>
          <w:szCs w:val="24"/>
        </w:rPr>
        <w:t>της κοιτάει</w:t>
      </w:r>
      <w:r>
        <w:rPr>
          <w:rFonts w:eastAsia="Times New Roman" w:cs="Times New Roman"/>
          <w:szCs w:val="24"/>
        </w:rPr>
        <w:t xml:space="preserve">. </w:t>
      </w:r>
    </w:p>
    <w:p w14:paraId="24594ED9"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Έτσι, λοιπόν, στις 23 Δεκεμβρίου 2015 δίνεται στη διαβούλευση το αρχικό σχέδιο νόμου. Τ</w:t>
      </w:r>
      <w:r>
        <w:rPr>
          <w:rFonts w:eastAsia="Times New Roman" w:cs="Times New Roman"/>
          <w:szCs w:val="24"/>
        </w:rPr>
        <w:t>ον Ιανουάριο του 2016 έχει τελειώσει η διαβούλευση. Στο μεταξύ, τον Μάρτιο του 2016 μεσολαβεί η μετακόμιση της ΑΕΠΙ στην Κύπρο. Στις 5 Ιουλίου 2016 κατατίθεται στη Βουλή ένα σχέδιο νόμου με άλλο περιεχόμενο, ευνοϊκό για την ΑΕΠΙ αυτή τη φορά</w:t>
      </w:r>
      <w:r>
        <w:rPr>
          <w:rFonts w:eastAsia="Times New Roman" w:cs="Times New Roman"/>
          <w:szCs w:val="24"/>
        </w:rPr>
        <w:t>,</w:t>
      </w:r>
      <w:r>
        <w:rPr>
          <w:rFonts w:eastAsia="Times New Roman" w:cs="Times New Roman"/>
          <w:szCs w:val="24"/>
        </w:rPr>
        <w:t xml:space="preserve"> και λίγες ώρε</w:t>
      </w:r>
      <w:r>
        <w:rPr>
          <w:rFonts w:eastAsia="Times New Roman" w:cs="Times New Roman"/>
          <w:szCs w:val="24"/>
        </w:rPr>
        <w:t xml:space="preserve">ς μετά το χάσαμε, το αποσύρατε </w:t>
      </w:r>
      <w:r>
        <w:rPr>
          <w:rFonts w:eastAsia="Times New Roman" w:cs="Times New Roman"/>
          <w:szCs w:val="24"/>
        </w:rPr>
        <w:t>κ</w:t>
      </w:r>
      <w:r>
        <w:rPr>
          <w:rFonts w:eastAsia="Times New Roman" w:cs="Times New Roman"/>
          <w:szCs w:val="24"/>
        </w:rPr>
        <w:t xml:space="preserve">αι καλά κάνατε, διότι θα είχατε εκτεθεί ανεπανόρθωτα. </w:t>
      </w:r>
    </w:p>
    <w:p w14:paraId="24594EDA"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Τον Φεβρουάριο του 2017 κυκλοφορεί μια νέα μορφή του σχεδίου νόμου και σε δελτίο </w:t>
      </w:r>
      <w:r>
        <w:rPr>
          <w:rFonts w:eastAsia="Times New Roman" w:cs="Times New Roman"/>
          <w:szCs w:val="24"/>
        </w:rPr>
        <w:t>Τ</w:t>
      </w:r>
      <w:r>
        <w:rPr>
          <w:rFonts w:eastAsia="Times New Roman" w:cs="Times New Roman"/>
          <w:szCs w:val="24"/>
        </w:rPr>
        <w:t>ύπου του Υπουργείου σας</w:t>
      </w:r>
      <w:r>
        <w:rPr>
          <w:rFonts w:eastAsia="Times New Roman" w:cs="Times New Roman"/>
          <w:szCs w:val="24"/>
        </w:rPr>
        <w:t xml:space="preserve">, στις 13-2-2017, </w:t>
      </w:r>
      <w:r>
        <w:rPr>
          <w:rFonts w:eastAsia="Times New Roman" w:cs="Times New Roman"/>
          <w:szCs w:val="24"/>
        </w:rPr>
        <w:t xml:space="preserve">μας ανακοινώνετε ότι ήδη βρίσκεται στο στάδιο </w:t>
      </w:r>
      <w:r>
        <w:rPr>
          <w:rFonts w:eastAsia="Times New Roman" w:cs="Times New Roman"/>
          <w:szCs w:val="24"/>
        </w:rPr>
        <w:t xml:space="preserve">της κατάθεσής του στη Βουλή. </w:t>
      </w:r>
      <w:r>
        <w:rPr>
          <w:rFonts w:eastAsia="Times New Roman" w:cs="Times New Roman"/>
          <w:szCs w:val="24"/>
        </w:rPr>
        <w:t>Ε</w:t>
      </w:r>
      <w:r>
        <w:rPr>
          <w:rFonts w:eastAsia="Times New Roman" w:cs="Times New Roman"/>
          <w:szCs w:val="24"/>
        </w:rPr>
        <w:t>κεί βρισκόμαστε σήμερα</w:t>
      </w:r>
      <w:r>
        <w:rPr>
          <w:rFonts w:eastAsia="Times New Roman" w:cs="Times New Roman"/>
          <w:szCs w:val="24"/>
        </w:rPr>
        <w:t>,</w:t>
      </w:r>
      <w:r>
        <w:rPr>
          <w:rFonts w:eastAsia="Times New Roman" w:cs="Times New Roman"/>
          <w:szCs w:val="24"/>
        </w:rPr>
        <w:t xml:space="preserve"> εν μέσω ενός σκανδάλου χωρίς προηγούμενο, με τεράστια οικονομικά συμφέροντα και με πλήθος φορέων να αγωνιούν, από τους δημιουργούς μέχρι τον τελευταίο χρήστη και ένα νομοσχέδιο-φάντασμα. </w:t>
      </w:r>
    </w:p>
    <w:p w14:paraId="24594EDB"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ας ερωτώ: Με </w:t>
      </w:r>
      <w:r>
        <w:rPr>
          <w:rFonts w:eastAsia="Times New Roman" w:cs="Times New Roman"/>
          <w:szCs w:val="24"/>
        </w:rPr>
        <w:t xml:space="preserve">αυτά τα δεδομένα και με τα στοιχεία που αποκαλύφθηκαν από το πόρισμα της ΑΕΠΙ, που εσείς η ίδια πρώτη θα έπρεπε να έχετε δώσει στα κόμματα και όχι να έχει </w:t>
      </w:r>
      <w:r>
        <w:rPr>
          <w:rFonts w:eastAsia="Times New Roman" w:cs="Times New Roman"/>
          <w:szCs w:val="24"/>
        </w:rPr>
        <w:lastRenderedPageBreak/>
        <w:t>διαρρεύσει μέσω του ίντερνετ από την εταιρεία ορκωτών λογιστών, τι θα κάνετε με αυτό το σχέδιο νόμου;</w:t>
      </w:r>
      <w:r>
        <w:rPr>
          <w:rFonts w:eastAsia="Times New Roman" w:cs="Times New Roman"/>
          <w:szCs w:val="24"/>
        </w:rPr>
        <w:t xml:space="preserve"> Σκοπεύετε να φέρετε αυτό που έχει κυκλοφορήσει</w:t>
      </w:r>
      <w:r>
        <w:rPr>
          <w:rFonts w:eastAsia="Times New Roman" w:cs="Times New Roman"/>
          <w:szCs w:val="24"/>
        </w:rPr>
        <w:t xml:space="preserve"> σε</w:t>
      </w:r>
      <w:r>
        <w:rPr>
          <w:rFonts w:eastAsia="Times New Roman" w:cs="Times New Roman"/>
          <w:szCs w:val="24"/>
        </w:rPr>
        <w:t xml:space="preserve"> τελευταία βερσιόν και σκανδαλωδώς </w:t>
      </w:r>
      <w:r>
        <w:rPr>
          <w:rFonts w:eastAsia="Times New Roman" w:cs="Times New Roman"/>
          <w:szCs w:val="24"/>
        </w:rPr>
        <w:t>–</w:t>
      </w:r>
      <w:r>
        <w:rPr>
          <w:rFonts w:eastAsia="Times New Roman" w:cs="Times New Roman"/>
          <w:szCs w:val="24"/>
        </w:rPr>
        <w:t>σε αντίθεση με το αρχικό σχέδιο νόμου που είχε δοθεί στη διαβούλευση</w:t>
      </w:r>
      <w:r>
        <w:rPr>
          <w:rFonts w:eastAsia="Times New Roman" w:cs="Times New Roman"/>
          <w:szCs w:val="24"/>
        </w:rPr>
        <w:t>–</w:t>
      </w:r>
      <w:r>
        <w:rPr>
          <w:rFonts w:eastAsia="Times New Roman" w:cs="Times New Roman"/>
          <w:szCs w:val="24"/>
        </w:rPr>
        <w:t xml:space="preserve"> παρέχει προνόμια σε μια ανώνυμη εταιρεία και μάλιστα γεμάτη σκάνδαλα, με ένα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πο</w:t>
      </w:r>
      <w:r>
        <w:rPr>
          <w:rFonts w:eastAsia="Times New Roman" w:cs="Times New Roman"/>
          <w:szCs w:val="24"/>
        </w:rPr>
        <w:t xml:space="preserve">υ </w:t>
      </w:r>
      <w:proofErr w:type="spellStart"/>
      <w:r>
        <w:rPr>
          <w:rFonts w:eastAsia="Times New Roman" w:cs="Times New Roman"/>
          <w:szCs w:val="24"/>
        </w:rPr>
        <w:t>βαρύνεται</w:t>
      </w:r>
      <w:proofErr w:type="spellEnd"/>
      <w:r>
        <w:rPr>
          <w:rFonts w:eastAsia="Times New Roman" w:cs="Times New Roman"/>
          <w:szCs w:val="24"/>
        </w:rPr>
        <w:t xml:space="preserve"> με τέτοιες κατηγορίες;</w:t>
      </w:r>
    </w:p>
    <w:p w14:paraId="24594EDC"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Πιστεύετε ότι είναι αρκετή η αποστολή του πορίσματος στον </w:t>
      </w:r>
      <w:r>
        <w:rPr>
          <w:rFonts w:eastAsia="Times New Roman" w:cs="Times New Roman"/>
          <w:szCs w:val="24"/>
        </w:rPr>
        <w:t>ε</w:t>
      </w:r>
      <w:r>
        <w:rPr>
          <w:rFonts w:eastAsia="Times New Roman" w:cs="Times New Roman"/>
          <w:szCs w:val="24"/>
        </w:rPr>
        <w:t xml:space="preserve">ισαγγελέα, που θα κάνει δίμηνο, τρίμηνο ή πεντάμηνο; Με αυτό νομίζετε ότι ξεμπερδέψατε; Ξέρετε ότι οι χρήστες έχουν σταματήσει να πληρώνουν, έχοντας ακλόνητο </w:t>
      </w:r>
      <w:r>
        <w:rPr>
          <w:rFonts w:eastAsia="Times New Roman" w:cs="Times New Roman"/>
          <w:szCs w:val="24"/>
        </w:rPr>
        <w:t>άλλοθι τις ατασθαλίες της ΑΕΠΙ; Κάθε ημέρα που περνά</w:t>
      </w:r>
      <w:r>
        <w:rPr>
          <w:rFonts w:eastAsia="Times New Roman" w:cs="Times New Roman"/>
          <w:szCs w:val="24"/>
        </w:rPr>
        <w:t>,</w:t>
      </w:r>
      <w:r>
        <w:rPr>
          <w:rFonts w:eastAsia="Times New Roman" w:cs="Times New Roman"/>
          <w:szCs w:val="24"/>
        </w:rPr>
        <w:t xml:space="preserve"> ξέρετε πόσα λεφτά χάνονται </w:t>
      </w:r>
      <w:r>
        <w:rPr>
          <w:rFonts w:eastAsia="Times New Roman" w:cs="Times New Roman"/>
          <w:szCs w:val="24"/>
        </w:rPr>
        <w:t>για</w:t>
      </w:r>
      <w:r>
        <w:rPr>
          <w:rFonts w:eastAsia="Times New Roman" w:cs="Times New Roman"/>
          <w:szCs w:val="24"/>
        </w:rPr>
        <w:t xml:space="preserve"> τ</w:t>
      </w:r>
      <w:r>
        <w:rPr>
          <w:rFonts w:eastAsia="Times New Roman" w:cs="Times New Roman"/>
          <w:szCs w:val="24"/>
        </w:rPr>
        <w:t>ι</w:t>
      </w:r>
      <w:r>
        <w:rPr>
          <w:rFonts w:eastAsia="Times New Roman" w:cs="Times New Roman"/>
          <w:szCs w:val="24"/>
        </w:rPr>
        <w:t xml:space="preserve">ς χιλιάδες δημιουργούς; </w:t>
      </w:r>
    </w:p>
    <w:p w14:paraId="24594EDD"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ας ερωτώ: Γιατί εν όψει αυτών των αποκαλύψεων δεν προχωράτε άμεσα, χθες θα σας έλεγα, σε νομοθέτηση, έστω και με τροπολογία, </w:t>
      </w:r>
      <w:r>
        <w:rPr>
          <w:rFonts w:eastAsia="Times New Roman" w:cs="Times New Roman"/>
          <w:szCs w:val="24"/>
        </w:rPr>
        <w:t>στον διορισμό</w:t>
      </w:r>
      <w:r>
        <w:rPr>
          <w:rFonts w:eastAsia="Times New Roman" w:cs="Times New Roman"/>
          <w:szCs w:val="24"/>
        </w:rPr>
        <w:t xml:space="preserve"> κρατ</w:t>
      </w:r>
      <w:r>
        <w:rPr>
          <w:rFonts w:eastAsia="Times New Roman" w:cs="Times New Roman"/>
          <w:szCs w:val="24"/>
        </w:rPr>
        <w:t>ικ</w:t>
      </w:r>
      <w:r>
        <w:rPr>
          <w:rFonts w:eastAsia="Times New Roman" w:cs="Times New Roman"/>
          <w:szCs w:val="24"/>
        </w:rPr>
        <w:t>ού</w:t>
      </w:r>
      <w:r>
        <w:rPr>
          <w:rFonts w:eastAsia="Times New Roman" w:cs="Times New Roman"/>
          <w:szCs w:val="24"/>
        </w:rPr>
        <w:t xml:space="preserve"> επ</w:t>
      </w:r>
      <w:r>
        <w:rPr>
          <w:rFonts w:eastAsia="Times New Roman" w:cs="Times New Roman"/>
          <w:szCs w:val="24"/>
        </w:rPr>
        <w:t>ιτρόπου</w:t>
      </w:r>
      <w:r>
        <w:rPr>
          <w:rFonts w:eastAsia="Times New Roman" w:cs="Times New Roman"/>
          <w:szCs w:val="24"/>
        </w:rPr>
        <w:t xml:space="preserve"> με ουσιαστικές αρμοδιότητες; </w:t>
      </w:r>
    </w:p>
    <w:p w14:paraId="24594EDE"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Υπάρχει προηγούμενο –το ξέρετε- και αυτό θα διασφαλίσει και τη διαφάνεια και τη νομιμότητα. Γιατί δεν το κάνετε, κυρία Υπουργέ;</w:t>
      </w:r>
    </w:p>
    <w:p w14:paraId="24594EDF"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Ευχαριστώ. </w:t>
      </w:r>
    </w:p>
    <w:p w14:paraId="24594EE0"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Κυρία Υπουργέ, έχετε τον λόγο. </w:t>
      </w:r>
    </w:p>
    <w:p w14:paraId="24594EE1"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ΛΥΔ</w:t>
      </w:r>
      <w:r>
        <w:rPr>
          <w:rFonts w:eastAsia="Times New Roman" w:cs="Times New Roman"/>
          <w:b/>
          <w:szCs w:val="24"/>
        </w:rPr>
        <w:t>ΙΑ ΚΟΝΙΟΡΔΟΥ (Υπουργός Πολιτισμού και Αθλητισμού):</w:t>
      </w:r>
      <w:r>
        <w:rPr>
          <w:rFonts w:eastAsia="Times New Roman" w:cs="Times New Roman"/>
          <w:szCs w:val="24"/>
        </w:rPr>
        <w:t xml:space="preserve"> Σας ευχαριστώ, κυρία </w:t>
      </w:r>
      <w:proofErr w:type="spellStart"/>
      <w:r>
        <w:rPr>
          <w:rFonts w:eastAsia="Times New Roman" w:cs="Times New Roman"/>
          <w:szCs w:val="24"/>
        </w:rPr>
        <w:t>Κεφαλίδου</w:t>
      </w:r>
      <w:proofErr w:type="spellEnd"/>
      <w:r>
        <w:rPr>
          <w:rFonts w:eastAsia="Times New Roman" w:cs="Times New Roman"/>
          <w:szCs w:val="24"/>
        </w:rPr>
        <w:t>, γιατί με καλείτε να απαντήσω σε ένα θέμα που πραγματικά απασχολεί χιλιάδες δημιουργούς και χιλιάδες χρήστες και όχι μόνο τώρα, αλλά εδώ και πάρα πολλά χρόνια, δεκαετίες</w:t>
      </w:r>
      <w:r>
        <w:rPr>
          <w:rFonts w:eastAsia="Times New Roman" w:cs="Times New Roman"/>
          <w:szCs w:val="24"/>
        </w:rPr>
        <w:t>,</w:t>
      </w:r>
      <w:r>
        <w:rPr>
          <w:rFonts w:eastAsia="Times New Roman" w:cs="Times New Roman"/>
          <w:szCs w:val="24"/>
        </w:rPr>
        <w:t xml:space="preserve"> θα </w:t>
      </w:r>
      <w:r>
        <w:rPr>
          <w:rFonts w:eastAsia="Times New Roman" w:cs="Times New Roman"/>
          <w:szCs w:val="24"/>
        </w:rPr>
        <w:t xml:space="preserve">έλεγα. </w:t>
      </w:r>
    </w:p>
    <w:p w14:paraId="24594EE2" w14:textId="77777777" w:rsidR="000824F1" w:rsidRDefault="003A4E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Αυτό που σήμερα αποκαλύφθηκε γνωρίζαμε ότι ίσχυε με τη μορφή ενός μυστικού, το οποίο όλοι ήξεραν, αλλά κανείς δεν ήθελε να το βγάλει στο φως. </w:t>
      </w:r>
    </w:p>
    <w:p w14:paraId="24594EE3" w14:textId="77777777" w:rsidR="000824F1" w:rsidRDefault="003A4E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Όταν η σημερινή Κυβέρνηση ανέλαβε την εξουσία το 2015, ήταν η πρώτη φορά –και το τονίζω- που υπήρξε πραγμ</w:t>
      </w:r>
      <w:r>
        <w:rPr>
          <w:rFonts w:eastAsia="Times New Roman" w:cs="Times New Roman"/>
          <w:szCs w:val="24"/>
        </w:rPr>
        <w:t>ατική πολιτική βούληση να αποκαλυφθεί αυτό το μυστικό, επιτέλους, που</w:t>
      </w:r>
      <w:r>
        <w:rPr>
          <w:rFonts w:eastAsia="Times New Roman" w:cs="Times New Roman"/>
          <w:szCs w:val="24"/>
        </w:rPr>
        <w:t>,</w:t>
      </w:r>
      <w:r>
        <w:rPr>
          <w:rFonts w:eastAsia="Times New Roman" w:cs="Times New Roman"/>
          <w:szCs w:val="24"/>
        </w:rPr>
        <w:t xml:space="preserve"> ενώ το ήξεραν όλοι, αποκρυπτόταν από όλους καλά, για να εξυπηρετήσει σκοπιμότητες, ενδεχομένως και συμφέροντα. </w:t>
      </w:r>
    </w:p>
    <w:p w14:paraId="24594EE4" w14:textId="77777777" w:rsidR="000824F1" w:rsidRDefault="003A4E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Κυβέρνηση, λοιπόν, είπε «όχι» σε αυτή την κατάσταση και θέλησε να τη δι</w:t>
      </w:r>
      <w:r>
        <w:rPr>
          <w:rFonts w:eastAsia="Times New Roman" w:cs="Times New Roman"/>
          <w:szCs w:val="24"/>
        </w:rPr>
        <w:t>αλευκάνει</w:t>
      </w:r>
      <w:r>
        <w:rPr>
          <w:rFonts w:eastAsia="Times New Roman" w:cs="Times New Roman"/>
          <w:szCs w:val="24"/>
        </w:rPr>
        <w:t>,</w:t>
      </w:r>
      <w:r>
        <w:rPr>
          <w:rFonts w:eastAsia="Times New Roman" w:cs="Times New Roman"/>
          <w:szCs w:val="24"/>
        </w:rPr>
        <w:t xml:space="preserve"> για την προστασία τόσο των δη</w:t>
      </w:r>
      <w:r>
        <w:rPr>
          <w:rFonts w:eastAsia="Times New Roman" w:cs="Times New Roman"/>
          <w:szCs w:val="24"/>
        </w:rPr>
        <w:lastRenderedPageBreak/>
        <w:t xml:space="preserve">μιουργών και δικαιούχων πνευματικών και συγγενικών δικαιωμάτων όσο και των χρηστών. </w:t>
      </w:r>
      <w:r>
        <w:rPr>
          <w:rFonts w:eastAsia="Times New Roman" w:cs="Times New Roman"/>
          <w:szCs w:val="24"/>
        </w:rPr>
        <w:t>Απασχολεί κ</w:t>
      </w:r>
      <w:r>
        <w:rPr>
          <w:rFonts w:eastAsia="Times New Roman" w:cs="Times New Roman"/>
          <w:szCs w:val="24"/>
        </w:rPr>
        <w:t xml:space="preserve">αι εμάς </w:t>
      </w:r>
      <w:r>
        <w:rPr>
          <w:rFonts w:eastAsia="Times New Roman" w:cs="Times New Roman"/>
          <w:szCs w:val="24"/>
        </w:rPr>
        <w:t xml:space="preserve">το </w:t>
      </w:r>
      <w:r>
        <w:rPr>
          <w:rFonts w:eastAsia="Times New Roman" w:cs="Times New Roman"/>
          <w:szCs w:val="24"/>
        </w:rPr>
        <w:t>να προστατεύσουμε τους δημιουργούς, γιατί σήμερα</w:t>
      </w:r>
      <w:r>
        <w:rPr>
          <w:rFonts w:eastAsia="Times New Roman" w:cs="Times New Roman"/>
          <w:szCs w:val="24"/>
        </w:rPr>
        <w:t>,</w:t>
      </w:r>
      <w:r>
        <w:rPr>
          <w:rFonts w:eastAsia="Times New Roman" w:cs="Times New Roman"/>
          <w:szCs w:val="24"/>
        </w:rPr>
        <w:t xml:space="preserve"> με την πειρατεία που υπάρχει</w:t>
      </w:r>
      <w:r>
        <w:rPr>
          <w:rFonts w:eastAsia="Times New Roman" w:cs="Times New Roman"/>
          <w:szCs w:val="24"/>
        </w:rPr>
        <w:t>,</w:t>
      </w:r>
      <w:r>
        <w:rPr>
          <w:rFonts w:eastAsia="Times New Roman" w:cs="Times New Roman"/>
          <w:szCs w:val="24"/>
        </w:rPr>
        <w:t xml:space="preserve"> οι μόνες πηγές εσόδων τους είν</w:t>
      </w:r>
      <w:r>
        <w:rPr>
          <w:rFonts w:eastAsia="Times New Roman" w:cs="Times New Roman"/>
          <w:szCs w:val="24"/>
        </w:rPr>
        <w:t xml:space="preserve">αι πλέον είτε οι ζωντανές εμφανίσεις είτε αυτά τα δικαιώματα. </w:t>
      </w:r>
    </w:p>
    <w:p w14:paraId="24594EE5" w14:textId="77777777" w:rsidR="000824F1" w:rsidRDefault="003A4E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προσπάθεια αυτή δεν είναι εύκολη, όπως γνωρίζετε πολύ καλά. Όπως κατάλαβα από τους προκατόχους μου, αλλά και από τη δική μου εμπειρία, το θέμα της διαχείρισης των πνευματικών και συγγενικών δ</w:t>
      </w:r>
      <w:r>
        <w:rPr>
          <w:rFonts w:eastAsia="Times New Roman" w:cs="Times New Roman"/>
          <w:szCs w:val="24"/>
        </w:rPr>
        <w:t xml:space="preserve">ικαιωμάτων είναι πολύπλευρο και χρήζει ιδιαίτερης μεταχείρισης και προσοχής. </w:t>
      </w:r>
    </w:p>
    <w:p w14:paraId="24594EE6" w14:textId="77777777" w:rsidR="000824F1" w:rsidRDefault="003A4E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Κυβέρνηση όφειλε να δημιουργήσει ένα ρυθμιστικό πλαίσιο, που θα εξομάλυνε και θα δημιουργούσε σχέσεις συνεργασίας και εμπιστοσύνης μεταξύ δημιουργών, ερμηνευτών, εκτελεστών και</w:t>
      </w:r>
      <w:r>
        <w:rPr>
          <w:rFonts w:eastAsia="Times New Roman" w:cs="Times New Roman"/>
          <w:szCs w:val="24"/>
        </w:rPr>
        <w:t xml:space="preserve"> όλων των δικαιούχων πνευματικών και συγγενικών δικαιωμάτων από τη μια πλευρά, των νομικών προσώπων που αναλαμβάνουν</w:t>
      </w:r>
      <w:r>
        <w:rPr>
          <w:rFonts w:eastAsia="Times New Roman" w:cs="Times New Roman"/>
          <w:szCs w:val="24"/>
        </w:rPr>
        <w:t>,</w:t>
      </w:r>
      <w:r>
        <w:rPr>
          <w:rFonts w:eastAsia="Times New Roman" w:cs="Times New Roman"/>
          <w:szCs w:val="24"/>
        </w:rPr>
        <w:t xml:space="preserve"> σχεδόν μονοπωλιακά καμμιά φορά</w:t>
      </w:r>
      <w:r>
        <w:rPr>
          <w:rFonts w:eastAsia="Times New Roman" w:cs="Times New Roman"/>
          <w:szCs w:val="24"/>
        </w:rPr>
        <w:t>,</w:t>
      </w:r>
      <w:r>
        <w:rPr>
          <w:rFonts w:eastAsia="Times New Roman" w:cs="Times New Roman"/>
          <w:szCs w:val="24"/>
        </w:rPr>
        <w:t xml:space="preserve"> τη διαχείριση των δικαιωμάτων αυτών από την άλλη και των χρηστών, δηλαδή των καταναλωτών εν ευρεία έννοια</w:t>
      </w:r>
      <w:r>
        <w:rPr>
          <w:rFonts w:eastAsia="Times New Roman" w:cs="Times New Roman"/>
          <w:szCs w:val="24"/>
        </w:rPr>
        <w:t>,</w:t>
      </w:r>
      <w:r>
        <w:rPr>
          <w:rFonts w:eastAsia="Times New Roman" w:cs="Times New Roman"/>
          <w:szCs w:val="24"/>
        </w:rPr>
        <w:t xml:space="preserve"> των πνευματικών έργων για τους δικούς τους εμπορικούς σκοπούς ως τρίτη πλευρά. </w:t>
      </w:r>
    </w:p>
    <w:p w14:paraId="24594EE7" w14:textId="77777777" w:rsidR="000824F1" w:rsidRDefault="003A4E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Αυτό ήθελε χρόνο, ανοι</w:t>
      </w:r>
      <w:r>
        <w:rPr>
          <w:rFonts w:eastAsia="Times New Roman" w:cs="Times New Roman"/>
          <w:szCs w:val="24"/>
        </w:rPr>
        <w:t>κ</w:t>
      </w:r>
      <w:r>
        <w:rPr>
          <w:rFonts w:eastAsia="Times New Roman" w:cs="Times New Roman"/>
          <w:szCs w:val="24"/>
        </w:rPr>
        <w:t xml:space="preserve">τές διαβουλεύσεις, διάλογο με τους φορείς, τους οποίους καλέσαμε όλους στο Υπουργείο, για να μας καταθέσουν την άποψή τους και φυσικά να έχουμε μια κοινή, παράλληλη προσπάθεια να διορθώσουμε τις προβληματικές περιπτώσεις του παρελθόντος. </w:t>
      </w:r>
    </w:p>
    <w:p w14:paraId="24594EE8" w14:textId="77777777" w:rsidR="000824F1" w:rsidRDefault="003A4E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 σκοπός μας είνα</w:t>
      </w:r>
      <w:r>
        <w:rPr>
          <w:rFonts w:eastAsia="Times New Roman" w:cs="Times New Roman"/>
          <w:szCs w:val="24"/>
        </w:rPr>
        <w:t xml:space="preserve">ι να χτίσουμε κάτι καινούργιο σε γερά θεμέλια και όχι σε σαθρά του παρελθόντος. Γι’ αυτό και ζητήθηκε από το Υπουργείο ο διαχειριστικός έλεγχος της ΑΕΠΙ και καλώς ήρθε το πόρισμα -όπως και εσείς αναγνωρίσατε- το οποίο πήρε τον δρόμο του για τη </w:t>
      </w:r>
      <w:r>
        <w:rPr>
          <w:rFonts w:eastAsia="Times New Roman" w:cs="Times New Roman"/>
          <w:szCs w:val="24"/>
        </w:rPr>
        <w:t>δ</w:t>
      </w:r>
      <w:r>
        <w:rPr>
          <w:rFonts w:eastAsia="Times New Roman" w:cs="Times New Roman"/>
          <w:szCs w:val="24"/>
        </w:rPr>
        <w:t xml:space="preserve">ικαιοσύνη, </w:t>
      </w:r>
      <w:r>
        <w:rPr>
          <w:rFonts w:eastAsia="Times New Roman" w:cs="Times New Roman"/>
          <w:szCs w:val="24"/>
        </w:rPr>
        <w:t xml:space="preserve">γιατί πρέπει όλοι να γνωρίζουμε τι δεν πρέπει να είναι οργανισμός συλλογικής διαχείρισης πνευματικών και συγγενικών δικαιωμάτων της νέας εποχής. </w:t>
      </w:r>
    </w:p>
    <w:p w14:paraId="24594EE9" w14:textId="77777777" w:rsidR="000824F1" w:rsidRDefault="003A4E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Φ</w:t>
      </w:r>
      <w:r>
        <w:rPr>
          <w:rFonts w:eastAsia="Times New Roman" w:cs="Times New Roman"/>
          <w:szCs w:val="24"/>
        </w:rPr>
        <w:t>θάνουμε σήμερα με ένα νομοσχέδιο –και όχι φάντασμα- που έχει πάρει τον δρόμο του για κατάθεση στη Βουλή και ό</w:t>
      </w:r>
      <w:r>
        <w:rPr>
          <w:rFonts w:eastAsia="Times New Roman" w:cs="Times New Roman"/>
          <w:szCs w:val="24"/>
        </w:rPr>
        <w:t xml:space="preserve">λοι εσείς θα κληθείτε να το ψηφίσετε σε μικρό χρονικό διάστημα, το οποίο προβλέπει το νέο πλαίσιο λειτουργίας των οργανισμών συλλογικής διαχείρισης και των ανεξαρτήτων οντοτήτων διαχείρισης. </w:t>
      </w:r>
    </w:p>
    <w:p w14:paraId="24594EEA" w14:textId="77777777" w:rsidR="000824F1" w:rsidRDefault="003A4E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α μιλήσω ανοι</w:t>
      </w:r>
      <w:r>
        <w:rPr>
          <w:rFonts w:eastAsia="Times New Roman" w:cs="Times New Roman"/>
          <w:szCs w:val="24"/>
        </w:rPr>
        <w:t>κ</w:t>
      </w:r>
      <w:r>
        <w:rPr>
          <w:rFonts w:eastAsia="Times New Roman" w:cs="Times New Roman"/>
          <w:szCs w:val="24"/>
        </w:rPr>
        <w:t>τά</w:t>
      </w:r>
      <w:r>
        <w:rPr>
          <w:rFonts w:eastAsia="Times New Roman" w:cs="Times New Roman"/>
          <w:szCs w:val="24"/>
        </w:rPr>
        <w:t>.</w:t>
      </w:r>
      <w:r>
        <w:rPr>
          <w:rFonts w:eastAsia="Times New Roman" w:cs="Times New Roman"/>
          <w:szCs w:val="24"/>
        </w:rPr>
        <w:t xml:space="preserve"> Η ΑΕΠΙ θα μπορέσει να συνεχίσει να λειτουργεί</w:t>
      </w:r>
      <w:r>
        <w:rPr>
          <w:rFonts w:eastAsia="Times New Roman" w:cs="Times New Roman"/>
          <w:szCs w:val="24"/>
        </w:rPr>
        <w:t>,</w:t>
      </w:r>
      <w:r>
        <w:rPr>
          <w:rFonts w:eastAsia="Times New Roman" w:cs="Times New Roman"/>
          <w:szCs w:val="24"/>
        </w:rPr>
        <w:t xml:space="preserve"> μόνο εάν αλλάξει και εφαρμόσει και σεβαστεί όλες τις </w:t>
      </w:r>
      <w:r>
        <w:rPr>
          <w:rFonts w:eastAsia="Times New Roman" w:cs="Times New Roman"/>
          <w:szCs w:val="24"/>
        </w:rPr>
        <w:lastRenderedPageBreak/>
        <w:t xml:space="preserve">προϋποθέσεις και τους κανόνες που θέτει αυτός ο νέος νόμος, οι οποίοι εξασφαλίζουν και τη διαφάνεια και τη νομιμότητα βάσει και της ερώτησής σας. </w:t>
      </w:r>
    </w:p>
    <w:p w14:paraId="24594EEB" w14:textId="77777777" w:rsidR="000824F1" w:rsidRDefault="003A4E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Τι εισάγουμε με τον νέο νόμο; Όχι προνόμια, κυρία </w:t>
      </w:r>
      <w:proofErr w:type="spellStart"/>
      <w:r>
        <w:rPr>
          <w:rFonts w:eastAsia="Times New Roman" w:cs="Times New Roman"/>
          <w:szCs w:val="24"/>
        </w:rPr>
        <w:t>Κεφα</w:t>
      </w:r>
      <w:r>
        <w:rPr>
          <w:rFonts w:eastAsia="Times New Roman" w:cs="Times New Roman"/>
          <w:szCs w:val="24"/>
        </w:rPr>
        <w:t>λίδου</w:t>
      </w:r>
      <w:proofErr w:type="spellEnd"/>
      <w:r>
        <w:rPr>
          <w:rFonts w:eastAsia="Times New Roman" w:cs="Times New Roman"/>
          <w:szCs w:val="24"/>
        </w:rPr>
        <w:t>, αλλά αυστηρούς κανόνες διακυβέρνησης των νομικών προσώπων διαχείρισης των πνευματικών και συγγενικών δικαιωμάτων</w:t>
      </w:r>
      <w:r>
        <w:rPr>
          <w:rFonts w:eastAsia="Times New Roman" w:cs="Times New Roman"/>
          <w:szCs w:val="24"/>
        </w:rPr>
        <w:t>,</w:t>
      </w:r>
      <w:r>
        <w:rPr>
          <w:rFonts w:eastAsia="Times New Roman" w:cs="Times New Roman"/>
          <w:szCs w:val="24"/>
        </w:rPr>
        <w:t xml:space="preserve"> με τη συμμετοχή των ίδιων των δικαιούχων στα όργανα διοίκησης και εποπτείας, προκειμένου οι ίδιοι πρώτοι να ελέγχουν τη διαχείριση και </w:t>
      </w:r>
      <w:r>
        <w:rPr>
          <w:rFonts w:eastAsia="Times New Roman" w:cs="Times New Roman"/>
          <w:szCs w:val="24"/>
        </w:rPr>
        <w:t xml:space="preserve">να καθορίζουν τους όρους τους. </w:t>
      </w:r>
    </w:p>
    <w:p w14:paraId="24594EEC"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Υπουργού) </w:t>
      </w:r>
    </w:p>
    <w:p w14:paraId="24594EED" w14:textId="77777777" w:rsidR="000824F1" w:rsidRDefault="003A4E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τον λόγο αυτό</w:t>
      </w:r>
      <w:r>
        <w:rPr>
          <w:rFonts w:eastAsia="Times New Roman" w:cs="Times New Roman"/>
          <w:szCs w:val="24"/>
        </w:rPr>
        <w:t>ν</w:t>
      </w:r>
      <w:r>
        <w:rPr>
          <w:rFonts w:eastAsia="Times New Roman" w:cs="Times New Roman"/>
          <w:szCs w:val="24"/>
        </w:rPr>
        <w:t xml:space="preserve"> προβλέπουμε την ύπαρξη γενικής συνέλευσης και εποπτικού συμβουλίου με αυξημένες αρμοδιότητες σε κάθε οργανισμό συλλογική</w:t>
      </w:r>
      <w:r>
        <w:rPr>
          <w:rFonts w:eastAsia="Times New Roman" w:cs="Times New Roman"/>
          <w:szCs w:val="24"/>
        </w:rPr>
        <w:t>ς διαχείρισης και στην ΑΕΠΙ, υποχρεωτική υιοθέτηση κανόνων διαφάνειας στη λειτουργία, στις αποφάσεις και στη δράση οργανισμών συλλογικής διαχείρισης των ανεξάρτητων οντοτήτων -ούτως ώστε όλοι να μπορούν να γνωρίζουν τα δικαιώματά τους και τις υποχρεώσεις τ</w:t>
      </w:r>
      <w:r>
        <w:rPr>
          <w:rFonts w:eastAsia="Times New Roman" w:cs="Times New Roman"/>
          <w:szCs w:val="24"/>
        </w:rPr>
        <w:t>ους και να έχουν την ίδια μεταχείριση-</w:t>
      </w:r>
      <w:r>
        <w:rPr>
          <w:rFonts w:eastAsia="Times New Roman" w:cs="Times New Roman"/>
          <w:szCs w:val="24"/>
        </w:rPr>
        <w:t>,</w:t>
      </w:r>
      <w:r>
        <w:rPr>
          <w:rFonts w:eastAsia="Times New Roman" w:cs="Times New Roman"/>
          <w:szCs w:val="24"/>
        </w:rPr>
        <w:t xml:space="preserve"> δομημένη διαπραγμάτευση των </w:t>
      </w:r>
      <w:proofErr w:type="spellStart"/>
      <w:r>
        <w:rPr>
          <w:rFonts w:eastAsia="Times New Roman" w:cs="Times New Roman"/>
          <w:szCs w:val="24"/>
        </w:rPr>
        <w:t>αμοιβολογίων</w:t>
      </w:r>
      <w:proofErr w:type="spellEnd"/>
      <w:r>
        <w:rPr>
          <w:rFonts w:eastAsia="Times New Roman" w:cs="Times New Roman"/>
          <w:szCs w:val="24"/>
        </w:rPr>
        <w:t xml:space="preserve"> με τους χρήστες και τις αντιπροσωπευτικές ενώσεις </w:t>
      </w:r>
      <w:r>
        <w:rPr>
          <w:rFonts w:eastAsia="Times New Roman" w:cs="Times New Roman"/>
          <w:szCs w:val="24"/>
        </w:rPr>
        <w:lastRenderedPageBreak/>
        <w:t xml:space="preserve">τους, ανάρτηση των τελικών </w:t>
      </w:r>
      <w:proofErr w:type="spellStart"/>
      <w:r>
        <w:rPr>
          <w:rFonts w:eastAsia="Times New Roman" w:cs="Times New Roman"/>
          <w:szCs w:val="24"/>
        </w:rPr>
        <w:t>αμοιβολογίων</w:t>
      </w:r>
      <w:proofErr w:type="spellEnd"/>
      <w:r>
        <w:rPr>
          <w:rFonts w:eastAsia="Times New Roman" w:cs="Times New Roman"/>
          <w:szCs w:val="24"/>
        </w:rPr>
        <w:t xml:space="preserve"> και υποχρεωτικές –και το τονίζω- ηλεκτρονικές συναλλαγές μεταξύ τους, προκειμένου να </w:t>
      </w:r>
      <w:r>
        <w:rPr>
          <w:rFonts w:eastAsia="Times New Roman" w:cs="Times New Roman"/>
          <w:szCs w:val="24"/>
        </w:rPr>
        <w:t xml:space="preserve">εξαλειφθούν προβλήματα του παρελθόντος. </w:t>
      </w:r>
    </w:p>
    <w:p w14:paraId="24594EEE" w14:textId="77777777" w:rsidR="000824F1" w:rsidRDefault="003A4E52">
      <w:pPr>
        <w:spacing w:line="600" w:lineRule="auto"/>
        <w:ind w:firstLine="720"/>
        <w:jc w:val="both"/>
        <w:rPr>
          <w:rFonts w:eastAsia="Times New Roman"/>
          <w:szCs w:val="24"/>
        </w:rPr>
      </w:pPr>
      <w:r>
        <w:rPr>
          <w:rFonts w:eastAsia="Times New Roman"/>
          <w:szCs w:val="24"/>
        </w:rPr>
        <w:t>Σ</w:t>
      </w:r>
      <w:r>
        <w:rPr>
          <w:rFonts w:eastAsia="Times New Roman"/>
          <w:szCs w:val="24"/>
        </w:rPr>
        <w:t xml:space="preserve">το τέλος προβλέπουμε αυστηρή εποπτεία και έλεγχο της αγοράς πνευματικών και συγγενικών δικαιωμάτων από το Υπουργείο Πολιτισμού και τον </w:t>
      </w:r>
      <w:r>
        <w:rPr>
          <w:rFonts w:eastAsia="Times New Roman"/>
          <w:szCs w:val="24"/>
        </w:rPr>
        <w:t>ο</w:t>
      </w:r>
      <w:r>
        <w:rPr>
          <w:rFonts w:eastAsia="Times New Roman"/>
          <w:szCs w:val="24"/>
        </w:rPr>
        <w:t xml:space="preserve">ργανισμό </w:t>
      </w:r>
      <w:r>
        <w:rPr>
          <w:rFonts w:eastAsia="Times New Roman"/>
          <w:szCs w:val="24"/>
        </w:rPr>
        <w:t>π</w:t>
      </w:r>
      <w:r>
        <w:rPr>
          <w:rFonts w:eastAsia="Times New Roman"/>
          <w:szCs w:val="24"/>
        </w:rPr>
        <w:t xml:space="preserve">νευματικής </w:t>
      </w:r>
      <w:r>
        <w:rPr>
          <w:rFonts w:eastAsia="Times New Roman"/>
          <w:szCs w:val="24"/>
        </w:rPr>
        <w:t>ι</w:t>
      </w:r>
      <w:r>
        <w:rPr>
          <w:rFonts w:eastAsia="Times New Roman"/>
          <w:szCs w:val="24"/>
        </w:rPr>
        <w:t xml:space="preserve">διοκτησίας, </w:t>
      </w:r>
      <w:proofErr w:type="spellStart"/>
      <w:r>
        <w:rPr>
          <w:rFonts w:eastAsia="Times New Roman"/>
          <w:szCs w:val="24"/>
        </w:rPr>
        <w:t>αδειοδότηση</w:t>
      </w:r>
      <w:proofErr w:type="spellEnd"/>
      <w:r>
        <w:rPr>
          <w:rFonts w:eastAsia="Times New Roman"/>
          <w:szCs w:val="24"/>
        </w:rPr>
        <w:t xml:space="preserve"> των οργανισμών συλλογικής </w:t>
      </w:r>
      <w:r>
        <w:rPr>
          <w:rFonts w:eastAsia="Times New Roman"/>
          <w:szCs w:val="24"/>
        </w:rPr>
        <w:t>διαχείρισης και των ανεξάρτητων οντοτήτων, με κριτήρια βιωσιμότητας και διαφανούς λειτουργίας, επιβολή κυρώσεων</w:t>
      </w:r>
      <w:r>
        <w:rPr>
          <w:rFonts w:eastAsia="Times New Roman"/>
          <w:szCs w:val="24"/>
        </w:rPr>
        <w:t>,</w:t>
      </w:r>
      <w:r>
        <w:rPr>
          <w:rFonts w:eastAsia="Times New Roman"/>
          <w:szCs w:val="24"/>
        </w:rPr>
        <w:t xml:space="preserve"> σε περίπτωση παραβάσεων</w:t>
      </w:r>
      <w:r>
        <w:rPr>
          <w:rFonts w:eastAsia="Times New Roman"/>
          <w:szCs w:val="24"/>
        </w:rPr>
        <w:t>,</w:t>
      </w:r>
      <w:r>
        <w:rPr>
          <w:rFonts w:eastAsia="Times New Roman"/>
          <w:szCs w:val="24"/>
        </w:rPr>
        <w:t xml:space="preserve"> και δυνατότητα αίτησης στο δικαστήριο για τον ορισμό επιτρόπου εξυγίανσης, εάν προκύψει σοβαρό διαχειριστικό και οικον</w:t>
      </w:r>
      <w:r>
        <w:rPr>
          <w:rFonts w:eastAsia="Times New Roman"/>
          <w:szCs w:val="24"/>
        </w:rPr>
        <w:t>ομικό πρόβλημα</w:t>
      </w:r>
      <w:r>
        <w:rPr>
          <w:rFonts w:eastAsia="Times New Roman"/>
          <w:szCs w:val="24"/>
        </w:rPr>
        <w:t>,</w:t>
      </w:r>
      <w:r>
        <w:rPr>
          <w:rFonts w:eastAsia="Times New Roman"/>
          <w:szCs w:val="24"/>
        </w:rPr>
        <w:t xml:space="preserve"> με σκοπό να μην κλείσει μία ανώνυμη εταιρεία.</w:t>
      </w:r>
    </w:p>
    <w:p w14:paraId="24594EEF" w14:textId="77777777" w:rsidR="000824F1" w:rsidRDefault="003A4E52">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Κυρία Υπουργέ, έχετε και δευτερολογία.</w:t>
      </w:r>
    </w:p>
    <w:p w14:paraId="24594EF0" w14:textId="77777777" w:rsidR="000824F1" w:rsidRDefault="003A4E52">
      <w:pPr>
        <w:spacing w:line="600" w:lineRule="auto"/>
        <w:ind w:firstLine="720"/>
        <w:jc w:val="both"/>
        <w:rPr>
          <w:rFonts w:eastAsia="Times New Roman"/>
          <w:szCs w:val="24"/>
        </w:rPr>
      </w:pPr>
      <w:r>
        <w:rPr>
          <w:rFonts w:eastAsia="Times New Roman"/>
          <w:b/>
          <w:szCs w:val="24"/>
        </w:rPr>
        <w:t xml:space="preserve">ΛΥΔΙΑ ΚΟΝΙΟΡΔΟΥ (Υπουργός Πολιτισμού και Αθλητισμού): </w:t>
      </w:r>
      <w:r>
        <w:rPr>
          <w:rFonts w:eastAsia="Times New Roman"/>
          <w:szCs w:val="24"/>
        </w:rPr>
        <w:t>Τελειώνω, κύριε Πρόεδρε. Είναι μεγάλο το θέμα, κύριε Πρόεδρε. Ζητ</w:t>
      </w:r>
      <w:r>
        <w:rPr>
          <w:rFonts w:eastAsia="Times New Roman"/>
          <w:szCs w:val="24"/>
        </w:rPr>
        <w:t>ώ την κατανόησή σας. Ολοκληρώνω.</w:t>
      </w:r>
    </w:p>
    <w:p w14:paraId="24594EF1" w14:textId="77777777" w:rsidR="000824F1" w:rsidRDefault="003A4E5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Εντάξει.</w:t>
      </w:r>
    </w:p>
    <w:p w14:paraId="24594EF2" w14:textId="77777777" w:rsidR="000824F1" w:rsidRDefault="003A4E52">
      <w:pPr>
        <w:spacing w:line="600" w:lineRule="auto"/>
        <w:ind w:firstLine="720"/>
        <w:jc w:val="both"/>
        <w:rPr>
          <w:rFonts w:eastAsia="Times New Roman"/>
          <w:szCs w:val="24"/>
        </w:rPr>
      </w:pPr>
      <w:r>
        <w:rPr>
          <w:rFonts w:eastAsia="Times New Roman"/>
          <w:b/>
          <w:szCs w:val="24"/>
        </w:rPr>
        <w:lastRenderedPageBreak/>
        <w:t xml:space="preserve">ΛΥΔΙΑ ΚΟΝΙΟΡΔΟΥ (Υπουργός Πολιτισμού και Αθλητισμού): </w:t>
      </w:r>
      <w:r>
        <w:rPr>
          <w:rFonts w:eastAsia="Times New Roman"/>
          <w:szCs w:val="24"/>
        </w:rPr>
        <w:t xml:space="preserve">Δεν θέλουμε να κλείσει μια εταιρεία που θα αφήσει στον δρόμο χιλιάδες δημιουργούς και θα δημιουργήσει ένα τεράστιο κενό. </w:t>
      </w:r>
    </w:p>
    <w:p w14:paraId="24594EF3" w14:textId="77777777" w:rsidR="000824F1" w:rsidRDefault="003A4E52">
      <w:pPr>
        <w:spacing w:line="600" w:lineRule="auto"/>
        <w:ind w:firstLine="720"/>
        <w:jc w:val="both"/>
        <w:rPr>
          <w:rFonts w:eastAsia="Times New Roman"/>
          <w:szCs w:val="24"/>
        </w:rPr>
      </w:pPr>
      <w:r>
        <w:rPr>
          <w:rFonts w:eastAsia="Times New Roman"/>
          <w:szCs w:val="24"/>
        </w:rPr>
        <w:t>Πι</w:t>
      </w:r>
      <w:r>
        <w:rPr>
          <w:rFonts w:eastAsia="Times New Roman"/>
          <w:szCs w:val="24"/>
        </w:rPr>
        <w:t>στεύω ότι και εσείς δεν θέλετε ο χώρος των πνευματικών και συγγενικών δικαιωμάτων να μη γίνει επιτέλους λειτουργικός και συμμετοχικός, με τη συμβολή των ίδιων των δικαιούχων, με νόμιμη και διαφανή δράση και αυστηρή εποπτεία από το κράτος.</w:t>
      </w:r>
    </w:p>
    <w:p w14:paraId="24594EF4" w14:textId="77777777" w:rsidR="000824F1" w:rsidRDefault="003A4E52">
      <w:pPr>
        <w:spacing w:line="600" w:lineRule="auto"/>
        <w:ind w:firstLine="720"/>
        <w:jc w:val="both"/>
        <w:rPr>
          <w:rFonts w:eastAsia="Times New Roman"/>
          <w:szCs w:val="24"/>
        </w:rPr>
      </w:pPr>
      <w:r>
        <w:rPr>
          <w:rFonts w:eastAsia="Times New Roman"/>
          <w:szCs w:val="24"/>
        </w:rPr>
        <w:t>Ευχαριστώ.</w:t>
      </w:r>
    </w:p>
    <w:p w14:paraId="24594EF5" w14:textId="77777777" w:rsidR="000824F1" w:rsidRDefault="003A4E52">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Ευχαριστώ.</w:t>
      </w:r>
    </w:p>
    <w:p w14:paraId="24594EF6" w14:textId="77777777" w:rsidR="000824F1" w:rsidRDefault="003A4E52">
      <w:pPr>
        <w:spacing w:line="600" w:lineRule="auto"/>
        <w:ind w:firstLine="720"/>
        <w:jc w:val="both"/>
        <w:rPr>
          <w:rFonts w:eastAsia="Times New Roman"/>
          <w:szCs w:val="24"/>
        </w:rPr>
      </w:pPr>
      <w:r>
        <w:rPr>
          <w:rFonts w:eastAsia="Times New Roman"/>
          <w:szCs w:val="24"/>
        </w:rPr>
        <w:t xml:space="preserve">Παρακαλώ, κυρία </w:t>
      </w:r>
      <w:proofErr w:type="spellStart"/>
      <w:r>
        <w:rPr>
          <w:rFonts w:eastAsia="Times New Roman"/>
          <w:szCs w:val="24"/>
        </w:rPr>
        <w:t>Κεφαλίδου</w:t>
      </w:r>
      <w:proofErr w:type="spellEnd"/>
      <w:r>
        <w:rPr>
          <w:rFonts w:eastAsia="Times New Roman"/>
          <w:szCs w:val="24"/>
        </w:rPr>
        <w:t>, δευτερολογείτε για τρία λεπτά.</w:t>
      </w:r>
    </w:p>
    <w:p w14:paraId="24594EF7" w14:textId="77777777" w:rsidR="000824F1" w:rsidRDefault="003A4E52">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Ευχαριστώ, κύριε Πρόεδρε.</w:t>
      </w:r>
    </w:p>
    <w:p w14:paraId="24594EF8" w14:textId="77777777" w:rsidR="000824F1" w:rsidRDefault="003A4E52">
      <w:pPr>
        <w:spacing w:line="600" w:lineRule="auto"/>
        <w:ind w:firstLine="720"/>
        <w:jc w:val="both"/>
        <w:rPr>
          <w:rFonts w:eastAsia="Times New Roman"/>
          <w:szCs w:val="24"/>
        </w:rPr>
      </w:pPr>
      <w:r>
        <w:rPr>
          <w:rFonts w:eastAsia="Times New Roman"/>
          <w:szCs w:val="24"/>
        </w:rPr>
        <w:t>Κυρία Υπουργέ, σας άκουσα με πολλή προσοχή</w:t>
      </w:r>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 xml:space="preserve">υτά </w:t>
      </w:r>
      <w:r>
        <w:rPr>
          <w:rFonts w:eastAsia="Times New Roman"/>
          <w:szCs w:val="24"/>
        </w:rPr>
        <w:t>που</w:t>
      </w:r>
      <w:r>
        <w:rPr>
          <w:rFonts w:eastAsia="Times New Roman"/>
          <w:szCs w:val="24"/>
        </w:rPr>
        <w:t xml:space="preserve"> αναφέρετε προφανώς είναι στοιχεία του καινούργ</w:t>
      </w:r>
      <w:r>
        <w:rPr>
          <w:rFonts w:eastAsia="Times New Roman"/>
          <w:szCs w:val="24"/>
        </w:rPr>
        <w:t xml:space="preserve">ιου νομοσχεδίου, </w:t>
      </w:r>
      <w:r>
        <w:rPr>
          <w:rFonts w:eastAsia="Times New Roman"/>
          <w:szCs w:val="24"/>
        </w:rPr>
        <w:t>που</w:t>
      </w:r>
      <w:r>
        <w:rPr>
          <w:rFonts w:eastAsia="Times New Roman"/>
          <w:szCs w:val="24"/>
        </w:rPr>
        <w:t xml:space="preserve"> δυστυχώς τα κόμματα δεν τα γνωρίζουν.</w:t>
      </w:r>
    </w:p>
    <w:p w14:paraId="24594EF9" w14:textId="77777777" w:rsidR="000824F1" w:rsidRDefault="003A4E52">
      <w:pPr>
        <w:spacing w:line="600" w:lineRule="auto"/>
        <w:ind w:firstLine="720"/>
        <w:jc w:val="both"/>
        <w:rPr>
          <w:rFonts w:eastAsia="Times New Roman"/>
          <w:szCs w:val="24"/>
        </w:rPr>
      </w:pPr>
      <w:r>
        <w:rPr>
          <w:rFonts w:eastAsia="Times New Roman"/>
          <w:szCs w:val="24"/>
        </w:rPr>
        <w:lastRenderedPageBreak/>
        <w:t>Έχει προηγηθεί ένα άλλο νομοσχέδιο, που έχει μπει στη διαβούλευση, και όσα μ</w:t>
      </w:r>
      <w:r>
        <w:rPr>
          <w:rFonts w:eastAsia="Times New Roman"/>
          <w:szCs w:val="24"/>
        </w:rPr>
        <w:t>ά</w:t>
      </w:r>
      <w:r>
        <w:rPr>
          <w:rFonts w:eastAsia="Times New Roman"/>
          <w:szCs w:val="24"/>
        </w:rPr>
        <w:t>ς λέτε σήμερα είναι αυτά τα οποία αναμένουμε όλοι να δούμε</w:t>
      </w:r>
      <w:r>
        <w:rPr>
          <w:rFonts w:eastAsia="Times New Roman"/>
          <w:szCs w:val="24"/>
        </w:rPr>
        <w:t>.</w:t>
      </w:r>
      <w:r>
        <w:rPr>
          <w:rFonts w:eastAsia="Times New Roman"/>
          <w:szCs w:val="24"/>
        </w:rPr>
        <w:t xml:space="preserve"> </w:t>
      </w:r>
      <w:r>
        <w:rPr>
          <w:rFonts w:eastAsia="Times New Roman"/>
          <w:szCs w:val="24"/>
        </w:rPr>
        <w:t>Έ</w:t>
      </w:r>
      <w:r>
        <w:rPr>
          <w:rFonts w:eastAsia="Times New Roman"/>
          <w:szCs w:val="24"/>
        </w:rPr>
        <w:t>χουν διαρρεύσει μόνον κάποιες βασικές αρχές αυτού του νομοσ</w:t>
      </w:r>
      <w:r>
        <w:rPr>
          <w:rFonts w:eastAsia="Times New Roman"/>
          <w:szCs w:val="24"/>
        </w:rPr>
        <w:t>χεδίου</w:t>
      </w:r>
      <w:r>
        <w:rPr>
          <w:rFonts w:eastAsia="Times New Roman"/>
          <w:szCs w:val="24"/>
        </w:rPr>
        <w:t>,</w:t>
      </w:r>
      <w:r>
        <w:rPr>
          <w:rFonts w:eastAsia="Times New Roman"/>
          <w:szCs w:val="24"/>
        </w:rPr>
        <w:t xml:space="preserve"> κυρίως από τους φορείς και δημοσιεύματα.</w:t>
      </w:r>
    </w:p>
    <w:p w14:paraId="24594EFA" w14:textId="77777777" w:rsidR="000824F1" w:rsidRDefault="003A4E52">
      <w:pPr>
        <w:spacing w:line="600" w:lineRule="auto"/>
        <w:ind w:firstLine="720"/>
        <w:jc w:val="both"/>
        <w:rPr>
          <w:rFonts w:eastAsia="Times New Roman"/>
          <w:szCs w:val="24"/>
        </w:rPr>
      </w:pPr>
      <w:r>
        <w:rPr>
          <w:rFonts w:eastAsia="Times New Roman"/>
          <w:szCs w:val="24"/>
        </w:rPr>
        <w:t xml:space="preserve">Θα σας πω τι θεωρούμε εμείς στοιχειώδες: </w:t>
      </w:r>
      <w:r>
        <w:rPr>
          <w:rFonts w:eastAsia="Times New Roman"/>
          <w:szCs w:val="24"/>
        </w:rPr>
        <w:t>ν</w:t>
      </w:r>
      <w:r>
        <w:rPr>
          <w:rFonts w:eastAsia="Times New Roman"/>
          <w:szCs w:val="24"/>
        </w:rPr>
        <w:t>α είχε ήδη δοθεί το πόρισμα των ορκωτών λογιστών στα κόμματα, να είχε ήδη ξεκαθαρίσει η θέση του Υπουργείου Πολιτισμού και να είχε προχωρήσει στις ανάλογες ενέργειες</w:t>
      </w:r>
      <w:r>
        <w:rPr>
          <w:rFonts w:eastAsia="Times New Roman"/>
          <w:szCs w:val="24"/>
        </w:rPr>
        <w:t xml:space="preserve"> άμεσα, με την ανακοίνωση αμέσως του πορίσματος. Όπως βγάλατε, δηλαδή, ανακοίνωση και είπατε ότι το νομοσχέδιο είναι στο Γενικό Λογιστήριο του Κράτους, να είχατε βγάλει μία ανακοίνωση </w:t>
      </w:r>
      <w:r>
        <w:rPr>
          <w:rFonts w:eastAsia="Times New Roman"/>
          <w:szCs w:val="24"/>
        </w:rPr>
        <w:t>ότι</w:t>
      </w:r>
      <w:r>
        <w:rPr>
          <w:rFonts w:eastAsia="Times New Roman"/>
          <w:szCs w:val="24"/>
        </w:rPr>
        <w:t xml:space="preserve"> για όσα είδαν το φως της δημοσιότητας, το Υπουργείο</w:t>
      </w:r>
      <w:r>
        <w:rPr>
          <w:rFonts w:eastAsia="Times New Roman"/>
          <w:szCs w:val="24"/>
        </w:rPr>
        <w:t xml:space="preserve"> Πολιτισμού</w:t>
      </w:r>
      <w:r>
        <w:rPr>
          <w:rFonts w:eastAsia="Times New Roman"/>
          <w:szCs w:val="24"/>
        </w:rPr>
        <w:t xml:space="preserve"> δεν κ</w:t>
      </w:r>
      <w:r>
        <w:rPr>
          <w:rFonts w:eastAsia="Times New Roman"/>
          <w:szCs w:val="24"/>
        </w:rPr>
        <w:t xml:space="preserve">ωφεύει. </w:t>
      </w:r>
    </w:p>
    <w:p w14:paraId="24594EFB" w14:textId="77777777" w:rsidR="000824F1" w:rsidRDefault="003A4E52">
      <w:pPr>
        <w:spacing w:line="600" w:lineRule="auto"/>
        <w:ind w:firstLine="720"/>
        <w:jc w:val="both"/>
        <w:rPr>
          <w:rFonts w:eastAsia="Times New Roman"/>
          <w:szCs w:val="24"/>
        </w:rPr>
      </w:pPr>
      <w:r>
        <w:rPr>
          <w:rFonts w:eastAsia="Times New Roman"/>
          <w:szCs w:val="24"/>
        </w:rPr>
        <w:t>Προχωρά</w:t>
      </w:r>
      <w:r>
        <w:rPr>
          <w:rFonts w:eastAsia="Times New Roman"/>
          <w:szCs w:val="24"/>
        </w:rPr>
        <w:t xml:space="preserve"> άμεσα </w:t>
      </w:r>
      <w:r>
        <w:rPr>
          <w:rFonts w:eastAsia="Times New Roman"/>
          <w:szCs w:val="24"/>
        </w:rPr>
        <w:t>σ</w:t>
      </w:r>
      <w:r>
        <w:rPr>
          <w:rFonts w:eastAsia="Times New Roman"/>
          <w:szCs w:val="24"/>
        </w:rPr>
        <w:t>την</w:t>
      </w:r>
      <w:r>
        <w:rPr>
          <w:rFonts w:eastAsia="Times New Roman"/>
          <w:szCs w:val="24"/>
        </w:rPr>
        <w:t xml:space="preserve"> εξυγίανση της</w:t>
      </w:r>
      <w:r>
        <w:rPr>
          <w:rFonts w:eastAsia="Times New Roman"/>
          <w:szCs w:val="24"/>
        </w:rPr>
        <w:t xml:space="preserve"> ΑΕΠΙ. </w:t>
      </w:r>
      <w:r>
        <w:rPr>
          <w:rFonts w:eastAsia="Times New Roman"/>
          <w:szCs w:val="24"/>
        </w:rPr>
        <w:t>Διορίζει</w:t>
      </w:r>
      <w:r>
        <w:rPr>
          <w:rFonts w:eastAsia="Times New Roman"/>
          <w:szCs w:val="24"/>
        </w:rPr>
        <w:t xml:space="preserve"> κρατικ</w:t>
      </w:r>
      <w:r>
        <w:rPr>
          <w:rFonts w:eastAsia="Times New Roman"/>
          <w:szCs w:val="24"/>
        </w:rPr>
        <w:t>ό</w:t>
      </w:r>
      <w:r>
        <w:rPr>
          <w:rFonts w:eastAsia="Times New Roman"/>
          <w:szCs w:val="24"/>
        </w:rPr>
        <w:t xml:space="preserve"> επ</w:t>
      </w:r>
      <w:r>
        <w:rPr>
          <w:rFonts w:eastAsia="Times New Roman"/>
          <w:szCs w:val="24"/>
        </w:rPr>
        <w:t>ίτροπο</w:t>
      </w:r>
      <w:r>
        <w:rPr>
          <w:rFonts w:eastAsia="Times New Roman"/>
          <w:szCs w:val="24"/>
        </w:rPr>
        <w:t>, με ενισχυμένες αρμοδιότητες</w:t>
      </w:r>
      <w:r>
        <w:rPr>
          <w:rFonts w:eastAsia="Times New Roman"/>
          <w:szCs w:val="24"/>
        </w:rPr>
        <w:t xml:space="preserve"> άμεσα</w:t>
      </w:r>
      <w:r>
        <w:rPr>
          <w:rFonts w:eastAsia="Times New Roman"/>
          <w:szCs w:val="24"/>
        </w:rPr>
        <w:t xml:space="preserve">, προκειμένου να μην καταρρεύσει η ΑΕΠΙ και να μη συμπαρασύρει το σύνολο σχεδόν δημιουργών και χρηστών, </w:t>
      </w:r>
      <w:r>
        <w:rPr>
          <w:rFonts w:eastAsia="Times New Roman"/>
          <w:szCs w:val="24"/>
        </w:rPr>
        <w:t xml:space="preserve">με </w:t>
      </w:r>
      <w:r>
        <w:rPr>
          <w:rFonts w:eastAsia="Times New Roman"/>
          <w:szCs w:val="24"/>
        </w:rPr>
        <w:t>ανυπολόγιστες συνέπειες.</w:t>
      </w:r>
    </w:p>
    <w:p w14:paraId="24594EFC" w14:textId="77777777" w:rsidR="000824F1" w:rsidRDefault="003A4E52">
      <w:pPr>
        <w:spacing w:line="600" w:lineRule="auto"/>
        <w:ind w:firstLine="720"/>
        <w:jc w:val="both"/>
        <w:rPr>
          <w:rFonts w:eastAsia="Times New Roman"/>
          <w:szCs w:val="24"/>
        </w:rPr>
      </w:pPr>
      <w:r>
        <w:rPr>
          <w:rFonts w:eastAsia="Times New Roman"/>
          <w:szCs w:val="24"/>
        </w:rPr>
        <w:t xml:space="preserve"> Αυτό το οποίο λ</w:t>
      </w:r>
      <w:r>
        <w:rPr>
          <w:rFonts w:eastAsia="Times New Roman"/>
          <w:szCs w:val="24"/>
        </w:rPr>
        <w:t xml:space="preserve">έτε εσείς για </w:t>
      </w:r>
      <w:r>
        <w:rPr>
          <w:rFonts w:eastAsia="Times New Roman"/>
          <w:szCs w:val="24"/>
        </w:rPr>
        <w:t>ε</w:t>
      </w:r>
      <w:r>
        <w:rPr>
          <w:rFonts w:eastAsia="Times New Roman"/>
          <w:szCs w:val="24"/>
        </w:rPr>
        <w:t>πίτροπο εξυγίανσης μοιάζει με τα γραφεία τελετών</w:t>
      </w:r>
      <w:r>
        <w:rPr>
          <w:rFonts w:eastAsia="Times New Roman"/>
          <w:szCs w:val="24"/>
        </w:rPr>
        <w:t>,</w:t>
      </w:r>
      <w:r>
        <w:rPr>
          <w:rFonts w:eastAsia="Times New Roman"/>
          <w:szCs w:val="24"/>
        </w:rPr>
        <w:t xml:space="preserve"> που καλούνται να διαχειριστούν τη διαδικασία ταφής ενός πτώματος. </w:t>
      </w:r>
    </w:p>
    <w:p w14:paraId="24594EFD" w14:textId="77777777" w:rsidR="000824F1" w:rsidRDefault="003A4E52">
      <w:pPr>
        <w:spacing w:line="600" w:lineRule="auto"/>
        <w:ind w:firstLine="720"/>
        <w:jc w:val="both"/>
        <w:rPr>
          <w:rFonts w:eastAsia="Times New Roman"/>
          <w:szCs w:val="24"/>
        </w:rPr>
      </w:pPr>
      <w:r>
        <w:rPr>
          <w:rFonts w:eastAsia="Times New Roman"/>
          <w:szCs w:val="24"/>
        </w:rPr>
        <w:lastRenderedPageBreak/>
        <w:t>Εμείς σας λέμε: Κρατήστε σε λειτουργία την ΑΕΠΙ. Διορίστε κρατικό επίτροπο</w:t>
      </w:r>
      <w:r>
        <w:rPr>
          <w:rFonts w:eastAsia="Times New Roman"/>
          <w:szCs w:val="24"/>
        </w:rPr>
        <w:t xml:space="preserve">, </w:t>
      </w:r>
      <w:r>
        <w:rPr>
          <w:rFonts w:eastAsia="Times New Roman"/>
          <w:szCs w:val="24"/>
        </w:rPr>
        <w:t xml:space="preserve">εξάλλου η ευρωπαϊκή </w:t>
      </w:r>
      <w:r>
        <w:rPr>
          <w:rFonts w:eastAsia="Times New Roman"/>
          <w:szCs w:val="24"/>
        </w:rPr>
        <w:t>ο</w:t>
      </w:r>
      <w:r>
        <w:rPr>
          <w:rFonts w:eastAsia="Times New Roman"/>
          <w:szCs w:val="24"/>
        </w:rPr>
        <w:t>δηγία αυτό επιβάλλει στο άρ</w:t>
      </w:r>
      <w:r>
        <w:rPr>
          <w:rFonts w:eastAsia="Times New Roman"/>
          <w:szCs w:val="24"/>
        </w:rPr>
        <w:t>θρο 36</w:t>
      </w:r>
      <w:r>
        <w:rPr>
          <w:rFonts w:eastAsia="Times New Roman"/>
          <w:szCs w:val="24"/>
        </w:rPr>
        <w:t>.</w:t>
      </w:r>
      <w:r>
        <w:rPr>
          <w:rFonts w:eastAsia="Times New Roman"/>
          <w:szCs w:val="24"/>
        </w:rPr>
        <w:t xml:space="preserve"> </w:t>
      </w:r>
      <w:r>
        <w:rPr>
          <w:rFonts w:eastAsia="Times New Roman"/>
          <w:szCs w:val="24"/>
        </w:rPr>
        <w:t>Ο</w:t>
      </w:r>
      <w:r>
        <w:rPr>
          <w:rFonts w:eastAsia="Times New Roman"/>
          <w:szCs w:val="24"/>
        </w:rPr>
        <w:t xml:space="preserve">νομάστε τον όπως εσείς νομίζετε, αλλά δώστε του </w:t>
      </w:r>
      <w:r>
        <w:rPr>
          <w:rFonts w:eastAsia="Times New Roman"/>
          <w:szCs w:val="24"/>
        </w:rPr>
        <w:t xml:space="preserve">τις </w:t>
      </w:r>
      <w:r>
        <w:rPr>
          <w:rFonts w:eastAsia="Times New Roman"/>
          <w:szCs w:val="24"/>
        </w:rPr>
        <w:t xml:space="preserve">αποφασιστικές αρμοδιότητες. Πρότυπα έχετε. Δανειστείτε από </w:t>
      </w:r>
      <w:r>
        <w:rPr>
          <w:rFonts w:eastAsia="Times New Roman"/>
          <w:szCs w:val="24"/>
        </w:rPr>
        <w:t>τις διαδικασίες που ακολουθούν οι</w:t>
      </w:r>
      <w:r>
        <w:rPr>
          <w:rFonts w:eastAsia="Times New Roman"/>
          <w:szCs w:val="24"/>
        </w:rPr>
        <w:t xml:space="preserve"> τράπεζες και τα χρηματοπιστωτικά ιδρύματα</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άντε το τώρα. Πιστεύω ότι θα έχετε τη στήριξη όλων.</w:t>
      </w:r>
    </w:p>
    <w:p w14:paraId="24594EFE" w14:textId="77777777" w:rsidR="000824F1" w:rsidRDefault="003A4E52">
      <w:pPr>
        <w:spacing w:line="600" w:lineRule="auto"/>
        <w:ind w:firstLine="720"/>
        <w:jc w:val="both"/>
        <w:rPr>
          <w:rFonts w:eastAsia="Times New Roman"/>
          <w:szCs w:val="24"/>
        </w:rPr>
      </w:pPr>
      <w:r>
        <w:rPr>
          <w:rFonts w:eastAsia="Times New Roman"/>
          <w:szCs w:val="24"/>
        </w:rPr>
        <w:t xml:space="preserve"> </w:t>
      </w:r>
      <w:r>
        <w:rPr>
          <w:rFonts w:eastAsia="Times New Roman"/>
          <w:szCs w:val="24"/>
        </w:rPr>
        <w:t>Α</w:t>
      </w:r>
      <w:r>
        <w:rPr>
          <w:rFonts w:eastAsia="Times New Roman"/>
          <w:szCs w:val="24"/>
        </w:rPr>
        <w:t xml:space="preserve">ς </w:t>
      </w:r>
      <w:r>
        <w:rPr>
          <w:rFonts w:eastAsia="Times New Roman"/>
          <w:szCs w:val="24"/>
        </w:rPr>
        <w:t>σοβαρευτούμε. Δεν γίνεται τα σχέδια νόμου να κυκλοφορούν από στόμα σε στόμα σαν να είναι κουτσομπολιά. Πάρτε θέση</w:t>
      </w:r>
      <w:r>
        <w:rPr>
          <w:rFonts w:eastAsia="Times New Roman"/>
          <w:szCs w:val="24"/>
        </w:rPr>
        <w:t>.</w:t>
      </w:r>
      <w:r>
        <w:rPr>
          <w:rFonts w:eastAsia="Times New Roman"/>
          <w:szCs w:val="24"/>
        </w:rPr>
        <w:t xml:space="preserve"> </w:t>
      </w:r>
      <w:r>
        <w:rPr>
          <w:rFonts w:eastAsia="Times New Roman"/>
          <w:szCs w:val="24"/>
        </w:rPr>
        <w:t>Β</w:t>
      </w:r>
      <w:r>
        <w:rPr>
          <w:rFonts w:eastAsia="Times New Roman"/>
          <w:szCs w:val="24"/>
        </w:rPr>
        <w:t>ρείτε την τόλμη να νομοθετήσετε όπως πρέπει</w:t>
      </w:r>
      <w:r>
        <w:rPr>
          <w:rFonts w:eastAsia="Times New Roman"/>
          <w:szCs w:val="24"/>
        </w:rPr>
        <w:t>.</w:t>
      </w:r>
      <w:r>
        <w:rPr>
          <w:rFonts w:eastAsia="Times New Roman"/>
          <w:szCs w:val="24"/>
        </w:rPr>
        <w:t xml:space="preserve"> </w:t>
      </w:r>
      <w:r>
        <w:rPr>
          <w:rFonts w:eastAsia="Times New Roman"/>
          <w:szCs w:val="24"/>
        </w:rPr>
        <w:t>Με</w:t>
      </w:r>
      <w:r>
        <w:rPr>
          <w:rFonts w:eastAsia="Times New Roman"/>
          <w:szCs w:val="24"/>
        </w:rPr>
        <w:t xml:space="preserve"> ένα σχέδιο νόμου, με το οποίο το κράτος θα παρέχει τις ασφαλιστικές δικλίδες, ώστε να μην μπ</w:t>
      </w:r>
      <w:r>
        <w:rPr>
          <w:rFonts w:eastAsia="Times New Roman"/>
          <w:szCs w:val="24"/>
        </w:rPr>
        <w:t xml:space="preserve">ορούν </w:t>
      </w:r>
      <w:r>
        <w:rPr>
          <w:rFonts w:eastAsia="Times New Roman"/>
          <w:szCs w:val="24"/>
        </w:rPr>
        <w:t xml:space="preserve">να υπάρξουν </w:t>
      </w:r>
      <w:r>
        <w:rPr>
          <w:rFonts w:eastAsia="Times New Roman"/>
          <w:szCs w:val="24"/>
        </w:rPr>
        <w:t xml:space="preserve">στο μέλλον τέτοια φαινόμενα ατασθαλιών από μία εμπορική εταιρεία που διαχειρίζεται πνευματικά δικαιώματα. </w:t>
      </w:r>
    </w:p>
    <w:p w14:paraId="24594EFF" w14:textId="77777777" w:rsidR="000824F1" w:rsidRDefault="003A4E52">
      <w:pPr>
        <w:spacing w:line="600" w:lineRule="auto"/>
        <w:ind w:firstLine="720"/>
        <w:jc w:val="both"/>
        <w:rPr>
          <w:rFonts w:eastAsia="Times New Roman"/>
          <w:szCs w:val="24"/>
        </w:rPr>
      </w:pPr>
      <w:r>
        <w:rPr>
          <w:rFonts w:eastAsia="Times New Roman"/>
          <w:szCs w:val="24"/>
        </w:rPr>
        <w:t xml:space="preserve">Σήμερα έχετε μια τρομερή ευκαιρία. </w:t>
      </w:r>
      <w:r>
        <w:rPr>
          <w:rFonts w:eastAsia="Times New Roman"/>
          <w:szCs w:val="24"/>
        </w:rPr>
        <w:t>Τ</w:t>
      </w:r>
      <w:r>
        <w:rPr>
          <w:rFonts w:eastAsia="Times New Roman"/>
          <w:szCs w:val="24"/>
        </w:rPr>
        <w:t xml:space="preserve">ο σκάνδαλο </w:t>
      </w:r>
      <w:r>
        <w:rPr>
          <w:rFonts w:eastAsia="Times New Roman"/>
          <w:szCs w:val="24"/>
        </w:rPr>
        <w:t>ας</w:t>
      </w:r>
      <w:r>
        <w:rPr>
          <w:rFonts w:eastAsia="Times New Roman"/>
          <w:szCs w:val="24"/>
        </w:rPr>
        <w:t xml:space="preserve"> γίνει αφορμή να μελετηθεί ουσιαστικά ένα σχέδιο νόμου για τα πνευματικά δικαιώματ</w:t>
      </w:r>
      <w:r>
        <w:rPr>
          <w:rFonts w:eastAsia="Times New Roman"/>
          <w:szCs w:val="24"/>
        </w:rPr>
        <w:t>α, που</w:t>
      </w:r>
      <w:r>
        <w:rPr>
          <w:rFonts w:eastAsia="Times New Roman"/>
          <w:szCs w:val="24"/>
        </w:rPr>
        <w:t>,</w:t>
      </w:r>
      <w:r>
        <w:rPr>
          <w:rFonts w:eastAsia="Times New Roman"/>
          <w:szCs w:val="24"/>
        </w:rPr>
        <w:t xml:space="preserve"> όσο τεχνικό και αν </w:t>
      </w:r>
      <w:r>
        <w:rPr>
          <w:rFonts w:eastAsia="Times New Roman"/>
          <w:szCs w:val="24"/>
        </w:rPr>
        <w:t>φαίνεται</w:t>
      </w:r>
      <w:r>
        <w:rPr>
          <w:rFonts w:eastAsia="Times New Roman"/>
          <w:szCs w:val="24"/>
        </w:rPr>
        <w:t>, άλλο τόσο σημαντικό είναι, γιατί αγγίζει πάρα πολλούς και γιατί τα χρήματα που διακινούνται είναι πάρα πολλά</w:t>
      </w:r>
      <w:r>
        <w:rPr>
          <w:rFonts w:eastAsia="Times New Roman"/>
          <w:szCs w:val="24"/>
        </w:rPr>
        <w:t>,</w:t>
      </w:r>
      <w:r>
        <w:rPr>
          <w:rFonts w:eastAsia="Times New Roman"/>
          <w:szCs w:val="24"/>
        </w:rPr>
        <w:t xml:space="preserve"> για να υποθάλπει η πολιτεία, </w:t>
      </w:r>
      <w:r>
        <w:rPr>
          <w:rFonts w:eastAsia="Times New Roman"/>
          <w:szCs w:val="24"/>
        </w:rPr>
        <w:lastRenderedPageBreak/>
        <w:t>έστω και άθελά της, τα συμφέροντα μιας οικογένειας ή και κάποιων ευνοημένων, όπο</w:t>
      </w:r>
      <w:r>
        <w:rPr>
          <w:rFonts w:eastAsia="Times New Roman"/>
          <w:szCs w:val="24"/>
        </w:rPr>
        <w:t>ιοι και αν είναι αυτοί.</w:t>
      </w:r>
    </w:p>
    <w:p w14:paraId="24594F00" w14:textId="77777777" w:rsidR="000824F1" w:rsidRDefault="003A4E52">
      <w:pPr>
        <w:spacing w:line="600" w:lineRule="auto"/>
        <w:ind w:firstLine="720"/>
        <w:jc w:val="both"/>
        <w:rPr>
          <w:rFonts w:eastAsia="Times New Roman"/>
          <w:szCs w:val="24"/>
        </w:rPr>
      </w:pPr>
      <w:r>
        <w:rPr>
          <w:rFonts w:eastAsia="Times New Roman"/>
          <w:szCs w:val="24"/>
        </w:rPr>
        <w:t>Κυρία Υπουργέ, ακούστε με. Είστε και εσείς καλλιτέχνης. Ξέρω τις ευαισθησίες σας. Ακολουθήστε την ορθή νομοθέτηση</w:t>
      </w:r>
      <w:r>
        <w:rPr>
          <w:rFonts w:eastAsia="Times New Roman"/>
          <w:szCs w:val="24"/>
        </w:rPr>
        <w:t>.</w:t>
      </w:r>
      <w:r>
        <w:rPr>
          <w:rFonts w:eastAsia="Times New Roman"/>
          <w:szCs w:val="24"/>
        </w:rPr>
        <w:t xml:space="preserve"> </w:t>
      </w:r>
      <w:r>
        <w:rPr>
          <w:rFonts w:eastAsia="Times New Roman"/>
          <w:szCs w:val="24"/>
        </w:rPr>
        <w:t>Έ</w:t>
      </w:r>
      <w:r>
        <w:rPr>
          <w:rFonts w:eastAsia="Times New Roman"/>
          <w:szCs w:val="24"/>
        </w:rPr>
        <w:t xml:space="preserve">στω και για αλλαγή μια φορά. Ορίστε κρατικό επίτροπο τώρα. Δώστε το σχέδιο νόμου </w:t>
      </w:r>
      <w:r>
        <w:rPr>
          <w:rFonts w:eastAsia="Times New Roman"/>
          <w:szCs w:val="24"/>
        </w:rPr>
        <w:t>που θα</w:t>
      </w:r>
      <w:r>
        <w:rPr>
          <w:rFonts w:eastAsia="Times New Roman"/>
          <w:szCs w:val="24"/>
        </w:rPr>
        <w:t xml:space="preserve"> καταλήξε</w:t>
      </w:r>
      <w:r>
        <w:rPr>
          <w:rFonts w:eastAsia="Times New Roman"/>
          <w:szCs w:val="24"/>
        </w:rPr>
        <w:t>τε</w:t>
      </w:r>
      <w:r>
        <w:rPr>
          <w:rFonts w:eastAsia="Times New Roman"/>
          <w:szCs w:val="24"/>
        </w:rPr>
        <w:t xml:space="preserve"> </w:t>
      </w:r>
      <w:r>
        <w:rPr>
          <w:rFonts w:eastAsia="Times New Roman"/>
          <w:szCs w:val="24"/>
        </w:rPr>
        <w:t>γι</w:t>
      </w:r>
      <w:r>
        <w:rPr>
          <w:rFonts w:eastAsia="Times New Roman"/>
          <w:szCs w:val="24"/>
        </w:rPr>
        <w:t>α σύντομη διαβο</w:t>
      </w:r>
      <w:r>
        <w:rPr>
          <w:rFonts w:eastAsia="Times New Roman"/>
          <w:szCs w:val="24"/>
        </w:rPr>
        <w:t>ύλευση</w:t>
      </w:r>
      <w:r>
        <w:rPr>
          <w:rFonts w:eastAsia="Times New Roman"/>
          <w:szCs w:val="24"/>
        </w:rPr>
        <w:t xml:space="preserve"> και φέρτε το</w:t>
      </w:r>
      <w:r>
        <w:rPr>
          <w:rFonts w:eastAsia="Times New Roman"/>
          <w:szCs w:val="24"/>
        </w:rPr>
        <w:t xml:space="preserve"> στη Βουλή.</w:t>
      </w:r>
    </w:p>
    <w:p w14:paraId="24594F01" w14:textId="77777777" w:rsidR="000824F1" w:rsidRDefault="003A4E52">
      <w:pPr>
        <w:spacing w:line="600" w:lineRule="auto"/>
        <w:ind w:firstLine="720"/>
        <w:jc w:val="both"/>
        <w:rPr>
          <w:rFonts w:eastAsia="Times New Roman"/>
          <w:szCs w:val="24"/>
        </w:rPr>
      </w:pPr>
      <w:r>
        <w:rPr>
          <w:rFonts w:eastAsia="Times New Roman"/>
          <w:szCs w:val="24"/>
        </w:rPr>
        <w:t>Ευχαριστώ.</w:t>
      </w:r>
    </w:p>
    <w:p w14:paraId="24594F02" w14:textId="77777777" w:rsidR="000824F1" w:rsidRDefault="003A4E52">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Ευχαριστώ.</w:t>
      </w:r>
    </w:p>
    <w:p w14:paraId="24594F03" w14:textId="77777777" w:rsidR="000824F1" w:rsidRDefault="003A4E52">
      <w:pPr>
        <w:spacing w:line="600" w:lineRule="auto"/>
        <w:ind w:firstLine="720"/>
        <w:jc w:val="both"/>
        <w:rPr>
          <w:rFonts w:eastAsia="Times New Roman"/>
          <w:szCs w:val="24"/>
        </w:rPr>
      </w:pPr>
      <w:r>
        <w:rPr>
          <w:rFonts w:eastAsia="Times New Roman"/>
          <w:szCs w:val="24"/>
        </w:rPr>
        <w:t>Παρακαλώ, κυρία Υπουργέ, έχετε και πάλι τον λόγο.</w:t>
      </w:r>
    </w:p>
    <w:p w14:paraId="24594F04"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ΛΥΔΙΑ ΚΟΝΙΟΡΔΟΥ (Υπουργός Πολιτισμού και Αθλητισμού):</w:t>
      </w:r>
      <w:r>
        <w:rPr>
          <w:rFonts w:eastAsia="Times New Roman" w:cs="Times New Roman"/>
          <w:szCs w:val="24"/>
        </w:rPr>
        <w:t xml:space="preserve"> Σας ευχαριστώ, κύριε Πρόεδρε.</w:t>
      </w:r>
    </w:p>
    <w:p w14:paraId="24594F05"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Το νομοσχέδιο έχει πάρει ήδη τον </w:t>
      </w:r>
      <w:r>
        <w:rPr>
          <w:rFonts w:eastAsia="Times New Roman" w:cs="Times New Roman"/>
          <w:szCs w:val="24"/>
        </w:rPr>
        <w:t>δρόμο που ορίζεται από τις διαδικασίες που προβλέπονται. Είναι η πρώτη φορά που η πολιτεία προβλέπει αυτό που συνέβη τώρα, μέσα απ’ αυτό</w:t>
      </w:r>
      <w:r>
        <w:rPr>
          <w:rFonts w:eastAsia="Times New Roman" w:cs="Times New Roman"/>
          <w:szCs w:val="24"/>
        </w:rPr>
        <w:t>ν</w:t>
      </w:r>
      <w:r>
        <w:rPr>
          <w:rFonts w:eastAsia="Times New Roman" w:cs="Times New Roman"/>
          <w:szCs w:val="24"/>
        </w:rPr>
        <w:t xml:space="preserve"> τον νόμο. Αυτό έχει προέλθει μέσα από δημοκρατικό διάλογο και όχι με μία αφ’ υψηλού αυταρχική απόφαση. </w:t>
      </w:r>
    </w:p>
    <w:p w14:paraId="24594F06"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lastRenderedPageBreak/>
        <w:t>ΧΑΡΟΥΛΑ (ΧΑΡΑ)</w:t>
      </w:r>
      <w:r>
        <w:rPr>
          <w:rFonts w:eastAsia="Times New Roman" w:cs="Times New Roman"/>
          <w:b/>
          <w:szCs w:val="24"/>
        </w:rPr>
        <w:t xml:space="preserve"> ΚΕΦΑΛΙΔΟΥ:</w:t>
      </w:r>
      <w:r>
        <w:rPr>
          <w:rFonts w:eastAsia="Times New Roman" w:cs="Times New Roman"/>
          <w:szCs w:val="24"/>
        </w:rPr>
        <w:t xml:space="preserve"> Το πρώτο νομοσχέδιο, όχι αυτό που φέρνετε.</w:t>
      </w:r>
    </w:p>
    <w:p w14:paraId="24594F07"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ΛΥΔΙΑ ΚΟΝΙΟΡΔΟΥ (Υπουργός Πολιτισμού και Αθλητισμού):</w:t>
      </w:r>
      <w:r>
        <w:rPr>
          <w:rFonts w:eastAsia="Times New Roman" w:cs="Times New Roman"/>
          <w:szCs w:val="24"/>
        </w:rPr>
        <w:t xml:space="preserve"> Εμείς μιλάμε γι’ αυτό που τώρα κατατίθεται. </w:t>
      </w:r>
    </w:p>
    <w:p w14:paraId="24594F08"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Δεν το έχετε φέρει στη διαβούλευση.</w:t>
      </w:r>
    </w:p>
    <w:p w14:paraId="24594F09"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ΛΥΔΙΑ ΚΟΝΙΟΡΔΟΥ (Υπουργός Πολιτισμού και</w:t>
      </w:r>
      <w:r>
        <w:rPr>
          <w:rFonts w:eastAsia="Times New Roman" w:cs="Times New Roman"/>
          <w:b/>
          <w:szCs w:val="24"/>
        </w:rPr>
        <w:t xml:space="preserve"> Αθλητισμού):</w:t>
      </w:r>
      <w:r>
        <w:rPr>
          <w:rFonts w:eastAsia="Times New Roman" w:cs="Times New Roman"/>
          <w:szCs w:val="24"/>
        </w:rPr>
        <w:t xml:space="preserve"> Θα έρθει μέσα από τις νόμιμες διαδικασίες.</w:t>
      </w:r>
    </w:p>
    <w:p w14:paraId="24594F0A"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Είναι η πρώτη φορά που υπάρχει ένας ανοι</w:t>
      </w:r>
      <w:r>
        <w:rPr>
          <w:rFonts w:eastAsia="Times New Roman" w:cs="Times New Roman"/>
          <w:szCs w:val="24"/>
        </w:rPr>
        <w:t>κ</w:t>
      </w:r>
      <w:r>
        <w:rPr>
          <w:rFonts w:eastAsia="Times New Roman" w:cs="Times New Roman"/>
          <w:szCs w:val="24"/>
        </w:rPr>
        <w:t xml:space="preserve">τός διάλογος με τους δημιουργούς, που και οι ίδιοι βρίσκονται σε διαδικασίες συνελεύσεων, συλλογικών αποφάσεων, ώστε να αντιμετωπίσουν και οι ίδιοι τα </w:t>
      </w:r>
      <w:r>
        <w:rPr>
          <w:rFonts w:eastAsia="Times New Roman" w:cs="Times New Roman"/>
          <w:szCs w:val="24"/>
        </w:rPr>
        <w:t>προβλήματα που τους απασχολούν. Αυτό γίνεται για πρώτη φορά, ακριβώς μέσα από αυτόν τον ανοι</w:t>
      </w:r>
      <w:r>
        <w:rPr>
          <w:rFonts w:eastAsia="Times New Roman" w:cs="Times New Roman"/>
          <w:szCs w:val="24"/>
        </w:rPr>
        <w:t>κ</w:t>
      </w:r>
      <w:r>
        <w:rPr>
          <w:rFonts w:eastAsia="Times New Roman" w:cs="Times New Roman"/>
          <w:szCs w:val="24"/>
        </w:rPr>
        <w:t>τό διάλογο που έχουμε δημιουργήσει.</w:t>
      </w:r>
    </w:p>
    <w:p w14:paraId="24594F0B"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Εμείς έχουμε φροντίσει να προβλέψουμε αυτή την περίπτωση που έχουμε τώρα μέσα από αυτό το νομοσχέδιο, που θα ακολουθήσει σύντομ</w:t>
      </w:r>
      <w:r>
        <w:rPr>
          <w:rFonts w:eastAsia="Times New Roman" w:cs="Times New Roman"/>
          <w:szCs w:val="24"/>
        </w:rPr>
        <w:t xml:space="preserve">ες διαδικασίες. Ελπίζω να μπορέσετε να το υποστηρίξετε, έτσι ώστε να προστατευθούν οι καλλιτέχνες, οι δημιουργοί, αλλά και οι χρήστες, για να υπάρξουν κανόνες και να </w:t>
      </w:r>
      <w:r>
        <w:rPr>
          <w:rFonts w:eastAsia="Times New Roman" w:cs="Times New Roman"/>
          <w:szCs w:val="24"/>
        </w:rPr>
        <w:lastRenderedPageBreak/>
        <w:t xml:space="preserve">μπει αυτή η ιστορία σε μία καινούργια φάση, σύμφωνα με την </w:t>
      </w:r>
      <w:r>
        <w:rPr>
          <w:rFonts w:eastAsia="Times New Roman" w:cs="Times New Roman"/>
          <w:szCs w:val="24"/>
        </w:rPr>
        <w:t>κ</w:t>
      </w:r>
      <w:r>
        <w:rPr>
          <w:rFonts w:eastAsia="Times New Roman" w:cs="Times New Roman"/>
          <w:szCs w:val="24"/>
        </w:rPr>
        <w:t xml:space="preserve">οινοτική </w:t>
      </w:r>
      <w:r>
        <w:rPr>
          <w:rFonts w:eastAsia="Times New Roman" w:cs="Times New Roman"/>
          <w:szCs w:val="24"/>
        </w:rPr>
        <w:t>ο</w:t>
      </w:r>
      <w:r>
        <w:rPr>
          <w:rFonts w:eastAsia="Times New Roman" w:cs="Times New Roman"/>
          <w:szCs w:val="24"/>
        </w:rPr>
        <w:t xml:space="preserve">δηγία. Όπως ξέρετε, </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οινοτική </w:t>
      </w:r>
      <w:r>
        <w:rPr>
          <w:rFonts w:eastAsia="Times New Roman" w:cs="Times New Roman"/>
          <w:szCs w:val="24"/>
        </w:rPr>
        <w:t>ο</w:t>
      </w:r>
      <w:r>
        <w:rPr>
          <w:rFonts w:eastAsia="Times New Roman" w:cs="Times New Roman"/>
          <w:szCs w:val="24"/>
        </w:rPr>
        <w:t>δηγία είναι μία γενική κατεύθυνση και</w:t>
      </w:r>
      <w:r>
        <w:rPr>
          <w:rFonts w:eastAsia="Times New Roman" w:cs="Times New Roman"/>
          <w:szCs w:val="24"/>
        </w:rPr>
        <w:t>,</w:t>
      </w:r>
      <w:r>
        <w:rPr>
          <w:rFonts w:eastAsia="Times New Roman" w:cs="Times New Roman"/>
          <w:szCs w:val="24"/>
        </w:rPr>
        <w:t xml:space="preserve"> όπως η ίδια ορίζει, κάθε χώρα συμπληρώνει τις ιδιαιτερότητες σύμφωνα με το δικό της τοπίο. </w:t>
      </w:r>
    </w:p>
    <w:p w14:paraId="24594F0C"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Εμείς θέλουμε να υπάρξει αυτός ο διάλογος. Έχουμε διαρκή επαφή με τους δημιουργούς. Με βάση αυτή την επαφή, θα κ</w:t>
      </w:r>
      <w:r>
        <w:rPr>
          <w:rFonts w:eastAsia="Times New Roman" w:cs="Times New Roman"/>
          <w:szCs w:val="24"/>
        </w:rPr>
        <w:t xml:space="preserve">ανονίσουμε την περαιτέρω πορεία μας. </w:t>
      </w:r>
    </w:p>
    <w:p w14:paraId="24594F0D"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Με την ΑΕΠΙ τι θα κάνετε;</w:t>
      </w:r>
    </w:p>
    <w:p w14:paraId="24594F0E"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ΛΥΔΙΑ ΚΟΝΙΟΡΔΟΥ (Υπουργός Πολιτισμού και Αθλητισμού):</w:t>
      </w:r>
      <w:r>
        <w:rPr>
          <w:rFonts w:eastAsia="Times New Roman" w:cs="Times New Roman"/>
          <w:szCs w:val="24"/>
        </w:rPr>
        <w:t xml:space="preserve"> Ευχαριστώ πολύ.</w:t>
      </w:r>
    </w:p>
    <w:p w14:paraId="24594F0F"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εμείς ευχαριστούμε. </w:t>
      </w:r>
    </w:p>
    <w:p w14:paraId="24594F10"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Προχωρούμε στην</w:t>
      </w:r>
      <w:r>
        <w:rPr>
          <w:rFonts w:eastAsia="Times New Roman" w:cs="Times New Roman"/>
          <w:szCs w:val="24"/>
        </w:rPr>
        <w:t xml:space="preserve"> πρώτη</w:t>
      </w:r>
      <w:r>
        <w:rPr>
          <w:rFonts w:eastAsia="Times New Roman" w:cs="Times New Roman"/>
          <w:szCs w:val="24"/>
        </w:rPr>
        <w:t xml:space="preserve"> με αριθμό 218</w:t>
      </w:r>
      <w:r>
        <w:rPr>
          <w:rFonts w:eastAsia="Times New Roman" w:cs="Times New Roman"/>
          <w:szCs w:val="24"/>
        </w:rPr>
        <w:t xml:space="preserve">5/21-12-2016 ερώτηση του Βουλευτή Ηρακλείου της Δημοκρατικής Συμπαράταξης ΠΑΣΟΚ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b/>
          <w:szCs w:val="24"/>
        </w:rPr>
        <w:t xml:space="preserve"> </w:t>
      </w:r>
      <w:r>
        <w:rPr>
          <w:rFonts w:eastAsia="Times New Roman" w:cs="Times New Roman"/>
          <w:szCs w:val="24"/>
        </w:rPr>
        <w:t>προς την Υπουργό</w:t>
      </w:r>
      <w:r>
        <w:rPr>
          <w:rFonts w:eastAsia="Times New Roman" w:cs="Times New Roman"/>
          <w:b/>
          <w:szCs w:val="24"/>
        </w:rPr>
        <w:t xml:space="preserve"> </w:t>
      </w:r>
      <w:r>
        <w:rPr>
          <w:rFonts w:eastAsia="Times New Roman" w:cs="Times New Roman"/>
          <w:bCs/>
          <w:szCs w:val="24"/>
        </w:rPr>
        <w:t>Εργασίας, Κοινωνικής Ασφάλισης και Κοινωνικής</w:t>
      </w:r>
      <w:r>
        <w:rPr>
          <w:rFonts w:eastAsia="Times New Roman" w:cs="Times New Roman"/>
          <w:b/>
          <w:bCs/>
          <w:szCs w:val="24"/>
        </w:rPr>
        <w:t xml:space="preserve"> </w:t>
      </w:r>
      <w:r>
        <w:rPr>
          <w:rFonts w:eastAsia="Times New Roman" w:cs="Times New Roman"/>
          <w:bCs/>
          <w:szCs w:val="24"/>
        </w:rPr>
        <w:t>Αλληλεγγύης,</w:t>
      </w:r>
      <w:r>
        <w:rPr>
          <w:rFonts w:eastAsia="Times New Roman" w:cs="Times New Roman"/>
          <w:szCs w:val="24"/>
        </w:rPr>
        <w:t xml:space="preserve"> σχετικά με την επαναλειτουργία του Συμβουλίου Κοινωνικών Ασφαλίσεων</w:t>
      </w:r>
      <w:r>
        <w:rPr>
          <w:rFonts w:eastAsia="Times New Roman" w:cs="Times New Roman"/>
          <w:szCs w:val="24"/>
        </w:rPr>
        <w:t>.</w:t>
      </w:r>
    </w:p>
    <w:p w14:paraId="24594F11"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 xml:space="preserve">Θα απαντήσει ο Υφυπουργός </w:t>
      </w:r>
      <w:r>
        <w:rPr>
          <w:rFonts w:eastAsia="Times New Roman" w:cs="Times New Roman"/>
          <w:bCs/>
          <w:szCs w:val="24"/>
        </w:rPr>
        <w:t>Εργασίας, Κοινωνικής Ασφάλισης και Κοινωνικής</w:t>
      </w:r>
      <w:r>
        <w:rPr>
          <w:rFonts w:eastAsia="Times New Roman" w:cs="Times New Roman"/>
          <w:b/>
          <w:bCs/>
          <w:szCs w:val="24"/>
        </w:rPr>
        <w:t xml:space="preserve"> </w:t>
      </w:r>
      <w:r>
        <w:rPr>
          <w:rFonts w:eastAsia="Times New Roman" w:cs="Times New Roman"/>
          <w:bCs/>
          <w:szCs w:val="24"/>
        </w:rPr>
        <w:t xml:space="preserve">Αλληλεγγύης κ. Πετρόπουλος. </w:t>
      </w:r>
    </w:p>
    <w:p w14:paraId="24594F12"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24594F13"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24594F14"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Η ερώτηση αναφέρεται σε ένα σοβαρό θέμα. Είναι ο θεσμός του Συμβουλίο</w:t>
      </w:r>
      <w:r>
        <w:rPr>
          <w:rFonts w:eastAsia="Times New Roman" w:cs="Times New Roman"/>
          <w:szCs w:val="24"/>
        </w:rPr>
        <w:t xml:space="preserve">υ Κοινωνικών Ασφαλίσεων, </w:t>
      </w:r>
      <w:r>
        <w:rPr>
          <w:rFonts w:eastAsia="Times New Roman" w:cs="Times New Roman"/>
          <w:szCs w:val="24"/>
        </w:rPr>
        <w:t>στο οποίο</w:t>
      </w:r>
      <w:r>
        <w:rPr>
          <w:rFonts w:eastAsia="Times New Roman" w:cs="Times New Roman"/>
          <w:szCs w:val="24"/>
        </w:rPr>
        <w:t xml:space="preserve"> ο νομοθέτης -από το 1980 κιόλας- έχει αναθέσει σοβαρές αρμοδιότητες</w:t>
      </w:r>
      <w:r>
        <w:rPr>
          <w:rFonts w:eastAsia="Times New Roman" w:cs="Times New Roman"/>
          <w:szCs w:val="24"/>
        </w:rPr>
        <w:t>,</w:t>
      </w:r>
      <w:r>
        <w:rPr>
          <w:rFonts w:eastAsia="Times New Roman" w:cs="Times New Roman"/>
          <w:szCs w:val="24"/>
        </w:rPr>
        <w:t xml:space="preserve"> που έχουν να κάνουν με τα διοικητικά θέματα των κοινωνικών ασφαλίσεων, με τους προϋπολογισμούς, τις εκθέσεις και τους ετήσιους λογαριασμούς των ταμείων, με τη γνωμοδότηση για τις αναλογιστικές μελέτες, που έχουν πάψει εδώ και καιρό να γίνονται</w:t>
      </w:r>
      <w:r>
        <w:rPr>
          <w:rFonts w:eastAsia="Times New Roman" w:cs="Times New Roman"/>
          <w:szCs w:val="24"/>
        </w:rPr>
        <w:t>,</w:t>
      </w:r>
      <w:r>
        <w:rPr>
          <w:rFonts w:eastAsia="Times New Roman" w:cs="Times New Roman"/>
          <w:szCs w:val="24"/>
        </w:rPr>
        <w:t xml:space="preserve"> και με συγ</w:t>
      </w:r>
      <w:r>
        <w:rPr>
          <w:rFonts w:eastAsia="Times New Roman" w:cs="Times New Roman"/>
          <w:szCs w:val="24"/>
        </w:rPr>
        <w:t>κεκριμένα θέματα, όπως αυτό που απασχολεί εκατοντάδες χιλιάδες ασφαλισμένους του ΕΤΑΑ και του ΟΑΕΕ.</w:t>
      </w:r>
    </w:p>
    <w:p w14:paraId="24594F15"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Συγκεκριμένα, την 1-1-1993, όσοι ήταν ασφαλισμένοι στο Ενιαίο Ταμείο Αυτοαπασχολουμένων και ασκούσαν δραστηριότητα που ασφαλιζόταν στο ΕΤΑΑ, έπρεπε να μεταφ</w:t>
      </w:r>
      <w:r>
        <w:rPr>
          <w:rFonts w:eastAsia="Times New Roman" w:cs="Times New Roman"/>
          <w:szCs w:val="24"/>
        </w:rPr>
        <w:t xml:space="preserve">ερθούν στον </w:t>
      </w:r>
      <w:r>
        <w:rPr>
          <w:rFonts w:eastAsia="Times New Roman" w:cs="Times New Roman"/>
          <w:szCs w:val="24"/>
        </w:rPr>
        <w:lastRenderedPageBreak/>
        <w:t xml:space="preserve">ΟΑΕΕ. Όμως, αν η δραστηριότητα που ασκούσαν δεν ήταν συναφής με τη δραστηριότητα που ασφάλιζε το ΕΤΑΑ και μόνο, μπορούσαν να παραμείνουν μόνο στο ΕΤΑΑ. </w:t>
      </w:r>
    </w:p>
    <w:p w14:paraId="24594F16"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Επειδή υπήρξαν, υπάρχουν και θα υπάρξουν πολλές αμφισβητήσεις για το πού υπάγεται η ασφάλισ</w:t>
      </w:r>
      <w:r>
        <w:rPr>
          <w:rFonts w:eastAsia="Times New Roman" w:cs="Times New Roman"/>
          <w:szCs w:val="24"/>
        </w:rPr>
        <w:t>η, ο νομοθέτης έδωσε τη δυνατότητα, μέσα από το Συμβούλιο Κοινωνικών Ασφαλίσεων, να γίνεται η διαφορά και να διευκρινίζεται ότι απαλλάσσεται από την ασφάλιση του ΟΑΕΕ και παραμένει μόνο στο ΕΤΑΑ ασφαλισμένος ο οποίος δεν ασκεί δραστηριότητα που επιβάλλει τ</w:t>
      </w:r>
      <w:r>
        <w:rPr>
          <w:rFonts w:eastAsia="Times New Roman" w:cs="Times New Roman"/>
          <w:szCs w:val="24"/>
        </w:rPr>
        <w:t xml:space="preserve">η διπλή ασφάλιση. </w:t>
      </w:r>
    </w:p>
    <w:p w14:paraId="24594F17"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Έχουν κατατεθεί χιλιάδες, σίγουρα εκατοντάδες αιτήσεις. Δεν ξέρω το ακριβές νούμερο. Επειδή υπάρχουν, όμως, και άλλα θέματα σε εκκρεμότητα που αφορούν το Συμβούλιο Κοινωνικών Ασφαλίσεων, το οποίο –σύμφωνα με την ενημέρωση που έχουμε- έχε</w:t>
      </w:r>
      <w:r>
        <w:rPr>
          <w:rFonts w:eastAsia="Times New Roman" w:cs="Times New Roman"/>
          <w:szCs w:val="24"/>
        </w:rPr>
        <w:t>ι να συνεδριάσει πάνω από δυόμισι χρόνια, αυτό που ζητούμε είναι να φροντίσετε να συνεδριάσει το Συμβούλιο Κοινωνικών Ασφαλίσεων.</w:t>
      </w:r>
    </w:p>
    <w:p w14:paraId="24594F18"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Ζητούμε, επίσης, μέχρι να εκδοθούν οι αποφάσεις, να σταματήσει ο ΟΑΕΕ να χρεώνει ασφαλιστικές εισφορές για όσους υπάρχει προσφ</w:t>
      </w:r>
      <w:r>
        <w:rPr>
          <w:rFonts w:eastAsia="Times New Roman" w:cs="Times New Roman"/>
          <w:szCs w:val="24"/>
        </w:rPr>
        <w:t xml:space="preserve">υγή στο Συμβούλιο Κοινωνικών Ασφαλίσεων </w:t>
      </w:r>
      <w:r>
        <w:rPr>
          <w:rFonts w:eastAsia="Times New Roman" w:cs="Times New Roman"/>
          <w:szCs w:val="24"/>
        </w:rPr>
        <w:lastRenderedPageBreak/>
        <w:t>και, βεβαίως, να μην υπάρχουν μέτρα γι’ αυτούς τους ανθρώπους, είτε μέσω του ΚΕΑΟ είτε μέσω της ΗΔΙΚΑ</w:t>
      </w:r>
      <w:r>
        <w:rPr>
          <w:rFonts w:eastAsia="Times New Roman" w:cs="Times New Roman"/>
          <w:szCs w:val="24"/>
        </w:rPr>
        <w:t>,</w:t>
      </w:r>
      <w:r>
        <w:rPr>
          <w:rFonts w:eastAsia="Times New Roman" w:cs="Times New Roman"/>
          <w:szCs w:val="24"/>
        </w:rPr>
        <w:t xml:space="preserve"> που έχει δεσμεύσει τους λογαριασμούς και δεν μπορούν να λειτουργήσουν οι επιχειρήσεις. </w:t>
      </w:r>
    </w:p>
    <w:p w14:paraId="24594F19"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ε</w:t>
      </w:r>
      <w:r>
        <w:rPr>
          <w:rFonts w:eastAsia="Times New Roman" w:cs="Times New Roman"/>
          <w:szCs w:val="24"/>
        </w:rPr>
        <w:t xml:space="preserve"> αυτή την έννοια ζητούμ</w:t>
      </w:r>
      <w:r>
        <w:rPr>
          <w:rFonts w:eastAsia="Times New Roman" w:cs="Times New Roman"/>
          <w:szCs w:val="24"/>
        </w:rPr>
        <w:t>ε άμεσα την επανέναρξη συνεδριάσεων του Συμβουλίου Κοινωνικών Ασφαλίσεων και την επίλυση των σοβαρών θεμάτων που το απασχολούν και, ιδίως, του ειδικού θέματος που σας έθεσα για τη σχέση ΕΤΑΑ και ΟΑΕΕ.</w:t>
      </w:r>
    </w:p>
    <w:p w14:paraId="24594F1A"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Ευχαριστώ.</w:t>
      </w:r>
    </w:p>
    <w:p w14:paraId="24594F1B"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w:t>
      </w:r>
      <w:r>
        <w:rPr>
          <w:rFonts w:eastAsia="Times New Roman" w:cs="Times New Roman"/>
          <w:szCs w:val="24"/>
        </w:rPr>
        <w:t>ώ</w:t>
      </w:r>
      <w:r>
        <w:rPr>
          <w:rFonts w:eastAsia="Times New Roman" w:cs="Times New Roman"/>
          <w:szCs w:val="24"/>
        </w:rPr>
        <w:t>.</w:t>
      </w:r>
    </w:p>
    <w:p w14:paraId="24594F1C"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Ορίστε, κύριε Υφυπουργέ, έχετε τον λόγο.</w:t>
      </w:r>
    </w:p>
    <w:p w14:paraId="24594F1D"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w:t>
      </w:r>
      <w:r>
        <w:rPr>
          <w:rFonts w:eastAsia="Times New Roman" w:cs="Times New Roman"/>
          <w:b/>
          <w:szCs w:val="24"/>
        </w:rPr>
        <w:t>Αλληλεγγύης</w:t>
      </w:r>
      <w:r>
        <w:rPr>
          <w:rFonts w:eastAsia="Times New Roman" w:cs="Times New Roman"/>
          <w:b/>
          <w:szCs w:val="24"/>
        </w:rPr>
        <w:t xml:space="preserve">): </w:t>
      </w:r>
      <w:r>
        <w:rPr>
          <w:rFonts w:eastAsia="Times New Roman" w:cs="Times New Roman"/>
          <w:szCs w:val="24"/>
        </w:rPr>
        <w:t>Ευχαριστώ, κύριε Πρόεδρε.</w:t>
      </w:r>
    </w:p>
    <w:p w14:paraId="24594F1E"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αυτή η διττή ιδιότητα που ο ν.3863/2010 </w:t>
      </w:r>
      <w:proofErr w:type="spellStart"/>
      <w:r>
        <w:rPr>
          <w:rFonts w:eastAsia="Times New Roman" w:cs="Times New Roman"/>
          <w:szCs w:val="24"/>
        </w:rPr>
        <w:t>επανέφερε</w:t>
      </w:r>
      <w:proofErr w:type="spellEnd"/>
      <w:r>
        <w:rPr>
          <w:rFonts w:eastAsia="Times New Roman" w:cs="Times New Roman"/>
          <w:szCs w:val="24"/>
        </w:rPr>
        <w:t xml:space="preserve"> για την ασφάλιση όσων </w:t>
      </w:r>
      <w:r>
        <w:rPr>
          <w:rFonts w:eastAsia="Times New Roman" w:cs="Times New Roman"/>
          <w:szCs w:val="24"/>
        </w:rPr>
        <w:t>ήταν ασφαλισμένοι στο ΕΤΑΑ</w:t>
      </w:r>
      <w:r>
        <w:rPr>
          <w:rFonts w:eastAsia="Times New Roman" w:cs="Times New Roman"/>
          <w:szCs w:val="24"/>
        </w:rPr>
        <w:t>,</w:t>
      </w:r>
      <w:r>
        <w:rPr>
          <w:rFonts w:eastAsia="Times New Roman" w:cs="Times New Roman"/>
          <w:szCs w:val="24"/>
        </w:rPr>
        <w:t xml:space="preserve"> ώστε να ασφαλιστούν στον ΟΑΕΕ, αν έχουν άλλη μη συναφή με την επιστημονική ιδιότητα επαγγελματική δραστηριότητα, είναι που πράγματι επέφερε ένα πρόβλημα σε αρκετούς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ώστε να υποβάλουν σχετικές ενστάσεις και αιτήσεις στο Συμβούλι</w:t>
      </w:r>
      <w:r>
        <w:rPr>
          <w:rFonts w:eastAsia="Times New Roman" w:cs="Times New Roman"/>
          <w:szCs w:val="24"/>
        </w:rPr>
        <w:t>ο Κοινωνικής Ασφάλισης</w:t>
      </w:r>
      <w:r>
        <w:rPr>
          <w:rFonts w:eastAsia="Times New Roman" w:cs="Times New Roman"/>
          <w:szCs w:val="24"/>
        </w:rPr>
        <w:t>,</w:t>
      </w:r>
      <w:r>
        <w:rPr>
          <w:rFonts w:eastAsia="Times New Roman" w:cs="Times New Roman"/>
          <w:szCs w:val="24"/>
        </w:rPr>
        <w:t xml:space="preserve"> για να επιλυθούν.</w:t>
      </w:r>
    </w:p>
    <w:p w14:paraId="24594F1F"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Είναι ακόμα ένα σύμπτωμα μίας κακής κατάστασης του παρελθόντος</w:t>
      </w:r>
      <w:r>
        <w:rPr>
          <w:rFonts w:eastAsia="Times New Roman" w:cs="Times New Roman"/>
          <w:szCs w:val="24"/>
        </w:rPr>
        <w:t>,</w:t>
      </w:r>
      <w:r>
        <w:rPr>
          <w:rFonts w:eastAsia="Times New Roman" w:cs="Times New Roman"/>
          <w:szCs w:val="24"/>
        </w:rPr>
        <w:t xml:space="preserve"> που επιλύεται με τον ν.4387/2016, με τον νέο ασφαλιστικό νόμο, με τον </w:t>
      </w:r>
      <w:r>
        <w:rPr>
          <w:rFonts w:eastAsia="Times New Roman" w:cs="Times New Roman"/>
          <w:szCs w:val="24"/>
        </w:rPr>
        <w:t>Ε</w:t>
      </w:r>
      <w:r>
        <w:rPr>
          <w:rFonts w:eastAsia="Times New Roman" w:cs="Times New Roman"/>
          <w:szCs w:val="24"/>
        </w:rPr>
        <w:t xml:space="preserve">νιαίο </w:t>
      </w:r>
      <w:r>
        <w:rPr>
          <w:rFonts w:eastAsia="Times New Roman" w:cs="Times New Roman"/>
          <w:szCs w:val="24"/>
        </w:rPr>
        <w:t>Φ</w:t>
      </w:r>
      <w:r>
        <w:rPr>
          <w:rFonts w:eastAsia="Times New Roman" w:cs="Times New Roman"/>
          <w:szCs w:val="24"/>
        </w:rPr>
        <w:t xml:space="preserve">ορέα </w:t>
      </w:r>
      <w:r>
        <w:rPr>
          <w:rFonts w:eastAsia="Times New Roman" w:cs="Times New Roman"/>
          <w:szCs w:val="24"/>
        </w:rPr>
        <w:t>Κ</w:t>
      </w:r>
      <w:r>
        <w:rPr>
          <w:rFonts w:eastAsia="Times New Roman" w:cs="Times New Roman"/>
          <w:szCs w:val="24"/>
        </w:rPr>
        <w:t xml:space="preserve">οινωνικής </w:t>
      </w:r>
      <w:r>
        <w:rPr>
          <w:rFonts w:eastAsia="Times New Roman" w:cs="Times New Roman"/>
          <w:szCs w:val="24"/>
        </w:rPr>
        <w:t>Α</w:t>
      </w:r>
      <w:r>
        <w:rPr>
          <w:rFonts w:eastAsia="Times New Roman" w:cs="Times New Roman"/>
          <w:szCs w:val="24"/>
        </w:rPr>
        <w:t>σφάλισης, για να μη συμβαίνουν τέτοια πράγματα. Βέβαια,</w:t>
      </w:r>
      <w:r>
        <w:rPr>
          <w:rFonts w:eastAsia="Times New Roman" w:cs="Times New Roman"/>
          <w:szCs w:val="24"/>
        </w:rPr>
        <w:t xml:space="preserve"> δεν είναι μόνο αυτοί, αλλά είναι και πολλοί που ήταν στον ΟΓΑ και στον ΟΑΕΕ παραλλήλως. Είναι πάρα πολλές τέτοιες περιπτώσεις, τις οποίες πρέπει να αντιμετωπίσουμε με μία αντίληψη δικαιοσύνης.</w:t>
      </w:r>
    </w:p>
    <w:p w14:paraId="24594F20"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Θα σας ενημερώσω ακριβώς για την κατάσταση στο Συμβούλιο Κοινω</w:t>
      </w:r>
      <w:r>
        <w:rPr>
          <w:rFonts w:eastAsia="Times New Roman" w:cs="Times New Roman"/>
          <w:szCs w:val="24"/>
        </w:rPr>
        <w:t xml:space="preserve">νικής Ασφάλισης. Από το 2013 εκκρεμούσαν εβδομήντα επτά υποθέσεις. Σε πέντε διαδοχικές συνεδριάσεις από τον Ιούλιο έως τον Σεπτέμβριο του 2016 </w:t>
      </w:r>
      <w:proofErr w:type="spellStart"/>
      <w:r>
        <w:rPr>
          <w:rFonts w:eastAsia="Times New Roman" w:cs="Times New Roman"/>
          <w:szCs w:val="24"/>
        </w:rPr>
        <w:t>επ</w:t>
      </w:r>
      <w:r>
        <w:rPr>
          <w:rFonts w:eastAsia="Times New Roman" w:cs="Times New Roman"/>
          <w:szCs w:val="24"/>
        </w:rPr>
        <w:t>ε</w:t>
      </w:r>
      <w:r>
        <w:rPr>
          <w:rFonts w:eastAsia="Times New Roman" w:cs="Times New Roman"/>
          <w:szCs w:val="24"/>
        </w:rPr>
        <w:t>λύθησαν</w:t>
      </w:r>
      <w:proofErr w:type="spellEnd"/>
      <w:r>
        <w:rPr>
          <w:rFonts w:eastAsia="Times New Roman" w:cs="Times New Roman"/>
          <w:szCs w:val="24"/>
        </w:rPr>
        <w:t xml:space="preserve"> όλες αυτές. Έμεναν σε εκκρεμότητα δύο υποθέσεις που είχαν εισαχθεί με αίτηση το 2015 και οκτώ που είχα</w:t>
      </w:r>
      <w:r>
        <w:rPr>
          <w:rFonts w:eastAsia="Times New Roman" w:cs="Times New Roman"/>
          <w:szCs w:val="24"/>
        </w:rPr>
        <w:t xml:space="preserve">ν εισαχθεί το έτος 2016. </w:t>
      </w:r>
    </w:p>
    <w:p w14:paraId="24594F21"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Επομένως έμεναν δέκα υποθέσεις και </w:t>
      </w:r>
      <w:proofErr w:type="spellStart"/>
      <w:r>
        <w:rPr>
          <w:rFonts w:eastAsia="Times New Roman" w:cs="Times New Roman"/>
          <w:szCs w:val="24"/>
        </w:rPr>
        <w:t>επ</w:t>
      </w:r>
      <w:r>
        <w:rPr>
          <w:rFonts w:eastAsia="Times New Roman" w:cs="Times New Roman"/>
          <w:szCs w:val="24"/>
        </w:rPr>
        <w:t>ε</w:t>
      </w:r>
      <w:r>
        <w:rPr>
          <w:rFonts w:eastAsia="Times New Roman" w:cs="Times New Roman"/>
          <w:szCs w:val="24"/>
        </w:rPr>
        <w:t>λύθησαν</w:t>
      </w:r>
      <w:proofErr w:type="spellEnd"/>
      <w:r>
        <w:rPr>
          <w:rFonts w:eastAsia="Times New Roman" w:cs="Times New Roman"/>
          <w:szCs w:val="24"/>
        </w:rPr>
        <w:t xml:space="preserve"> όλες οι υπόλοιπες. Υπάρχουν δέκα υποθέσεις ακόμα</w:t>
      </w:r>
      <w:r>
        <w:rPr>
          <w:rFonts w:eastAsia="Times New Roman" w:cs="Times New Roman"/>
          <w:szCs w:val="24"/>
        </w:rPr>
        <w:t>,</w:t>
      </w:r>
      <w:r>
        <w:rPr>
          <w:rFonts w:eastAsia="Times New Roman" w:cs="Times New Roman"/>
          <w:szCs w:val="24"/>
        </w:rPr>
        <w:t xml:space="preserve"> που στο </w:t>
      </w:r>
      <w:r>
        <w:rPr>
          <w:rFonts w:eastAsia="Times New Roman" w:cs="Times New Roman"/>
          <w:szCs w:val="24"/>
        </w:rPr>
        <w:t>Π</w:t>
      </w:r>
      <w:r>
        <w:rPr>
          <w:rFonts w:eastAsia="Times New Roman" w:cs="Times New Roman"/>
          <w:szCs w:val="24"/>
        </w:rPr>
        <w:t>ρωτόκολλο του Υπουργείου εισήχθησαν επίσης μέσα στο 2016. Δηλαδή, εκκρεμούν περίπου είκοσι και περιμένουμε τις εισηγήσεις των</w:t>
      </w:r>
      <w:r>
        <w:rPr>
          <w:rFonts w:eastAsia="Times New Roman" w:cs="Times New Roman"/>
          <w:szCs w:val="24"/>
        </w:rPr>
        <w:t xml:space="preserve"> αρμοδίων υπηρεσιακών παραγόντων, ώστε άμεσα</w:t>
      </w:r>
      <w:r>
        <w:rPr>
          <w:rFonts w:eastAsia="Times New Roman" w:cs="Times New Roman"/>
          <w:szCs w:val="24"/>
        </w:rPr>
        <w:t>,</w:t>
      </w:r>
      <w:r>
        <w:rPr>
          <w:rFonts w:eastAsia="Times New Roman" w:cs="Times New Roman"/>
          <w:szCs w:val="24"/>
        </w:rPr>
        <w:t xml:space="preserve"> εντός </w:t>
      </w:r>
      <w:r>
        <w:rPr>
          <w:rFonts w:eastAsia="Times New Roman" w:cs="Times New Roman"/>
          <w:szCs w:val="24"/>
        </w:rPr>
        <w:lastRenderedPageBreak/>
        <w:t>του Μαρτίου</w:t>
      </w:r>
      <w:r>
        <w:rPr>
          <w:rFonts w:eastAsia="Times New Roman" w:cs="Times New Roman"/>
          <w:szCs w:val="24"/>
        </w:rPr>
        <w:t>,</w:t>
      </w:r>
      <w:r>
        <w:rPr>
          <w:rFonts w:eastAsia="Times New Roman" w:cs="Times New Roman"/>
          <w:szCs w:val="24"/>
        </w:rPr>
        <w:t xml:space="preserve"> που θα γίνει η επόμενη συνεδρίαση</w:t>
      </w:r>
      <w:r>
        <w:rPr>
          <w:rFonts w:eastAsia="Times New Roman" w:cs="Times New Roman"/>
          <w:szCs w:val="24"/>
        </w:rPr>
        <w:t>,</w:t>
      </w:r>
      <w:r>
        <w:rPr>
          <w:rFonts w:eastAsia="Times New Roman" w:cs="Times New Roman"/>
          <w:szCs w:val="24"/>
        </w:rPr>
        <w:t xml:space="preserve"> να ολοκληρωθούν και αυτές οι περιπτώσεις.</w:t>
      </w:r>
    </w:p>
    <w:p w14:paraId="24594F22"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Συνεπώς, αντιθέτως με την εσφαλμένη εντύπωση που έχετε, το Συμβούλιο Κοινωνικής Ασφάλισης λειτουργεί από το δικό </w:t>
      </w:r>
      <w:r>
        <w:rPr>
          <w:rFonts w:eastAsia="Times New Roman" w:cs="Times New Roman"/>
          <w:szCs w:val="24"/>
        </w:rPr>
        <w:t>μας Υπουργείο για να επιλύει παλαιές, καθυστερημένες υποθέσεις</w:t>
      </w:r>
      <w:r>
        <w:rPr>
          <w:rFonts w:eastAsia="Times New Roman" w:cs="Times New Roman"/>
          <w:szCs w:val="24"/>
        </w:rPr>
        <w:t>,</w:t>
      </w:r>
      <w:r>
        <w:rPr>
          <w:rFonts w:eastAsia="Times New Roman" w:cs="Times New Roman"/>
          <w:szCs w:val="24"/>
        </w:rPr>
        <w:t xml:space="preserve"> από το 2013</w:t>
      </w:r>
      <w:r>
        <w:rPr>
          <w:rFonts w:eastAsia="Times New Roman" w:cs="Times New Roman"/>
          <w:szCs w:val="24"/>
        </w:rPr>
        <w:t>,</w:t>
      </w:r>
      <w:r>
        <w:rPr>
          <w:rFonts w:eastAsia="Times New Roman" w:cs="Times New Roman"/>
          <w:szCs w:val="24"/>
        </w:rPr>
        <w:t xml:space="preserve"> που είχαν μείνει στα συρτάρια και είναι, όπως σας είπα, εβδομήντα επτά στον αριθμό.</w:t>
      </w:r>
    </w:p>
    <w:p w14:paraId="24594F23"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Η απολογία μου είναι μάλλον καταδικαστική για την πολιτική σας.</w:t>
      </w:r>
    </w:p>
    <w:p w14:paraId="24594F24"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w:t>
      </w:r>
      <w:r>
        <w:rPr>
          <w:rFonts w:eastAsia="Times New Roman" w:cs="Times New Roman"/>
          <w:b/>
          <w:szCs w:val="24"/>
        </w:rPr>
        <w:t xml:space="preserve">ός): </w:t>
      </w:r>
      <w:r>
        <w:rPr>
          <w:rFonts w:eastAsia="Times New Roman" w:cs="Times New Roman"/>
          <w:szCs w:val="24"/>
        </w:rPr>
        <w:t>Ευχαριστώ.</w:t>
      </w:r>
    </w:p>
    <w:p w14:paraId="24594F25"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24594F26"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Κύριε Πρόεδρε, προφανώς θα υπάρχει ελλιπής ενημέρωση στον κύριο Υπουργό. </w:t>
      </w:r>
    </w:p>
    <w:p w14:paraId="24594F27"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Θα μου πείτε τις ημερομηνίες των συνεδριάσεων και πράγματι θα το ελέγξω για να δω, γιατί εγώ είπα </w:t>
      </w:r>
      <w:r>
        <w:rPr>
          <w:rFonts w:eastAsia="Times New Roman" w:cs="Times New Roman"/>
          <w:szCs w:val="24"/>
        </w:rPr>
        <w:t>ότι</w:t>
      </w:r>
      <w:r>
        <w:rPr>
          <w:rFonts w:eastAsia="Times New Roman" w:cs="Times New Roman"/>
          <w:szCs w:val="24"/>
        </w:rPr>
        <w:t>,</w:t>
      </w:r>
      <w:r>
        <w:rPr>
          <w:rFonts w:eastAsia="Times New Roman" w:cs="Times New Roman"/>
          <w:szCs w:val="24"/>
        </w:rPr>
        <w:t xml:space="preserve"> από την πληροφόρηση που έχω</w:t>
      </w:r>
      <w:r>
        <w:rPr>
          <w:rFonts w:eastAsia="Times New Roman" w:cs="Times New Roman"/>
          <w:szCs w:val="24"/>
        </w:rPr>
        <w:t>,</w:t>
      </w:r>
      <w:r>
        <w:rPr>
          <w:rFonts w:eastAsia="Times New Roman" w:cs="Times New Roman"/>
          <w:szCs w:val="24"/>
        </w:rPr>
        <w:t xml:space="preserve"> είναι εκατοντάδες τα θέματα που εκκρεμούν στο Συμβούλιο Κοινωνικών Ασφαλίσεων. Δεν είναι μόνο οι διαφορές ανάμεσα σε ΕΤΑΑ και ΟΑΕΕ. Είναι πάρα πολλά τα θέματα. </w:t>
      </w:r>
    </w:p>
    <w:p w14:paraId="24594F28"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Αν το Συμβούλιο Κοινωνικών Ασφαλίσεων έχει εξουσιοδοτήσει κάπ</w:t>
      </w:r>
      <w:r>
        <w:rPr>
          <w:rFonts w:eastAsia="Times New Roman" w:cs="Times New Roman"/>
          <w:szCs w:val="24"/>
        </w:rPr>
        <w:t xml:space="preserve">οια </w:t>
      </w:r>
      <w:r>
        <w:rPr>
          <w:rFonts w:eastAsia="Times New Roman" w:cs="Times New Roman"/>
          <w:szCs w:val="24"/>
        </w:rPr>
        <w:t>ε</w:t>
      </w:r>
      <w:r>
        <w:rPr>
          <w:rFonts w:eastAsia="Times New Roman" w:cs="Times New Roman"/>
          <w:szCs w:val="24"/>
        </w:rPr>
        <w:t xml:space="preserve">πιτροπή να ασχοληθεί με το θέμα, μπορεί αυτή η </w:t>
      </w:r>
      <w:r>
        <w:rPr>
          <w:rFonts w:eastAsia="Times New Roman" w:cs="Times New Roman"/>
          <w:szCs w:val="24"/>
        </w:rPr>
        <w:t>ε</w:t>
      </w:r>
      <w:r>
        <w:rPr>
          <w:rFonts w:eastAsia="Times New Roman" w:cs="Times New Roman"/>
          <w:szCs w:val="24"/>
        </w:rPr>
        <w:t>πιτροπή να έχει συνεδριάσει πολλές φορές. Σε κάθε περίπτωση, μπορείτε να φροντίσετε να συνεδριάσει, προκειμένου να αντιμετωπίσει τα ερωτήματα, να απαντήσει στους ανθρώπους και κυρίως να λύσετε το θέμα το</w:t>
      </w:r>
      <w:r>
        <w:rPr>
          <w:rFonts w:eastAsia="Times New Roman" w:cs="Times New Roman"/>
          <w:szCs w:val="24"/>
        </w:rPr>
        <w:t xml:space="preserve"> οποίο δεν έλυσε ο ν.4387/2016, γιατί αλλιώς θα μου λέγατε σήμερα «</w:t>
      </w:r>
      <w:r>
        <w:rPr>
          <w:rFonts w:eastAsia="Times New Roman" w:cs="Times New Roman"/>
          <w:szCs w:val="24"/>
        </w:rPr>
        <w:t>κ</w:t>
      </w:r>
      <w:r>
        <w:rPr>
          <w:rFonts w:eastAsia="Times New Roman" w:cs="Times New Roman"/>
          <w:szCs w:val="24"/>
        </w:rPr>
        <w:t xml:space="preserve">ύριε </w:t>
      </w:r>
      <w:proofErr w:type="spellStart"/>
      <w:r>
        <w:rPr>
          <w:rFonts w:eastAsia="Times New Roman" w:cs="Times New Roman"/>
          <w:szCs w:val="24"/>
        </w:rPr>
        <w:t>Κεγκέρογλου</w:t>
      </w:r>
      <w:proofErr w:type="spellEnd"/>
      <w:r>
        <w:rPr>
          <w:rFonts w:eastAsia="Times New Roman" w:cs="Times New Roman"/>
          <w:szCs w:val="24"/>
        </w:rPr>
        <w:t>, κάνετε λάθος, διότι ο ν.4387/2016 έχει λύσει τα ζητήματα. Σήμερα είμαστε σε θέση να πούμε ότι αυτά τα οποία μου λέτε έχουν λυθεί ήδη από τον ν.4387/2016».</w:t>
      </w:r>
    </w:p>
    <w:p w14:paraId="24594F29"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Ο ν.4387 δεν έλ</w:t>
      </w:r>
      <w:r>
        <w:rPr>
          <w:rFonts w:eastAsia="Times New Roman" w:cs="Times New Roman"/>
          <w:szCs w:val="24"/>
        </w:rPr>
        <w:t xml:space="preserve">υσε κανένα από αυτά τα θέματα. Μπορεί αυτής της κατηγορίας θέματα να μη δημιουργηθούν πλέον. Όμως, αυτό είναι άλλο πράγμα. Με αυτά που λέτε μπερδεύετε. </w:t>
      </w:r>
    </w:p>
    <w:p w14:paraId="24594F2A"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Μέχρι και ο Πρωθυπουργός μπερδεύτηκε προηγουμένως. Τον άκουσα να λέει ότι αυτά που είπατε για τον πολύ </w:t>
      </w:r>
      <w:r>
        <w:rPr>
          <w:rFonts w:eastAsia="Times New Roman" w:cs="Times New Roman"/>
          <w:szCs w:val="24"/>
        </w:rPr>
        <w:t>ευχαριστημένο ασφαλισμένο, τα είπατε σε ραδιόφωνο, ενώ τα είχατε είπατε εδώ στη Βουλή επίσημα, απαντώντας σε ερώτησή μας. Άρα θα μιλάμε πιο καθαρά. Εγώ να δεχθώ ότι θα φροντίσετε μέσα στον Μάρτιο να συνεδριάσετε και ότι θα εκκαθαρίσετε τις υποθέσεις. Όμως,</w:t>
      </w:r>
      <w:r>
        <w:rPr>
          <w:rFonts w:eastAsia="Times New Roman" w:cs="Times New Roman"/>
          <w:szCs w:val="24"/>
        </w:rPr>
        <w:t xml:space="preserve"> θέλω να δούμε πώς λύνεται συνολικά το θέμα. </w:t>
      </w:r>
    </w:p>
    <w:p w14:paraId="24594F2B"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Αναφέρατε και κάτι που είχαμε συζητήσει στην προηγούμενη ερώτηση</w:t>
      </w:r>
      <w:r>
        <w:rPr>
          <w:rFonts w:eastAsia="Times New Roman" w:cs="Times New Roman"/>
          <w:szCs w:val="24"/>
        </w:rPr>
        <w:t>,</w:t>
      </w:r>
      <w:r>
        <w:rPr>
          <w:rFonts w:eastAsia="Times New Roman" w:cs="Times New Roman"/>
          <w:szCs w:val="24"/>
        </w:rPr>
        <w:t xml:space="preserve"> ότι υπάρχουν ακόμα και διαφορές ανάμεσα σε ΟΓΑ και ΟΑΕΕ, κυρίως, και θα πρέπει να υπάρξει και μια δίκαιη λύση και για αυτούς και για τις εισφορέ</w:t>
      </w:r>
      <w:r>
        <w:rPr>
          <w:rFonts w:eastAsia="Times New Roman" w:cs="Times New Roman"/>
          <w:szCs w:val="24"/>
        </w:rPr>
        <w:t xml:space="preserve">ς </w:t>
      </w:r>
      <w:r>
        <w:rPr>
          <w:rFonts w:eastAsia="Times New Roman"/>
          <w:szCs w:val="24"/>
        </w:rPr>
        <w:t>οι οποίες</w:t>
      </w:r>
      <w:r>
        <w:rPr>
          <w:rFonts w:eastAsia="Times New Roman" w:cs="Times New Roman"/>
          <w:szCs w:val="24"/>
        </w:rPr>
        <w:t xml:space="preserve"> έχουν χρεωθεί. </w:t>
      </w:r>
    </w:p>
    <w:p w14:paraId="24594F2C"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Έχουν χρεωθεί τεράστια ποσά</w:t>
      </w:r>
      <w:r>
        <w:rPr>
          <w:rFonts w:eastAsia="Times New Roman" w:cs="Times New Roman"/>
          <w:szCs w:val="24"/>
        </w:rPr>
        <w:t>,</w:t>
      </w:r>
      <w:r>
        <w:rPr>
          <w:rFonts w:eastAsia="Times New Roman" w:cs="Times New Roman"/>
          <w:szCs w:val="24"/>
        </w:rPr>
        <w:t xml:space="preserve"> τα οποία, όμως, είναι εικονικά. Εάν δηλαδή λογαριάζει ο ασφαλιστικός φορέας ότι θα εισπράξει από εκεί, είναι εικονικά τα χρήματα και δεν είναι και δίκαιοι οι καταλογισμοί σε πολλές των περιπτώσεων -δ</w:t>
      </w:r>
      <w:r>
        <w:rPr>
          <w:rFonts w:eastAsia="Times New Roman" w:cs="Times New Roman"/>
          <w:szCs w:val="24"/>
        </w:rPr>
        <w:t xml:space="preserve">εν μπορούμε να πούμε σε όλες. Άρα δέχομαι την απάντησή σας ότι μέσα στον Μάρτιο θα εκκαθαριστούν αυτές οι υποθέσεις. Όμως, θέλω να ενεργοποιήσετε το </w:t>
      </w:r>
      <w:r>
        <w:rPr>
          <w:rFonts w:eastAsia="Times New Roman" w:cs="Times New Roman"/>
          <w:szCs w:val="24"/>
        </w:rPr>
        <w:t>σ</w:t>
      </w:r>
      <w:r>
        <w:rPr>
          <w:rFonts w:eastAsia="Times New Roman" w:cs="Times New Roman"/>
          <w:szCs w:val="24"/>
        </w:rPr>
        <w:t xml:space="preserve">υμβούλιο και για τα γενικότερα θέματα. </w:t>
      </w:r>
    </w:p>
    <w:p w14:paraId="24594F2D"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Αν παραγγείλετε και κα</w:t>
      </w:r>
      <w:r>
        <w:rPr>
          <w:rFonts w:eastAsia="Times New Roman" w:cs="Times New Roman"/>
          <w:szCs w:val="24"/>
        </w:rPr>
        <w:t>μ</w:t>
      </w:r>
      <w:r>
        <w:rPr>
          <w:rFonts w:eastAsia="Times New Roman" w:cs="Times New Roman"/>
          <w:szCs w:val="24"/>
        </w:rPr>
        <w:t>μιά αναλογιστική μελέτη</w:t>
      </w:r>
      <w:r w:rsidRPr="0007290B">
        <w:rPr>
          <w:rFonts w:eastAsia="Times New Roman" w:cs="Times New Roman"/>
          <w:szCs w:val="24"/>
        </w:rPr>
        <w:t>,</w:t>
      </w:r>
      <w:r>
        <w:rPr>
          <w:rFonts w:eastAsia="Times New Roman" w:cs="Times New Roman"/>
          <w:szCs w:val="24"/>
        </w:rPr>
        <w:t xml:space="preserve"> θα είναι καλό να τ</w:t>
      </w:r>
      <w:r>
        <w:rPr>
          <w:rFonts w:eastAsia="Times New Roman" w:cs="Times New Roman"/>
          <w:szCs w:val="24"/>
        </w:rPr>
        <w:t>η μάθουμε, διότι είναι ο μόνος ασφαλιστικός νόμος, ο ν.4387, που ψηφίστηκε χωρίς αναλογιστική μελέτη. Έστω εκ των υστέρων να κάνουμε μία, για να ξέρουμε να τεκμηριώνουμε και αυτά τα οποία υποστηρίζουμε έναντι των εταίρων, και εσείς ως Κυβέρνηση και εμείς ω</w:t>
      </w:r>
      <w:r>
        <w:rPr>
          <w:rFonts w:eastAsia="Times New Roman" w:cs="Times New Roman"/>
          <w:szCs w:val="24"/>
        </w:rPr>
        <w:t xml:space="preserve">ς </w:t>
      </w:r>
      <w:r>
        <w:rPr>
          <w:rFonts w:eastAsia="Times New Roman" w:cs="Times New Roman"/>
          <w:szCs w:val="24"/>
        </w:rPr>
        <w:t>Α</w:t>
      </w:r>
      <w:r>
        <w:rPr>
          <w:rFonts w:eastAsia="Times New Roman" w:cs="Times New Roman"/>
          <w:szCs w:val="24"/>
        </w:rPr>
        <w:t xml:space="preserve">ντιπολίτευση, αλλά κυρίως συνολικά η Ελλάδα. </w:t>
      </w:r>
    </w:p>
    <w:p w14:paraId="24594F2E"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Εάν δεν έχουμε τον κοινό τόπο πάνω στον οποίο θα συνεννοηθούμε, για να τεκμηριώσουμε τις θέσεις μας ως χώρα, συνέχεια θα βρίσκεστε εσείς και όποια άλλη κυβέρνηση στις «μυλόπετρες». Θα υποχωρείτε και θα νομίζ</w:t>
      </w:r>
      <w:r>
        <w:rPr>
          <w:rFonts w:eastAsia="Times New Roman" w:cs="Times New Roman"/>
          <w:szCs w:val="24"/>
        </w:rPr>
        <w:t>ετε ότι πάτε μπροστά. Θα δέχεστε τις πιέσεις, θα συμφωνείτε συνεχώς σε νέα μέτρα και θα παρουσιάζετε ότι κάτι άλλο συμβαίνει, ενώ η ουσία είναι να δούμε πραγματικά πώς μπορούμε να τεκμηριώσουμε και για το ασφαλιστικό μέσα από μια αναλογιστική μελέτη, η οπο</w:t>
      </w:r>
      <w:r>
        <w:rPr>
          <w:rFonts w:eastAsia="Times New Roman" w:cs="Times New Roman"/>
          <w:szCs w:val="24"/>
        </w:rPr>
        <w:t>ία πρέπει να γίνει, αλλά και για τους άλλους τομείς, βέβαια, που δεν αφορούν τη δική σας αρμοδιότητα.</w:t>
      </w:r>
    </w:p>
    <w:p w14:paraId="24594F2F" w14:textId="77777777" w:rsidR="000824F1" w:rsidRDefault="003A4E52">
      <w:pPr>
        <w:spacing w:line="600" w:lineRule="auto"/>
        <w:ind w:firstLine="720"/>
        <w:jc w:val="both"/>
        <w:rPr>
          <w:rFonts w:eastAsia="Times New Roman" w:cs="Times New Roman"/>
          <w:szCs w:val="24"/>
        </w:rPr>
      </w:pPr>
      <w:r>
        <w:rPr>
          <w:rFonts w:eastAsia="Times New Roman"/>
          <w:color w:val="000000"/>
          <w:szCs w:val="24"/>
        </w:rPr>
        <w:t>Ευχαριστώ, κύριε Πρόεδρε.</w:t>
      </w:r>
      <w:r>
        <w:rPr>
          <w:rFonts w:eastAsia="Times New Roman" w:cs="Times New Roman"/>
          <w:szCs w:val="24"/>
        </w:rPr>
        <w:t xml:space="preserve"> </w:t>
      </w:r>
    </w:p>
    <w:p w14:paraId="24594F30" w14:textId="77777777" w:rsidR="000824F1" w:rsidRDefault="003A4E52">
      <w:pPr>
        <w:spacing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Και εγώ ευχαριστώ.</w:t>
      </w:r>
    </w:p>
    <w:p w14:paraId="24594F31"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Επ</w:t>
      </w:r>
      <w:r>
        <w:rPr>
          <w:rFonts w:eastAsia="Times New Roman" w:cs="Times New Roman"/>
          <w:szCs w:val="24"/>
        </w:rPr>
        <w:t>’</w:t>
      </w:r>
      <w:r>
        <w:rPr>
          <w:rFonts w:eastAsia="Times New Roman" w:cs="Times New Roman"/>
          <w:szCs w:val="24"/>
        </w:rPr>
        <w:t xml:space="preserve"> ευκαιρία</w:t>
      </w:r>
      <w:r>
        <w:rPr>
          <w:rFonts w:eastAsia="Times New Roman" w:cs="Times New Roman"/>
          <w:szCs w:val="24"/>
        </w:rPr>
        <w:t xml:space="preserve"> της σημερινής συζήτησης στη Βουλή, κύριε Υπουργέ, μιας και ο Πρωθυπουργός έκανε σχόλιο για τον ασφαλιστικό νόμο, να πω ότι στο Προεδρείο ρωτούν απορίες. Καλό είναι, αν είστε εύκαιρος, να τις διευκρινίσετε. Πώς ένας ο οποίος έχει τελειώσει τον ασφαλιστικό </w:t>
      </w:r>
      <w:r>
        <w:rPr>
          <w:rFonts w:eastAsia="Times New Roman" w:cs="Times New Roman"/>
          <w:szCs w:val="24"/>
        </w:rPr>
        <w:t xml:space="preserve">του βίου, δηλαδή δεν περιμένει τίποτα ανταποδοτικό, καλείται να πληρώσει περισσότερα εφόσον εργάζεται; Δηλαδή γιατί δεν πληρώνει τουλάχιστον ό,τι πλήρωνε </w:t>
      </w:r>
      <w:r>
        <w:rPr>
          <w:rFonts w:eastAsia="Times New Roman" w:cs="Times New Roman"/>
          <w:szCs w:val="24"/>
        </w:rPr>
        <w:lastRenderedPageBreak/>
        <w:t xml:space="preserve">μέχρι σήμερα -αυτό είναι ένα ερώτημα-, αφού δεν έχει ανταποδοτικότητα η εισφορά του πλέον, όσον αφορά </w:t>
      </w:r>
      <w:r>
        <w:rPr>
          <w:rFonts w:eastAsia="Times New Roman" w:cs="Times New Roman"/>
          <w:szCs w:val="24"/>
        </w:rPr>
        <w:t>τη συνταξιοδότησή του; Αν είστε εύκαιρος</w:t>
      </w:r>
      <w:r>
        <w:rPr>
          <w:rFonts w:eastAsia="Times New Roman" w:cs="Times New Roman"/>
          <w:szCs w:val="24"/>
        </w:rPr>
        <w:t>,</w:t>
      </w:r>
      <w:r>
        <w:rPr>
          <w:rFonts w:eastAsia="Times New Roman" w:cs="Times New Roman"/>
          <w:szCs w:val="24"/>
        </w:rPr>
        <w:t xml:space="preserve"> καλό είναι να το διευκρινίσετε.</w:t>
      </w:r>
    </w:p>
    <w:p w14:paraId="24594F32"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4594F33"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olor w:val="000000"/>
          <w:szCs w:val="24"/>
        </w:rPr>
        <w:t>Ευχαριστώ, κύριε Πρόεδρε.</w:t>
      </w:r>
      <w:r>
        <w:rPr>
          <w:rFonts w:eastAsia="Times New Roman" w:cs="Times New Roman"/>
          <w:szCs w:val="24"/>
        </w:rPr>
        <w:t xml:space="preserve"> </w:t>
      </w:r>
    </w:p>
    <w:p w14:paraId="24594F34"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Κάθε θέμα που εντοπίζουμε στη</w:t>
      </w:r>
      <w:r>
        <w:rPr>
          <w:rFonts w:eastAsia="Times New Roman" w:cs="Times New Roman"/>
          <w:szCs w:val="24"/>
        </w:rPr>
        <w:t xml:space="preserve"> λειτουργία του νέου συστήματος κοινωνικής ασφάλισης, με υπευθυνότητα και με επιστημονικό τρόπο το εξετάζουμε. Θα εξετάσουμε και αυτό που μου θέσατε.</w:t>
      </w:r>
    </w:p>
    <w:p w14:paraId="24594F35"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Η αλήθεια είναι ότι πέραν της απάντησης που έδωσα εδώ στη Βουλή στην ερώτηση Βουλευτ</w:t>
      </w:r>
      <w:r>
        <w:rPr>
          <w:rFonts w:eastAsia="Times New Roman" w:cs="Times New Roman"/>
          <w:szCs w:val="24"/>
        </w:rPr>
        <w:t>ή</w:t>
      </w:r>
      <w:r>
        <w:rPr>
          <w:rFonts w:eastAsia="Times New Roman" w:cs="Times New Roman"/>
          <w:szCs w:val="24"/>
        </w:rPr>
        <w:t xml:space="preserve"> της Δημοκρατικής Συμ</w:t>
      </w:r>
      <w:r>
        <w:rPr>
          <w:rFonts w:eastAsia="Times New Roman" w:cs="Times New Roman"/>
          <w:szCs w:val="24"/>
        </w:rPr>
        <w:t>παράταξης, τη βεβαιότητα αυτή που ο καθένας βλέπει ως προς τα ποσοστά –γιατί η στατιστική έχει βγει- τα οποία προκύπτουν ως προς τις εισφορές που καλούνται να καταβάλουν οι ασφαλισμένοι, τα ανέφερα με έναν τρόπο φυσικά επακριβή, προς ενημέρωση της ελληνική</w:t>
      </w:r>
      <w:r>
        <w:rPr>
          <w:rFonts w:eastAsia="Times New Roman" w:cs="Times New Roman"/>
          <w:szCs w:val="24"/>
        </w:rPr>
        <w:t xml:space="preserve">ς κοινωνίας σε ένα κρίσιμο θέμα, που είναι η ενίσχυση της κοινωνικής ασφάλισης. </w:t>
      </w:r>
    </w:p>
    <w:p w14:paraId="24594F36"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Θεωρώ και θεωρούσα και έτσι θα θεωρώ πάντα ότι οφείλω με υπευθυνότητα να ενημερώνω την ελληνική κοινωνία, όλους τους ασφαλισμένους -και εκεί που υπάρχουν νούμερα, ακριβώς με τ</w:t>
      </w:r>
      <w:r>
        <w:rPr>
          <w:rFonts w:eastAsia="Times New Roman" w:cs="Times New Roman"/>
          <w:szCs w:val="24"/>
        </w:rPr>
        <w:t>α νούμερα που υπάρχουν- για αυτή την κατάσταση η οποία διαμορφώνεται και είναι ενθαρρυντική, διότι ενισχύει τις δυνατότητες των ασφαλισμένων που επιχειρούν να μπορέσουν να ανταποκριθούν σε υποχρεώσεις που προηγουμένως δεν μπορούσαν να ανταποκριθούν, λόγω τ</w:t>
      </w:r>
      <w:r>
        <w:rPr>
          <w:rFonts w:eastAsia="Times New Roman" w:cs="Times New Roman"/>
          <w:szCs w:val="24"/>
        </w:rPr>
        <w:t>ου επαχθούς ύψους των εισφορών το οποίο καλούνται να πληρώσουν μέσα στις συνθήκες της οικονομικής κρίσης.</w:t>
      </w:r>
    </w:p>
    <w:p w14:paraId="24594F37"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Κάθε φορά, όμως, που ρωτάτε, βγαίνουν κάποια συγκεκριμένα κανάλια το βράδυ και λένε ότι επευφημώ τον εαυτό μου γι’ αυτό το αποτέλεσμα. </w:t>
      </w:r>
      <w:r>
        <w:rPr>
          <w:rFonts w:eastAsia="Times New Roman" w:cs="Times New Roman"/>
          <w:szCs w:val="24"/>
        </w:rPr>
        <w:t>Α</w:t>
      </w:r>
      <w:r>
        <w:rPr>
          <w:rFonts w:eastAsia="Times New Roman" w:cs="Times New Roman"/>
          <w:szCs w:val="24"/>
        </w:rPr>
        <w:t>υτή η χλεύη ως</w:t>
      </w:r>
      <w:r>
        <w:rPr>
          <w:rFonts w:eastAsia="Times New Roman" w:cs="Times New Roman"/>
          <w:szCs w:val="24"/>
        </w:rPr>
        <w:t xml:space="preserve"> προς την αλήθεια δεν ευνοεί ούτε τη χώρα ούτε την προσπάθεια που πρέπει να καταβάλ</w:t>
      </w:r>
      <w:r>
        <w:rPr>
          <w:rFonts w:eastAsia="Times New Roman" w:cs="Times New Roman"/>
          <w:szCs w:val="24"/>
        </w:rPr>
        <w:t>λ</w:t>
      </w:r>
      <w:r>
        <w:rPr>
          <w:rFonts w:eastAsia="Times New Roman" w:cs="Times New Roman"/>
          <w:szCs w:val="24"/>
        </w:rPr>
        <w:t xml:space="preserve">ουμε όλοι μαζί. </w:t>
      </w:r>
    </w:p>
    <w:p w14:paraId="24594F38"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ταν μιλάμε στο Κοινοβούλιο, πρέπει να μιλάμε ξεκάθαρα και ειλικρινά</w:t>
      </w:r>
      <w:r>
        <w:rPr>
          <w:rFonts w:eastAsia="Times New Roman" w:cs="Times New Roman"/>
          <w:szCs w:val="24"/>
        </w:rPr>
        <w:t>,</w:t>
      </w:r>
      <w:r>
        <w:rPr>
          <w:rFonts w:eastAsia="Times New Roman" w:cs="Times New Roman"/>
          <w:szCs w:val="24"/>
        </w:rPr>
        <w:t xml:space="preserve"> με νούμερα των οποίων διαπιστώνεται η ορθότητα ή μπορεί και να διαψευστούν. Εκεί θα π</w:t>
      </w:r>
      <w:r>
        <w:rPr>
          <w:rFonts w:eastAsia="Times New Roman" w:cs="Times New Roman"/>
          <w:szCs w:val="24"/>
        </w:rPr>
        <w:t>ρέπει να γίνεται ο διάλογος. Όλα τα άλλα είναι πραγματικά μη κατάλληλα</w:t>
      </w:r>
      <w:r>
        <w:rPr>
          <w:rFonts w:eastAsia="Times New Roman" w:cs="Times New Roman"/>
          <w:szCs w:val="24"/>
        </w:rPr>
        <w:t>,</w:t>
      </w:r>
      <w:r>
        <w:rPr>
          <w:rFonts w:eastAsia="Times New Roman" w:cs="Times New Roman"/>
          <w:szCs w:val="24"/>
        </w:rPr>
        <w:t xml:space="preserve"> τουλάχιστον για </w:t>
      </w:r>
      <w:r>
        <w:rPr>
          <w:rFonts w:eastAsia="Times New Roman" w:cs="Times New Roman"/>
          <w:szCs w:val="24"/>
        </w:rPr>
        <w:lastRenderedPageBreak/>
        <w:t xml:space="preserve">τη χρονική στιγμή που βρίσκεται η χώρα και για τις ανάγκες του ελληνικού λαού. </w:t>
      </w:r>
    </w:p>
    <w:p w14:paraId="24594F39"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Στο τέλος ελπίζω να επικρατήσει σοβαρότητα σε αυτούς που την έχουν χάσει ως προς το πώς </w:t>
      </w:r>
      <w:r>
        <w:rPr>
          <w:rFonts w:eastAsia="Times New Roman" w:cs="Times New Roman"/>
          <w:szCs w:val="24"/>
        </w:rPr>
        <w:t xml:space="preserve">διαχειρίζονται την είδηση και την αλήθεια. </w:t>
      </w:r>
      <w:r>
        <w:rPr>
          <w:rFonts w:eastAsia="Times New Roman" w:cs="Times New Roman"/>
          <w:szCs w:val="24"/>
        </w:rPr>
        <w:t>Α</w:t>
      </w:r>
      <w:r>
        <w:rPr>
          <w:rFonts w:eastAsia="Times New Roman" w:cs="Times New Roman"/>
          <w:szCs w:val="24"/>
        </w:rPr>
        <w:t xml:space="preserve">υτό αποτελεί ένα ζήτημα το οποίο, ενδεχομένως, θα πρέπει να αντιμετωπίζουμε όλοι με μεγαλύτερη προσοχή. </w:t>
      </w:r>
    </w:p>
    <w:p w14:paraId="24594F3A"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Η ερώτησή σας ήταν πολύ συγκεκριμένη και αφορούσε το γιατί καθυστερούν να εξεταστούν όλες αυτές οι υποθέσει</w:t>
      </w:r>
      <w:r>
        <w:rPr>
          <w:rFonts w:eastAsia="Times New Roman" w:cs="Times New Roman"/>
          <w:szCs w:val="24"/>
        </w:rPr>
        <w:t xml:space="preserve">ς που έχουν προκύψει από τη διπλή ασφάλιση ασφαλισμένων στον ΕΤΑΑ και στον ΟΑΕΕ. </w:t>
      </w:r>
    </w:p>
    <w:p w14:paraId="24594F3B"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Σας απάντησα ότι ήταν από το 2013, δηλαδή πρόκειται για υποθέσεις εκκρεμούσες από την προηγούμενη κυβέρνηση. Έγιναν πέντε συνεδριάσεις</w:t>
      </w:r>
      <w:r>
        <w:rPr>
          <w:rFonts w:eastAsia="Times New Roman" w:cs="Times New Roman"/>
          <w:szCs w:val="24"/>
        </w:rPr>
        <w:t>,</w:t>
      </w:r>
      <w:r>
        <w:rPr>
          <w:rFonts w:eastAsia="Times New Roman" w:cs="Times New Roman"/>
          <w:szCs w:val="24"/>
        </w:rPr>
        <w:t xml:space="preserve"> από </w:t>
      </w:r>
      <w:r>
        <w:rPr>
          <w:rFonts w:eastAsia="Times New Roman" w:cs="Times New Roman"/>
          <w:szCs w:val="24"/>
        </w:rPr>
        <w:t xml:space="preserve">τον </w:t>
      </w:r>
      <w:r>
        <w:rPr>
          <w:rFonts w:eastAsia="Times New Roman" w:cs="Times New Roman"/>
          <w:szCs w:val="24"/>
        </w:rPr>
        <w:t>Ιούλιο μέχρι τον Σεπτέμβριο</w:t>
      </w:r>
      <w:r>
        <w:rPr>
          <w:rFonts w:eastAsia="Times New Roman" w:cs="Times New Roman"/>
          <w:szCs w:val="24"/>
        </w:rPr>
        <w:t>,</w:t>
      </w:r>
      <w:r>
        <w:rPr>
          <w:rFonts w:eastAsia="Times New Roman" w:cs="Times New Roman"/>
          <w:szCs w:val="24"/>
        </w:rPr>
        <w:t xml:space="preserve"> σ</w:t>
      </w:r>
      <w:r>
        <w:rPr>
          <w:rFonts w:eastAsia="Times New Roman" w:cs="Times New Roman"/>
          <w:szCs w:val="24"/>
        </w:rPr>
        <w:t>τις οποίες ολοκληρώθηκε η εξέταση αυτών των υποθέσεων. Έχουν μείνει άλλες δύο από το 2015 και οκτώ από το 2016, ενώ άλλες δέκα προέκυψαν τελευταία</w:t>
      </w:r>
      <w:r>
        <w:rPr>
          <w:rFonts w:eastAsia="Times New Roman" w:cs="Times New Roman"/>
          <w:szCs w:val="24"/>
        </w:rPr>
        <w:t>,</w:t>
      </w:r>
      <w:r>
        <w:rPr>
          <w:rFonts w:eastAsia="Times New Roman" w:cs="Times New Roman"/>
          <w:szCs w:val="24"/>
        </w:rPr>
        <w:t xml:space="preserve"> μέσα στο 2016. Θα επιλυθούν και αυτές. Με τον τρόπο που πρέπει να ενεργούμε για το συμφέρον των ασφαλισμένων</w:t>
      </w:r>
      <w:r>
        <w:rPr>
          <w:rFonts w:eastAsia="Times New Roman" w:cs="Times New Roman"/>
          <w:szCs w:val="24"/>
        </w:rPr>
        <w:t xml:space="preserve">, θα πρέπει να εξετάσουμε –και το έχω </w:t>
      </w:r>
      <w:r>
        <w:rPr>
          <w:rFonts w:eastAsia="Times New Roman" w:cs="Times New Roman"/>
          <w:szCs w:val="24"/>
        </w:rPr>
        <w:lastRenderedPageBreak/>
        <w:t xml:space="preserve">πει κατ’ επανάληψη- και τυχόν επιβαρύνσεις που έχουν προκύψει από σφάλματα της διοίκησης ή σφάλματα των φορέων κοινωνικής ασφάλισης. </w:t>
      </w:r>
    </w:p>
    <w:p w14:paraId="24594F3C" w14:textId="77777777" w:rsidR="000824F1" w:rsidRDefault="003A4E52">
      <w:pPr>
        <w:spacing w:line="600" w:lineRule="auto"/>
        <w:ind w:firstLine="720"/>
        <w:jc w:val="both"/>
        <w:rPr>
          <w:rFonts w:eastAsia="Times New Roman"/>
          <w:bCs/>
        </w:rPr>
      </w:pPr>
      <w:r>
        <w:rPr>
          <w:rFonts w:eastAsia="Times New Roman"/>
          <w:bCs/>
        </w:rPr>
        <w:t xml:space="preserve">(Στο σημείο αυτό </w:t>
      </w:r>
      <w:r>
        <w:rPr>
          <w:rFonts w:eastAsia="Times New Roman"/>
          <w:bCs/>
        </w:rPr>
        <w:t>κ</w:t>
      </w:r>
      <w:r>
        <w:rPr>
          <w:rFonts w:eastAsia="Times New Roman"/>
          <w:bCs/>
        </w:rPr>
        <w:t xml:space="preserve">τυπάει το κουδούνι λήξεως του χρόνου ομιλίας του κυρίου </w:t>
      </w:r>
      <w:r>
        <w:rPr>
          <w:rFonts w:eastAsia="Times New Roman"/>
          <w:bCs/>
        </w:rPr>
        <w:t>Υφυπουργού)</w:t>
      </w:r>
    </w:p>
    <w:p w14:paraId="24594F3D" w14:textId="77777777" w:rsidR="000824F1" w:rsidRDefault="003A4E52">
      <w:pPr>
        <w:spacing w:line="600" w:lineRule="auto"/>
        <w:ind w:firstLine="720"/>
        <w:jc w:val="both"/>
        <w:rPr>
          <w:rFonts w:eastAsia="Times New Roman"/>
          <w:bCs/>
        </w:rPr>
      </w:pPr>
      <w:r>
        <w:rPr>
          <w:rFonts w:eastAsia="Times New Roman"/>
          <w:bCs/>
        </w:rPr>
        <w:t>Έχω πει πολλές φορές ότι οφείλουμε να προσεγγίζουμε με ευθύνη αυτές τις υποχρεώσεις που προκαλούνται στους πολίτες από σφάλματα των δημοσίων υπηρεσιών, ακόμη και των φορέων κοινωνικής ασφάλισης</w:t>
      </w:r>
      <w:r>
        <w:rPr>
          <w:rFonts w:eastAsia="Times New Roman"/>
          <w:bCs/>
        </w:rPr>
        <w:t>,</w:t>
      </w:r>
      <w:r>
        <w:rPr>
          <w:rFonts w:eastAsia="Times New Roman"/>
          <w:bCs/>
        </w:rPr>
        <w:t xml:space="preserve"> μέσα από την πολυνομία και τις δαιδαλώδεις διαδικ</w:t>
      </w:r>
      <w:r>
        <w:rPr>
          <w:rFonts w:eastAsia="Times New Roman"/>
          <w:bCs/>
        </w:rPr>
        <w:t xml:space="preserve">ασίες που υπήρχαν στο παρελθόν. </w:t>
      </w:r>
    </w:p>
    <w:p w14:paraId="24594F3E" w14:textId="77777777" w:rsidR="000824F1" w:rsidRDefault="003A4E52">
      <w:pPr>
        <w:spacing w:line="600" w:lineRule="auto"/>
        <w:ind w:firstLine="720"/>
        <w:jc w:val="both"/>
        <w:rPr>
          <w:rFonts w:eastAsia="Times New Roman"/>
          <w:bCs/>
        </w:rPr>
      </w:pPr>
      <w:r>
        <w:rPr>
          <w:rFonts w:eastAsia="Times New Roman"/>
          <w:bCs/>
        </w:rPr>
        <w:t>Σας ευχαριστώ πολύ.</w:t>
      </w:r>
    </w:p>
    <w:p w14:paraId="24594F3F" w14:textId="77777777" w:rsidR="000824F1" w:rsidRDefault="003A4E52">
      <w:pPr>
        <w:spacing w:line="600" w:lineRule="auto"/>
        <w:ind w:firstLine="720"/>
        <w:jc w:val="both"/>
        <w:rPr>
          <w:rFonts w:eastAsia="Times New Roman" w:cs="Times New Roman"/>
          <w:szCs w:val="24"/>
        </w:rPr>
      </w:pPr>
      <w:r>
        <w:rPr>
          <w:rFonts w:eastAsia="Times New Roman"/>
          <w:b/>
          <w:bCs/>
        </w:rPr>
        <w:t xml:space="preserve">ΠΡΟΕΔΡΕΥΩΝ (Δημήτριος Κρεμαστινός): </w:t>
      </w:r>
      <w:r>
        <w:rPr>
          <w:rFonts w:eastAsia="Times New Roman"/>
          <w:bCs/>
        </w:rPr>
        <w:t xml:space="preserve">Κυρίες και κύριοι συνάδελφοι, στο σημείο αυτό θα ήθελα να σας ενημερώσω ότι η έκτη </w:t>
      </w:r>
      <w:r>
        <w:rPr>
          <w:rFonts w:eastAsia="Times New Roman"/>
          <w:bCs/>
        </w:rPr>
        <w:t xml:space="preserve">με </w:t>
      </w:r>
      <w:r>
        <w:rPr>
          <w:rFonts w:eastAsia="Times New Roman"/>
          <w:bCs/>
        </w:rPr>
        <w:t xml:space="preserve">αριθμό 507/20-2-2017 </w:t>
      </w:r>
      <w:r>
        <w:rPr>
          <w:rFonts w:eastAsia="Times New Roman" w:cs="Times New Roman"/>
          <w:szCs w:val="24"/>
        </w:rPr>
        <w:t>επίκαιρη ερώτηση πρώτου κύκλου του Βουλευτή Β΄ Πειραι</w:t>
      </w:r>
      <w:r>
        <w:rPr>
          <w:rFonts w:eastAsia="Times New Roman" w:cs="Times New Roman"/>
          <w:szCs w:val="24"/>
        </w:rPr>
        <w:t>ώς</w:t>
      </w:r>
      <w:r>
        <w:rPr>
          <w:rFonts w:eastAsia="Times New Roman" w:cs="Times New Roman"/>
          <w:szCs w:val="24"/>
        </w:rPr>
        <w:t xml:space="preserve"> των </w:t>
      </w:r>
      <w:r>
        <w:rPr>
          <w:rFonts w:eastAsia="Times New Roman" w:cs="Times New Roman"/>
          <w:szCs w:val="24"/>
        </w:rPr>
        <w:t xml:space="preserve">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σχετικά με τα νοσήλια στο Νοσοκομείο </w:t>
      </w:r>
      <w:r>
        <w:rPr>
          <w:rFonts w:eastAsia="Times New Roman" w:cs="Times New Roman"/>
          <w:szCs w:val="24"/>
        </w:rPr>
        <w:t>«</w:t>
      </w:r>
      <w:proofErr w:type="spellStart"/>
      <w:r>
        <w:rPr>
          <w:rFonts w:eastAsia="Times New Roman" w:cs="Times New Roman"/>
          <w:szCs w:val="24"/>
        </w:rPr>
        <w:t>Children’s</w:t>
      </w:r>
      <w:proofErr w:type="spellEnd"/>
      <w:r>
        <w:rPr>
          <w:rFonts w:eastAsia="Times New Roman" w:cs="Times New Roman"/>
          <w:szCs w:val="24"/>
        </w:rPr>
        <w:t xml:space="preserve"> </w:t>
      </w:r>
      <w:proofErr w:type="spellStart"/>
      <w:r>
        <w:rPr>
          <w:rFonts w:eastAsia="Times New Roman" w:cs="Times New Roman"/>
          <w:szCs w:val="24"/>
        </w:rPr>
        <w:t>Hospital</w:t>
      </w:r>
      <w:proofErr w:type="spellEnd"/>
      <w:r>
        <w:rPr>
          <w:rFonts w:eastAsia="Times New Roman" w:cs="Times New Roman"/>
          <w:szCs w:val="24"/>
        </w:rPr>
        <w:t>»</w:t>
      </w:r>
      <w:r>
        <w:rPr>
          <w:rFonts w:eastAsia="Times New Roman" w:cs="Times New Roman"/>
          <w:szCs w:val="24"/>
        </w:rPr>
        <w:t xml:space="preserve"> της Βοστώνης</w:t>
      </w:r>
      <w:r>
        <w:rPr>
          <w:rFonts w:eastAsia="Times New Roman" w:cs="Times New Roman"/>
          <w:szCs w:val="24"/>
        </w:rPr>
        <w:t>,</w:t>
      </w:r>
      <w:r>
        <w:rPr>
          <w:rFonts w:eastAsia="Times New Roman" w:cs="Times New Roman"/>
          <w:szCs w:val="24"/>
        </w:rPr>
        <w:t xml:space="preserve"> </w:t>
      </w:r>
      <w:r>
        <w:rPr>
          <w:rFonts w:eastAsia="Times New Roman"/>
          <w:bCs/>
        </w:rPr>
        <w:t>δεν θα συζητηθεί</w:t>
      </w:r>
      <w:r>
        <w:rPr>
          <w:rFonts w:eastAsia="Times New Roman"/>
          <w:bCs/>
        </w:rPr>
        <w:t>,</w:t>
      </w:r>
      <w:r>
        <w:rPr>
          <w:rFonts w:eastAsia="Times New Roman"/>
          <w:bCs/>
        </w:rPr>
        <w:t xml:space="preserve"> λόγω αναρμοδιότητας,</w:t>
      </w:r>
      <w:r>
        <w:rPr>
          <w:rFonts w:eastAsia="Times New Roman" w:cs="Times New Roman"/>
          <w:szCs w:val="24"/>
        </w:rPr>
        <w:t xml:space="preserve"> όπως ενημέρωσε μ</w:t>
      </w:r>
      <w:r>
        <w:rPr>
          <w:rFonts w:eastAsia="Times New Roman"/>
          <w:bCs/>
        </w:rPr>
        <w:t xml:space="preserve">ε επιστολή του προς τη Βουλή ο Γενικός Γραμματέας </w:t>
      </w:r>
      <w:r>
        <w:rPr>
          <w:rFonts w:eastAsia="Times New Roman"/>
          <w:bCs/>
        </w:rPr>
        <w:lastRenderedPageBreak/>
        <w:t>της Κυ</w:t>
      </w:r>
      <w:r>
        <w:rPr>
          <w:rFonts w:eastAsia="Times New Roman"/>
          <w:bCs/>
        </w:rPr>
        <w:t xml:space="preserve">βέρνησης κ. Καλογήρου. </w:t>
      </w:r>
      <w:r>
        <w:rPr>
          <w:rFonts w:eastAsia="Times New Roman" w:cs="Times New Roman"/>
          <w:szCs w:val="24"/>
        </w:rPr>
        <w:t xml:space="preserve">Αρμόδιο είναι το Υπουργείο Υγείας. </w:t>
      </w:r>
    </w:p>
    <w:p w14:paraId="24594F40"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Επίσης, η δεύτερη </w:t>
      </w:r>
      <w:r>
        <w:rPr>
          <w:rFonts w:eastAsia="Times New Roman" w:cs="Times New Roman"/>
          <w:szCs w:val="24"/>
        </w:rPr>
        <w:t xml:space="preserve">με </w:t>
      </w:r>
      <w:r>
        <w:rPr>
          <w:rFonts w:eastAsia="Times New Roman" w:cs="Times New Roman"/>
          <w:szCs w:val="24"/>
        </w:rPr>
        <w:t>αριθμό 506/20-2-2017 επίκαιρη ερώτηση δεύτερου κύκλου του Βουλευτή Β΄ Αθηνών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Ανδρέα Λοβέρδου</w:t>
      </w:r>
      <w:r>
        <w:rPr>
          <w:rFonts w:eastAsia="Times New Roman" w:cs="Times New Roman"/>
          <w:szCs w:val="24"/>
        </w:rPr>
        <w:t xml:space="preserve"> προς την Υπουργό </w:t>
      </w:r>
      <w:r>
        <w:rPr>
          <w:rFonts w:eastAsia="Times New Roman" w:cs="Times New Roman"/>
          <w:bCs/>
          <w:szCs w:val="24"/>
        </w:rPr>
        <w:t>Διοικητικής Ανασυγκ</w:t>
      </w:r>
      <w:r>
        <w:rPr>
          <w:rFonts w:eastAsia="Times New Roman" w:cs="Times New Roman"/>
          <w:bCs/>
          <w:szCs w:val="24"/>
        </w:rPr>
        <w:t>ρότησης,</w:t>
      </w:r>
      <w:r>
        <w:rPr>
          <w:rFonts w:eastAsia="Times New Roman" w:cs="Times New Roman"/>
          <w:b/>
          <w:bCs/>
          <w:szCs w:val="24"/>
        </w:rPr>
        <w:t xml:space="preserve"> </w:t>
      </w:r>
      <w:r>
        <w:rPr>
          <w:rFonts w:eastAsia="Times New Roman" w:cs="Times New Roman"/>
          <w:szCs w:val="24"/>
        </w:rPr>
        <w:t>σχετικά με τις προσλήψεις με τη διαδικασία του άρθρου 63 του ν.4430/2016</w:t>
      </w:r>
      <w:r>
        <w:rPr>
          <w:rFonts w:eastAsia="Times New Roman" w:cs="Times New Roman"/>
          <w:szCs w:val="24"/>
        </w:rPr>
        <w:t>,</w:t>
      </w:r>
      <w:r>
        <w:rPr>
          <w:rFonts w:eastAsia="Times New Roman" w:cs="Times New Roman"/>
          <w:szCs w:val="24"/>
        </w:rPr>
        <w:t xml:space="preserve"> δεν θα συζητηθεί λόγω απουσίας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Γεροβασίλη</w:t>
      </w:r>
      <w:proofErr w:type="spellEnd"/>
      <w:r>
        <w:rPr>
          <w:rFonts w:eastAsia="Times New Roman" w:cs="Times New Roman"/>
          <w:szCs w:val="24"/>
        </w:rPr>
        <w:t xml:space="preserve"> στο εξωτερικό. </w:t>
      </w:r>
    </w:p>
    <w:p w14:paraId="24594F41" w14:textId="77777777" w:rsidR="000824F1" w:rsidRDefault="003A4E52">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Ακόμα, η</w:t>
      </w:r>
      <w:r>
        <w:rPr>
          <w:rFonts w:eastAsia="Times New Roman"/>
          <w:bCs/>
        </w:rPr>
        <w:t xml:space="preserve"> τέταρτη </w:t>
      </w:r>
      <w:r>
        <w:rPr>
          <w:rFonts w:eastAsia="Times New Roman"/>
          <w:bCs/>
        </w:rPr>
        <w:t xml:space="preserve">με </w:t>
      </w:r>
      <w:r>
        <w:rPr>
          <w:rFonts w:eastAsia="Times New Roman"/>
          <w:bCs/>
        </w:rPr>
        <w:t xml:space="preserve">αριθμό 517/21-2-2017 επίκαιρη ερώτηση  δεύτερου κύκλου </w:t>
      </w:r>
      <w:r>
        <w:rPr>
          <w:rFonts w:eastAsia="Times New Roman" w:cs="Times New Roman"/>
          <w:szCs w:val="24"/>
        </w:rPr>
        <w:t xml:space="preserve">του Ανεξάρτητου Βουλευτή Αχαΐας κ. </w:t>
      </w:r>
      <w:r>
        <w:rPr>
          <w:rFonts w:eastAsia="Times New Roman" w:cs="Times New Roman"/>
          <w:bCs/>
          <w:szCs w:val="24"/>
        </w:rPr>
        <w:t>Νικολάου Νικολόπουλου</w:t>
      </w:r>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 xml:space="preserve">σχετικά με «τις απαντήσεις σε ερωτήματα που διατυπώνουν οι παραγωγοί ενέργειας </w:t>
      </w:r>
      <w:proofErr w:type="spellStart"/>
      <w:r>
        <w:rPr>
          <w:rFonts w:eastAsia="Times New Roman" w:cs="Times New Roman"/>
          <w:szCs w:val="24"/>
        </w:rPr>
        <w:t>φωτοβολταϊκών</w:t>
      </w:r>
      <w:proofErr w:type="spellEnd"/>
      <w:r>
        <w:rPr>
          <w:rFonts w:eastAsia="Times New Roman" w:cs="Times New Roman"/>
          <w:szCs w:val="24"/>
        </w:rPr>
        <w:t xml:space="preserve"> που πίστεψαν στις συμβατικές δεσμεύσεις της πολιτείας μέσω τ</w:t>
      </w:r>
      <w:r>
        <w:rPr>
          <w:rFonts w:eastAsia="Times New Roman" w:cs="Times New Roman"/>
          <w:szCs w:val="24"/>
        </w:rPr>
        <w:t>ης ΔΕΗ και μέσω του ΑΔΜΗΕ και του ΔΕΔΔΗΕ»</w:t>
      </w:r>
      <w:r>
        <w:rPr>
          <w:rFonts w:eastAsia="Times New Roman" w:cs="Times New Roman"/>
          <w:szCs w:val="24"/>
        </w:rPr>
        <w:t>,</w:t>
      </w:r>
      <w:r>
        <w:rPr>
          <w:rFonts w:eastAsia="Times New Roman" w:cs="Times New Roman"/>
          <w:szCs w:val="24"/>
        </w:rPr>
        <w:t xml:space="preserve"> δεν θα συζητηθεί </w:t>
      </w:r>
      <w:r>
        <w:rPr>
          <w:rFonts w:eastAsia="Times New Roman" w:cs="Times New Roman"/>
          <w:szCs w:val="24"/>
        </w:rPr>
        <w:t xml:space="preserve">λόγω κωλύματος του κυρίου Υπουργού. Ο κ. Σταθάκης απουσιάζει σε επίσημη αποστολή της </w:t>
      </w:r>
      <w:r>
        <w:rPr>
          <w:rFonts w:eastAsia="Times New Roman" w:cs="Times New Roman"/>
          <w:szCs w:val="24"/>
        </w:rPr>
        <w:t>ε</w:t>
      </w:r>
      <w:r>
        <w:rPr>
          <w:rFonts w:eastAsia="Times New Roman" w:cs="Times New Roman"/>
          <w:szCs w:val="24"/>
        </w:rPr>
        <w:t>λληνικής Κυβέρνησης στο Αζερμπαϊτζάν.</w:t>
      </w:r>
      <w:r>
        <w:rPr>
          <w:rFonts w:eastAsia="Times New Roman" w:cs="Times New Roman"/>
          <w:szCs w:val="24"/>
        </w:rPr>
        <w:t xml:space="preserve"> </w:t>
      </w:r>
    </w:p>
    <w:p w14:paraId="24594F42"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η δεύτερη </w:t>
      </w:r>
      <w:r>
        <w:rPr>
          <w:rFonts w:eastAsia="Times New Roman" w:cs="Times New Roman"/>
          <w:szCs w:val="24"/>
        </w:rPr>
        <w:t xml:space="preserve">με </w:t>
      </w:r>
      <w:r>
        <w:rPr>
          <w:rFonts w:eastAsia="Times New Roman" w:cs="Times New Roman"/>
          <w:szCs w:val="24"/>
        </w:rPr>
        <w:t>αριθμό</w:t>
      </w:r>
      <w:r>
        <w:rPr>
          <w:rFonts w:eastAsia="Times New Roman" w:cs="Times New Roman"/>
          <w:szCs w:val="24"/>
        </w:rPr>
        <w:t xml:space="preserve"> 502/20-2-2017 επίκαιρη ερώτηση πρώτου κύκλου του Βουλευτή Ηρακλείου της Νέας Δημοκρατίας κ. </w:t>
      </w:r>
      <w:r>
        <w:rPr>
          <w:rFonts w:eastAsia="Times New Roman" w:cs="Times New Roman"/>
          <w:bCs/>
          <w:szCs w:val="24"/>
        </w:rPr>
        <w:t xml:space="preserve">Ελευθερίου </w:t>
      </w:r>
      <w:proofErr w:type="spellStart"/>
      <w:r>
        <w:rPr>
          <w:rFonts w:eastAsia="Times New Roman" w:cs="Times New Roman"/>
          <w:bCs/>
          <w:szCs w:val="24"/>
        </w:rPr>
        <w:t>Αυγενάκη</w:t>
      </w:r>
      <w:proofErr w:type="spellEnd"/>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«την παραπλάνηση αγροτών σε σχέση με τη δυνατότητα αποζημίωσης μέσω του </w:t>
      </w:r>
      <w:proofErr w:type="spellStart"/>
      <w:r>
        <w:rPr>
          <w:rFonts w:eastAsia="Times New Roman" w:cs="Times New Roman"/>
          <w:szCs w:val="24"/>
        </w:rPr>
        <w:t>Υπομέτρου</w:t>
      </w:r>
      <w:proofErr w:type="spellEnd"/>
      <w:r>
        <w:rPr>
          <w:rFonts w:eastAsia="Times New Roman" w:cs="Times New Roman"/>
          <w:szCs w:val="24"/>
        </w:rPr>
        <w:t xml:space="preserve"> 5.2»</w:t>
      </w:r>
      <w:r>
        <w:rPr>
          <w:rFonts w:eastAsia="Times New Roman" w:cs="Times New Roman"/>
          <w:szCs w:val="24"/>
        </w:rPr>
        <w:t>,</w:t>
      </w:r>
      <w:r>
        <w:rPr>
          <w:rFonts w:eastAsia="Times New Roman" w:cs="Times New Roman"/>
          <w:szCs w:val="24"/>
        </w:rPr>
        <w:t xml:space="preserve"> δεν θα συζητηθεί λόγω κωλύματος του ερωτώντος Βουλευτή.</w:t>
      </w:r>
    </w:p>
    <w:p w14:paraId="24594F43"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Ακόμα, η πρώτη </w:t>
      </w:r>
      <w:r>
        <w:rPr>
          <w:rFonts w:eastAsia="Times New Roman" w:cs="Times New Roman"/>
          <w:szCs w:val="24"/>
        </w:rPr>
        <w:t xml:space="preserve">με </w:t>
      </w:r>
      <w:r>
        <w:rPr>
          <w:rFonts w:eastAsia="Times New Roman" w:cs="Times New Roman"/>
          <w:szCs w:val="24"/>
        </w:rPr>
        <w:t>αριθμό 512/21-2-2017 επίκαιρη ερώτηση πρώτου κύκλου της Βουλευτού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ς του Συνασπισμού Ριζοσπαστικής Αριστεράς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Άννας Βαγενά </w:t>
      </w:r>
      <w:r>
        <w:rPr>
          <w:rFonts w:eastAsia="Times New Roman" w:cs="Times New Roman"/>
          <w:szCs w:val="24"/>
        </w:rPr>
        <w:t xml:space="preserve">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σχετικά με τη σύ</w:t>
      </w:r>
      <w:r>
        <w:rPr>
          <w:rFonts w:eastAsia="Times New Roman" w:cs="Times New Roman"/>
          <w:szCs w:val="24"/>
        </w:rPr>
        <w:t xml:space="preserve">σταση-λειτουργία του «Κέντρου Αποτέφρωσης Νεκρών (ΚΑΝ)» εκ μέρους των μονάδων </w:t>
      </w:r>
      <w:r>
        <w:rPr>
          <w:rFonts w:eastAsia="Times New Roman" w:cs="Times New Roman"/>
          <w:szCs w:val="24"/>
        </w:rPr>
        <w:t>Α/</w:t>
      </w:r>
      <w:proofErr w:type="spellStart"/>
      <w:r>
        <w:rPr>
          <w:rFonts w:eastAsia="Times New Roman" w:cs="Times New Roman"/>
          <w:szCs w:val="24"/>
        </w:rPr>
        <w:t>βάθμιας</w:t>
      </w:r>
      <w:proofErr w:type="spellEnd"/>
      <w:r>
        <w:rPr>
          <w:rFonts w:eastAsia="Times New Roman" w:cs="Times New Roman"/>
          <w:szCs w:val="24"/>
        </w:rPr>
        <w:t xml:space="preserve"> τοπικής αυτοδιοίκησης</w:t>
      </w:r>
      <w:r>
        <w:rPr>
          <w:rFonts w:eastAsia="Times New Roman" w:cs="Times New Roman"/>
          <w:szCs w:val="24"/>
        </w:rPr>
        <w:t>,</w:t>
      </w:r>
      <w:r>
        <w:rPr>
          <w:rFonts w:eastAsia="Times New Roman" w:cs="Times New Roman"/>
          <w:szCs w:val="24"/>
        </w:rPr>
        <w:t xml:space="preserve"> δεν θα συζητηθεί και θα επαναπροσδιοριστεί για συζήτηση, λόγω κωλύματος του Υπουργού Εσωτερικών κ. Σκουρλέτη</w:t>
      </w:r>
      <w:r>
        <w:rPr>
          <w:rFonts w:eastAsia="Times New Roman" w:cs="Times New Roman"/>
          <w:szCs w:val="24"/>
        </w:rPr>
        <w:t>,</w:t>
      </w:r>
      <w:r>
        <w:rPr>
          <w:rFonts w:eastAsia="Times New Roman" w:cs="Times New Roman"/>
          <w:szCs w:val="24"/>
        </w:rPr>
        <w:t xml:space="preserve"> εξαιτίας ανειλημμένων υποχρεώσεων.</w:t>
      </w:r>
    </w:p>
    <w:p w14:paraId="24594F44"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Η τρίτη </w:t>
      </w:r>
      <w:r>
        <w:rPr>
          <w:rFonts w:eastAsia="Times New Roman" w:cs="Times New Roman"/>
          <w:szCs w:val="24"/>
        </w:rPr>
        <w:t xml:space="preserve">με </w:t>
      </w:r>
      <w:r>
        <w:rPr>
          <w:rFonts w:eastAsia="Times New Roman" w:cs="Times New Roman"/>
          <w:szCs w:val="24"/>
        </w:rPr>
        <w:t xml:space="preserve">αριθμό 504/20-2-2017 επίκαιρη ερώτηση πρώτου κύκλου του Βουλευτή Επικρατείας του Λαϊκού Συνδέσμου – Χρυσή Αυγή κ. </w:t>
      </w:r>
      <w:r>
        <w:rPr>
          <w:rFonts w:eastAsia="Times New Roman" w:cs="Times New Roman"/>
          <w:bCs/>
          <w:szCs w:val="24"/>
        </w:rPr>
        <w:t>Χρήστου Παππά</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σχετικά με «την εκπλήρωση του Τάματος του Έθνους»</w:t>
      </w:r>
      <w:r>
        <w:rPr>
          <w:rFonts w:eastAsia="Times New Roman" w:cs="Times New Roman"/>
          <w:szCs w:val="24"/>
        </w:rPr>
        <w:t>,</w:t>
      </w:r>
      <w:r>
        <w:rPr>
          <w:rFonts w:eastAsia="Times New Roman" w:cs="Times New Roman"/>
          <w:szCs w:val="24"/>
        </w:rPr>
        <w:t xml:space="preserve"> δεν θα συζητη</w:t>
      </w:r>
      <w:r>
        <w:rPr>
          <w:rFonts w:eastAsia="Times New Roman" w:cs="Times New Roman"/>
          <w:szCs w:val="24"/>
        </w:rPr>
        <w:t xml:space="preserve">θεί λόγω κωλύματος –φόρτος </w:t>
      </w:r>
      <w:r>
        <w:rPr>
          <w:rFonts w:eastAsia="Times New Roman" w:cs="Times New Roman"/>
          <w:szCs w:val="24"/>
        </w:rPr>
        <w:lastRenderedPageBreak/>
        <w:t>εργασίας- του Υπουργού Παιδείας</w:t>
      </w:r>
      <w:r>
        <w:rPr>
          <w:rFonts w:eastAsia="Times New Roman" w:cs="Times New Roman"/>
          <w:szCs w:val="24"/>
        </w:rPr>
        <w:t>,</w:t>
      </w:r>
      <w:r>
        <w:rPr>
          <w:rFonts w:eastAsia="Times New Roman" w:cs="Times New Roman"/>
          <w:szCs w:val="24"/>
        </w:rPr>
        <w:t xml:space="preserve"> Έρευνας και Θρησκευμάτων κ. </w:t>
      </w:r>
      <w:proofErr w:type="spellStart"/>
      <w:r>
        <w:rPr>
          <w:rFonts w:eastAsia="Times New Roman" w:cs="Times New Roman"/>
          <w:szCs w:val="24"/>
        </w:rPr>
        <w:t>Γαβρόγλου</w:t>
      </w:r>
      <w:proofErr w:type="spellEnd"/>
      <w:r>
        <w:rPr>
          <w:rFonts w:eastAsia="Times New Roman" w:cs="Times New Roman"/>
          <w:szCs w:val="24"/>
        </w:rPr>
        <w:t>.</w:t>
      </w:r>
    </w:p>
    <w:p w14:paraId="24594F45"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Η πέμπτη </w:t>
      </w:r>
      <w:r>
        <w:rPr>
          <w:rFonts w:eastAsia="Times New Roman" w:cs="Times New Roman"/>
          <w:szCs w:val="24"/>
        </w:rPr>
        <w:t>με</w:t>
      </w:r>
      <w:r>
        <w:rPr>
          <w:rFonts w:eastAsia="Times New Roman" w:cs="Times New Roman"/>
          <w:szCs w:val="24"/>
        </w:rPr>
        <w:t xml:space="preserve"> αριθμό 513/21-2-2017 επίκαιρη ερώτηση πρώτου κύκλου 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b/>
          <w:szCs w:val="24"/>
        </w:rPr>
        <w:t xml:space="preserve"> </w:t>
      </w:r>
      <w:r>
        <w:rPr>
          <w:rFonts w:eastAsia="Times New Roman" w:cs="Times New Roman"/>
          <w:szCs w:val="24"/>
        </w:rPr>
        <w:t xml:space="preserve">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σχετικά με την ανασύσταση των Οργανισμών Εργατικής Κατοικίας και Εργατικής Εστίας</w:t>
      </w:r>
      <w:r>
        <w:rPr>
          <w:rFonts w:eastAsia="Times New Roman" w:cs="Times New Roman"/>
          <w:szCs w:val="24"/>
        </w:rPr>
        <w:t>,</w:t>
      </w:r>
      <w:r>
        <w:rPr>
          <w:rFonts w:eastAsia="Times New Roman" w:cs="Times New Roman"/>
          <w:szCs w:val="24"/>
        </w:rPr>
        <w:t xml:space="preserve"> δεν θα συζητηθεί λόγω κωλύματος –φόρτος εργασίας- της Υπουργού Εργασίας, Κοινωνικής Ασφάλισης και</w:t>
      </w:r>
      <w:r>
        <w:rPr>
          <w:rFonts w:eastAsia="Times New Roman" w:cs="Times New Roman"/>
          <w:szCs w:val="24"/>
        </w:rPr>
        <w:t xml:space="preserve"> Κοινωνικής Αλληλεγγύης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w:t>
      </w:r>
    </w:p>
    <w:p w14:paraId="24594F46" w14:textId="77777777" w:rsidR="000824F1" w:rsidRDefault="003A4E52">
      <w:pPr>
        <w:spacing w:line="600" w:lineRule="auto"/>
        <w:ind w:firstLine="720"/>
        <w:contextualSpacing/>
        <w:jc w:val="both"/>
        <w:rPr>
          <w:rFonts w:eastAsia="Times New Roman" w:cs="Times New Roman"/>
          <w:szCs w:val="24"/>
        </w:rPr>
      </w:pPr>
      <w:r>
        <w:rPr>
          <w:rFonts w:eastAsia="Times New Roman" w:cs="Times New Roman"/>
          <w:szCs w:val="24"/>
        </w:rPr>
        <w:t xml:space="preserve">Δεν θα συζητηθεί η πρώτη με αριθμό 503/20-2-2017 </w:t>
      </w:r>
      <w:r>
        <w:rPr>
          <w:rFonts w:eastAsia="Times New Roman" w:cs="Times New Roman"/>
          <w:szCs w:val="24"/>
        </w:rPr>
        <w:t xml:space="preserve">επίκαιρη ερώτηση </w:t>
      </w:r>
      <w:r>
        <w:rPr>
          <w:rFonts w:eastAsia="Times New Roman" w:cs="Times New Roman"/>
          <w:szCs w:val="24"/>
        </w:rPr>
        <w:t xml:space="preserve">δεύτερου κύκλου του Βουλευτή Ηλείας της Νέας Δημοκρατίας κ. </w:t>
      </w:r>
      <w:r>
        <w:rPr>
          <w:rFonts w:eastAsia="Times New Roman" w:cs="Times New Roman"/>
          <w:bCs/>
          <w:szCs w:val="24"/>
        </w:rPr>
        <w:t>Κωνσταντίνου Τζαβάρα</w:t>
      </w:r>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szCs w:val="24"/>
        </w:rPr>
        <w:t xml:space="preserve"> σχετικά με την αυτεπάγγ</w:t>
      </w:r>
      <w:r>
        <w:rPr>
          <w:rFonts w:eastAsia="Times New Roman" w:cs="Times New Roman"/>
          <w:szCs w:val="24"/>
        </w:rPr>
        <w:t xml:space="preserve">ελτη διόρθωση λαθών της </w:t>
      </w:r>
      <w:r>
        <w:rPr>
          <w:rFonts w:eastAsia="Times New Roman" w:cs="Times New Roman"/>
          <w:szCs w:val="24"/>
        </w:rPr>
        <w:t>δ</w:t>
      </w:r>
      <w:r>
        <w:rPr>
          <w:rFonts w:eastAsia="Times New Roman" w:cs="Times New Roman"/>
          <w:szCs w:val="24"/>
        </w:rPr>
        <w:t xml:space="preserve">ιοίκησης στους </w:t>
      </w:r>
      <w:proofErr w:type="spellStart"/>
      <w:r>
        <w:rPr>
          <w:rFonts w:eastAsia="Times New Roman" w:cs="Times New Roman"/>
          <w:szCs w:val="24"/>
        </w:rPr>
        <w:t>αναρτηθέντες</w:t>
      </w:r>
      <w:proofErr w:type="spellEnd"/>
      <w:r>
        <w:rPr>
          <w:rFonts w:eastAsia="Times New Roman" w:cs="Times New Roman"/>
          <w:szCs w:val="24"/>
        </w:rPr>
        <w:t xml:space="preserve"> δασικούς χάρτες της Ηλείας, λόγω φόρτου εργασίας του Αναπληρωτή Υπουργού Περιβάλλοντος και Ενέργειας κ. </w:t>
      </w:r>
      <w:proofErr w:type="spellStart"/>
      <w:r>
        <w:rPr>
          <w:rFonts w:eastAsia="Times New Roman" w:cs="Times New Roman"/>
          <w:szCs w:val="24"/>
        </w:rPr>
        <w:t>Φάμελλου</w:t>
      </w:r>
      <w:proofErr w:type="spellEnd"/>
      <w:r>
        <w:rPr>
          <w:rFonts w:eastAsia="Times New Roman" w:cs="Times New Roman"/>
          <w:szCs w:val="24"/>
        </w:rPr>
        <w:t>.</w:t>
      </w:r>
    </w:p>
    <w:p w14:paraId="24594F47" w14:textId="77777777" w:rsidR="000824F1" w:rsidRDefault="003A4E52">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θα παρακαλούσα να λάβω τον λόγο.</w:t>
      </w:r>
    </w:p>
    <w:p w14:paraId="24594F48" w14:textId="77777777" w:rsidR="000824F1" w:rsidRDefault="003A4E52">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w:t>
      </w:r>
      <w:r>
        <w:rPr>
          <w:rFonts w:eastAsia="Times New Roman" w:cs="Times New Roman"/>
          <w:b/>
          <w:szCs w:val="24"/>
        </w:rPr>
        <w:t>ρεμαστινός):</w:t>
      </w:r>
      <w:r>
        <w:rPr>
          <w:rFonts w:eastAsia="Times New Roman" w:cs="Times New Roman"/>
          <w:szCs w:val="24"/>
        </w:rPr>
        <w:t xml:space="preserve"> Ορίστε, κύριε Λοβέρδο, έχετε τον λόγο.</w:t>
      </w:r>
    </w:p>
    <w:p w14:paraId="24594F49" w14:textId="77777777" w:rsidR="000824F1" w:rsidRDefault="003A4E52">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Ευχαριστώ, κύριε Πρόεδρε, για την ευγένειά σας να μου δώσετε τον λόγο σε αυτή τη διαδικασία των επίκαιρων ερωτήσεων.</w:t>
      </w:r>
    </w:p>
    <w:p w14:paraId="24594F4A" w14:textId="77777777" w:rsidR="000824F1" w:rsidRDefault="003A4E52">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Έκανε μία αναφορά προ δύο εβδομάδων ο Πρωθυπουργός στην Αίθουσα αυτή </w:t>
      </w:r>
      <w:r>
        <w:rPr>
          <w:rFonts w:eastAsia="Times New Roman" w:cs="Times New Roman"/>
          <w:szCs w:val="24"/>
        </w:rPr>
        <w:t>για την τιμολόγηση των φαρμάκων και αναφέρθηκε σε κάποια χρόνια, τέσσερις μήνες των οποίων ήμουν εγώ Υπουργός. Του έκανα δύο φορές επίκαιρη ερώτηση καταθέτοντας όλα τα δεδομένα που χωρούν σε μια επίκαιρη ερώτηση, για το θέμα το οποίο έθιξε και τον κάλεσα ε</w:t>
      </w:r>
      <w:r>
        <w:rPr>
          <w:rFonts w:eastAsia="Times New Roman" w:cs="Times New Roman"/>
          <w:szCs w:val="24"/>
        </w:rPr>
        <w:t>δώ</w:t>
      </w:r>
      <w:r>
        <w:rPr>
          <w:rFonts w:eastAsia="Times New Roman" w:cs="Times New Roman"/>
          <w:szCs w:val="24"/>
        </w:rPr>
        <w:t>,</w:t>
      </w:r>
      <w:r>
        <w:rPr>
          <w:rFonts w:eastAsia="Times New Roman" w:cs="Times New Roman"/>
          <w:szCs w:val="24"/>
        </w:rPr>
        <w:t xml:space="preserve"> για να δούμε αν έχει δίκιο.</w:t>
      </w:r>
    </w:p>
    <w:p w14:paraId="24594F4B" w14:textId="77777777" w:rsidR="000824F1" w:rsidRDefault="003A4E52">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Ταυτοχρόνως, έστειλα στην κ. </w:t>
      </w:r>
      <w:proofErr w:type="spellStart"/>
      <w:r>
        <w:rPr>
          <w:rFonts w:eastAsia="Times New Roman" w:cs="Times New Roman"/>
          <w:szCs w:val="24"/>
        </w:rPr>
        <w:t>Ράικου</w:t>
      </w:r>
      <w:proofErr w:type="spellEnd"/>
      <w:r>
        <w:rPr>
          <w:rFonts w:eastAsia="Times New Roman" w:cs="Times New Roman"/>
          <w:szCs w:val="24"/>
        </w:rPr>
        <w:t xml:space="preserve"> εννέα σελίδες αναφοράς και εβδομήντα σελίδες τεκμηρίωσης, όπου αποδεικνύονται τα αντίθετα από αυτά που είπε. </w:t>
      </w:r>
      <w:r>
        <w:rPr>
          <w:rFonts w:eastAsia="Times New Roman" w:cs="Times New Roman"/>
          <w:szCs w:val="24"/>
        </w:rPr>
        <w:t>Κ</w:t>
      </w:r>
      <w:r>
        <w:rPr>
          <w:rFonts w:eastAsia="Times New Roman" w:cs="Times New Roman"/>
          <w:szCs w:val="24"/>
        </w:rPr>
        <w:t>αταλαβαίνω ότι το θράσος είναι απολύτως απαραίτητο για να στηρίξει την ανανδρί</w:t>
      </w:r>
      <w:r>
        <w:rPr>
          <w:rFonts w:eastAsia="Times New Roman" w:cs="Times New Roman"/>
          <w:szCs w:val="24"/>
        </w:rPr>
        <w:t xml:space="preserve">α και τη συκοφαντία του. </w:t>
      </w:r>
    </w:p>
    <w:p w14:paraId="24594F4C" w14:textId="77777777" w:rsidR="000824F1" w:rsidRDefault="003A4E52">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Όμως, δεν πήρα τον λόγο γι’ αυτό. Πήρα τον λόγο για ένα άλλο θέμα τάξης</w:t>
      </w:r>
      <w:r>
        <w:rPr>
          <w:rFonts w:eastAsia="Times New Roman" w:cs="Times New Roman"/>
          <w:szCs w:val="24"/>
        </w:rPr>
        <w:t>,</w:t>
      </w:r>
      <w:r>
        <w:rPr>
          <w:rFonts w:eastAsia="Times New Roman" w:cs="Times New Roman"/>
          <w:szCs w:val="24"/>
        </w:rPr>
        <w:t xml:space="preserve"> που αφορά εσάς, όλο το Προεδρείο και τον Πρόεδρο της Βουλής. Δεν ξέρω, θα κοιτάξω τον Κανονισμό, τι </w:t>
      </w:r>
      <w:r>
        <w:rPr>
          <w:rFonts w:eastAsia="Times New Roman" w:cs="Times New Roman"/>
          <w:szCs w:val="24"/>
        </w:rPr>
        <w:lastRenderedPageBreak/>
        <w:t>ακριβώς προβλέπει για Υπουργό που ψεύδεται ενώπιον της Εθ</w:t>
      </w:r>
      <w:r>
        <w:rPr>
          <w:rFonts w:eastAsia="Times New Roman" w:cs="Times New Roman"/>
          <w:szCs w:val="24"/>
        </w:rPr>
        <w:t xml:space="preserve">νικής Αντιπροσωπείας. Είπατε πριν από λίγο και εξεπλάγην ότι η Υπουργός Διοικητικής Ανασυγκρότησης κ. </w:t>
      </w:r>
      <w:proofErr w:type="spellStart"/>
      <w:r>
        <w:rPr>
          <w:rFonts w:eastAsia="Times New Roman" w:cs="Times New Roman"/>
          <w:szCs w:val="24"/>
        </w:rPr>
        <w:t>Γεροβασίλη</w:t>
      </w:r>
      <w:proofErr w:type="spellEnd"/>
      <w:r>
        <w:rPr>
          <w:rFonts w:eastAsia="Times New Roman" w:cs="Times New Roman"/>
          <w:szCs w:val="24"/>
        </w:rPr>
        <w:t xml:space="preserve"> δεν μου απαντά σε επίκαιρη ερώτηση, γιατί λείπει στο εξωτερικό. Όμως, την είδα να κάθεται στα έδρανα προ ολίγου. Καθόταν όταν μιλούσε ο Πρωθυπο</w:t>
      </w:r>
      <w:r>
        <w:rPr>
          <w:rFonts w:eastAsia="Times New Roman" w:cs="Times New Roman"/>
          <w:szCs w:val="24"/>
        </w:rPr>
        <w:t xml:space="preserve">υργός της χώρας στα υπουργικά έδρανα. Αυτό, τη δικαιολογία την ψευδή δηλαδή, την είχε δώσει και το γραφείο της εχθές στο δικό μου γραφείο. </w:t>
      </w:r>
      <w:r>
        <w:rPr>
          <w:rFonts w:eastAsia="Times New Roman" w:cs="Times New Roman"/>
          <w:szCs w:val="24"/>
        </w:rPr>
        <w:t>Μ</w:t>
      </w:r>
      <w:r>
        <w:rPr>
          <w:rFonts w:eastAsia="Times New Roman" w:cs="Times New Roman"/>
          <w:szCs w:val="24"/>
        </w:rPr>
        <w:t xml:space="preserve">άλιστα, όταν ερωτήθηκα από τους συνεργάτες μου, τους είπα να απαντήσουν ότι είναι πολύ ευγενικό ότι μας ενημερώνουν </w:t>
      </w:r>
      <w:r>
        <w:rPr>
          <w:rFonts w:eastAsia="Times New Roman" w:cs="Times New Roman"/>
          <w:szCs w:val="24"/>
        </w:rPr>
        <w:t xml:space="preserve">και δεν χάθηκε ο κόσμος, θα το συζητήσουμε μία άλλη φορά. </w:t>
      </w:r>
    </w:p>
    <w:p w14:paraId="24594F4D" w14:textId="77777777" w:rsidR="000824F1" w:rsidRDefault="003A4E52">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Με φοβάται η κ. </w:t>
      </w:r>
      <w:proofErr w:type="spellStart"/>
      <w:r>
        <w:rPr>
          <w:rFonts w:eastAsia="Times New Roman" w:cs="Times New Roman"/>
          <w:szCs w:val="24"/>
        </w:rPr>
        <w:t>Γεροβασίλη</w:t>
      </w:r>
      <w:proofErr w:type="spellEnd"/>
      <w:r>
        <w:rPr>
          <w:rFonts w:eastAsia="Times New Roman" w:cs="Times New Roman"/>
          <w:szCs w:val="24"/>
        </w:rPr>
        <w:t>; Ξέρω γιατί με φοβάται. Αλλά είναι λόγος αυτός να μην έρχεται στο Κοινοβούλιο; Η ερώτησή μου είναι πολύ απλή. Η επίκαιρη ερώτησή μου είναι πραγματικά επίκαιρη, γιατί αφορ</w:t>
      </w:r>
      <w:r>
        <w:rPr>
          <w:rFonts w:eastAsia="Times New Roman" w:cs="Times New Roman"/>
          <w:szCs w:val="24"/>
        </w:rPr>
        <w:t xml:space="preserve">ά θέμα που τρέχει </w:t>
      </w:r>
      <w:r>
        <w:rPr>
          <w:rFonts w:eastAsia="Times New Roman" w:cs="Times New Roman"/>
          <w:szCs w:val="24"/>
        </w:rPr>
        <w:t>κ</w:t>
      </w:r>
      <w:r>
        <w:rPr>
          <w:rFonts w:eastAsia="Times New Roman" w:cs="Times New Roman"/>
          <w:szCs w:val="24"/>
        </w:rPr>
        <w:t>αι έχω σκοπό να της δώσω δύο γνώμες, εδώ στην Εθνική Αντιπροσωπεία, για το πώς να αντιμετωπίσει το θέμα</w:t>
      </w:r>
      <w:r>
        <w:rPr>
          <w:rFonts w:eastAsia="Times New Roman" w:cs="Times New Roman"/>
          <w:szCs w:val="24"/>
        </w:rPr>
        <w:t>,</w:t>
      </w:r>
      <w:r>
        <w:rPr>
          <w:rFonts w:eastAsia="Times New Roman" w:cs="Times New Roman"/>
          <w:szCs w:val="24"/>
        </w:rPr>
        <w:t xml:space="preserve"> εάν υπάρξουν αποφάσεις που δεν θα ήθελε –που μάλλον θα υπάρξουν- του Συμβουλίου της Επικρατείας και από την Ολομέλεια, γιατί έχουν υ</w:t>
      </w:r>
      <w:r>
        <w:rPr>
          <w:rFonts w:eastAsia="Times New Roman" w:cs="Times New Roman"/>
          <w:szCs w:val="24"/>
        </w:rPr>
        <w:t xml:space="preserve">πάρξει του Τμήματος. </w:t>
      </w:r>
      <w:r>
        <w:rPr>
          <w:rFonts w:eastAsia="Times New Roman" w:cs="Times New Roman"/>
          <w:szCs w:val="24"/>
        </w:rPr>
        <w:lastRenderedPageBreak/>
        <w:t>Δεν έκανα κάποια ερώτηση που να της δημιουργεί φόβο. Καταλαβαίνω γιατί φοβάται, αλλά δεν έκανα τέτοια ερώτηση.</w:t>
      </w:r>
    </w:p>
    <w:p w14:paraId="24594F4E" w14:textId="77777777" w:rsidR="000824F1" w:rsidRDefault="003A4E52">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Πώς μπορεί</w:t>
      </w:r>
      <w:r>
        <w:rPr>
          <w:rFonts w:eastAsia="Times New Roman" w:cs="Times New Roman"/>
          <w:szCs w:val="24"/>
        </w:rPr>
        <w:t>,</w:t>
      </w:r>
      <w:r>
        <w:rPr>
          <w:rFonts w:eastAsia="Times New Roman" w:cs="Times New Roman"/>
          <w:szCs w:val="24"/>
        </w:rPr>
        <w:t xml:space="preserve"> όμως, κύριε Πρόεδρε, να λέει το γραφείο της στο γραφείο μου ότι λείπει στο εξωτερικό, να το λέτε εσείς, επειδή έ</w:t>
      </w:r>
      <w:r>
        <w:rPr>
          <w:rFonts w:eastAsia="Times New Roman" w:cs="Times New Roman"/>
          <w:szCs w:val="24"/>
        </w:rPr>
        <w:t xml:space="preserve">τσι ενημέρωσε το Προεδρείο της Βουλής η Υπουργός και να κάθεται εδώ προ δέκα λεπτών; Πρέπει να μας πει ο κ. </w:t>
      </w:r>
      <w:proofErr w:type="spellStart"/>
      <w:r>
        <w:rPr>
          <w:rFonts w:eastAsia="Times New Roman" w:cs="Times New Roman"/>
          <w:szCs w:val="24"/>
        </w:rPr>
        <w:t>Βούτσης</w:t>
      </w:r>
      <w:proofErr w:type="spellEnd"/>
      <w:r>
        <w:rPr>
          <w:rFonts w:eastAsia="Times New Roman" w:cs="Times New Roman"/>
          <w:szCs w:val="24"/>
        </w:rPr>
        <w:t xml:space="preserve"> </w:t>
      </w:r>
      <w:r w:rsidRPr="00511734">
        <w:rPr>
          <w:rFonts w:eastAsia="Times New Roman" w:cs="Times New Roman"/>
          <w:szCs w:val="24"/>
        </w:rPr>
        <w:t>τι προβλέπεται σε αυτή</w:t>
      </w:r>
      <w:r w:rsidRPr="00AF7B46">
        <w:rPr>
          <w:rFonts w:eastAsia="Times New Roman" w:cs="Times New Roman"/>
          <w:szCs w:val="24"/>
        </w:rPr>
        <w:t xml:space="preserve"> την περίπτωση. </w:t>
      </w:r>
    </w:p>
    <w:p w14:paraId="24594F4F" w14:textId="77777777" w:rsidR="000824F1" w:rsidRDefault="003A4E52">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Είναι θεομπαίχτες, κύριε Πρόεδρε, και για τα μεγάλα θέματα και για τα μικρά θέματα. Αλλά να μας </w:t>
      </w:r>
      <w:r>
        <w:rPr>
          <w:rFonts w:eastAsia="Times New Roman" w:cs="Times New Roman"/>
          <w:szCs w:val="24"/>
        </w:rPr>
        <w:t>κοροϊδεύουν με αυτόν τον τρόπο, δεν πρέπει η Βουλή να το επιτρέψει.</w:t>
      </w:r>
    </w:p>
    <w:p w14:paraId="24594F50" w14:textId="77777777" w:rsidR="000824F1" w:rsidRDefault="003A4E52">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4594F51" w14:textId="77777777" w:rsidR="000824F1" w:rsidRDefault="003A4E52">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 θέμα που θέσατε θα τεθεί στη Διάσκεψη των Προέδρων, κύριε Λοβέρδο και θα συζητηθεί ασφαλώς.</w:t>
      </w:r>
    </w:p>
    <w:p w14:paraId="24594F52" w14:textId="77777777" w:rsidR="000824F1" w:rsidRDefault="003A4E52">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Όμως, έχουμε επανειλημμένα τονίσει και σαν</w:t>
      </w:r>
      <w:r>
        <w:rPr>
          <w:rFonts w:eastAsia="Times New Roman" w:cs="Times New Roman"/>
          <w:szCs w:val="24"/>
        </w:rPr>
        <w:t xml:space="preserve"> Προεδρείο ότι η δικαιολογία «φόρτος εργασίας» ή «ανειλημμένες υποχρεώσεις» δεν είναι επαρκής, διότι στον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έ</w:t>
      </w:r>
      <w:r>
        <w:rPr>
          <w:rFonts w:eastAsia="Times New Roman" w:cs="Times New Roman"/>
          <w:szCs w:val="24"/>
        </w:rPr>
        <w:t xml:space="preserve">λεγχο είναι υποχρέωση του Υπουργού να προσέρχεται, δεν εξαρτάται από την επιθυμία του και δεν ανήκει στις προνομίες του Υπουργού. </w:t>
      </w:r>
      <w:r>
        <w:rPr>
          <w:rFonts w:eastAsia="Times New Roman" w:cs="Times New Roman"/>
          <w:szCs w:val="24"/>
        </w:rPr>
        <w:lastRenderedPageBreak/>
        <w:t>Είν</w:t>
      </w:r>
      <w:r>
        <w:rPr>
          <w:rFonts w:eastAsia="Times New Roman" w:cs="Times New Roman"/>
          <w:szCs w:val="24"/>
        </w:rPr>
        <w:t xml:space="preserve">αι υποχρέωση του Υπουργού η νομοθετική εργασία και ο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έ</w:t>
      </w:r>
      <w:r>
        <w:rPr>
          <w:rFonts w:eastAsia="Times New Roman" w:cs="Times New Roman"/>
          <w:szCs w:val="24"/>
        </w:rPr>
        <w:t>λεγχος.</w:t>
      </w:r>
    </w:p>
    <w:p w14:paraId="24594F53" w14:textId="77777777" w:rsidR="000824F1" w:rsidRDefault="003A4E52">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Κατά συνέπεια, και στον νέον οργανισμό έχουμε προτείνει να ληφθούν, κατά κάποιο τρόπο, μέτρα γι’ αυτό το θέμα, διότι πράγματι είναι ένα θέμα και θα μεταφερθεί στη Διάσκεψη των Π</w:t>
      </w:r>
      <w:r>
        <w:rPr>
          <w:rFonts w:eastAsia="Times New Roman" w:cs="Times New Roman"/>
          <w:szCs w:val="24"/>
        </w:rPr>
        <w:t>ροέδρων.</w:t>
      </w:r>
    </w:p>
    <w:p w14:paraId="24594F54" w14:textId="77777777" w:rsidR="000824F1" w:rsidRDefault="003A4E52">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θα παρακαλούσα να λάβω τον λόγο.</w:t>
      </w:r>
    </w:p>
    <w:p w14:paraId="24594F55" w14:textId="77777777" w:rsidR="000824F1" w:rsidRDefault="003A4E52">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Ορίστε, κύριε Λοβέρδο, έχετε τον λόγο.</w:t>
      </w:r>
    </w:p>
    <w:p w14:paraId="24594F56" w14:textId="77777777" w:rsidR="000824F1" w:rsidRDefault="003A4E52">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ευχαριστώ πολύ για τη διευκρίνιση. Έχω ακούσει και τον κ. </w:t>
      </w:r>
      <w:proofErr w:type="spellStart"/>
      <w:r>
        <w:rPr>
          <w:rFonts w:eastAsia="Times New Roman" w:cs="Times New Roman"/>
          <w:szCs w:val="24"/>
        </w:rPr>
        <w:t>Βούτση</w:t>
      </w:r>
      <w:proofErr w:type="spellEnd"/>
      <w:r>
        <w:rPr>
          <w:rFonts w:eastAsia="Times New Roman" w:cs="Times New Roman"/>
          <w:szCs w:val="24"/>
        </w:rPr>
        <w:t xml:space="preserve"> να το λέ</w:t>
      </w:r>
      <w:r>
        <w:rPr>
          <w:rFonts w:eastAsia="Times New Roman" w:cs="Times New Roman"/>
          <w:szCs w:val="24"/>
        </w:rPr>
        <w:t>ει αυτό. Και έχετε δίκιο και εσείς και το Προεδρείο συνολικά, αλλά έθεσα ένα άλλο θέμα. Ο φόρτος εργασίας πραγματικά πρέπει να αντιμετωπιστεί, όπως λέτε. Εδώ όμως, είπε ότι λείπει στο εξωτερικό και ήταν εδώ. Εδώ λέει ψέματα μπροστά στα μάτια μας. Τι θεωρού</w:t>
      </w:r>
      <w:r>
        <w:rPr>
          <w:rFonts w:eastAsia="Times New Roman" w:cs="Times New Roman"/>
          <w:szCs w:val="24"/>
        </w:rPr>
        <w:t xml:space="preserve">ν; Ότι η Εθνική Αντιπροσωπεία είναι το σπιτάκι τους, είναι η αυλή τους; Έρχονται και λένε ό,τι θέλουν; </w:t>
      </w:r>
    </w:p>
    <w:p w14:paraId="24594F57" w14:textId="77777777" w:rsidR="000824F1" w:rsidRDefault="003A4E52">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lastRenderedPageBreak/>
        <w:t xml:space="preserve">Θυμάστε, επειδή είστε παλιός κοινοβουλευτικός ότι ακόμα και όταν ρωτούσαν οι Βουλευτές και έστελναν οι Υπουργοί κάποιον Υφυπουργό, υπήρχαν στην Αίθουσα </w:t>
      </w:r>
      <w:r>
        <w:rPr>
          <w:rFonts w:eastAsia="Times New Roman" w:cs="Times New Roman"/>
          <w:szCs w:val="24"/>
        </w:rPr>
        <w:t>αυτή θύελλες από τη διαμαρτυρία των Βουλευτών. Εδώ κοροϊδεύουν τη Βουλή.</w:t>
      </w:r>
    </w:p>
    <w:p w14:paraId="24594F58" w14:textId="77777777" w:rsidR="000824F1" w:rsidRDefault="003A4E52">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Και εσύ να μη γελάς, μεγάλε! Και εσύ να μη γελάς! Εσύ είσαι εδώ, επειδή συνοδεύεις κάποιον Υπουργό. Εδώ είναι η Εθνική Αντιπροσωπεία, είναι οι εκπρόσωποι του λαού. </w:t>
      </w:r>
    </w:p>
    <w:p w14:paraId="24594F59"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Κύριε Υπουργέ, να </w:t>
      </w:r>
      <w:r>
        <w:rPr>
          <w:rFonts w:eastAsia="Times New Roman" w:cs="Times New Roman"/>
          <w:szCs w:val="24"/>
        </w:rPr>
        <w:t>τον ανακαλέσετε στην τάξη αυτόν τον αυθάδη. Να τον ανακαλέσετε στην τάξη! Εδώ είσαι επειδή κάποιος Υπουργός σε έχει συνεργάτη. Δεν έχεις κανέναν δικαίωμα να φέρεσαι όπως φέρεσαι στους φίλους σου. Ακούς;</w:t>
      </w:r>
    </w:p>
    <w:p w14:paraId="24594F5A"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ΙΩΑΝΝΗΣ ΜΟΥΖΑΛΑΣ (Υπουργός Μεταναστευτικής Πολιτικής)</w:t>
      </w:r>
      <w:r>
        <w:rPr>
          <w:rFonts w:eastAsia="Times New Roman" w:cs="Times New Roman"/>
          <w:b/>
          <w:szCs w:val="24"/>
        </w:rPr>
        <w:t>:</w:t>
      </w:r>
      <w:r>
        <w:rPr>
          <w:rFonts w:eastAsia="Times New Roman" w:cs="Times New Roman"/>
          <w:szCs w:val="24"/>
        </w:rPr>
        <w:t xml:space="preserve"> Εντάξει, κύριε Πρόεδρε.</w:t>
      </w:r>
    </w:p>
    <w:p w14:paraId="24594F5B"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Λοιπόν, επαναλαμβάνω, πρέπει να το χειριστείτε με ένα τρόπο, κύριε Πρόεδρε, κατά την κοινοβουλευτική τάξη, που να επιτρέπει να ασκούμε τον κοινοβουλευτικό έλεγχο, κατανοώντας τους Υπουργούς για δυσκολίες, για ταξ</w:t>
      </w:r>
      <w:r>
        <w:rPr>
          <w:rFonts w:eastAsia="Times New Roman" w:cs="Times New Roman"/>
          <w:szCs w:val="24"/>
        </w:rPr>
        <w:t xml:space="preserve">ίδια. Προφανώς έχουν και άλλα πράγματα να κάνουν και ίσως η δική τους ημερήσια διάταξη να μην παίρνει και αναβολές μερικές φορές. Το καταλαβαίνω. Έχω διατελέσει κι εγώ όπως κι εσείς </w:t>
      </w:r>
      <w:r>
        <w:rPr>
          <w:rFonts w:eastAsia="Times New Roman" w:cs="Times New Roman"/>
          <w:szCs w:val="24"/>
        </w:rPr>
        <w:lastRenderedPageBreak/>
        <w:t>Υπουργός και ξέρω, αλλά όχι να μας κοροϊδεύουν με αυτόν τον τρόπο και να μ</w:t>
      </w:r>
      <w:r>
        <w:rPr>
          <w:rFonts w:eastAsia="Times New Roman" w:cs="Times New Roman"/>
          <w:szCs w:val="24"/>
        </w:rPr>
        <w:t>ας δείχνουν με την παρουσία τους σήμερα στη Βουλή ότι δεν τους ενδιαφέρει αν μας κοροϊδεύουν.</w:t>
      </w:r>
    </w:p>
    <w:p w14:paraId="24594F5C"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Όπως είπα, θα τεθεί το θέμα αυτό που βάλατε, στη Διάσκεψη των Προέδρων.</w:t>
      </w:r>
    </w:p>
    <w:p w14:paraId="24594F5D"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Και να κάνω μια παράκληση, να μην γίνονται σχόλια για </w:t>
      </w:r>
      <w:r>
        <w:rPr>
          <w:rFonts w:eastAsia="Times New Roman" w:cs="Times New Roman"/>
          <w:szCs w:val="24"/>
        </w:rPr>
        <w:t>οποιονδήποτε Βουλευτή ρωτά οτιδήποτε, διότι έχει το δικαίωμα να ρωτά.</w:t>
      </w:r>
    </w:p>
    <w:p w14:paraId="24594F5E"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επικαίρων ερωτήσεων.</w:t>
      </w:r>
    </w:p>
    <w:p w14:paraId="24594F5F" w14:textId="77777777" w:rsidR="000824F1" w:rsidRDefault="003A4E52">
      <w:pPr>
        <w:spacing w:line="600" w:lineRule="auto"/>
        <w:ind w:firstLine="720"/>
        <w:jc w:val="center"/>
        <w:rPr>
          <w:rFonts w:eastAsia="Times New Roman" w:cs="Times New Roman"/>
          <w:szCs w:val="24"/>
        </w:rPr>
      </w:pPr>
      <w:r>
        <w:rPr>
          <w:rFonts w:eastAsia="Times New Roman" w:cs="Times New Roman"/>
          <w:szCs w:val="24"/>
        </w:rPr>
        <w:t>(ΑΛΛΑΓΗ ΣΕΛΙΔΑΣ ΛΟΓΩ ΑΛΛΑΓΗΣ ΘΕΜΑΤΟΣ)</w:t>
      </w:r>
    </w:p>
    <w:p w14:paraId="24594F60"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Κυρίες και κύριοι συνάδελφοι, εισ</w:t>
      </w:r>
      <w:r>
        <w:rPr>
          <w:rFonts w:eastAsia="Times New Roman" w:cs="Times New Roman"/>
          <w:szCs w:val="24"/>
        </w:rPr>
        <w:t>ερχόμα</w:t>
      </w:r>
      <w:r>
        <w:rPr>
          <w:rFonts w:eastAsia="Times New Roman" w:cs="Times New Roman"/>
          <w:szCs w:val="24"/>
        </w:rPr>
        <w:t>στε</w:t>
      </w:r>
      <w:r>
        <w:rPr>
          <w:rFonts w:eastAsia="Times New Roman" w:cs="Times New Roman"/>
          <w:szCs w:val="24"/>
        </w:rPr>
        <w:t xml:space="preserve"> στην ημερήσια διάταξη των </w:t>
      </w:r>
    </w:p>
    <w:p w14:paraId="24594F61" w14:textId="77777777" w:rsidR="000824F1" w:rsidRDefault="003A4E52">
      <w:pPr>
        <w:spacing w:line="600" w:lineRule="auto"/>
        <w:ind w:firstLine="720"/>
        <w:jc w:val="center"/>
        <w:rPr>
          <w:rFonts w:eastAsia="Times New Roman" w:cs="Times New Roman"/>
          <w:b/>
          <w:szCs w:val="24"/>
        </w:rPr>
      </w:pPr>
      <w:r>
        <w:rPr>
          <w:rFonts w:eastAsia="Times New Roman" w:cs="Times New Roman"/>
          <w:b/>
          <w:szCs w:val="24"/>
        </w:rPr>
        <w:t>ΕΠΕΡΩΤΗΣΕΩΝ</w:t>
      </w:r>
    </w:p>
    <w:p w14:paraId="24594F62"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Θα συζητηθεί η υπ’ αριθμ</w:t>
      </w:r>
      <w:r>
        <w:rPr>
          <w:rFonts w:eastAsia="Times New Roman" w:cs="Times New Roman"/>
          <w:szCs w:val="24"/>
        </w:rPr>
        <w:t>όν</w:t>
      </w:r>
      <w:r>
        <w:rPr>
          <w:rFonts w:eastAsia="Times New Roman" w:cs="Times New Roman"/>
          <w:szCs w:val="24"/>
        </w:rPr>
        <w:t xml:space="preserve"> 8/7/2-2-2017 </w:t>
      </w:r>
      <w:r>
        <w:rPr>
          <w:rFonts w:eastAsia="Times New Roman" w:cs="Times New Roman"/>
          <w:szCs w:val="24"/>
        </w:rPr>
        <w:t xml:space="preserve">επίκαιρη </w:t>
      </w:r>
      <w:r>
        <w:rPr>
          <w:rFonts w:eastAsia="Times New Roman" w:cs="Times New Roman"/>
          <w:szCs w:val="24"/>
        </w:rPr>
        <w:t xml:space="preserve">επερώτηση </w:t>
      </w:r>
      <w:r>
        <w:rPr>
          <w:rFonts w:eastAsia="Times New Roman" w:cs="Times New Roman"/>
          <w:szCs w:val="24"/>
        </w:rPr>
        <w:t xml:space="preserve">των </w:t>
      </w:r>
      <w:r>
        <w:rPr>
          <w:rFonts w:eastAsia="Times New Roman" w:cs="Times New Roman"/>
          <w:szCs w:val="24"/>
        </w:rPr>
        <w:t xml:space="preserve">Βουλευτών της Ένωσης Κεντρώων </w:t>
      </w:r>
      <w:r>
        <w:rPr>
          <w:rFonts w:eastAsia="Times New Roman" w:cs="Times New Roman"/>
          <w:szCs w:val="24"/>
        </w:rPr>
        <w:t xml:space="preserve">κ.κ. Μάριου Γεωργιάδη, Δημητρίου </w:t>
      </w:r>
      <w:proofErr w:type="spellStart"/>
      <w:r>
        <w:rPr>
          <w:rFonts w:eastAsia="Times New Roman" w:cs="Times New Roman"/>
          <w:szCs w:val="24"/>
        </w:rPr>
        <w:t>Καβαδέλλα</w:t>
      </w:r>
      <w:proofErr w:type="spellEnd"/>
      <w:r>
        <w:rPr>
          <w:rFonts w:eastAsia="Times New Roman" w:cs="Times New Roman"/>
          <w:szCs w:val="24"/>
        </w:rPr>
        <w:t xml:space="preserve">, Γεωργίου </w:t>
      </w:r>
      <w:proofErr w:type="spellStart"/>
      <w:r>
        <w:rPr>
          <w:rFonts w:eastAsia="Times New Roman" w:cs="Times New Roman"/>
          <w:szCs w:val="24"/>
        </w:rPr>
        <w:t>Κατσιαντώνη</w:t>
      </w:r>
      <w:proofErr w:type="spellEnd"/>
      <w:r>
        <w:rPr>
          <w:rFonts w:eastAsia="Times New Roman" w:cs="Times New Roman"/>
          <w:szCs w:val="24"/>
        </w:rPr>
        <w:t xml:space="preserve">, Αναστασίου Μεγαλομύστακα, Θεοδώρας </w:t>
      </w:r>
      <w:proofErr w:type="spellStart"/>
      <w:r>
        <w:rPr>
          <w:rFonts w:eastAsia="Times New Roman" w:cs="Times New Roman"/>
          <w:szCs w:val="24"/>
        </w:rPr>
        <w:t>Μεγαλοοικον</w:t>
      </w:r>
      <w:r>
        <w:rPr>
          <w:rFonts w:eastAsia="Times New Roman" w:cs="Times New Roman"/>
          <w:szCs w:val="24"/>
        </w:rPr>
        <w:t>όμου</w:t>
      </w:r>
      <w:proofErr w:type="spellEnd"/>
      <w:r>
        <w:rPr>
          <w:rFonts w:eastAsia="Times New Roman" w:cs="Times New Roman"/>
          <w:szCs w:val="24"/>
        </w:rPr>
        <w:t xml:space="preserve">, Ιωάννη </w:t>
      </w:r>
      <w:proofErr w:type="spellStart"/>
      <w:r>
        <w:rPr>
          <w:rFonts w:eastAsia="Times New Roman" w:cs="Times New Roman"/>
          <w:szCs w:val="24"/>
        </w:rPr>
        <w:lastRenderedPageBreak/>
        <w:t>Σαρίδη</w:t>
      </w:r>
      <w:proofErr w:type="spellEnd"/>
      <w:r>
        <w:rPr>
          <w:rFonts w:eastAsia="Times New Roman" w:cs="Times New Roman"/>
          <w:szCs w:val="24"/>
        </w:rPr>
        <w:t xml:space="preserve"> και Αριστείδη Φωκά </w:t>
      </w:r>
      <w:r>
        <w:rPr>
          <w:rFonts w:eastAsia="Times New Roman" w:cs="Times New Roman"/>
          <w:szCs w:val="24"/>
        </w:rPr>
        <w:t>προς τον Υπουργό Μεταναστευτικής Πολιτικής</w:t>
      </w:r>
      <w:r>
        <w:rPr>
          <w:rFonts w:eastAsia="Times New Roman" w:cs="Times New Roman"/>
          <w:szCs w:val="24"/>
        </w:rPr>
        <w:t>, σχετικά</w:t>
      </w:r>
      <w:r>
        <w:rPr>
          <w:rFonts w:eastAsia="Times New Roman" w:cs="Times New Roman"/>
          <w:szCs w:val="24"/>
        </w:rPr>
        <w:t xml:space="preserve"> με </w:t>
      </w:r>
      <w:r>
        <w:rPr>
          <w:rFonts w:eastAsia="Times New Roman" w:cs="Times New Roman"/>
          <w:szCs w:val="24"/>
        </w:rPr>
        <w:t>την</w:t>
      </w:r>
      <w:r>
        <w:rPr>
          <w:rFonts w:eastAsia="Times New Roman" w:cs="Times New Roman"/>
          <w:szCs w:val="24"/>
        </w:rPr>
        <w:t xml:space="preserve"> ακραία κατάσταση των νησιών του </w:t>
      </w:r>
      <w:r>
        <w:rPr>
          <w:rFonts w:eastAsia="Times New Roman" w:cs="Times New Roman"/>
          <w:szCs w:val="24"/>
        </w:rPr>
        <w:t>β</w:t>
      </w:r>
      <w:r>
        <w:rPr>
          <w:rFonts w:eastAsia="Times New Roman" w:cs="Times New Roman"/>
          <w:szCs w:val="24"/>
        </w:rPr>
        <w:t xml:space="preserve">ορείου Αιγαίου λόγω </w:t>
      </w:r>
      <w:r>
        <w:rPr>
          <w:rFonts w:eastAsia="Times New Roman" w:cs="Times New Roman"/>
          <w:szCs w:val="24"/>
        </w:rPr>
        <w:t xml:space="preserve">των </w:t>
      </w:r>
      <w:r>
        <w:rPr>
          <w:rFonts w:eastAsia="Times New Roman" w:cs="Times New Roman"/>
          <w:szCs w:val="24"/>
        </w:rPr>
        <w:t>αυξημένων μεταναστευτικών ροών.</w:t>
      </w:r>
    </w:p>
    <w:p w14:paraId="24594F63"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Ο κ. Γεωργιάδης έχει το δικαίωμα ως πρώτος επερωτών να μιλήσει δέκα λ</w:t>
      </w:r>
      <w:r>
        <w:rPr>
          <w:rFonts w:eastAsia="Times New Roman" w:cs="Times New Roman"/>
          <w:szCs w:val="24"/>
        </w:rPr>
        <w:t xml:space="preserve">επτά στην </w:t>
      </w:r>
      <w:proofErr w:type="spellStart"/>
      <w:r>
        <w:rPr>
          <w:rFonts w:eastAsia="Times New Roman" w:cs="Times New Roman"/>
          <w:szCs w:val="24"/>
        </w:rPr>
        <w:t>πρωτολογία</w:t>
      </w:r>
      <w:proofErr w:type="spellEnd"/>
      <w:r>
        <w:rPr>
          <w:rFonts w:eastAsia="Times New Roman" w:cs="Times New Roman"/>
          <w:szCs w:val="24"/>
        </w:rPr>
        <w:t xml:space="preserve"> και πέντε λεπτά στη δευτερολογία. Ο κ. </w:t>
      </w:r>
      <w:proofErr w:type="spellStart"/>
      <w:r>
        <w:rPr>
          <w:rFonts w:eastAsia="Times New Roman" w:cs="Times New Roman"/>
          <w:szCs w:val="24"/>
        </w:rPr>
        <w:t>Σαρίδης</w:t>
      </w:r>
      <w:proofErr w:type="spellEnd"/>
      <w:r>
        <w:rPr>
          <w:rFonts w:eastAsia="Times New Roman" w:cs="Times New Roman"/>
          <w:szCs w:val="24"/>
        </w:rPr>
        <w:t xml:space="preserve"> πέντε λεπτά στην </w:t>
      </w:r>
      <w:proofErr w:type="spellStart"/>
      <w:r>
        <w:rPr>
          <w:rFonts w:eastAsia="Times New Roman" w:cs="Times New Roman"/>
          <w:szCs w:val="24"/>
        </w:rPr>
        <w:t>πρωτολογία</w:t>
      </w:r>
      <w:proofErr w:type="spellEnd"/>
      <w:r>
        <w:rPr>
          <w:rFonts w:eastAsia="Times New Roman" w:cs="Times New Roman"/>
          <w:szCs w:val="24"/>
        </w:rPr>
        <w:t xml:space="preserve"> και τρία λεπτά στη δευτερολογία. Ο κ. </w:t>
      </w:r>
      <w:proofErr w:type="spellStart"/>
      <w:r>
        <w:rPr>
          <w:rFonts w:eastAsia="Times New Roman" w:cs="Times New Roman"/>
          <w:szCs w:val="24"/>
        </w:rPr>
        <w:t>Κατσιαντώνης</w:t>
      </w:r>
      <w:proofErr w:type="spellEnd"/>
      <w:r>
        <w:rPr>
          <w:rFonts w:eastAsia="Times New Roman" w:cs="Times New Roman"/>
          <w:szCs w:val="24"/>
        </w:rPr>
        <w:t xml:space="preserve"> το ίδιο, η κ. </w:t>
      </w:r>
      <w:proofErr w:type="spellStart"/>
      <w:r>
        <w:rPr>
          <w:rFonts w:eastAsia="Times New Roman" w:cs="Times New Roman"/>
          <w:szCs w:val="24"/>
        </w:rPr>
        <w:t>Μεγαλοοικονόμου</w:t>
      </w:r>
      <w:proofErr w:type="spellEnd"/>
      <w:r>
        <w:rPr>
          <w:rFonts w:eastAsia="Times New Roman" w:cs="Times New Roman"/>
          <w:szCs w:val="24"/>
        </w:rPr>
        <w:t xml:space="preserve"> το ίδιο, ο κ. Φωκάς το ίδιο και ο κ. </w:t>
      </w:r>
      <w:proofErr w:type="spellStart"/>
      <w:r>
        <w:rPr>
          <w:rFonts w:eastAsia="Times New Roman" w:cs="Times New Roman"/>
          <w:szCs w:val="24"/>
        </w:rPr>
        <w:t>Καβαδέλλας</w:t>
      </w:r>
      <w:proofErr w:type="spellEnd"/>
      <w:r>
        <w:rPr>
          <w:rFonts w:eastAsia="Times New Roman" w:cs="Times New Roman"/>
          <w:szCs w:val="24"/>
        </w:rPr>
        <w:t xml:space="preserve"> τρία λεπτά στη </w:t>
      </w:r>
      <w:proofErr w:type="spellStart"/>
      <w:r>
        <w:rPr>
          <w:rFonts w:eastAsia="Times New Roman" w:cs="Times New Roman"/>
          <w:szCs w:val="24"/>
        </w:rPr>
        <w:t>πρωτολογία</w:t>
      </w:r>
      <w:proofErr w:type="spellEnd"/>
      <w:r>
        <w:rPr>
          <w:rFonts w:eastAsia="Times New Roman" w:cs="Times New Roman"/>
          <w:szCs w:val="24"/>
        </w:rPr>
        <w:t xml:space="preserve"> και δ</w:t>
      </w:r>
      <w:r>
        <w:rPr>
          <w:rFonts w:eastAsia="Times New Roman" w:cs="Times New Roman"/>
          <w:szCs w:val="24"/>
        </w:rPr>
        <w:t>ύο λεπτά στη δευτερολογία.</w:t>
      </w:r>
    </w:p>
    <w:p w14:paraId="24594F64"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Ο Υπουργός Μεταναστευτικής Πολιτικής κ. </w:t>
      </w:r>
      <w:proofErr w:type="spellStart"/>
      <w:r>
        <w:rPr>
          <w:rFonts w:eastAsia="Times New Roman" w:cs="Times New Roman"/>
          <w:szCs w:val="24"/>
        </w:rPr>
        <w:t>Μουζάλας</w:t>
      </w:r>
      <w:proofErr w:type="spellEnd"/>
      <w:r>
        <w:rPr>
          <w:rFonts w:eastAsia="Times New Roman" w:cs="Times New Roman"/>
          <w:szCs w:val="24"/>
        </w:rPr>
        <w:t xml:space="preserve"> εκ μέρους της Κυβέρνησης μπορεί να μιλήσει είκοσι λεπτά στην </w:t>
      </w:r>
      <w:proofErr w:type="spellStart"/>
      <w:r>
        <w:rPr>
          <w:rFonts w:eastAsia="Times New Roman" w:cs="Times New Roman"/>
          <w:szCs w:val="24"/>
        </w:rPr>
        <w:t>πρωτολογία</w:t>
      </w:r>
      <w:proofErr w:type="spellEnd"/>
      <w:r>
        <w:rPr>
          <w:rFonts w:eastAsia="Times New Roman" w:cs="Times New Roman"/>
          <w:szCs w:val="24"/>
        </w:rPr>
        <w:t xml:space="preserve">, δέκα λεπτά στην δευτερολογία και πέντε λεπτά στην </w:t>
      </w:r>
      <w:proofErr w:type="spellStart"/>
      <w:r>
        <w:rPr>
          <w:rFonts w:eastAsia="Times New Roman" w:cs="Times New Roman"/>
          <w:szCs w:val="24"/>
        </w:rPr>
        <w:t>τριτολογία</w:t>
      </w:r>
      <w:proofErr w:type="spellEnd"/>
      <w:r>
        <w:rPr>
          <w:rFonts w:eastAsia="Times New Roman" w:cs="Times New Roman"/>
          <w:szCs w:val="24"/>
        </w:rPr>
        <w:t>.</w:t>
      </w:r>
    </w:p>
    <w:p w14:paraId="24594F65"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Από πλευράς Κοινοβουλευτικών Εκπροσώπων την Έ</w:t>
      </w:r>
      <w:r>
        <w:rPr>
          <w:rFonts w:eastAsia="Times New Roman" w:cs="Times New Roman"/>
          <w:szCs w:val="24"/>
        </w:rPr>
        <w:t>νωση Κεντρώων θα εκπροσωπήσει ο κ. Μεγαλομύστακας, τον ΣΥΡΙΖΑ ο κ. Καματερός, τη Νέα Δημοκρατία ο κ. Βαρβιτσιώτης, τη Δημοκρατική Συμπαράταξη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ο κ. Θεοχαρόπουλος, το Κομμουνιστικό Κόμμα Ελλάδας ο κ. </w:t>
      </w:r>
      <w:proofErr w:type="spellStart"/>
      <w:r>
        <w:rPr>
          <w:rFonts w:eastAsia="Times New Roman" w:cs="Times New Roman"/>
          <w:szCs w:val="24"/>
        </w:rPr>
        <w:t>Κατσώτης</w:t>
      </w:r>
      <w:proofErr w:type="spellEnd"/>
      <w:r>
        <w:rPr>
          <w:rFonts w:eastAsia="Times New Roman" w:cs="Times New Roman"/>
          <w:szCs w:val="24"/>
        </w:rPr>
        <w:t>, τους ΑΝΕΛ ο κ. Καμμένος και το Ποτ</w:t>
      </w:r>
      <w:r>
        <w:rPr>
          <w:rFonts w:eastAsia="Times New Roman" w:cs="Times New Roman"/>
          <w:szCs w:val="24"/>
        </w:rPr>
        <w:t>άμι ο κ. Λυκούδης.</w:t>
      </w:r>
    </w:p>
    <w:p w14:paraId="24594F66"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Παρακαλώ, κύριε Γεωργιάδη, έχετε τον λόγο για δέκα λεπτά.</w:t>
      </w:r>
    </w:p>
    <w:p w14:paraId="24594F67"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Ευχαριστώ, κύριε Πρόεδρε.</w:t>
      </w:r>
    </w:p>
    <w:p w14:paraId="24594F68"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Κύριε Υπουργέ, ευχαριστώ που είστε εδώ να απαντήσετε στην ερώτησή μας.</w:t>
      </w:r>
    </w:p>
    <w:p w14:paraId="24594F69"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w:t>
      </w:r>
      <w:r>
        <w:rPr>
          <w:rFonts w:eastAsia="Times New Roman" w:cs="Times New Roman"/>
          <w:szCs w:val="24"/>
        </w:rPr>
        <w:t>Βουλευτές</w:t>
      </w:r>
      <w:r>
        <w:rPr>
          <w:rFonts w:eastAsia="Times New Roman" w:cs="Times New Roman"/>
          <w:szCs w:val="24"/>
        </w:rPr>
        <w:t>, αν και βλέπω ότι λίγοι μας έχουν</w:t>
      </w:r>
      <w:r>
        <w:rPr>
          <w:rFonts w:eastAsia="Times New Roman" w:cs="Times New Roman"/>
          <w:szCs w:val="24"/>
        </w:rPr>
        <w:t xml:space="preserve"> τιμήσει για την ώρα, θα δούμε τι θα γίνει στην πορεία, εδώ και δεκαπέντε μήνες, για να ξεκινήσω με αυτό, ο Πρόεδρός μας Βασίλης Λεβέντης έχει απευθυνθεί με επίκαιρη ερώτηση στον Πρωθυπουργό</w:t>
      </w:r>
      <w:r>
        <w:rPr>
          <w:rFonts w:eastAsia="Times New Roman" w:cs="Times New Roman"/>
          <w:szCs w:val="24"/>
        </w:rPr>
        <w:t>,</w:t>
      </w:r>
      <w:r>
        <w:rPr>
          <w:rFonts w:eastAsia="Times New Roman" w:cs="Times New Roman"/>
          <w:szCs w:val="24"/>
        </w:rPr>
        <w:t xml:space="preserve"> αλλά φωνή </w:t>
      </w:r>
      <w:proofErr w:type="spellStart"/>
      <w:r>
        <w:rPr>
          <w:rFonts w:eastAsia="Times New Roman" w:cs="Times New Roman"/>
          <w:szCs w:val="24"/>
        </w:rPr>
        <w:t>βοώντος</w:t>
      </w:r>
      <w:proofErr w:type="spellEnd"/>
      <w:r>
        <w:rPr>
          <w:rFonts w:eastAsia="Times New Roman" w:cs="Times New Roman"/>
          <w:szCs w:val="24"/>
        </w:rPr>
        <w:t xml:space="preserve"> εν τη </w:t>
      </w:r>
      <w:proofErr w:type="spellStart"/>
      <w:r>
        <w:rPr>
          <w:rFonts w:eastAsia="Times New Roman" w:cs="Times New Roman"/>
          <w:szCs w:val="24"/>
        </w:rPr>
        <w:t>ερήμω</w:t>
      </w:r>
      <w:proofErr w:type="spellEnd"/>
      <w:r>
        <w:rPr>
          <w:rFonts w:eastAsia="Times New Roman" w:cs="Times New Roman"/>
          <w:szCs w:val="24"/>
        </w:rPr>
        <w:t>.</w:t>
      </w:r>
    </w:p>
    <w:p w14:paraId="24594F6A"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Επανήλθαμε τον προηγούμενο Νοέμβρ</w:t>
      </w:r>
      <w:r>
        <w:rPr>
          <w:rFonts w:eastAsia="Times New Roman" w:cs="Times New Roman"/>
          <w:szCs w:val="24"/>
        </w:rPr>
        <w:t>ιο με ερώτησή μας προς τον Υπουργό Μεταναστευτικής Πολιτικής, για την οποία βέβαια λάβαμε απάντηση, αλλά δυστυχώς δεν έχουμε δει κα</w:t>
      </w:r>
      <w:r>
        <w:rPr>
          <w:rFonts w:eastAsia="Times New Roman" w:cs="Times New Roman"/>
          <w:szCs w:val="24"/>
        </w:rPr>
        <w:t>μ</w:t>
      </w:r>
      <w:r>
        <w:rPr>
          <w:rFonts w:eastAsia="Times New Roman" w:cs="Times New Roman"/>
          <w:szCs w:val="24"/>
        </w:rPr>
        <w:t>μία πρόοδο. Ιδίως η κατάσταση στα ακριτικά νησιά μας έχει φτάσει στο απροχώρητο. Οι συγκεκριμένοι αριθμοί προσφύγων και το π</w:t>
      </w:r>
      <w:r>
        <w:rPr>
          <w:rFonts w:eastAsia="Times New Roman" w:cs="Times New Roman"/>
          <w:szCs w:val="24"/>
        </w:rPr>
        <w:t>ρόβλημά αποτυπωμένο σε νούμερα προέρχεται και στο κείμενο της τρέχουσας ερώτησής μας.</w:t>
      </w:r>
    </w:p>
    <w:p w14:paraId="24594F6B"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Από την πρώτη περίοδο της διακυβέρνησής σας εφαρμόσατε δυστυχώς την πολιτική: «ανοίξαμε και σας περιμένουμε», </w:t>
      </w:r>
      <w:r>
        <w:rPr>
          <w:rFonts w:eastAsia="Times New Roman" w:cs="Times New Roman"/>
          <w:szCs w:val="24"/>
        </w:rPr>
        <w:lastRenderedPageBreak/>
        <w:t>χωρίς προετοιμασία και χωρίς κανένα σχέδιο. Μία πολιτική –κα</w:t>
      </w:r>
      <w:r>
        <w:rPr>
          <w:rFonts w:eastAsia="Times New Roman" w:cs="Times New Roman"/>
          <w:szCs w:val="24"/>
        </w:rPr>
        <w:t xml:space="preserve">ι λυπάμαι για την έκφραση- του μπάχαλου και αυτό δυστυχώς το επιδεικνύετε σε οτιδήποτε και αν καταπιάνεστε σαν Κυβέρνηση. Δεν υπάρχει διαχωρισμός μεταξύ προσφύγων και μεταναστών. Το μότο σας είναι «είμαστε όλοι </w:t>
      </w:r>
      <w:proofErr w:type="spellStart"/>
      <w:r>
        <w:rPr>
          <w:rFonts w:eastAsia="Times New Roman" w:cs="Times New Roman"/>
          <w:szCs w:val="24"/>
        </w:rPr>
        <w:t>επανάστες</w:t>
      </w:r>
      <w:proofErr w:type="spellEnd"/>
      <w:r>
        <w:rPr>
          <w:rFonts w:eastAsia="Times New Roman" w:cs="Times New Roman"/>
          <w:szCs w:val="24"/>
        </w:rPr>
        <w:t xml:space="preserve">», μετανάστες ήθελα να πω. Και </w:t>
      </w:r>
      <w:r>
        <w:rPr>
          <w:rFonts w:eastAsia="Times New Roman" w:cs="Times New Roman"/>
          <w:szCs w:val="24"/>
        </w:rPr>
        <w:t>«</w:t>
      </w:r>
      <w:proofErr w:type="spellStart"/>
      <w:r>
        <w:rPr>
          <w:rFonts w:eastAsia="Times New Roman" w:cs="Times New Roman"/>
          <w:szCs w:val="24"/>
        </w:rPr>
        <w:t>επαν</w:t>
      </w:r>
      <w:r>
        <w:rPr>
          <w:rFonts w:eastAsia="Times New Roman" w:cs="Times New Roman"/>
          <w:szCs w:val="24"/>
        </w:rPr>
        <w:t>άστες</w:t>
      </w:r>
      <w:proofErr w:type="spellEnd"/>
      <w:r>
        <w:rPr>
          <w:rFonts w:eastAsia="Times New Roman" w:cs="Times New Roman"/>
          <w:szCs w:val="24"/>
        </w:rPr>
        <w:t>»</w:t>
      </w:r>
      <w:r>
        <w:rPr>
          <w:rFonts w:eastAsia="Times New Roman" w:cs="Times New Roman"/>
          <w:szCs w:val="24"/>
        </w:rPr>
        <w:t xml:space="preserve"> τώρα, γιατί ακούσαμε και για Βενεζουέλα </w:t>
      </w:r>
      <w:proofErr w:type="spellStart"/>
      <w:r>
        <w:rPr>
          <w:rFonts w:eastAsia="Times New Roman" w:cs="Times New Roman"/>
          <w:szCs w:val="24"/>
        </w:rPr>
        <w:t>κ.ο.κ.</w:t>
      </w:r>
      <w:proofErr w:type="spellEnd"/>
      <w:r>
        <w:rPr>
          <w:rFonts w:eastAsia="Times New Roman" w:cs="Times New Roman"/>
          <w:szCs w:val="24"/>
        </w:rPr>
        <w:t xml:space="preserve"> Και το Αιγαίο βέβαια ανήκει στα ψάρια του.</w:t>
      </w:r>
    </w:p>
    <w:p w14:paraId="24594F6C" w14:textId="77777777" w:rsidR="000824F1" w:rsidRDefault="003A4E52">
      <w:pPr>
        <w:spacing w:line="600" w:lineRule="auto"/>
        <w:ind w:firstLine="720"/>
        <w:jc w:val="both"/>
        <w:rPr>
          <w:rFonts w:eastAsia="Times New Roman"/>
          <w:szCs w:val="24"/>
        </w:rPr>
      </w:pPr>
      <w:r>
        <w:rPr>
          <w:rFonts w:eastAsia="Times New Roman"/>
          <w:szCs w:val="24"/>
        </w:rPr>
        <w:t>Ένα πρόσφατο γεγονός</w:t>
      </w:r>
      <w:r>
        <w:rPr>
          <w:rFonts w:eastAsia="Times New Roman"/>
          <w:szCs w:val="24"/>
        </w:rPr>
        <w:t>,</w:t>
      </w:r>
      <w:r>
        <w:rPr>
          <w:rFonts w:eastAsia="Times New Roman"/>
          <w:szCs w:val="24"/>
        </w:rPr>
        <w:t xml:space="preserve"> που μας λύπησε πολύ</w:t>
      </w:r>
      <w:r>
        <w:rPr>
          <w:rFonts w:eastAsia="Times New Roman"/>
          <w:szCs w:val="24"/>
        </w:rPr>
        <w:t>,</w:t>
      </w:r>
      <w:r>
        <w:rPr>
          <w:rFonts w:eastAsia="Times New Roman"/>
          <w:szCs w:val="24"/>
        </w:rPr>
        <w:t xml:space="preserve"> είναι η απαράδεκτη εικόνα του κυρίου Υπουργού να προσπαθεί να εισέλθει στο γκέτο, που η ίδια η Κυβέρνηση επέλεξε να δημιουργήσει -και αναφέρομαι στο Ελληνικό. Επί ώρες υπήρχαν άνθρωποι</w:t>
      </w:r>
      <w:r>
        <w:rPr>
          <w:rFonts w:eastAsia="Times New Roman"/>
          <w:szCs w:val="24"/>
        </w:rPr>
        <w:t>,</w:t>
      </w:r>
      <w:r>
        <w:rPr>
          <w:rFonts w:eastAsia="Times New Roman"/>
          <w:szCs w:val="24"/>
        </w:rPr>
        <w:t xml:space="preserve"> οι οποίοι παρακαλούσαν διάφορους αγνώστους, μήπως και επιτρέψουν την </w:t>
      </w:r>
      <w:r>
        <w:rPr>
          <w:rFonts w:eastAsia="Times New Roman"/>
          <w:szCs w:val="24"/>
        </w:rPr>
        <w:t>είσοδο στο</w:t>
      </w:r>
      <w:r>
        <w:rPr>
          <w:rFonts w:eastAsia="Times New Roman"/>
          <w:szCs w:val="24"/>
        </w:rPr>
        <w:t>ν</w:t>
      </w:r>
      <w:r>
        <w:rPr>
          <w:rFonts w:eastAsia="Times New Roman"/>
          <w:szCs w:val="24"/>
        </w:rPr>
        <w:t xml:space="preserve"> χώρο του αεροδρομίου, δηλαδή στο έδαφος της ελληνικής πολιτείας. Σε εμάς πάντως, ειλικρινά δεν άρεσε καθόλου αυτή η εικόνα που έκανε τον γύρο του κόσμου, με πρωταγωνιστές τους λεγόμενους «αλληλέγγυους» της Κυβερνήσεως.</w:t>
      </w:r>
    </w:p>
    <w:p w14:paraId="24594F6D" w14:textId="77777777" w:rsidR="000824F1" w:rsidRDefault="003A4E52">
      <w:pPr>
        <w:spacing w:line="600" w:lineRule="auto"/>
        <w:ind w:firstLine="720"/>
        <w:jc w:val="both"/>
        <w:rPr>
          <w:rFonts w:eastAsia="Times New Roman"/>
          <w:szCs w:val="24"/>
        </w:rPr>
      </w:pPr>
      <w:r>
        <w:rPr>
          <w:rFonts w:eastAsia="Times New Roman"/>
          <w:szCs w:val="24"/>
        </w:rPr>
        <w:t xml:space="preserve">Έχετε εκτιμήσει τη ζημιά </w:t>
      </w:r>
      <w:r>
        <w:rPr>
          <w:rFonts w:eastAsia="Times New Roman"/>
          <w:szCs w:val="24"/>
        </w:rPr>
        <w:t xml:space="preserve">σε οικονομικό και πολιτικό επίπεδο, που έχει υποστεί η χώρα μας, από τις πρωτοφανείς δηλώσεις του Πρωθυπουργού, κ. Τσίπρα, τον Σεπτέμβριο του 2015, </w:t>
      </w:r>
      <w:r>
        <w:rPr>
          <w:rFonts w:eastAsia="Times New Roman"/>
          <w:szCs w:val="24"/>
        </w:rPr>
        <w:lastRenderedPageBreak/>
        <w:t>ότι στη θάλασσα δεν υπάρχουν σύνορα; Πόσες χιλιάδες είσοδοι μεταναστών οφείλονται καθαρά σε αυτές τις δηλώσε</w:t>
      </w:r>
      <w:r>
        <w:rPr>
          <w:rFonts w:eastAsia="Times New Roman"/>
          <w:szCs w:val="24"/>
        </w:rPr>
        <w:t xml:space="preserve">ις; Πώς εξηγείτε ότι τον επόμενο κιόλας μήνα από αυτές τις δηλώσεις, τον Οκτώβριο δηλαδή του 2015, παρατηρήθηκε η μεγαλύτερη κινητοποίηση </w:t>
      </w:r>
      <w:proofErr w:type="spellStart"/>
      <w:r>
        <w:rPr>
          <w:rFonts w:eastAsia="Times New Roman"/>
          <w:szCs w:val="24"/>
        </w:rPr>
        <w:t>λαθροδιακινητών</w:t>
      </w:r>
      <w:proofErr w:type="spellEnd"/>
      <w:r>
        <w:rPr>
          <w:rFonts w:eastAsia="Times New Roman"/>
          <w:szCs w:val="24"/>
        </w:rPr>
        <w:t xml:space="preserve"> σε μηνιαία εισροή μεταναστών, ρεκόρ όλων των εποχών, οι οποίοι ανέρχονταν τις διακόσιες δέκα χιλιάδες,</w:t>
      </w:r>
      <w:r>
        <w:rPr>
          <w:rFonts w:eastAsia="Times New Roman"/>
          <w:szCs w:val="24"/>
        </w:rPr>
        <w:t xml:space="preserve"> ο</w:t>
      </w:r>
      <w:r>
        <w:rPr>
          <w:rFonts w:eastAsia="Times New Roman"/>
          <w:szCs w:val="24"/>
        </w:rPr>
        <w:t>κ</w:t>
      </w:r>
      <w:r>
        <w:rPr>
          <w:rFonts w:eastAsia="Times New Roman"/>
          <w:szCs w:val="24"/>
        </w:rPr>
        <w:t>τακόσια είκοσι τέσσερα άτομα; Για τα εκατομμύρια των πραγματικών ζημιών</w:t>
      </w:r>
      <w:r>
        <w:rPr>
          <w:rFonts w:eastAsia="Times New Roman"/>
          <w:szCs w:val="24"/>
        </w:rPr>
        <w:t>,</w:t>
      </w:r>
      <w:r>
        <w:rPr>
          <w:rFonts w:eastAsia="Times New Roman"/>
          <w:szCs w:val="24"/>
        </w:rPr>
        <w:t xml:space="preserve"> που υπέστησαν οι κάτοικοι, οι επιχειρηματίες και οι ξενοδόχοι των νησιών, από πού θα αποζημιωθούν; Από τον ΣΥΡΙΖΑ; Ή μήπως οι 170.000, που θα μου απαντήσετε ότι θα τους δώσετε, αρκ</w:t>
      </w:r>
      <w:r>
        <w:rPr>
          <w:rFonts w:eastAsia="Times New Roman"/>
          <w:szCs w:val="24"/>
        </w:rPr>
        <w:t>ούν για τις ζημιές που έχουν υποστεί; Και για τα άλλα νησιά του Αιγαίου; Εκεί όπου επίσης, σημειώθηκαν ανυπολόγιστες ζημιές; Υπάρχει αντίστοιχη πρόβλεψη αποζημίωσης; Καταθέτω σχετικές τροπολογίες, οι οποίες φέρουν την υπογραφή πολλών εκ των Υπουργών.</w:t>
      </w:r>
    </w:p>
    <w:p w14:paraId="24594F6E" w14:textId="77777777" w:rsidR="000824F1" w:rsidRDefault="003A4E52">
      <w:pPr>
        <w:spacing w:line="600" w:lineRule="auto"/>
        <w:ind w:firstLine="720"/>
        <w:jc w:val="both"/>
        <w:rPr>
          <w:rFonts w:eastAsia="Times New Roman"/>
          <w:szCs w:val="24"/>
        </w:rPr>
      </w:pPr>
      <w:r>
        <w:rPr>
          <w:rFonts w:eastAsia="Times New Roman"/>
          <w:szCs w:val="24"/>
        </w:rPr>
        <w:t xml:space="preserve">(Στο </w:t>
      </w:r>
      <w:r>
        <w:rPr>
          <w:rFonts w:eastAsia="Times New Roman"/>
          <w:szCs w:val="24"/>
        </w:rPr>
        <w:t xml:space="preserve">σημείο αυτό ο Βουλευτής κ. Μάριος Γεωργιάδης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24594F6F" w14:textId="77777777" w:rsidR="000824F1" w:rsidRDefault="003A4E52">
      <w:pPr>
        <w:spacing w:line="600" w:lineRule="auto"/>
        <w:ind w:firstLine="720"/>
        <w:jc w:val="both"/>
        <w:rPr>
          <w:rFonts w:eastAsia="Times New Roman"/>
          <w:szCs w:val="24"/>
        </w:rPr>
      </w:pPr>
      <w:r>
        <w:rPr>
          <w:rFonts w:eastAsia="Times New Roman"/>
          <w:szCs w:val="24"/>
        </w:rPr>
        <w:lastRenderedPageBreak/>
        <w:t>Δήμαρχοι και τοπικοί εκπρόσωποι μ</w:t>
      </w:r>
      <w:r>
        <w:rPr>
          <w:rFonts w:eastAsia="Times New Roman"/>
          <w:szCs w:val="24"/>
        </w:rPr>
        <w:t>ά</w:t>
      </w:r>
      <w:r>
        <w:rPr>
          <w:rFonts w:eastAsia="Times New Roman"/>
          <w:szCs w:val="24"/>
        </w:rPr>
        <w:t>ς εκλιπαρούν ν</w:t>
      </w:r>
      <w:r>
        <w:rPr>
          <w:rFonts w:eastAsia="Times New Roman"/>
          <w:szCs w:val="24"/>
        </w:rPr>
        <w:t>α βρούμε μια λύση ανακούφισης του προβλήματος. Μιλούν για οριακή κατάσταση και γνωρίζουμε ότι κυριολεκτούν. Ακόμη και πριν από ένα μήνα περίπου, οι δήμαρχοι Χίου, Λέσβου, Κω και Λέρου, συναντήθηκαν με τον κ. Τσίπρα και τον Πρόεδρο της ΚΕΔΕ, κ. Πατούλη. Η σ</w:t>
      </w:r>
      <w:r>
        <w:rPr>
          <w:rFonts w:eastAsia="Times New Roman"/>
          <w:szCs w:val="24"/>
        </w:rPr>
        <w:t>υνάντηση αυτή όχι απλά ήταν άκαρπη, μπορούμε να πούμε ότι ήταν και απογοητευτική. Η Κυβέρνηση δεν έλαβε καμμία απολύτως δέσμευση και αρκέστηκε σε γενικόλογες υποσχέσεις αποσυμφόρησης των νησιών, μέσω μελλοντικών αναπτυξιακών και κοινωνικών προγραμμάτων.</w:t>
      </w:r>
    </w:p>
    <w:p w14:paraId="24594F70" w14:textId="77777777" w:rsidR="000824F1" w:rsidRDefault="003A4E52">
      <w:pPr>
        <w:spacing w:line="600" w:lineRule="auto"/>
        <w:ind w:firstLine="720"/>
        <w:jc w:val="both"/>
        <w:rPr>
          <w:rFonts w:eastAsia="Times New Roman"/>
          <w:szCs w:val="24"/>
        </w:rPr>
      </w:pPr>
      <w:r>
        <w:rPr>
          <w:rFonts w:eastAsia="Times New Roman"/>
          <w:szCs w:val="24"/>
        </w:rPr>
        <w:t>Αυ</w:t>
      </w:r>
      <w:r>
        <w:rPr>
          <w:rFonts w:eastAsia="Times New Roman"/>
          <w:szCs w:val="24"/>
        </w:rPr>
        <w:t>τή η κρατική αναλγησία και η επιδεικτική έλλειψη οργάνωσης είναι πρωτόγνωρα πράγματα για ένα πολιτισμένο δυτικό κράτος, όπως θέλουμε να λεγόμαστε. Καταθέτω σχετικό δημοσίευμα.</w:t>
      </w:r>
    </w:p>
    <w:p w14:paraId="24594F71" w14:textId="77777777" w:rsidR="000824F1" w:rsidRDefault="003A4E52">
      <w:pPr>
        <w:spacing w:line="600" w:lineRule="auto"/>
        <w:ind w:firstLine="720"/>
        <w:jc w:val="both"/>
        <w:rPr>
          <w:rFonts w:eastAsia="Times New Roman"/>
          <w:szCs w:val="24"/>
        </w:rPr>
      </w:pPr>
      <w:r>
        <w:rPr>
          <w:rFonts w:eastAsia="Times New Roman"/>
          <w:szCs w:val="24"/>
        </w:rPr>
        <w:t>(Στο σημείο αυτό ο Βουλευτής κ. Μάριος Γεωργιάδης καταθέτει για τα Πρακτικά το π</w:t>
      </w:r>
      <w:r>
        <w:rPr>
          <w:rFonts w:eastAsia="Times New Roman"/>
          <w:szCs w:val="24"/>
        </w:rPr>
        <w:t xml:space="preserve">ροαναφερθέν δημοσίευμα,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24594F72" w14:textId="77777777" w:rsidR="000824F1" w:rsidRDefault="003A4E52">
      <w:pPr>
        <w:spacing w:line="600" w:lineRule="auto"/>
        <w:ind w:firstLine="720"/>
        <w:jc w:val="both"/>
        <w:rPr>
          <w:rFonts w:eastAsia="Times New Roman"/>
          <w:szCs w:val="24"/>
        </w:rPr>
      </w:pPr>
      <w:r>
        <w:rPr>
          <w:rFonts w:eastAsia="Times New Roman"/>
          <w:szCs w:val="24"/>
        </w:rPr>
        <w:t xml:space="preserve">Ειλικρινά τρέμουμε μήπως διαρρέουν καθημερινά στα διεθνή μέσα ενημέρωσης όλες αυτές οι εικόνες που υπάρχουν </w:t>
      </w:r>
      <w:r>
        <w:rPr>
          <w:rFonts w:eastAsia="Times New Roman"/>
          <w:szCs w:val="24"/>
        </w:rPr>
        <w:lastRenderedPageBreak/>
        <w:t>στους καταυλισμ</w:t>
      </w:r>
      <w:r>
        <w:rPr>
          <w:rFonts w:eastAsia="Times New Roman"/>
          <w:szCs w:val="24"/>
        </w:rPr>
        <w:t>ούς. Και τι δεν είδαμε: χιονισμένες σκηνές με παγωμένα παιδιά, έξαρση βαριάς εγκληματικότητας στους καταυλισμούς, καθώς και ανθρώπους</w:t>
      </w:r>
      <w:r>
        <w:rPr>
          <w:rFonts w:eastAsia="Times New Roman"/>
          <w:szCs w:val="24"/>
        </w:rPr>
        <w:t>,</w:t>
      </w:r>
      <w:r>
        <w:rPr>
          <w:rFonts w:eastAsia="Times New Roman"/>
          <w:szCs w:val="24"/>
        </w:rPr>
        <w:t xml:space="preserve"> οι οποίοι εκλιπαρούν πραγματικά για ένα κομμάτι ψωμί. Έχουμε γίνει κατά καιρούς ο νούμερο ένα αρνητικός πρωταγωνιστής για</w:t>
      </w:r>
      <w:r>
        <w:rPr>
          <w:rFonts w:eastAsia="Times New Roman"/>
          <w:szCs w:val="24"/>
        </w:rPr>
        <w:t xml:space="preserve"> τη Διεθνή Αμνηστία. Οι διεθνείς οργανισμοί φωνάζουν και μας διασύρουν, καλώντας μας δημόσια να σταματήσουμε το βασανισμό των προσφύγων. Ειδικά η περίοδος του πρόσφατου παγετού, έφθασε τον κόμπο στο χτένι. Καταθέτω σχετικό δημοσίευμα από το εξωτερικό.</w:t>
      </w:r>
    </w:p>
    <w:p w14:paraId="24594F73" w14:textId="77777777" w:rsidR="000824F1" w:rsidRDefault="003A4E52">
      <w:pPr>
        <w:spacing w:line="600" w:lineRule="auto"/>
        <w:ind w:firstLine="720"/>
        <w:jc w:val="both"/>
        <w:rPr>
          <w:rFonts w:eastAsia="Times New Roman"/>
          <w:szCs w:val="24"/>
        </w:rPr>
      </w:pPr>
      <w:r>
        <w:rPr>
          <w:rFonts w:eastAsia="Times New Roman"/>
          <w:szCs w:val="24"/>
        </w:rPr>
        <w:t xml:space="preserve">(Στο σημείο αυτό ο Βουλευτής κ. Μάριος Γεωργιάδης καταθέτει για τα Πρακτικά το προαναφερθέν δημοσίευμα,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24594F74" w14:textId="77777777" w:rsidR="000824F1" w:rsidRDefault="003A4E52">
      <w:pPr>
        <w:spacing w:line="600" w:lineRule="auto"/>
        <w:ind w:firstLine="720"/>
        <w:jc w:val="both"/>
        <w:rPr>
          <w:rFonts w:eastAsia="Times New Roman"/>
          <w:szCs w:val="24"/>
        </w:rPr>
      </w:pPr>
      <w:r>
        <w:rPr>
          <w:rFonts w:eastAsia="Times New Roman"/>
          <w:szCs w:val="24"/>
        </w:rPr>
        <w:t>Στιγμές όπως οι εκρήξεις γκαζιού στον καταυ</w:t>
      </w:r>
      <w:r>
        <w:rPr>
          <w:rFonts w:eastAsia="Times New Roman"/>
          <w:szCs w:val="24"/>
        </w:rPr>
        <w:t xml:space="preserve">λισμό της </w:t>
      </w:r>
      <w:proofErr w:type="spellStart"/>
      <w:r>
        <w:rPr>
          <w:rFonts w:eastAsia="Times New Roman"/>
          <w:szCs w:val="24"/>
        </w:rPr>
        <w:t>Μόριας</w:t>
      </w:r>
      <w:proofErr w:type="spellEnd"/>
      <w:r>
        <w:rPr>
          <w:rFonts w:eastAsia="Times New Roman"/>
          <w:szCs w:val="24"/>
        </w:rPr>
        <w:t xml:space="preserve"> της Λέσβου, όπου πέθανε μια γυναίκα </w:t>
      </w:r>
      <w:r>
        <w:rPr>
          <w:rFonts w:eastAsia="Times New Roman"/>
          <w:szCs w:val="24"/>
        </w:rPr>
        <w:t>εξήντα έξι</w:t>
      </w:r>
      <w:r>
        <w:rPr>
          <w:rFonts w:eastAsia="Times New Roman"/>
          <w:szCs w:val="24"/>
        </w:rPr>
        <w:t xml:space="preserve"> </w:t>
      </w:r>
      <w:r>
        <w:rPr>
          <w:rFonts w:eastAsia="Times New Roman"/>
          <w:szCs w:val="24"/>
        </w:rPr>
        <w:t xml:space="preserve">ετών </w:t>
      </w:r>
      <w:r>
        <w:rPr>
          <w:rFonts w:eastAsia="Times New Roman"/>
          <w:szCs w:val="24"/>
        </w:rPr>
        <w:t xml:space="preserve">και ένα παιδάκι </w:t>
      </w:r>
      <w:r>
        <w:rPr>
          <w:rFonts w:eastAsia="Times New Roman"/>
          <w:szCs w:val="24"/>
        </w:rPr>
        <w:t>έξι ετών</w:t>
      </w:r>
      <w:r>
        <w:rPr>
          <w:rFonts w:eastAsia="Times New Roman"/>
          <w:szCs w:val="24"/>
        </w:rPr>
        <w:t xml:space="preserve">, μας προσβάλλουν βαθύτατα και φαντάζομαι κι εσείς στεναχωριέστε γι’ αυτά. Όταν ήσασταν στην </w:t>
      </w:r>
      <w:r>
        <w:rPr>
          <w:rFonts w:eastAsia="Times New Roman"/>
          <w:szCs w:val="24"/>
        </w:rPr>
        <w:t>Α</w:t>
      </w:r>
      <w:r>
        <w:rPr>
          <w:rFonts w:eastAsia="Times New Roman"/>
          <w:szCs w:val="24"/>
        </w:rPr>
        <w:t xml:space="preserve">ντιπολίτευση, όλοι της </w:t>
      </w:r>
      <w:r>
        <w:rPr>
          <w:rFonts w:eastAsia="Times New Roman"/>
          <w:szCs w:val="24"/>
        </w:rPr>
        <w:t>Α</w:t>
      </w:r>
      <w:r>
        <w:rPr>
          <w:rFonts w:eastAsia="Times New Roman"/>
          <w:szCs w:val="24"/>
        </w:rPr>
        <w:t xml:space="preserve">ντιπολίτευσης ΣΥΡΙΖΑ, βγαίνατε στα κάγκελα </w:t>
      </w:r>
      <w:r>
        <w:rPr>
          <w:rFonts w:eastAsia="Times New Roman"/>
          <w:szCs w:val="24"/>
        </w:rPr>
        <w:lastRenderedPageBreak/>
        <w:t>κα</w:t>
      </w:r>
      <w:r>
        <w:rPr>
          <w:rFonts w:eastAsia="Times New Roman"/>
          <w:szCs w:val="24"/>
        </w:rPr>
        <w:t>ι διαμαρτυρόσασταν για όλη αυτή την κατάσταση. Τώρα, πραγματικά αναρωτιόμαστε εάν γίνεται κάτι, για να μην το πω πιο χοντρά, αν ιδρώνει το αυτί σας.</w:t>
      </w:r>
    </w:p>
    <w:p w14:paraId="24594F75" w14:textId="77777777" w:rsidR="000824F1" w:rsidRDefault="003A4E52">
      <w:pPr>
        <w:spacing w:line="600" w:lineRule="auto"/>
        <w:ind w:firstLine="720"/>
        <w:jc w:val="both"/>
        <w:rPr>
          <w:rFonts w:eastAsia="Times New Roman"/>
          <w:szCs w:val="24"/>
        </w:rPr>
      </w:pPr>
      <w:r>
        <w:rPr>
          <w:rFonts w:eastAsia="Times New Roman"/>
          <w:szCs w:val="24"/>
        </w:rPr>
        <w:t>Καταθέτω επιπλέον δημοσιεύματα από τον ξένο Τύπο.</w:t>
      </w:r>
    </w:p>
    <w:p w14:paraId="24594F76" w14:textId="77777777" w:rsidR="000824F1" w:rsidRDefault="003A4E52">
      <w:pPr>
        <w:spacing w:line="600" w:lineRule="auto"/>
        <w:ind w:firstLine="720"/>
        <w:jc w:val="both"/>
        <w:rPr>
          <w:rFonts w:eastAsia="Times New Roman"/>
          <w:szCs w:val="24"/>
        </w:rPr>
      </w:pPr>
      <w:r>
        <w:rPr>
          <w:rFonts w:eastAsia="Times New Roman"/>
          <w:szCs w:val="24"/>
        </w:rPr>
        <w:t>(Στο σημείο αυτό ο Βουλευτής κ. Μάριος Γεωργιάδης καταθέτ</w:t>
      </w:r>
      <w:r>
        <w:rPr>
          <w:rFonts w:eastAsia="Times New Roman"/>
          <w:szCs w:val="24"/>
        </w:rPr>
        <w:t>ει για τα Πρακτικά τα προαναφερθέντα δημοσ</w:t>
      </w:r>
      <w:r>
        <w:rPr>
          <w:rFonts w:eastAsia="Times New Roman"/>
          <w:szCs w:val="24"/>
        </w:rPr>
        <w:t>ι</w:t>
      </w:r>
      <w:r>
        <w:rPr>
          <w:rFonts w:eastAsia="Times New Roman"/>
          <w:szCs w:val="24"/>
        </w:rPr>
        <w:t>ε</w:t>
      </w:r>
      <w:r>
        <w:rPr>
          <w:rFonts w:eastAsia="Times New Roman"/>
          <w:szCs w:val="24"/>
        </w:rPr>
        <w:t>ύ</w:t>
      </w:r>
      <w:r>
        <w:rPr>
          <w:rFonts w:eastAsia="Times New Roman"/>
          <w:szCs w:val="24"/>
        </w:rPr>
        <w:t xml:space="preserve">ματα,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24594F77" w14:textId="77777777" w:rsidR="000824F1" w:rsidRDefault="003A4E52">
      <w:pPr>
        <w:spacing w:line="600" w:lineRule="auto"/>
        <w:ind w:firstLine="720"/>
        <w:jc w:val="both"/>
        <w:rPr>
          <w:rFonts w:eastAsia="Times New Roman"/>
          <w:szCs w:val="24"/>
        </w:rPr>
      </w:pPr>
      <w:r>
        <w:rPr>
          <w:rFonts w:eastAsia="Times New Roman"/>
          <w:szCs w:val="24"/>
        </w:rPr>
        <w:t>Θα γνωρίζετε, βέβαια, κύριε Υπουργέ, την Εθνική Επιτροπή για τα Δικαιώματα του Ανθρώπου, το ανε</w:t>
      </w:r>
      <w:r>
        <w:rPr>
          <w:rFonts w:eastAsia="Times New Roman"/>
          <w:szCs w:val="24"/>
        </w:rPr>
        <w:t xml:space="preserve">ξάρτητο αυτό συμβουλευτικό όργανο της ελληνικής πολιτείας. Η έκθεσή της τον Νοέμβριο του 2016 για τις συνθήκες διαβίωσης στα κέντρα υποδοχής και στα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των νησιών, είναι καταπέλτης. </w:t>
      </w:r>
    </w:p>
    <w:p w14:paraId="24594F78" w14:textId="77777777" w:rsidR="000824F1" w:rsidRDefault="003A4E52">
      <w:pPr>
        <w:spacing w:line="600" w:lineRule="auto"/>
        <w:ind w:firstLine="720"/>
        <w:jc w:val="both"/>
        <w:rPr>
          <w:rFonts w:eastAsia="Times New Roman"/>
          <w:szCs w:val="24"/>
        </w:rPr>
      </w:pPr>
      <w:r>
        <w:rPr>
          <w:rFonts w:eastAsia="Times New Roman"/>
          <w:szCs w:val="24"/>
        </w:rPr>
        <w:t>Συγκεκριμένα αναφέρε</w:t>
      </w:r>
      <w:r>
        <w:rPr>
          <w:rFonts w:eastAsia="Times New Roman"/>
          <w:szCs w:val="24"/>
        </w:rPr>
        <w:t>ται</w:t>
      </w:r>
      <w:r>
        <w:rPr>
          <w:rFonts w:eastAsia="Times New Roman"/>
          <w:szCs w:val="24"/>
        </w:rPr>
        <w:t xml:space="preserve"> </w:t>
      </w:r>
      <w:r>
        <w:rPr>
          <w:rFonts w:eastAsia="Times New Roman"/>
          <w:szCs w:val="24"/>
        </w:rPr>
        <w:t>σ</w:t>
      </w:r>
      <w:r>
        <w:rPr>
          <w:rFonts w:eastAsia="Times New Roman"/>
          <w:szCs w:val="24"/>
        </w:rPr>
        <w:t xml:space="preserve">ε </w:t>
      </w:r>
      <w:proofErr w:type="spellStart"/>
      <w:r>
        <w:rPr>
          <w:rFonts w:eastAsia="Times New Roman"/>
          <w:szCs w:val="24"/>
        </w:rPr>
        <w:t>υποστελέχωση</w:t>
      </w:r>
      <w:proofErr w:type="spellEnd"/>
      <w:r>
        <w:rPr>
          <w:rFonts w:eastAsia="Times New Roman"/>
          <w:szCs w:val="24"/>
        </w:rPr>
        <w:t xml:space="preserve"> των πρωτοβάθμιων και δευτε</w:t>
      </w:r>
      <w:r>
        <w:rPr>
          <w:rFonts w:eastAsia="Times New Roman"/>
          <w:szCs w:val="24"/>
        </w:rPr>
        <w:t>ροβάθμιων οργάνων εξέτασης αιτημάτων ασύλου, σε πολιτικές παρεμβάσεις στη λειτουργία τους, σε προβληματικές ως απολύτως ακατάλληλες συνθήκες στέγασης των προσφύγων και των μεταναστών, σε ανεπαρκή πρόσβαση στο καθαρό νερό και σε ασφαλείς εγκαταστάσεις υγιει</w:t>
      </w:r>
      <w:r>
        <w:rPr>
          <w:rFonts w:eastAsia="Times New Roman"/>
          <w:szCs w:val="24"/>
        </w:rPr>
        <w:t xml:space="preserve">νής, που έτσι κι </w:t>
      </w:r>
      <w:r>
        <w:rPr>
          <w:rFonts w:eastAsia="Times New Roman"/>
          <w:szCs w:val="24"/>
        </w:rPr>
        <w:lastRenderedPageBreak/>
        <w:t xml:space="preserve">αλλιώς προσφέρονται κατά κανόνα από </w:t>
      </w:r>
      <w:r>
        <w:rPr>
          <w:rFonts w:eastAsia="Times New Roman"/>
          <w:szCs w:val="24"/>
        </w:rPr>
        <w:t>μ</w:t>
      </w:r>
      <w:r>
        <w:rPr>
          <w:rFonts w:eastAsia="Times New Roman"/>
          <w:szCs w:val="24"/>
        </w:rPr>
        <w:t xml:space="preserve">η </w:t>
      </w:r>
      <w:r>
        <w:rPr>
          <w:rFonts w:eastAsia="Times New Roman"/>
          <w:szCs w:val="24"/>
        </w:rPr>
        <w:t>κ</w:t>
      </w:r>
      <w:r>
        <w:rPr>
          <w:rFonts w:eastAsia="Times New Roman"/>
          <w:szCs w:val="24"/>
        </w:rPr>
        <w:t xml:space="preserve">υβερνητικές </w:t>
      </w:r>
      <w:r>
        <w:rPr>
          <w:rFonts w:eastAsia="Times New Roman"/>
          <w:szCs w:val="24"/>
        </w:rPr>
        <w:t>ο</w:t>
      </w:r>
      <w:r>
        <w:rPr>
          <w:rFonts w:eastAsia="Times New Roman"/>
          <w:szCs w:val="24"/>
        </w:rPr>
        <w:t xml:space="preserve">ργανώσεις με το Υπουργείο και την Υπηρεσία Ταυτοποίησης και Υποδοχής συνήθως να απουσιάζουν, σε κακής ποιότητας διατροφή, σε προβλήματα ασφάλειας, ιδιαίτερα σοβαρά, στο φαινόμενο πολλοί </w:t>
      </w:r>
      <w:r>
        <w:rPr>
          <w:rFonts w:eastAsia="Times New Roman"/>
          <w:szCs w:val="24"/>
        </w:rPr>
        <w:t>μετανάστες να εγκαταλείπουν χωρίς ειδοποίηση το</w:t>
      </w:r>
      <w:r>
        <w:rPr>
          <w:rFonts w:eastAsia="Times New Roman"/>
          <w:szCs w:val="24"/>
        </w:rPr>
        <w:t>ν</w:t>
      </w:r>
      <w:r>
        <w:rPr>
          <w:rFonts w:eastAsia="Times New Roman"/>
          <w:szCs w:val="24"/>
        </w:rPr>
        <w:t xml:space="preserve"> χώρο φιλοξενίας και στη συνέχεια να τον παραχωρούν, να υπενοικιάζουν το</w:t>
      </w:r>
      <w:r>
        <w:rPr>
          <w:rFonts w:eastAsia="Times New Roman"/>
          <w:szCs w:val="24"/>
        </w:rPr>
        <w:t>ν</w:t>
      </w:r>
      <w:r>
        <w:rPr>
          <w:rFonts w:eastAsia="Times New Roman"/>
          <w:szCs w:val="24"/>
        </w:rPr>
        <w:t xml:space="preserve"> χώρο στέγασής τους, στην ύπαρξη μόνο ενός στρατιωτικού, ο οποίος συνήθως είναι γιατρός, για εκατοντάδες χιλιάδες άτομα, ενώ δεν υφίστα</w:t>
      </w:r>
      <w:r>
        <w:rPr>
          <w:rFonts w:eastAsia="Times New Roman"/>
          <w:szCs w:val="24"/>
        </w:rPr>
        <w:t>ται παραϊατρικό προσωπικό</w:t>
      </w:r>
      <w:r>
        <w:rPr>
          <w:rFonts w:eastAsia="Times New Roman"/>
          <w:szCs w:val="24"/>
        </w:rPr>
        <w:t>.</w:t>
      </w:r>
    </w:p>
    <w:p w14:paraId="24594F79"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Εμείς όλα τα παραπάνω τα θεωρούμε, επίσης, πάρα πολύ σοβαρά ζητήματα. Για όλες αυτές τις καταγγελίες πραγματικά θα θέλαμε την επίσημη άποψη της ελληνικής πολιτείας. Θεωρείτε τιμητικό και σας ικανοποιεί ότι σε όλες τις υπηρεσίες τ</w:t>
      </w:r>
      <w:r>
        <w:rPr>
          <w:rFonts w:eastAsia="Times New Roman" w:cs="Times New Roman"/>
          <w:szCs w:val="24"/>
        </w:rPr>
        <w:t>ο κράτος υποκαθίσταται από άγνωστες μη κυβερνητικές οργανώσεις; Αλλά το πιο εξοργιστικό, το πιο απίθανο πράγμα είναι ότι διάφοροι κυβερνητικοί παράγοντες βρίσκουν πρόσφορο έδαφος σ</w:t>
      </w:r>
      <w:r>
        <w:rPr>
          <w:rFonts w:eastAsia="Times New Roman" w:cs="Times New Roman"/>
          <w:szCs w:val="24"/>
        </w:rPr>
        <w:t>ε</w:t>
      </w:r>
      <w:r>
        <w:rPr>
          <w:rFonts w:eastAsia="Times New Roman" w:cs="Times New Roman"/>
          <w:szCs w:val="24"/>
        </w:rPr>
        <w:t xml:space="preserve"> αυτή την ανθρωπιστική κρίση, για να κάνουν τα λεγόμενα ρουσφέτια τους και </w:t>
      </w:r>
      <w:r>
        <w:rPr>
          <w:rFonts w:eastAsia="Times New Roman" w:cs="Times New Roman"/>
          <w:szCs w:val="24"/>
        </w:rPr>
        <w:t xml:space="preserve">να διογκώσουν τις πελατειακές σχέσεις. Κι όλα αυτά κυρίως </w:t>
      </w:r>
      <w:r>
        <w:rPr>
          <w:rFonts w:eastAsia="Times New Roman" w:cs="Times New Roman"/>
          <w:szCs w:val="24"/>
        </w:rPr>
        <w:lastRenderedPageBreak/>
        <w:t xml:space="preserve">με χρήματα και πόρους της Ευρωπαϊκής Ένωσης. Από τους κακούς και ανάλγητους δανειστές, δηλαδή, που υποτίθεται ότι όλοι εσείς μισείτε. </w:t>
      </w:r>
    </w:p>
    <w:p w14:paraId="24594F7A"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Μόλις πρόσφατα μάθαμε έκπληκτοι ότι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διορίστηκαν δ</w:t>
      </w:r>
      <w:r>
        <w:rPr>
          <w:rFonts w:eastAsia="Times New Roman" w:cs="Times New Roman"/>
          <w:szCs w:val="24"/>
        </w:rPr>
        <w:t>υόμισι χιλιάδες άτομα, αλλά το 80% δεν πατάει. Και ο κ. Βίτσας παραδέχτηκε και δήλωσε το πρωτοφανές: «Αν ήταν με την παραίτησή μου να λυθεί το προσφυγικό, τότε θα το έκανα». Ο συνολικός προϋπολογισμός του συγκεκριμένου προγράμματος ανήλθε στα 17,5 εκατομμύ</w:t>
      </w:r>
      <w:r>
        <w:rPr>
          <w:rFonts w:eastAsia="Times New Roman" w:cs="Times New Roman"/>
          <w:szCs w:val="24"/>
        </w:rPr>
        <w:t>ρια ευρώ εκ των οποίων τα 11 προέρχονται από συγχρηματοδοτούμενη δαπάνη του Ευρωπαϊκού Κοινοτικού Ταμείου και τα 6,5 εκατομμύρια από πόρους του ΟΑΕΔ. Κοροϊδεύουμε, δηλαδή, και τους εταίρους μας και τον Έλληνα φορολογούμενο πολίτη και προτιμάμε να διορίζουμ</w:t>
      </w:r>
      <w:r>
        <w:rPr>
          <w:rFonts w:eastAsia="Times New Roman" w:cs="Times New Roman"/>
          <w:szCs w:val="24"/>
        </w:rPr>
        <w:t>ε κόσμο, για να αυξήσουμε την εκλογική μας πελατεία παρά να λύσουμε τα ανθρωπιστικά προβλήματα των προσφύγων. Αυτοί δεν μας νοιάζουν, γιατί έτσι κι αλλιώς άλλωστε αυτοί δεν μας ψηφίζουν. Λογικό ακούγεται. Καταθέτω σχετικό δημοσίευμα.</w:t>
      </w:r>
    </w:p>
    <w:p w14:paraId="24594F7B" w14:textId="77777777" w:rsidR="000824F1" w:rsidRDefault="003A4E52">
      <w:pPr>
        <w:spacing w:line="600" w:lineRule="auto"/>
        <w:ind w:firstLine="720"/>
        <w:jc w:val="both"/>
        <w:rPr>
          <w:rFonts w:eastAsia="Times New Roman"/>
          <w:szCs w:val="24"/>
        </w:rPr>
      </w:pPr>
      <w:r>
        <w:rPr>
          <w:rFonts w:eastAsia="Times New Roman" w:cs="Times New Roman"/>
          <w:szCs w:val="24"/>
        </w:rPr>
        <w:lastRenderedPageBreak/>
        <w:t>(Στο σημείο αυτό ο Βου</w:t>
      </w:r>
      <w:r>
        <w:rPr>
          <w:rFonts w:eastAsia="Times New Roman" w:cs="Times New Roman"/>
          <w:szCs w:val="24"/>
        </w:rPr>
        <w:t>λευτής Μάριος Γεωργιάδης καταθέτει για τα Πρακτικά το προαναφερθέν έγγραφο, το οποίο βρίσκεται στην</w:t>
      </w:r>
      <w:r>
        <w:rPr>
          <w:rFonts w:eastAsia="Times New Roman"/>
          <w:szCs w:val="24"/>
        </w:rPr>
        <w:t xml:space="preserve"> στο αρχείο του Τμήματος Γραμματείας της Διεύθυνσης Στενογραφίας και Πρακτικών της Βουλής)</w:t>
      </w:r>
    </w:p>
    <w:p w14:paraId="24594F7C" w14:textId="77777777" w:rsidR="000824F1" w:rsidRDefault="003A4E52">
      <w:pPr>
        <w:spacing w:line="600" w:lineRule="auto"/>
        <w:ind w:firstLine="720"/>
        <w:jc w:val="both"/>
        <w:rPr>
          <w:rFonts w:eastAsia="Times New Roman"/>
          <w:szCs w:val="24"/>
        </w:rPr>
      </w:pPr>
      <w:r>
        <w:rPr>
          <w:rFonts w:eastAsia="Times New Roman"/>
          <w:szCs w:val="24"/>
        </w:rPr>
        <w:t>Και αντί να δείξετε μια περισυλλογή, μια συστολή, μια αυτογνωσία τ</w:t>
      </w:r>
      <w:r>
        <w:rPr>
          <w:rFonts w:eastAsia="Times New Roman"/>
          <w:szCs w:val="24"/>
        </w:rPr>
        <w:t>ης ανικανότητας χειρισμού τόσο σημαντικών θεμάτων, προσπαθείτε να βγείτε κι από πάνω. Ο ίδιος, κύριε Υπουργέ, πριν από λίγες μέρες μας είπατε, ούτε λίγο ούτε πολύ, ότι φταίνε οι ξενοδόχοι και η Αντιπολίτευση για την κατάσταση που επικρατεί στα νησιά. Κι όχ</w:t>
      </w:r>
      <w:r>
        <w:rPr>
          <w:rFonts w:eastAsia="Times New Roman"/>
          <w:szCs w:val="24"/>
        </w:rPr>
        <w:t>ι μόνο αυτό. Φταίνε και οι δήμαρχοι. Όλοι, δηλαδή, είναι προδότες και όλοι προσπαθούν να υπονομεύσουν το δικό σας έργο. Καταθέτω σχετικά άρθρα με τις δηλώσεις σας.</w:t>
      </w:r>
    </w:p>
    <w:p w14:paraId="24594F7D" w14:textId="77777777" w:rsidR="000824F1" w:rsidRDefault="003A4E52">
      <w:pPr>
        <w:spacing w:line="600" w:lineRule="auto"/>
        <w:ind w:firstLine="720"/>
        <w:jc w:val="both"/>
        <w:rPr>
          <w:rFonts w:eastAsia="Times New Roman"/>
          <w:szCs w:val="24"/>
        </w:rPr>
      </w:pPr>
      <w:r>
        <w:rPr>
          <w:rFonts w:eastAsia="Times New Roman" w:cs="Times New Roman"/>
          <w:szCs w:val="24"/>
        </w:rPr>
        <w:t>(Στο σημείο αυτό ο Βουλευτής Μάριος Γεωργιάδης καταθέτει για τα Πρακτικά τα προαναφερθέντα έ</w:t>
      </w:r>
      <w:r>
        <w:rPr>
          <w:rFonts w:eastAsia="Times New Roman" w:cs="Times New Roman"/>
          <w:szCs w:val="24"/>
        </w:rPr>
        <w:t>γγραφα τα οποία βρίσκονται στην</w:t>
      </w:r>
      <w:r>
        <w:rPr>
          <w:rFonts w:eastAsia="Times New Roman"/>
          <w:szCs w:val="24"/>
        </w:rPr>
        <w:t xml:space="preserve"> στο αρχείο του Τμήματος Γραμματείας της Διεύθυνσης Στενογραφίας και Πρακτικών της Βουλής)</w:t>
      </w:r>
    </w:p>
    <w:p w14:paraId="24594F7E" w14:textId="77777777" w:rsidR="000824F1" w:rsidRDefault="003A4E52">
      <w:pPr>
        <w:spacing w:line="600" w:lineRule="auto"/>
        <w:ind w:firstLine="720"/>
        <w:jc w:val="both"/>
        <w:rPr>
          <w:rFonts w:eastAsia="Times New Roman"/>
          <w:szCs w:val="24"/>
        </w:rPr>
      </w:pPr>
      <w:r>
        <w:rPr>
          <w:rFonts w:eastAsia="Times New Roman"/>
          <w:szCs w:val="24"/>
        </w:rPr>
        <w:t>Αυτή σας η στάση –αναφέρομαι στην Κυβέρνηση κι όχι σ’ εσάς προσωπικά, προς Θεού!- δεν είναι μόνο απαράδεκτη, αλλά είναι και υπερβολικά</w:t>
      </w:r>
      <w:r>
        <w:rPr>
          <w:rFonts w:eastAsia="Times New Roman"/>
          <w:szCs w:val="24"/>
        </w:rPr>
        <w:t xml:space="preserve"> ανεύθυνη. Ενώ έχετε και το μαχαίρι και το </w:t>
      </w:r>
      <w:r>
        <w:rPr>
          <w:rFonts w:eastAsia="Times New Roman"/>
          <w:szCs w:val="24"/>
        </w:rPr>
        <w:lastRenderedPageBreak/>
        <w:t xml:space="preserve">πεπόνι, ενώ κυβερνάτε, πάντα σας φταίει κάποιος άλλος που δεν αφήνει εσάς σωστά να κάνετε τη δουλειά σας. </w:t>
      </w:r>
    </w:p>
    <w:p w14:paraId="24594F7F" w14:textId="77777777" w:rsidR="000824F1" w:rsidRDefault="003A4E52">
      <w:pPr>
        <w:spacing w:line="600" w:lineRule="auto"/>
        <w:ind w:firstLine="720"/>
        <w:jc w:val="both"/>
        <w:rPr>
          <w:rFonts w:eastAsia="Times New Roman"/>
          <w:szCs w:val="24"/>
        </w:rPr>
      </w:pPr>
      <w:r>
        <w:rPr>
          <w:rFonts w:eastAsia="Times New Roman"/>
          <w:szCs w:val="24"/>
        </w:rPr>
        <w:t>Κατά λέξη, κύριε Υπουργέ, μας λέτε: «Αυτοί οι οποίοι δεν επέτρεψαν να φτιαχτούν καλύτερες συνθήκες ήταν κά</w:t>
      </w:r>
      <w:r>
        <w:rPr>
          <w:rFonts w:eastAsia="Times New Roman"/>
          <w:szCs w:val="24"/>
        </w:rPr>
        <w:t>ποιοι παράγοντές πολύ σημαντικοί, όπως δήμαρχοι της τοπικής αυτοδιοίκησης, πάρα πολλά μέλη από τις οργανώσεις της Νέας Δημοκρατίας και τις οργανώσεις της Αντιπολίτευσης». Δηλαδή, μπορεί να έχουμε κι εμείς οργανώσεις ως Ένωση Κεντρώων. Είμαστε και νέο κόμμα</w:t>
      </w:r>
      <w:r>
        <w:rPr>
          <w:rFonts w:eastAsia="Times New Roman"/>
          <w:szCs w:val="24"/>
        </w:rPr>
        <w:t xml:space="preserve">. Συνεχίζετε. «Αυτό που άλλαξε είναι ότι υποχώρησαν οι ξενοδόχοι. Κι έκαναν πολύ καλά. Δεν θέλω να τσακωθώ μαζί τους, δεν θέλω να συζητήσω τίποτα άλλο. Οι ξενοδόχοι ανήκουν σε άλλο κόμμα». Δικές σας δηλώσεις. </w:t>
      </w:r>
    </w:p>
    <w:p w14:paraId="24594F80"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προειδοποιητικά το κο</w:t>
      </w:r>
      <w:r>
        <w:rPr>
          <w:rFonts w:eastAsia="Times New Roman" w:cs="Times New Roman"/>
          <w:szCs w:val="24"/>
        </w:rPr>
        <w:t>υδούνι λήξ</w:t>
      </w:r>
      <w:r>
        <w:rPr>
          <w:rFonts w:eastAsia="Times New Roman" w:cs="Times New Roman"/>
          <w:szCs w:val="24"/>
        </w:rPr>
        <w:t>εω</w:t>
      </w:r>
      <w:r>
        <w:rPr>
          <w:rFonts w:eastAsia="Times New Roman" w:cs="Times New Roman"/>
          <w:szCs w:val="24"/>
        </w:rPr>
        <w:t>ς της ομιλίας του κυρίου Βουλευτή)</w:t>
      </w:r>
    </w:p>
    <w:p w14:paraId="24594F81" w14:textId="77777777" w:rsidR="000824F1" w:rsidRDefault="003A4E52">
      <w:pPr>
        <w:spacing w:line="600" w:lineRule="auto"/>
        <w:ind w:firstLine="720"/>
        <w:jc w:val="both"/>
        <w:rPr>
          <w:rFonts w:eastAsia="Times New Roman"/>
          <w:szCs w:val="24"/>
        </w:rPr>
      </w:pPr>
      <w:r>
        <w:rPr>
          <w:rFonts w:eastAsia="Times New Roman"/>
          <w:szCs w:val="24"/>
        </w:rPr>
        <w:t>Κύριε Πρόεδρε, θα χρησιμοποιήσω και τον χρόνο της δευτερολογίας μου.</w:t>
      </w:r>
    </w:p>
    <w:p w14:paraId="24594F82" w14:textId="77777777" w:rsidR="000824F1" w:rsidRDefault="003A4E52">
      <w:pPr>
        <w:spacing w:line="600" w:lineRule="auto"/>
        <w:ind w:firstLine="720"/>
        <w:jc w:val="both"/>
        <w:rPr>
          <w:rFonts w:eastAsia="Times New Roman"/>
          <w:szCs w:val="24"/>
        </w:rPr>
      </w:pPr>
      <w:r>
        <w:rPr>
          <w:rFonts w:eastAsia="Times New Roman"/>
          <w:szCs w:val="24"/>
        </w:rPr>
        <w:t>Βλέπετε, δηλαδή, κομματικά δυστυχώς όλα τα θέματα της ανθρωπιστικής κρίσης, προσπαθείτε να διώξετε από πάνω σας την ευθύνη και προσπαθείτε μ</w:t>
      </w:r>
      <w:r>
        <w:rPr>
          <w:rFonts w:eastAsia="Times New Roman"/>
          <w:szCs w:val="24"/>
        </w:rPr>
        <w:t xml:space="preserve">ε μισαλλόδοξη ρητορική, αλλά και </w:t>
      </w:r>
      <w:r>
        <w:rPr>
          <w:rFonts w:eastAsia="Times New Roman"/>
          <w:szCs w:val="24"/>
        </w:rPr>
        <w:lastRenderedPageBreak/>
        <w:t>ταυτόχρονα να κάνετε ρουσφέτια για τους πελάτες σας, όπως ανέφερα και προηγουμένως με τους διορισμούς και να αποκομίσετε το μέγιστο κομματικό όφελος. Από πού, όμως, να το αποκομίσετε; Από τα ανθρώπινα ναυάγια; Από τους πρόσ</w:t>
      </w:r>
      <w:r>
        <w:rPr>
          <w:rFonts w:eastAsia="Times New Roman"/>
          <w:szCs w:val="24"/>
        </w:rPr>
        <w:t xml:space="preserve">φυγες και τους μετανάστες που όχι μόνο κινδυνεύουν οι ίδιοι, αλλά μαζί τους κινδυνεύουν και οι κάτοικοι των νησιών από τις απαράδεκτες συνθήκες που δημιουργούνται; </w:t>
      </w:r>
    </w:p>
    <w:p w14:paraId="24594F83" w14:textId="77777777" w:rsidR="000824F1" w:rsidRDefault="003A4E52">
      <w:pPr>
        <w:spacing w:line="600" w:lineRule="auto"/>
        <w:ind w:firstLine="720"/>
        <w:jc w:val="both"/>
        <w:rPr>
          <w:rFonts w:eastAsia="Times New Roman"/>
          <w:szCs w:val="24"/>
        </w:rPr>
      </w:pPr>
      <w:r>
        <w:rPr>
          <w:rFonts w:eastAsia="Times New Roman"/>
          <w:szCs w:val="24"/>
        </w:rPr>
        <w:t xml:space="preserve">Δεν γίνεται να αφήνουμε την τύχη των προσφύγων στις ΜΚΟ. Χρειάζεται άμεση κεντρική κρατική </w:t>
      </w:r>
      <w:r>
        <w:rPr>
          <w:rFonts w:eastAsia="Times New Roman"/>
          <w:szCs w:val="24"/>
        </w:rPr>
        <w:t>μέριμνα. Έχουν έρθει άλλωστε κατά καιρούς στη δημοσιότητα δημοσιογραφικές έρευνες και καταγγελίες για τον περίεργο ρόλο κάποιων ΜΚΟ. Μη κυβερνητικές οργανώσεις, διεθνείς και ελληνικές, έχουν λάβει χρηματοδότηση με αδιαφανή τρόπο της διάθεσης αυτών των χρημ</w:t>
      </w:r>
      <w:r>
        <w:rPr>
          <w:rFonts w:eastAsia="Times New Roman"/>
          <w:szCs w:val="24"/>
        </w:rPr>
        <w:t xml:space="preserve">άτων. </w:t>
      </w:r>
    </w:p>
    <w:p w14:paraId="24594F84" w14:textId="77777777" w:rsidR="000824F1" w:rsidRDefault="003A4E52">
      <w:pPr>
        <w:spacing w:line="600" w:lineRule="auto"/>
        <w:ind w:firstLine="720"/>
        <w:jc w:val="both"/>
        <w:rPr>
          <w:rFonts w:eastAsia="Times New Roman"/>
          <w:szCs w:val="24"/>
        </w:rPr>
      </w:pPr>
      <w:r>
        <w:rPr>
          <w:rFonts w:eastAsia="Times New Roman"/>
          <w:szCs w:val="24"/>
        </w:rPr>
        <w:t>Εσείς και πάλι σ</w:t>
      </w:r>
      <w:r>
        <w:rPr>
          <w:rFonts w:eastAsia="Times New Roman"/>
          <w:szCs w:val="24"/>
        </w:rPr>
        <w:t>ε</w:t>
      </w:r>
      <w:r>
        <w:rPr>
          <w:rFonts w:eastAsia="Times New Roman"/>
          <w:szCs w:val="24"/>
        </w:rPr>
        <w:t xml:space="preserve"> αυτή την περίπτωση δείχνετε απροθυμία ελέγχου των ΜΚΟ και αφήνετε να διαιωνίζετε ένα τεράστιο πρόβλημα. Το να μην μπορείτε να τις ελέγξετε είναι σαφώς κατακριτέο, αλλά κατανοητό. Δεν φημίζεστε άλλωστε γενικότερα για την τεχνογνωσία</w:t>
      </w:r>
      <w:r>
        <w:rPr>
          <w:rFonts w:eastAsia="Times New Roman"/>
          <w:szCs w:val="24"/>
        </w:rPr>
        <w:t xml:space="preserve"> σας, τουλάχιστον για την διακυβέρνησή σας </w:t>
      </w:r>
      <w:r>
        <w:rPr>
          <w:rFonts w:eastAsia="Times New Roman"/>
          <w:szCs w:val="24"/>
        </w:rPr>
        <w:lastRenderedPageBreak/>
        <w:t>των τελευταίων δ</w:t>
      </w:r>
      <w:r>
        <w:rPr>
          <w:rFonts w:eastAsia="Times New Roman"/>
          <w:szCs w:val="24"/>
        </w:rPr>
        <w:t>ύ</w:t>
      </w:r>
      <w:r>
        <w:rPr>
          <w:rFonts w:eastAsia="Times New Roman"/>
          <w:szCs w:val="24"/>
        </w:rPr>
        <w:t>ο ετών, αλλά το να μην επέμβετε είναι για εμάς αδιανόητο. Καταθέτω και σχετικό δημοσίευμα.</w:t>
      </w:r>
    </w:p>
    <w:p w14:paraId="24594F85" w14:textId="77777777" w:rsidR="000824F1" w:rsidRDefault="003A4E52">
      <w:pPr>
        <w:spacing w:line="600" w:lineRule="auto"/>
        <w:ind w:firstLine="720"/>
        <w:jc w:val="both"/>
        <w:rPr>
          <w:rFonts w:eastAsia="Times New Roman"/>
          <w:szCs w:val="24"/>
        </w:rPr>
      </w:pPr>
      <w:r>
        <w:rPr>
          <w:rFonts w:eastAsia="Times New Roman" w:cs="Times New Roman"/>
          <w:szCs w:val="24"/>
        </w:rPr>
        <w:t>(Στο σημείο αυτό ο Βουλευτής Μάριος Γεωργιάδης καταθέτει για τα Πρακτικά το προαναφερθέν έγγραφο</w:t>
      </w:r>
      <w:r>
        <w:rPr>
          <w:rFonts w:eastAsia="Times New Roman" w:cs="Times New Roman"/>
          <w:szCs w:val="24"/>
        </w:rPr>
        <w:t>,</w:t>
      </w:r>
      <w:r>
        <w:rPr>
          <w:rFonts w:eastAsia="Times New Roman" w:cs="Times New Roman"/>
          <w:szCs w:val="24"/>
        </w:rPr>
        <w:t xml:space="preserve"> το οποί</w:t>
      </w:r>
      <w:r>
        <w:rPr>
          <w:rFonts w:eastAsia="Times New Roman" w:cs="Times New Roman"/>
          <w:szCs w:val="24"/>
        </w:rPr>
        <w:t>ο βρίσκεται στην</w:t>
      </w:r>
      <w:r>
        <w:rPr>
          <w:rFonts w:eastAsia="Times New Roman"/>
          <w:szCs w:val="24"/>
        </w:rPr>
        <w:t xml:space="preserve"> στο αρχείο του Τμήματος Γραμματείας της Διεύθυνσης Στενογραφίας και Πρακτικών της Βουλής)</w:t>
      </w:r>
    </w:p>
    <w:p w14:paraId="24594F86" w14:textId="77777777" w:rsidR="000824F1" w:rsidRDefault="003A4E52">
      <w:pPr>
        <w:spacing w:line="600" w:lineRule="auto"/>
        <w:ind w:firstLine="720"/>
        <w:jc w:val="both"/>
        <w:rPr>
          <w:rFonts w:eastAsia="Times New Roman"/>
          <w:szCs w:val="24"/>
        </w:rPr>
      </w:pPr>
      <w:r>
        <w:rPr>
          <w:rFonts w:eastAsia="Times New Roman"/>
          <w:szCs w:val="24"/>
        </w:rPr>
        <w:t>Έχουν δοθεί σε ΜΚΟ αρκετά χρήματα. Τόσα που είναι αδικαιολόγητο να υπάρχουν στη δημοσιότητα τόσες καταγγελίες για έλλειψη ιατροφαρμακευτικής περίθαλψ</w:t>
      </w:r>
      <w:r>
        <w:rPr>
          <w:rFonts w:eastAsia="Times New Roman"/>
          <w:szCs w:val="24"/>
        </w:rPr>
        <w:t xml:space="preserve">ης, αξιοπρεπούς στέγασης, διατροφής και στοιχειώδους υγιεινής, ειδικά για ευαίσθητες κατηγορίες προσφύγων όπως μωρά παιδιά και υπερήλικες. </w:t>
      </w:r>
    </w:p>
    <w:p w14:paraId="24594F87" w14:textId="77777777" w:rsidR="000824F1" w:rsidRDefault="003A4E52">
      <w:pPr>
        <w:spacing w:line="600" w:lineRule="auto"/>
        <w:ind w:firstLine="720"/>
        <w:jc w:val="both"/>
        <w:rPr>
          <w:rFonts w:eastAsia="Times New Roman"/>
          <w:szCs w:val="24"/>
        </w:rPr>
      </w:pPr>
      <w:r>
        <w:rPr>
          <w:rFonts w:eastAsia="Times New Roman"/>
          <w:szCs w:val="24"/>
        </w:rPr>
        <w:t>Σας έχουν τεθεί πάρα πολλές φορές ερωτήματα για τον οικονομικό έλεγχο των χρημάτων που έχουν πάρει οι μη κερδοσκοπικ</w:t>
      </w:r>
      <w:r>
        <w:rPr>
          <w:rFonts w:eastAsia="Times New Roman"/>
          <w:szCs w:val="24"/>
        </w:rPr>
        <w:t xml:space="preserve">ές οργανώσεις και συνεχώς τους παραπέμπετε σε οργανισμό της Ευρωπαϊκής Ένωσης, για να πάρουν απαντήσεις. </w:t>
      </w:r>
    </w:p>
    <w:p w14:paraId="24594F88" w14:textId="77777777" w:rsidR="000824F1" w:rsidRDefault="003A4E52">
      <w:pPr>
        <w:spacing w:line="600" w:lineRule="auto"/>
        <w:ind w:firstLine="720"/>
        <w:jc w:val="both"/>
        <w:rPr>
          <w:rFonts w:eastAsia="Times New Roman"/>
          <w:szCs w:val="24"/>
        </w:rPr>
      </w:pPr>
      <w:r>
        <w:rPr>
          <w:rFonts w:eastAsia="Times New Roman"/>
          <w:szCs w:val="24"/>
        </w:rPr>
        <w:t xml:space="preserve">Ταυτόχρονα, μάθαμε από εσάς πως μετά το Πάσχα θα είναι έτοιμο τελικά το </w:t>
      </w:r>
      <w:r>
        <w:rPr>
          <w:rFonts w:eastAsia="Times New Roman"/>
          <w:szCs w:val="24"/>
        </w:rPr>
        <w:t>μ</w:t>
      </w:r>
      <w:r>
        <w:rPr>
          <w:rFonts w:eastAsia="Times New Roman"/>
          <w:szCs w:val="24"/>
        </w:rPr>
        <w:t>ητρώο των ΜΚΟ και δεν θα μπορεί να λειτουργεί καμμία οργάνωση που δεν θα είνα</w:t>
      </w:r>
      <w:r>
        <w:rPr>
          <w:rFonts w:eastAsia="Times New Roman"/>
          <w:szCs w:val="24"/>
        </w:rPr>
        <w:t xml:space="preserve">ι πιστοποιημένη. Μα, </w:t>
      </w:r>
      <w:r>
        <w:rPr>
          <w:rFonts w:eastAsia="Times New Roman"/>
          <w:szCs w:val="24"/>
        </w:rPr>
        <w:lastRenderedPageBreak/>
        <w:t xml:space="preserve">δεν μας λείπει η πιστοποίηση. Αυτό που μας λείπει είναι ο διαρκής έλεγχος και η απαραίτητη κρατική μέριμνα. Το θέμα δεν είναι να πάρουν ένα πρωτόκολλο τύπου </w:t>
      </w:r>
      <w:r>
        <w:rPr>
          <w:rFonts w:eastAsia="Times New Roman"/>
          <w:szCs w:val="24"/>
          <w:lang w:val="en-US"/>
        </w:rPr>
        <w:t>ISO</w:t>
      </w:r>
      <w:r>
        <w:rPr>
          <w:rFonts w:eastAsia="Times New Roman"/>
          <w:szCs w:val="24"/>
        </w:rPr>
        <w:t xml:space="preserve"> οι ΜΚΟ. Το θέμα είναι να δείξετε πως νοιάζεστε έμπρακτα για το θέμα της δράσης </w:t>
      </w:r>
      <w:r>
        <w:rPr>
          <w:rFonts w:eastAsia="Times New Roman"/>
          <w:szCs w:val="24"/>
        </w:rPr>
        <w:t>τους,</w:t>
      </w:r>
      <w:r>
        <w:rPr>
          <w:rFonts w:eastAsia="Times New Roman"/>
          <w:szCs w:val="24"/>
        </w:rPr>
        <w:t xml:space="preserve"> έχοντας τις ενέργειες τους σε αποτελεσματική και στενή εποπτεία. </w:t>
      </w:r>
    </w:p>
    <w:p w14:paraId="24594F89" w14:textId="77777777" w:rsidR="000824F1" w:rsidRDefault="003A4E52">
      <w:pPr>
        <w:spacing w:line="600" w:lineRule="auto"/>
        <w:ind w:firstLine="720"/>
        <w:jc w:val="both"/>
        <w:rPr>
          <w:rFonts w:eastAsia="Times New Roman"/>
          <w:szCs w:val="24"/>
        </w:rPr>
      </w:pPr>
      <w:r>
        <w:rPr>
          <w:rFonts w:eastAsia="Times New Roman"/>
          <w:szCs w:val="24"/>
        </w:rPr>
        <w:t>Δεν μιλάμε για ελεύθερη αγορά εδώ ούτε για ιδιωτικό τομέα. Δεν λειτουργούν οι κανόνες του ανταγωνισμού ο</w:t>
      </w:r>
      <w:r>
        <w:rPr>
          <w:rFonts w:eastAsia="Times New Roman"/>
          <w:szCs w:val="24"/>
        </w:rPr>
        <w:t xml:space="preserve">ύτε οι πρόσφυγες έχουν ευχέρεια επιλογής ανάμεσα σε </w:t>
      </w:r>
      <w:proofErr w:type="spellStart"/>
      <w:r>
        <w:rPr>
          <w:rFonts w:eastAsia="Times New Roman"/>
          <w:szCs w:val="24"/>
        </w:rPr>
        <w:t>παρόχους</w:t>
      </w:r>
      <w:proofErr w:type="spellEnd"/>
      <w:r>
        <w:rPr>
          <w:rFonts w:eastAsia="Times New Roman"/>
          <w:szCs w:val="24"/>
        </w:rPr>
        <w:t xml:space="preserve"> υπηρεσιών. Εδώ μιλάμε για κάρπωση προγραμμάτων της Ευρωπαϊκής Ένωσης καθώς και για χρήματα του Έλληνα φορολογούμενου πολίτη, τα οποία κατευθύνονται συστημένα σε μη κερδοσκοπικούς οργανισμούς. Ο Έ</w:t>
      </w:r>
      <w:r>
        <w:rPr>
          <w:rFonts w:eastAsia="Times New Roman"/>
          <w:szCs w:val="24"/>
        </w:rPr>
        <w:t xml:space="preserve">λληνας πολίτης απαιτεί και να μην διασπαθίζεται ο πλούτος του και να μην γίνεται ρεζίλι στα διεθνή μέσα μαζικής ενημέρωσης από τις απαράδεκτες πρακτικές βασανισμού των προσφύγων και των μεταναστών. </w:t>
      </w:r>
    </w:p>
    <w:p w14:paraId="24594F8A" w14:textId="77777777" w:rsidR="000824F1" w:rsidRDefault="003A4E52">
      <w:pPr>
        <w:spacing w:line="600" w:lineRule="auto"/>
        <w:ind w:firstLine="720"/>
        <w:jc w:val="both"/>
        <w:rPr>
          <w:rFonts w:eastAsia="Times New Roman"/>
          <w:szCs w:val="24"/>
        </w:rPr>
      </w:pPr>
      <w:r>
        <w:rPr>
          <w:rFonts w:eastAsia="Times New Roman"/>
          <w:szCs w:val="24"/>
        </w:rPr>
        <w:t xml:space="preserve">Αν δεν μπορείτε να ελέγξετε τους πόρους, αν δεν μπορείτε </w:t>
      </w:r>
      <w:r>
        <w:rPr>
          <w:rFonts w:eastAsia="Times New Roman"/>
          <w:szCs w:val="24"/>
        </w:rPr>
        <w:t xml:space="preserve">να βρείτε λύσεις στην ταλαιπωρία αυτών των ανθρώπων την στιγμή που όλος ο κόσμος διατίθεται με πράξεις να βοηθήσει, παραιτηθείτε -όχι εσείς, κύριε Υπουργέ, στην Κυβέρνηση γενικότερα αναφέρομαι- και να οδηγηθούμε σε μια κυβέρνηση ευρείας </w:t>
      </w:r>
      <w:r>
        <w:rPr>
          <w:rFonts w:eastAsia="Times New Roman"/>
          <w:szCs w:val="24"/>
        </w:rPr>
        <w:lastRenderedPageBreak/>
        <w:t>συνεργασίας, ώστε ν</w:t>
      </w:r>
      <w:r>
        <w:rPr>
          <w:rFonts w:eastAsia="Times New Roman"/>
          <w:szCs w:val="24"/>
        </w:rPr>
        <w:t xml:space="preserve">α αναλάβουν τεχνοκράτες που γνωρίζουν τη δουλειά πώς θα λύσουν αυτό το πρόβλημα. Μην μας ταλαιπωρείτε και μην εκθέτετε άλλο τη χώρα μας σε τόσο σημαντικά ζητήματα. </w:t>
      </w:r>
    </w:p>
    <w:p w14:paraId="24594F8B" w14:textId="77777777" w:rsidR="000824F1" w:rsidRDefault="003A4E52">
      <w:pPr>
        <w:spacing w:line="600" w:lineRule="auto"/>
        <w:ind w:firstLine="720"/>
        <w:jc w:val="both"/>
        <w:rPr>
          <w:rFonts w:eastAsia="Times New Roman"/>
          <w:szCs w:val="24"/>
        </w:rPr>
      </w:pPr>
      <w:r>
        <w:rPr>
          <w:rFonts w:eastAsia="Times New Roman"/>
          <w:szCs w:val="24"/>
        </w:rPr>
        <w:t>Αν δούμε, όμως, και λίγο την πλευρά των γειτόνων μας, εκεί να δείτε απογοήτευση. Είναι γεγο</w:t>
      </w:r>
      <w:r>
        <w:rPr>
          <w:rFonts w:eastAsia="Times New Roman"/>
          <w:szCs w:val="24"/>
        </w:rPr>
        <w:t>νός ότι η Τουρκία παρά τις συνεχείς προκλήσεις -στο Αιγαίο αναφέρομαι- αφού προχθές κιόλας βγήκε ένα δημοσίευμα ότι καταρρίφθηκε -και δεν έχει γίνει και μεγάλος ντόρος- ελικόπτερο κοντά στα Ίμια.</w:t>
      </w:r>
    </w:p>
    <w:p w14:paraId="24594F8C" w14:textId="77777777" w:rsidR="000824F1" w:rsidRDefault="003A4E52">
      <w:pPr>
        <w:spacing w:line="600" w:lineRule="auto"/>
        <w:ind w:firstLine="720"/>
        <w:jc w:val="both"/>
        <w:rPr>
          <w:rFonts w:eastAsia="Times New Roman"/>
          <w:szCs w:val="24"/>
        </w:rPr>
      </w:pPr>
      <w:r>
        <w:rPr>
          <w:rFonts w:eastAsia="Times New Roman"/>
          <w:b/>
          <w:szCs w:val="24"/>
        </w:rPr>
        <w:t>ΔΗΜΗΤΡΙΟΣ ΚΑΜΜΕΝΟΣ:</w:t>
      </w:r>
      <w:r>
        <w:rPr>
          <w:rFonts w:eastAsia="Times New Roman"/>
          <w:szCs w:val="24"/>
        </w:rPr>
        <w:t xml:space="preserve"> Διαψεύστηκε.</w:t>
      </w:r>
    </w:p>
    <w:p w14:paraId="24594F8D" w14:textId="77777777" w:rsidR="000824F1" w:rsidRDefault="003A4E52">
      <w:pPr>
        <w:spacing w:line="600" w:lineRule="auto"/>
        <w:ind w:firstLine="720"/>
        <w:jc w:val="both"/>
        <w:rPr>
          <w:rFonts w:eastAsia="Times New Roman"/>
          <w:szCs w:val="24"/>
        </w:rPr>
      </w:pPr>
      <w:r>
        <w:rPr>
          <w:rFonts w:eastAsia="Times New Roman"/>
          <w:b/>
          <w:szCs w:val="24"/>
        </w:rPr>
        <w:t>ΜΑΡΙΟΣ ΓΕΩΡΓΙΑΔΗΣ:</w:t>
      </w:r>
      <w:r>
        <w:rPr>
          <w:rFonts w:eastAsia="Times New Roman"/>
          <w:szCs w:val="24"/>
        </w:rPr>
        <w:t xml:space="preserve"> Διαψεύστ</w:t>
      </w:r>
      <w:r>
        <w:rPr>
          <w:rFonts w:eastAsia="Times New Roman"/>
          <w:szCs w:val="24"/>
        </w:rPr>
        <w:t xml:space="preserve">ηκε. </w:t>
      </w:r>
    </w:p>
    <w:p w14:paraId="24594F8E" w14:textId="77777777" w:rsidR="000824F1" w:rsidRDefault="003A4E52">
      <w:pPr>
        <w:spacing w:line="600" w:lineRule="auto"/>
        <w:ind w:firstLine="720"/>
        <w:jc w:val="both"/>
        <w:rPr>
          <w:rFonts w:eastAsia="Times New Roman"/>
          <w:szCs w:val="24"/>
        </w:rPr>
      </w:pPr>
      <w:r>
        <w:rPr>
          <w:rFonts w:eastAsia="Times New Roman"/>
          <w:szCs w:val="24"/>
        </w:rPr>
        <w:t>Η Τουρκία, λοιπόν, έχει δείξει προθυμία συνεργασίας με την Ευρωπαϊκή Ένωση, παρ</w:t>
      </w:r>
      <w:r>
        <w:rPr>
          <w:rFonts w:eastAsia="Times New Roman"/>
          <w:szCs w:val="24"/>
        </w:rPr>
        <w:t xml:space="preserve">’ </w:t>
      </w:r>
      <w:r>
        <w:rPr>
          <w:rFonts w:eastAsia="Times New Roman"/>
          <w:szCs w:val="24"/>
        </w:rPr>
        <w:t>όλο που δεν της έχουμε εμπιστοσύνη και παρ</w:t>
      </w:r>
      <w:r>
        <w:rPr>
          <w:rFonts w:eastAsia="Times New Roman"/>
          <w:szCs w:val="24"/>
        </w:rPr>
        <w:t xml:space="preserve">’ </w:t>
      </w:r>
      <w:r>
        <w:rPr>
          <w:rFonts w:eastAsia="Times New Roman"/>
          <w:szCs w:val="24"/>
        </w:rPr>
        <w:t>όλο που δεν πιστεύουμε πως ό,τι υπογράφει το τηρεί στο τέλος της ημέρας, αλλά από την συνάντηση με τον Επίτροπο Μετανάστευσης</w:t>
      </w:r>
      <w:r>
        <w:rPr>
          <w:rFonts w:eastAsia="Times New Roman"/>
          <w:szCs w:val="24"/>
        </w:rPr>
        <w:t xml:space="preserve"> τον κ. Αβραμόπουλο με τον Πρωθυπουργό της Τουρκίας </w:t>
      </w:r>
      <w:proofErr w:type="spellStart"/>
      <w:r>
        <w:rPr>
          <w:rFonts w:eastAsia="Times New Roman"/>
          <w:szCs w:val="24"/>
        </w:rPr>
        <w:t>Μπιναλί</w:t>
      </w:r>
      <w:proofErr w:type="spellEnd"/>
      <w:r>
        <w:rPr>
          <w:rFonts w:eastAsia="Times New Roman"/>
          <w:szCs w:val="24"/>
        </w:rPr>
        <w:t xml:space="preserve"> </w:t>
      </w:r>
      <w:proofErr w:type="spellStart"/>
      <w:r>
        <w:rPr>
          <w:rFonts w:eastAsia="Times New Roman"/>
          <w:szCs w:val="24"/>
        </w:rPr>
        <w:t>Γιλντιρίμ</w:t>
      </w:r>
      <w:proofErr w:type="spellEnd"/>
      <w:r>
        <w:rPr>
          <w:rFonts w:eastAsia="Times New Roman"/>
          <w:szCs w:val="24"/>
        </w:rPr>
        <w:t xml:space="preserve"> φάνηκε ένα τελείως διαφορετικό κλίμα. Η Ευρωπαϊκή Επιτροπή μάλιστα στις 2 Μαρτίου </w:t>
      </w:r>
      <w:r>
        <w:rPr>
          <w:rFonts w:eastAsia="Times New Roman"/>
          <w:szCs w:val="24"/>
        </w:rPr>
        <w:lastRenderedPageBreak/>
        <w:t>θα παρουσιάσει την νέα έκθεση προόδου σχετικά με την εφαρμογή της ευρωτουρκικής συμφωνίας. Καταθέτω σχετ</w:t>
      </w:r>
      <w:r>
        <w:rPr>
          <w:rFonts w:eastAsia="Times New Roman"/>
          <w:szCs w:val="24"/>
        </w:rPr>
        <w:t>ικό δημοσίευμα.</w:t>
      </w:r>
    </w:p>
    <w:p w14:paraId="24594F8F"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Μάριος Γεωργιάδης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24594F90"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Η Ευρωπαϊκή Ένωση αντιστοίχως εκπληρώνει τις υποχρεώσεις της και μας διαθέτει και κονδύλια και έμψυχο δυναμικό και τεχνογνωσία να αντιμετωπίσουμε το πρόβλημα. Ενώ πρόκειται για ένα διεθνές πρόβλημα, δυστυχώς, ο πιο αδύναμος κρίκος της αλυσίδας είναι το ελλ</w:t>
      </w:r>
      <w:r>
        <w:rPr>
          <w:rFonts w:eastAsia="Times New Roman" w:cs="Times New Roman"/>
          <w:szCs w:val="24"/>
        </w:rPr>
        <w:t xml:space="preserve">ηνικό κράτος με την ασυνέπεια που έχουμε και τις μαύρες τρύπες των οικονομικών πόρων. </w:t>
      </w:r>
    </w:p>
    <w:p w14:paraId="24594F91"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Η τρέχουσα προσφυγική και μεταναστευτική κρίση οφείλει να αντιμετωπιστεί σε σύμπνοια με τους εταίρους μας και την Ευρωπαϊκή Ένωση, καθώς και την πλευρά της Τουρκίας. Ωστ</w:t>
      </w:r>
      <w:r>
        <w:rPr>
          <w:rFonts w:eastAsia="Times New Roman" w:cs="Times New Roman"/>
          <w:szCs w:val="24"/>
        </w:rPr>
        <w:t>όσο οι διμερείς επαφές μόνο σε αυτόν τον δρόμο δεν βοηθούν, διότι η ατζέντα είναι από εμάς, αλλά στο τέλος της ημέρας εγείρουν άλλα θέματα.</w:t>
      </w:r>
    </w:p>
    <w:p w14:paraId="24594F92"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Οι λύσεις της Ένωσης Κεντρώων έχουν κατατεθεί εδώ και καιρό τόσο στον Πρόεδρο της Δημοκρατίας όσο και σε όλα τα κόμμ</w:t>
      </w:r>
      <w:r>
        <w:rPr>
          <w:rFonts w:eastAsia="Times New Roman" w:cs="Times New Roman"/>
          <w:szCs w:val="24"/>
        </w:rPr>
        <w:t xml:space="preserve">ατα: Για τους μεν πρόσφυγες να γίνεται μια ομαλή κατανομή στις χώρες της Ευρωπαϊκής Ένωσης. Δεν είναι λύση να γίνει κατανομή μέσα στην υπόλοιπη Ελλάδα, δηλαδή να </w:t>
      </w:r>
      <w:proofErr w:type="spellStart"/>
      <w:r>
        <w:rPr>
          <w:rFonts w:eastAsia="Times New Roman" w:cs="Times New Roman"/>
          <w:szCs w:val="24"/>
        </w:rPr>
        <w:t>αποσυμφορήσουμε</w:t>
      </w:r>
      <w:proofErr w:type="spellEnd"/>
      <w:r>
        <w:rPr>
          <w:rFonts w:eastAsia="Times New Roman" w:cs="Times New Roman"/>
          <w:szCs w:val="24"/>
        </w:rPr>
        <w:t xml:space="preserve"> τα νησιά και να πνιγεί όλη η Ελλάδα, το θέμα είναι να πάνε προς τις χώρες προο</w:t>
      </w:r>
      <w:r>
        <w:rPr>
          <w:rFonts w:eastAsia="Times New Roman" w:cs="Times New Roman"/>
          <w:szCs w:val="24"/>
        </w:rPr>
        <w:t xml:space="preserve">ρισμού. Για τους δε παράτυπους μετανάστες οφείλουν είτε να ενεργοποιηθούν οι μηχανισμοί </w:t>
      </w:r>
      <w:proofErr w:type="spellStart"/>
      <w:r>
        <w:rPr>
          <w:rFonts w:eastAsia="Times New Roman" w:cs="Times New Roman"/>
          <w:szCs w:val="24"/>
        </w:rPr>
        <w:t>επαναπροώθησής</w:t>
      </w:r>
      <w:proofErr w:type="spellEnd"/>
      <w:r>
        <w:rPr>
          <w:rFonts w:eastAsia="Times New Roman" w:cs="Times New Roman"/>
          <w:szCs w:val="24"/>
        </w:rPr>
        <w:t xml:space="preserve"> τους στις ασφαλείς χώρες από τις οποίες εισήλθαν στην Ευρώπη είτε να εφαρμοστούν οι προβλεπόμενοι ανθρωπιστικοί κανόνες μεταχείρισής τους στο πλαίσιο των</w:t>
      </w:r>
      <w:r>
        <w:rPr>
          <w:rFonts w:eastAsia="Times New Roman" w:cs="Times New Roman"/>
          <w:szCs w:val="24"/>
        </w:rPr>
        <w:t xml:space="preserve"> διεθνών συμβάσεων.</w:t>
      </w:r>
    </w:p>
    <w:p w14:paraId="24594F93"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Σημαντικό, όμως, για την επίλυση του θέματος είναι να επιταχυνθούν οι διαδικασίες απονομής ασύλου. Ο Συνήγορος του Πολίτη εδώ και χρόνια έχει καταγγείλει την χρονοβόρα και απαράδεκτη διαδικασία. Πάμε άλλη μια φορά σε θέμα γραφειοκρατίας</w:t>
      </w:r>
      <w:r>
        <w:rPr>
          <w:rFonts w:eastAsia="Times New Roman" w:cs="Times New Roman"/>
          <w:szCs w:val="24"/>
        </w:rPr>
        <w:t xml:space="preserve">. Καταθέτω σχετική ανάρτηση στο </w:t>
      </w:r>
      <w:r>
        <w:rPr>
          <w:rFonts w:eastAsia="Times New Roman" w:cs="Times New Roman"/>
          <w:szCs w:val="24"/>
          <w:lang w:val="en-US"/>
        </w:rPr>
        <w:t>site</w:t>
      </w:r>
      <w:r>
        <w:rPr>
          <w:rFonts w:eastAsia="Times New Roman" w:cs="Times New Roman"/>
          <w:szCs w:val="24"/>
        </w:rPr>
        <w:t>.</w:t>
      </w:r>
    </w:p>
    <w:p w14:paraId="24594F94"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Μάριος Γεωργιάδης καταθέτει για τα Πρακτικά το προαναφερθέν δημοσίευμα, το οποίο </w:t>
      </w:r>
      <w:r>
        <w:rPr>
          <w:rFonts w:eastAsia="Times New Roman" w:cs="Times New Roman"/>
          <w:szCs w:val="24"/>
        </w:rPr>
        <w:lastRenderedPageBreak/>
        <w:t>βρίσκεται στο αρχείο του Τμήματος Γραμματείας της Διεύθυνσης Στενογραφίας και Πρακτικών της Βουλής)</w:t>
      </w:r>
    </w:p>
    <w:p w14:paraId="24594F95"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Το να</w:t>
      </w:r>
      <w:r>
        <w:rPr>
          <w:rFonts w:eastAsia="Times New Roman" w:cs="Times New Roman"/>
          <w:szCs w:val="24"/>
        </w:rPr>
        <w:t xml:space="preserve"> καθυστερεί ένας πρόσφυγας να πάρει το άσυλο που δικαιούται σημαίνει δύο πράγματα: Πρώτον, εγκλωβίζεται στην χώρα μας περιμένοντας την έκβαση και, δεύτερον, είναι καταδικασμένος να ζει σε απαράδεκτες συνθήκες στους καταυλισμούς, επειδή δεν μπορεί να σχεδιά</w:t>
      </w:r>
      <w:r>
        <w:rPr>
          <w:rFonts w:eastAsia="Times New Roman" w:cs="Times New Roman"/>
          <w:szCs w:val="24"/>
        </w:rPr>
        <w:t>σει στο μεταξύ τη ζωή του περιμένοντας την απάντηση από την Υπηρεσία Ασύλου. Οι πρόσφυγες αισθάνονται κυριολεκτικά όμηροι του ελληνικού κράτους και μάλιστα παρατηρούμε συχνά φαινόμενα εξέγερσης σε κέντρα κράτησης ακριβώς για τον λόγο ότι είναι αγανακτισμέν</w:t>
      </w:r>
      <w:r>
        <w:rPr>
          <w:rFonts w:eastAsia="Times New Roman" w:cs="Times New Roman"/>
          <w:szCs w:val="24"/>
        </w:rPr>
        <w:t>οι.</w:t>
      </w:r>
    </w:p>
    <w:p w14:paraId="24594F96"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Στο συγκεκριμένο σημείο θα αναφέρω κάτι εντυπωσιακό που ανακαλύψαμε μελετώντας στατιστικά από την Υπηρεσία Ασύλου. </w:t>
      </w:r>
    </w:p>
    <w:p w14:paraId="24594F97"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Τα στατιστικά αφορούν την περίοδο μέχρι και το τέλος του Γενάρη που μας πέρασε. Οι ηλικίες στις οποίες παρατηρούνται τα μεγαλύτερα ποσοσ</w:t>
      </w:r>
      <w:r>
        <w:rPr>
          <w:rFonts w:eastAsia="Times New Roman" w:cs="Times New Roman"/>
          <w:szCs w:val="24"/>
        </w:rPr>
        <w:t xml:space="preserve">τά απόρριψης των αιτήσεων ασύλου, κατά τις διαδικασίες α΄ βαθμού κατά το έτος 2016 είναι οι εξής: Πρώτον, η ηλικιακή ομάδα μηδέν έως δεκατριών ετών κατά 83% και, δεύτερον, η ηλικιακή ομάδα δεκατέσσερα έως δεκαεπτά ετών </w:t>
      </w:r>
      <w:r>
        <w:rPr>
          <w:rFonts w:eastAsia="Times New Roman" w:cs="Times New Roman"/>
          <w:szCs w:val="24"/>
        </w:rPr>
        <w:lastRenderedPageBreak/>
        <w:t>κατά 79%. Δηλαδή, μιλάμε για κατηγορί</w:t>
      </w:r>
      <w:r>
        <w:rPr>
          <w:rFonts w:eastAsia="Times New Roman" w:cs="Times New Roman"/>
          <w:szCs w:val="24"/>
        </w:rPr>
        <w:t>ες απορριπτικής ουσίας και αποφάσεις απαράδεκτου, όπως ονομάζονται, και μάλιστα τα ποσοστά αυτά είναι τα υψηλότερα όλων των προηγούμενων ετών.</w:t>
      </w:r>
    </w:p>
    <w:p w14:paraId="24594F98"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Απορώ και αδυνατώ να πιστέψω πώς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που είναι κατά των μνημονίων και της </w:t>
      </w:r>
      <w:proofErr w:type="spellStart"/>
      <w:r>
        <w:rPr>
          <w:rFonts w:eastAsia="Times New Roman" w:cs="Times New Roman"/>
          <w:szCs w:val="24"/>
        </w:rPr>
        <w:t>αριστεράς</w:t>
      </w:r>
      <w:proofErr w:type="spellEnd"/>
      <w:r>
        <w:rPr>
          <w:rFonts w:eastAsia="Times New Roman" w:cs="Times New Roman"/>
          <w:szCs w:val="24"/>
        </w:rPr>
        <w:t xml:space="preserve"> φίλα π</w:t>
      </w:r>
      <w:r>
        <w:rPr>
          <w:rFonts w:eastAsia="Times New Roman" w:cs="Times New Roman"/>
          <w:szCs w:val="24"/>
        </w:rPr>
        <w:t xml:space="preserve">ροσκείμενης πολιτικής, στέλνει πίσω στις πατρίδες τους και στον πόλεμο τα βρέφη και τα ανήλικα και μάλιστα πολλές φορές είναι και ασυνόδευτα. </w:t>
      </w:r>
    </w:p>
    <w:p w14:paraId="24594F99"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Σίγουρα, κύριε Υπουργέ, έχετε να μας εξηγήσετε πάρα πολλά πράγματα και είμαι σίγουρος ότι έχετε απαντήσεις πάνω σ</w:t>
      </w:r>
      <w:r>
        <w:rPr>
          <w:rFonts w:eastAsia="Times New Roman" w:cs="Times New Roman"/>
          <w:szCs w:val="24"/>
        </w:rPr>
        <w:t xml:space="preserve">ε αυτά. </w:t>
      </w:r>
    </w:p>
    <w:p w14:paraId="24594F9A"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Δυστυχώς τα συγκεκριμένα στοιχεία είναι σε πίνακα -τον οποίο θα καταθέσω- κι έχουν εκδοθεί από τη δική σας υπηρεσία </w:t>
      </w:r>
      <w:proofErr w:type="spellStart"/>
      <w:r>
        <w:rPr>
          <w:rFonts w:eastAsia="Times New Roman" w:cs="Times New Roman"/>
          <w:szCs w:val="24"/>
          <w:lang w:val="en-US"/>
        </w:rPr>
        <w:t>asylo</w:t>
      </w:r>
      <w:proofErr w:type="spellEnd"/>
      <w:r>
        <w:rPr>
          <w:rFonts w:eastAsia="Times New Roman" w:cs="Times New Roman"/>
          <w:szCs w:val="24"/>
        </w:rPr>
        <w:t>.</w:t>
      </w:r>
      <w:proofErr w:type="spellStart"/>
      <w:r>
        <w:rPr>
          <w:rFonts w:eastAsia="Times New Roman" w:cs="Times New Roman"/>
          <w:szCs w:val="24"/>
          <w:lang w:val="en-US"/>
        </w:rPr>
        <w:t>gov</w:t>
      </w:r>
      <w:proofErr w:type="spellEnd"/>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Εκτός κι αν δεν είναι της Κυβέρνησης αυτό. </w:t>
      </w:r>
    </w:p>
    <w:p w14:paraId="24594F9B"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Μάριος Γεωργιάδης καταθέτει για τα Πρακτι</w:t>
      </w:r>
      <w:r>
        <w:rPr>
          <w:rFonts w:eastAsia="Times New Roman" w:cs="Times New Roman"/>
          <w:szCs w:val="24"/>
        </w:rPr>
        <w:t>κά τον προαναφερθέντα πίνακα, ο οποίος βρίσκεται στο αρχείο του Τμήματος Γραμματείας της Διεύθυνσης Στενογραφίας και Πρακτικών της Βουλής)</w:t>
      </w:r>
    </w:p>
    <w:p w14:paraId="24594F9C"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24594F9D"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Τελειώνω, κύριε Πρόεδρε, και ευχα</w:t>
      </w:r>
      <w:r>
        <w:rPr>
          <w:rFonts w:eastAsia="Times New Roman" w:cs="Times New Roman"/>
          <w:szCs w:val="24"/>
        </w:rPr>
        <w:t xml:space="preserve">ριστώ πάρα πολύ για την ανοχή. </w:t>
      </w:r>
    </w:p>
    <w:p w14:paraId="24594F9E"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Έχουμε τονίσει επανειλημμένα ότι απαιτείται όχι άμεσα, αλλά χθες, εδώ και μήνες, σχεδιασμός και η υλοποίηση ενός ειδικού προγράμματος αντιστροφής της εικόνας των νησιών μας, τόνωσης του τουρισμού, στήριξης της οικονομίας και</w:t>
      </w:r>
      <w:r>
        <w:rPr>
          <w:rFonts w:eastAsia="Times New Roman" w:cs="Times New Roman"/>
          <w:szCs w:val="24"/>
        </w:rPr>
        <w:t xml:space="preserve"> αποζημίωσης των τοπικών κοινωνιών, το οποίο πρέπει να εκπονηθεί με την ενεργό συμμετοχή των εκπροσώπων της αυτοδιοίκησης </w:t>
      </w:r>
      <w:r>
        <w:rPr>
          <w:rFonts w:eastAsia="Times New Roman" w:cs="Times New Roman"/>
          <w:szCs w:val="24"/>
        </w:rPr>
        <w:t>Α</w:t>
      </w:r>
      <w:r>
        <w:rPr>
          <w:rFonts w:eastAsia="Times New Roman" w:cs="Times New Roman"/>
          <w:szCs w:val="24"/>
        </w:rPr>
        <w:t xml:space="preserve">΄ και </w:t>
      </w:r>
      <w:r>
        <w:rPr>
          <w:rFonts w:eastAsia="Times New Roman" w:cs="Times New Roman"/>
          <w:szCs w:val="24"/>
        </w:rPr>
        <w:t>Β</w:t>
      </w:r>
      <w:r>
        <w:rPr>
          <w:rFonts w:eastAsia="Times New Roman" w:cs="Times New Roman"/>
          <w:szCs w:val="24"/>
        </w:rPr>
        <w:t xml:space="preserve">΄ βαθμού. </w:t>
      </w:r>
    </w:p>
    <w:p w14:paraId="24594F9F"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Το προσφυγικό και το μεταναστευτικό πρόβλημα θα μας απασχολήσει για πάρα πολλά χρόνια ακόμα, αν όχι για δεκαετίες. Και το γνωρίζετε πάρα πολύ καλά. Έχετε εμπειρία σε αυτό το κομμάτι και, δυστυχώς, πρέπει να κάνουμε κάτι όλοι μαζί, για να το λύσουμε. </w:t>
      </w:r>
    </w:p>
    <w:p w14:paraId="24594FA0"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Σας κ</w:t>
      </w:r>
      <w:r>
        <w:rPr>
          <w:rFonts w:eastAsia="Times New Roman" w:cs="Times New Roman"/>
          <w:szCs w:val="24"/>
        </w:rPr>
        <w:t xml:space="preserve">αλούμε άμεσα να αξιοποιήσετε τόσο τους πόρους της Ευρωπαϊκής Ένωσης όσο και την προσφερόμενη τεχνογνωσία της. Σταματήστε να διώχνετε τις ευθύνες από πάνω σας, να </w:t>
      </w:r>
      <w:r>
        <w:rPr>
          <w:rFonts w:eastAsia="Times New Roman" w:cs="Times New Roman"/>
          <w:szCs w:val="24"/>
        </w:rPr>
        <w:lastRenderedPageBreak/>
        <w:t xml:space="preserve">ρίχνετε τις ευθύνες στους δήμους και στην </w:t>
      </w:r>
      <w:r>
        <w:rPr>
          <w:rFonts w:eastAsia="Times New Roman" w:cs="Times New Roman"/>
          <w:szCs w:val="24"/>
        </w:rPr>
        <w:t>Α</w:t>
      </w:r>
      <w:r>
        <w:rPr>
          <w:rFonts w:eastAsia="Times New Roman" w:cs="Times New Roman"/>
          <w:szCs w:val="24"/>
        </w:rPr>
        <w:t>ντιπολίτευση και να ενδιαφέρεστε μόνο για τα μικροκ</w:t>
      </w:r>
      <w:r>
        <w:rPr>
          <w:rFonts w:eastAsia="Times New Roman" w:cs="Times New Roman"/>
          <w:szCs w:val="24"/>
        </w:rPr>
        <w:t xml:space="preserve">ομματικά σας οφέλη. Πρέπει να λειτουργήσουμε ουσιαστικά, γιατί μιλάμε για ανθρώπους οι οποίοι χρήζουν αξιοπρεπούς μεταχείρισης. </w:t>
      </w:r>
    </w:p>
    <w:p w14:paraId="24594FA1"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24594FA2" w14:textId="77777777" w:rsidR="000824F1" w:rsidRDefault="003A4E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24594FA3"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Σας ευχαριστώ</w:t>
      </w:r>
      <w:r>
        <w:rPr>
          <w:rFonts w:eastAsia="Times New Roman" w:cs="Times New Roman"/>
          <w:szCs w:val="24"/>
        </w:rPr>
        <w:t>.</w:t>
      </w:r>
    </w:p>
    <w:p w14:paraId="24594FA4"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πρωτολογία</w:t>
      </w:r>
      <w:proofErr w:type="spellEnd"/>
      <w:r>
        <w:rPr>
          <w:rFonts w:eastAsia="Times New Roman" w:cs="Times New Roman"/>
          <w:szCs w:val="24"/>
        </w:rPr>
        <w:t xml:space="preserve"> σας ήταν δέκα λεπτά, η δευτερολογία σας πέντε, φτάσαμε στα δεκαο</w:t>
      </w:r>
      <w:r>
        <w:rPr>
          <w:rFonts w:eastAsia="Times New Roman" w:cs="Times New Roman"/>
          <w:szCs w:val="24"/>
        </w:rPr>
        <w:t>κ</w:t>
      </w:r>
      <w:r>
        <w:rPr>
          <w:rFonts w:eastAsia="Times New Roman" w:cs="Times New Roman"/>
          <w:szCs w:val="24"/>
        </w:rPr>
        <w:t xml:space="preserve">τώ, οπότε μας χρωστάτε και τρία λεπτά, κύριε Γεωργιάδη. Όμως, το πρόβλημα δεν είναι αυτό. </w:t>
      </w:r>
    </w:p>
    <w:p w14:paraId="24594FA5"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Θα παρακαλέσω, κύριε </w:t>
      </w:r>
      <w:proofErr w:type="spellStart"/>
      <w:r>
        <w:rPr>
          <w:rFonts w:eastAsia="Times New Roman" w:cs="Times New Roman"/>
          <w:szCs w:val="24"/>
        </w:rPr>
        <w:t>Σαρίδη</w:t>
      </w:r>
      <w:proofErr w:type="spellEnd"/>
      <w:r>
        <w:rPr>
          <w:rFonts w:eastAsia="Times New Roman" w:cs="Times New Roman"/>
          <w:szCs w:val="24"/>
        </w:rPr>
        <w:t>, να μείνετε στα πέντε λεπτά για τον απλούστατο λόγο ότι δ</w:t>
      </w:r>
      <w:r>
        <w:rPr>
          <w:rFonts w:eastAsia="Times New Roman" w:cs="Times New Roman"/>
          <w:szCs w:val="24"/>
        </w:rPr>
        <w:t xml:space="preserve">εν θα έχετε χρόνο να δευτερολογήσετε. Θα μιλήσουν οι Υπουργοί και πρέπει να δευτερολογήσετε. Όταν, δηλαδή χρησιμοποιείτε τον χρόνο έτσι, δεν θα απαντήσετε. </w:t>
      </w:r>
    </w:p>
    <w:p w14:paraId="24594FA6"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Μην τα λέτε, κύριε Πρόεδρε, σε εμένα αυτά. Στον εισηγητή μας να τα πείτε. </w:t>
      </w:r>
    </w:p>
    <w:p w14:paraId="24594FA7"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lastRenderedPageBreak/>
        <w:t>ΠΡΟΕΔΡΕ</w:t>
      </w:r>
      <w:r>
        <w:rPr>
          <w:rFonts w:eastAsia="Times New Roman" w:cs="Times New Roman"/>
          <w:b/>
          <w:szCs w:val="24"/>
        </w:rPr>
        <w:t xml:space="preserve">ΥΩΝ (Δημήτριος Κρεμαστινός): </w:t>
      </w:r>
      <w:r>
        <w:rPr>
          <w:rFonts w:eastAsia="Times New Roman" w:cs="Times New Roman"/>
          <w:szCs w:val="24"/>
        </w:rPr>
        <w:t xml:space="preserve">Τα λέω, επειδή είστε ο δεύτερος, δεν απευθύνομαι προσωπικά σε εσάς. </w:t>
      </w:r>
    </w:p>
    <w:p w14:paraId="24594FA8"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Τον λόγο έχει ο κ. Ιωάννης </w:t>
      </w:r>
      <w:proofErr w:type="spellStart"/>
      <w:r>
        <w:rPr>
          <w:rFonts w:eastAsia="Times New Roman" w:cs="Times New Roman"/>
          <w:szCs w:val="24"/>
        </w:rPr>
        <w:t>Σαρίδης</w:t>
      </w:r>
      <w:proofErr w:type="spellEnd"/>
      <w:r>
        <w:rPr>
          <w:rFonts w:eastAsia="Times New Roman" w:cs="Times New Roman"/>
          <w:szCs w:val="24"/>
        </w:rPr>
        <w:t xml:space="preserve">. </w:t>
      </w:r>
    </w:p>
    <w:p w14:paraId="24594FA9"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πάρα πολύ, κύριε Πρόεδρε. </w:t>
      </w:r>
    </w:p>
    <w:p w14:paraId="24594FAA"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Κύριε Υπουργέ, το πλαίσιο στο οποίο κινήθηκε ο αγαπητός συνάδελφος, κ. Γεωργιάδης ήταν στο τι κάνει η Κυβέρνηση. Εγώ θα μιλήσω για το πώς έχει δει το πρόβλημα αυτό η Αντιπολίτευση, πώς έχει σταθεί η Αντιπολίτευση γενικά απέναντι σε αυτό το πρόβλημα. </w:t>
      </w:r>
    </w:p>
    <w:p w14:paraId="24594FAB"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Πρόσφ</w:t>
      </w:r>
      <w:r>
        <w:rPr>
          <w:rFonts w:eastAsia="Times New Roman" w:cs="Times New Roman"/>
          <w:szCs w:val="24"/>
        </w:rPr>
        <w:t>ατα είχα την ευκαιρία να συμμετέχω σε έναν διάλογο με συναδέλφους του γερμανικού Κοινοβουλίου, οι οποίοι, όπως ίσως γνωρίζετε, επισκέφθηκαν τη χώρα μας για να έρθουν σε επαφή με το ελληνικό Κοινοβούλιο στο πλαίσιο έρευνας του γερμανικού Κοινοβουλίου, με σκ</w:t>
      </w:r>
      <w:r>
        <w:rPr>
          <w:rFonts w:eastAsia="Times New Roman" w:cs="Times New Roman"/>
          <w:szCs w:val="24"/>
        </w:rPr>
        <w:t>οπό να συλλέξουν στοιχεία για την προσφυγική κρίση. Και πιο συγκεκριμένα επιθυμούσαν να τους πληροφορήσουμε εμείς οι Έλληνες Βουλευτές για τις απαντήσεις που παίρνουμε από την Κυβέρνηση στο πλαίσιο ασκή</w:t>
      </w:r>
      <w:r>
        <w:rPr>
          <w:rFonts w:eastAsia="Times New Roman" w:cs="Times New Roman"/>
          <w:szCs w:val="24"/>
        </w:rPr>
        <w:lastRenderedPageBreak/>
        <w:t>σεως του κοινοβουλευτικού ελέγχου. Άλλωστε και οι ίδιο</w:t>
      </w:r>
      <w:r>
        <w:rPr>
          <w:rFonts w:eastAsia="Times New Roman" w:cs="Times New Roman"/>
          <w:szCs w:val="24"/>
        </w:rPr>
        <w:t>ι βρέθηκαν στην Ελλάδα στο πλαίσιο αυτό</w:t>
      </w:r>
      <w:r>
        <w:rPr>
          <w:rFonts w:eastAsia="Times New Roman" w:cs="Times New Roman"/>
          <w:szCs w:val="24"/>
        </w:rPr>
        <w:t>,</w:t>
      </w:r>
      <w:r>
        <w:rPr>
          <w:rFonts w:eastAsia="Times New Roman" w:cs="Times New Roman"/>
          <w:szCs w:val="24"/>
        </w:rPr>
        <w:t xml:space="preserve"> όπως ασκείται βάσει του </w:t>
      </w:r>
      <w:r>
        <w:rPr>
          <w:rFonts w:eastAsia="Times New Roman" w:cs="Times New Roman"/>
          <w:szCs w:val="24"/>
        </w:rPr>
        <w:t>Κ</w:t>
      </w:r>
      <w:r>
        <w:rPr>
          <w:rFonts w:eastAsia="Times New Roman" w:cs="Times New Roman"/>
          <w:szCs w:val="24"/>
        </w:rPr>
        <w:t xml:space="preserve">ανονισμού στο γερμανικό Κοινοβούλιο. </w:t>
      </w:r>
    </w:p>
    <w:p w14:paraId="24594FAC"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Με χαρά διαπίστωσα πως κανείς Έλληνας συνάδελφος δεν μπήκε στον πειρασμό να αντιπολιτευτεί την ελληνική Κυβέρνηση. Κανείς δεν προσπάθησε να καταλογίσει </w:t>
      </w:r>
      <w:r>
        <w:rPr>
          <w:rFonts w:eastAsia="Times New Roman" w:cs="Times New Roman"/>
          <w:szCs w:val="24"/>
        </w:rPr>
        <w:t>ευθύνες για την απαξίωση των ερωτήσεών μας από τους Υπουργούς της Κυβέρνησης, κανείς δεν επιχείρησε να τα ρίξει στην Κυβέρνηση. Για μένα αυτό αποτελεί τη μεγαλύτερη απόδειξη πως συναίνεση για την αντιμετώπιση της προσφυγικής κρίσης υπάρχει και είναι ισχυρή</w:t>
      </w:r>
      <w:r>
        <w:rPr>
          <w:rFonts w:eastAsia="Times New Roman" w:cs="Times New Roman"/>
          <w:szCs w:val="24"/>
        </w:rPr>
        <w:t xml:space="preserve"> ανάμεσά μας, ισχυρή ανάμεσα στις πολιτικές δυνάμεις της χώρας αυτής. </w:t>
      </w:r>
    </w:p>
    <w:p w14:paraId="24594FAD"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Ό,τι κι αν λέμε μεταξύ μας, όταν ήρθε η ώρα όλοι μαζί με μια φωνή είπαμε τα ίδια ουσιαστικά στους Γερμανούς συναδέλφους μας που ήρθαν από το γερμανικό Κοινοβούλιο. Καμμιά ελληνική Κυβέρ</w:t>
      </w:r>
      <w:r>
        <w:rPr>
          <w:rFonts w:eastAsia="Times New Roman" w:cs="Times New Roman"/>
          <w:szCs w:val="24"/>
        </w:rPr>
        <w:t>νηση δεν θα μπορούσε να τα βγάλει πέρα μόνη της απέναντι στις προβληματικές συνθήκες που δημιουργούνται αναπόφευκτα από την ανεξέλεγκτη, αθρόα είσοδο προσφύγων και μεταναστών στην Ελλάδα. Δεν έχει κομματική λύση, η προσφυ</w:t>
      </w:r>
      <w:r>
        <w:rPr>
          <w:rFonts w:eastAsia="Times New Roman" w:cs="Times New Roman"/>
          <w:szCs w:val="24"/>
        </w:rPr>
        <w:lastRenderedPageBreak/>
        <w:t>γική κρίση. Η όποια λύση θα είναι κ</w:t>
      </w:r>
      <w:r>
        <w:rPr>
          <w:rFonts w:eastAsia="Times New Roman" w:cs="Times New Roman"/>
          <w:szCs w:val="24"/>
        </w:rPr>
        <w:t>αι πρέπει να είναι μία ομόφωνη, ανθρώπινη, πολιτική εθνική λύση όπως ακριβώς εθνικό θέμα –το είπατε και χθες αυτό- είναι και το προσφυγικό. Το είπατε εχθές εδώ σε αυτή την Αίθουσα.</w:t>
      </w:r>
    </w:p>
    <w:p w14:paraId="24594FAE" w14:textId="77777777" w:rsidR="000824F1" w:rsidRDefault="003A4E52">
      <w:pPr>
        <w:spacing w:line="600" w:lineRule="auto"/>
        <w:ind w:firstLine="720"/>
        <w:jc w:val="both"/>
        <w:rPr>
          <w:rFonts w:eastAsia="Times New Roman"/>
          <w:szCs w:val="24"/>
        </w:rPr>
      </w:pPr>
      <w:r>
        <w:rPr>
          <w:rFonts w:eastAsia="Times New Roman"/>
          <w:szCs w:val="24"/>
        </w:rPr>
        <w:t xml:space="preserve">Στη χώρα μας, στην Ελλάδα, έχουμε συνηθίσει να τρωγόμαστε πολιτικά για μία </w:t>
      </w:r>
      <w:r>
        <w:rPr>
          <w:rFonts w:eastAsia="Times New Roman"/>
          <w:szCs w:val="24"/>
        </w:rPr>
        <w:t>σειρά θεμάτων που αφορούν την καθημερινότητα των πολιτών και πολλές φορές επιλέγουμε να φαγωθούμε και μεταξύ μας από το να κάτσουμε γύρω από ένα τραπέζι και να βρούμε μία λύση.</w:t>
      </w:r>
    </w:p>
    <w:p w14:paraId="24594FAF" w14:textId="77777777" w:rsidR="000824F1" w:rsidRDefault="003A4E52">
      <w:pPr>
        <w:spacing w:line="600" w:lineRule="auto"/>
        <w:ind w:firstLine="720"/>
        <w:jc w:val="both"/>
        <w:rPr>
          <w:rFonts w:eastAsia="Times New Roman"/>
          <w:szCs w:val="24"/>
        </w:rPr>
      </w:pPr>
      <w:r>
        <w:rPr>
          <w:rFonts w:eastAsia="Times New Roman"/>
          <w:szCs w:val="24"/>
        </w:rPr>
        <w:t>Όσο λυπηρό είναι, λοιπόν, το γεγονός πως δεν μπορούμε να συνεννοηθούμε για τα τ</w:t>
      </w:r>
      <w:r>
        <w:rPr>
          <w:rFonts w:eastAsia="Times New Roman"/>
          <w:szCs w:val="24"/>
        </w:rPr>
        <w:t xml:space="preserve">όσο απλά, τόσο ελπιδοφόρο και ενθαρρυντικό είναι το γεγονός πως ποτέ </w:t>
      </w:r>
      <w:r>
        <w:rPr>
          <w:rFonts w:eastAsia="Times New Roman"/>
          <w:szCs w:val="24"/>
        </w:rPr>
        <w:t xml:space="preserve">σε </w:t>
      </w:r>
      <w:r>
        <w:rPr>
          <w:rFonts w:eastAsia="Times New Roman"/>
          <w:szCs w:val="24"/>
        </w:rPr>
        <w:t>αυτή τη χώρα δεν επιτρέψαμε να γίνουν αντικείμενο τσακωμών τα μεγάλα ζητήματα, τα μεγάλα εθνικά θέματα. Στα μεγάλα εθνικά θέματα έχει κατατάξει στη συνείδησή του ο ελληνικός λαός και τ</w:t>
      </w:r>
      <w:r>
        <w:rPr>
          <w:rFonts w:eastAsia="Times New Roman"/>
          <w:szCs w:val="24"/>
        </w:rPr>
        <w:t xml:space="preserve">ην προσφυγική κρίση και σε αυτό το θέμα απαιτεί, ομόφωνα, να βρεθεί μία λύση. </w:t>
      </w:r>
    </w:p>
    <w:p w14:paraId="24594FB0" w14:textId="77777777" w:rsidR="000824F1" w:rsidRDefault="003A4E52">
      <w:pPr>
        <w:spacing w:line="600" w:lineRule="auto"/>
        <w:ind w:firstLine="720"/>
        <w:jc w:val="both"/>
        <w:rPr>
          <w:rFonts w:eastAsia="Times New Roman"/>
          <w:szCs w:val="24"/>
        </w:rPr>
      </w:pPr>
      <w:r>
        <w:rPr>
          <w:rFonts w:eastAsia="Times New Roman"/>
          <w:szCs w:val="24"/>
        </w:rPr>
        <w:t xml:space="preserve">Όπως εξηγούμε σε κάθε ευκαιρία στους γείτονές μας, γκρίζες ζώνες στο Αιγαίο δεν υπάρχουν. Η τουρκική κατοχή της </w:t>
      </w:r>
      <w:r>
        <w:rPr>
          <w:rFonts w:eastAsia="Times New Roman"/>
          <w:szCs w:val="24"/>
        </w:rPr>
        <w:t>β</w:t>
      </w:r>
      <w:r>
        <w:rPr>
          <w:rFonts w:eastAsia="Times New Roman"/>
          <w:szCs w:val="24"/>
        </w:rPr>
        <w:t>ορείου Κύπρου είναι παράνομη. Η Μακεδονία είναι μία και ελ</w:t>
      </w:r>
      <w:r>
        <w:rPr>
          <w:rFonts w:eastAsia="Times New Roman"/>
          <w:szCs w:val="24"/>
        </w:rPr>
        <w:lastRenderedPageBreak/>
        <w:t>ληνική</w:t>
      </w:r>
      <w:r>
        <w:rPr>
          <w:rFonts w:eastAsia="Times New Roman"/>
          <w:szCs w:val="24"/>
        </w:rPr>
        <w:t>. Οι Έλληνες της Βορείου Ηπείρου είναι αυτόχθονες Έλληνες. Αυτά τα λέμε όλοι οι Έλληνες, με μια φωνή. Θα πρέπει, όμως, να εντοπίσουμε το κοινό σημείο, εκείνο που συμφωνούν όλοι οι Έλληνες κι έχει να κάνει με την αντιμετώπιση της προσφυγικής κρίσης.</w:t>
      </w:r>
    </w:p>
    <w:p w14:paraId="24594FB1" w14:textId="77777777" w:rsidR="000824F1" w:rsidRDefault="003A4E52">
      <w:pPr>
        <w:spacing w:line="600" w:lineRule="auto"/>
        <w:ind w:firstLine="720"/>
        <w:jc w:val="both"/>
        <w:rPr>
          <w:rFonts w:eastAsia="Times New Roman"/>
          <w:szCs w:val="24"/>
        </w:rPr>
      </w:pPr>
      <w:r>
        <w:rPr>
          <w:rFonts w:eastAsia="Times New Roman"/>
          <w:szCs w:val="24"/>
        </w:rPr>
        <w:t>Κατά τη</w:t>
      </w:r>
      <w:r>
        <w:rPr>
          <w:rFonts w:eastAsia="Times New Roman"/>
          <w:szCs w:val="24"/>
        </w:rPr>
        <w:t>ν άποψή μου, αυτό που όλοι έχουν καταλάβει στην Ευρώπη είναι το εξής. Η Ελλάδα διαχειρίζεται υπομονετικά ένα βάρος, πολύ μεγαλύτερο απ’ όσο το αντέχει η οικονομία της, αποδεδειγμένα μεγαλύτερο απ’ όσο της αναλογεί και σίγουρα μεγαλύτερο απ’ όσο έχει συμφων</w:t>
      </w:r>
      <w:r>
        <w:rPr>
          <w:rFonts w:eastAsia="Times New Roman"/>
          <w:szCs w:val="24"/>
        </w:rPr>
        <w:t xml:space="preserve">ηθεί. </w:t>
      </w:r>
    </w:p>
    <w:p w14:paraId="24594FB2" w14:textId="77777777" w:rsidR="000824F1" w:rsidRDefault="003A4E52">
      <w:pPr>
        <w:spacing w:line="600" w:lineRule="auto"/>
        <w:ind w:firstLine="720"/>
        <w:jc w:val="both"/>
        <w:rPr>
          <w:rFonts w:eastAsia="Times New Roman"/>
          <w:szCs w:val="24"/>
        </w:rPr>
      </w:pPr>
      <w:r>
        <w:rPr>
          <w:rFonts w:eastAsia="Times New Roman"/>
          <w:szCs w:val="24"/>
        </w:rPr>
        <w:t>Κι ενώ είναι σαφές πως κα</w:t>
      </w:r>
      <w:r>
        <w:rPr>
          <w:rFonts w:eastAsia="Times New Roman"/>
          <w:szCs w:val="24"/>
        </w:rPr>
        <w:t>μ</w:t>
      </w:r>
      <w:r>
        <w:rPr>
          <w:rFonts w:eastAsia="Times New Roman"/>
          <w:szCs w:val="24"/>
        </w:rPr>
        <w:t>μιά ελληνική Κυβέρνηση δεν μπορεί να διαχειριστεί μόνη της αυτό που συμβαίνει στη χώρα μας, εντούτοις, εσείς μοιάζετε να μην μπορείτε να αξιοποιήστε αποτελεσματικά πώς όλες οι δημοκρατικές δυνάμεις μέσα σε αυτή εδώ την Αίθο</w:t>
      </w:r>
      <w:r>
        <w:rPr>
          <w:rFonts w:eastAsia="Times New Roman"/>
          <w:szCs w:val="24"/>
        </w:rPr>
        <w:t xml:space="preserve">υσα σας στηρίζουν. Μπορεί να ακούγεται ένας αντίλογος, αλλά σας στηρίζουν επί της ουσίας. </w:t>
      </w:r>
    </w:p>
    <w:p w14:paraId="24594FB3" w14:textId="77777777" w:rsidR="000824F1" w:rsidRDefault="003A4E52">
      <w:pPr>
        <w:spacing w:line="600" w:lineRule="auto"/>
        <w:ind w:firstLine="720"/>
        <w:jc w:val="both"/>
        <w:rPr>
          <w:rFonts w:eastAsia="Times New Roman"/>
          <w:szCs w:val="24"/>
        </w:rPr>
      </w:pPr>
      <w:r>
        <w:rPr>
          <w:rFonts w:eastAsia="Times New Roman"/>
          <w:szCs w:val="24"/>
        </w:rPr>
        <w:t xml:space="preserve">Η Κυβέρνηση επιλέγει να κρύβεται πίσω από ισχυρισμούς και τους επαναλαμβάνει κάθε τρεις και λίγο. Μονίμως μας φταίνε είτε οι Τούρκοι είτε οι ΜΚΟ είτε η Ευρώπη. </w:t>
      </w:r>
    </w:p>
    <w:p w14:paraId="24594FB4" w14:textId="77777777" w:rsidR="000824F1" w:rsidRDefault="003A4E52">
      <w:pPr>
        <w:spacing w:line="600" w:lineRule="auto"/>
        <w:ind w:firstLine="720"/>
        <w:jc w:val="both"/>
        <w:rPr>
          <w:rFonts w:eastAsia="Times New Roman"/>
          <w:szCs w:val="24"/>
        </w:rPr>
      </w:pPr>
      <w:r>
        <w:rPr>
          <w:rFonts w:eastAsia="Times New Roman"/>
          <w:szCs w:val="24"/>
        </w:rPr>
        <w:lastRenderedPageBreak/>
        <w:t>Εμείς, όμως, σήμερα σας ρωτάμε γι’ αυτά που έχουν σχέση με τις δικές σας ευθύνες, τις ευθύνες της Κυβέρνησης. Μας νοιάζει εσείς τι κάνετε, όχι το τι κάνουν οι άλλοι. Η προβληματική, λοιπόν, λειτουργία είτε του Υπουργείου σας είτε των υπολοίπων Υπουργείων σ</w:t>
      </w:r>
      <w:r>
        <w:rPr>
          <w:rFonts w:eastAsia="Times New Roman"/>
          <w:szCs w:val="24"/>
        </w:rPr>
        <w:t>υνεχίζεται και δεν έχου</w:t>
      </w:r>
      <w:r>
        <w:rPr>
          <w:rFonts w:eastAsia="Times New Roman"/>
          <w:szCs w:val="24"/>
        </w:rPr>
        <w:t>με</w:t>
      </w:r>
      <w:r>
        <w:rPr>
          <w:rFonts w:eastAsia="Times New Roman"/>
          <w:szCs w:val="24"/>
        </w:rPr>
        <w:t xml:space="preserve"> πειστεί πως έχετε κάνει όσα μπορούν να γίνουν. Σας κατηγορούμε ότι δεν υπάρχει πρόγραμμα και δεν υπάρχει σχεδιασμός. </w:t>
      </w:r>
    </w:p>
    <w:p w14:paraId="24594FB5" w14:textId="77777777" w:rsidR="000824F1" w:rsidRDefault="003A4E52">
      <w:pPr>
        <w:spacing w:line="600" w:lineRule="auto"/>
        <w:ind w:firstLine="720"/>
        <w:jc w:val="both"/>
        <w:rPr>
          <w:rFonts w:eastAsia="Times New Roman"/>
          <w:szCs w:val="24"/>
        </w:rPr>
      </w:pPr>
      <w:r>
        <w:rPr>
          <w:rFonts w:eastAsia="Times New Roman"/>
          <w:szCs w:val="24"/>
        </w:rPr>
        <w:t>Πρέπει να απαντήσουμε ξεκάθαρα σε κάποια ερωτήματα και θέλω να ακούσω τις σκέψεις σα επί αυτών των ερωτημάτων, κ</w:t>
      </w:r>
      <w:r>
        <w:rPr>
          <w:rFonts w:eastAsia="Times New Roman"/>
          <w:szCs w:val="24"/>
        </w:rPr>
        <w:t>ύριε Υπουργέ. Έχετε εκπονήσει υπεύθυνο σχέδιο αντιμετώπισης της προσφυγικής κρίσης; Έχετε προετοιμαστεί γι’ αυτά που, πολύ φοβούμαστε, πως θα έρθουν, ενδεχομένως, σε πολύ σύντομο χρονικό διάστημα; Τι θα κάνουμε αν όλοι οι άλλοι εμπλεκόμενοι φερθούν ανεύθυν</w:t>
      </w:r>
      <w:r>
        <w:rPr>
          <w:rFonts w:eastAsia="Times New Roman"/>
          <w:szCs w:val="24"/>
        </w:rPr>
        <w:t xml:space="preserve">α ή μερικοί από αυτούς συνεχίσουν να φέρονται ανεύθυνα; Τι θα κάνουμε αν τώρα που ανοίγει ο καιρός ανοίξει ξαντικά την κάνουλα ο κ. </w:t>
      </w:r>
      <w:proofErr w:type="spellStart"/>
      <w:r>
        <w:rPr>
          <w:rFonts w:eastAsia="Times New Roman"/>
          <w:szCs w:val="24"/>
        </w:rPr>
        <w:t>Ερντογάν</w:t>
      </w:r>
      <w:proofErr w:type="spellEnd"/>
      <w:r>
        <w:rPr>
          <w:rFonts w:eastAsia="Times New Roman"/>
          <w:szCs w:val="24"/>
        </w:rPr>
        <w:t xml:space="preserve"> και πλημμυρίσει το Αιγαίο; Πόσο αντέχει η χώρα, σε πόσες ψυχές μπορούμε να δώσουμε καταφύγιο; Πώς θα το κάνουμε αυτ</w:t>
      </w:r>
      <w:r>
        <w:rPr>
          <w:rFonts w:eastAsia="Times New Roman"/>
          <w:szCs w:val="24"/>
        </w:rPr>
        <w:t xml:space="preserve">ό; Έχετε καταλήξει σε αριθμούς; Έχετε να μας δώσετε απαντήσεις, κύριε Υπουργέ; </w:t>
      </w:r>
    </w:p>
    <w:p w14:paraId="24594FB6" w14:textId="77777777" w:rsidR="000824F1" w:rsidRDefault="003A4E52">
      <w:pPr>
        <w:spacing w:line="600" w:lineRule="auto"/>
        <w:ind w:firstLine="720"/>
        <w:jc w:val="both"/>
        <w:rPr>
          <w:rFonts w:eastAsia="Times New Roman"/>
          <w:szCs w:val="24"/>
        </w:rPr>
      </w:pPr>
      <w:r>
        <w:rPr>
          <w:rFonts w:eastAsia="Times New Roman"/>
          <w:szCs w:val="24"/>
        </w:rPr>
        <w:lastRenderedPageBreak/>
        <w:t>Στη δευτερολογία μου θα μιλήσω για ένα νησί των Δωδεκανήσων που έχει πληγεί, το νησί της Λέρου. Κι εκεί έχουμε κάποια ερωτήματα να σας θέσουμε και να μας απατήσετε πάνω σε αυτά</w:t>
      </w:r>
      <w:r>
        <w:rPr>
          <w:rFonts w:eastAsia="Times New Roman"/>
          <w:szCs w:val="24"/>
        </w:rPr>
        <w:t xml:space="preserve">. </w:t>
      </w:r>
    </w:p>
    <w:p w14:paraId="24594FB7" w14:textId="77777777" w:rsidR="000824F1" w:rsidRDefault="003A4E52">
      <w:pPr>
        <w:spacing w:line="600" w:lineRule="auto"/>
        <w:ind w:firstLine="720"/>
        <w:jc w:val="both"/>
        <w:rPr>
          <w:rFonts w:eastAsia="Times New Roman"/>
          <w:szCs w:val="24"/>
        </w:rPr>
      </w:pPr>
      <w:r>
        <w:rPr>
          <w:rFonts w:eastAsia="Times New Roman"/>
          <w:szCs w:val="24"/>
        </w:rPr>
        <w:t xml:space="preserve">Ευχαριστώ πολύ. </w:t>
      </w:r>
    </w:p>
    <w:p w14:paraId="24594FB8" w14:textId="77777777" w:rsidR="000824F1" w:rsidRDefault="003A4E52">
      <w:pPr>
        <w:spacing w:line="600" w:lineRule="auto"/>
        <w:ind w:firstLine="720"/>
        <w:jc w:val="center"/>
        <w:rPr>
          <w:rFonts w:eastAsia="Times New Roman"/>
          <w:szCs w:val="24"/>
        </w:rPr>
      </w:pPr>
      <w:r>
        <w:rPr>
          <w:rFonts w:eastAsia="Times New Roman"/>
          <w:szCs w:val="24"/>
        </w:rPr>
        <w:t>(Χειροκροτήματα από την Ένωση Κεντρώων)</w:t>
      </w:r>
    </w:p>
    <w:p w14:paraId="24594FB9" w14:textId="77777777" w:rsidR="000824F1" w:rsidRDefault="003A4E52">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Κι εγώ ευχαριστώ και για τον χρόνο. </w:t>
      </w:r>
    </w:p>
    <w:p w14:paraId="24594FBA" w14:textId="77777777" w:rsidR="000824F1" w:rsidRDefault="003A4E52">
      <w:pPr>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w:t>
      </w:r>
      <w:r>
        <w:rPr>
          <w:rFonts w:eastAsia="Times New Roman"/>
          <w:szCs w:val="24"/>
        </w:rPr>
        <w:t>ρεία, αφού προηγουμένως συμμετείχαν στο εκπαιδευτικό πρόγραμμα «</w:t>
      </w:r>
      <w:r>
        <w:rPr>
          <w:rFonts w:eastAsia="Times New Roman"/>
          <w:szCs w:val="24"/>
        </w:rPr>
        <w:t xml:space="preserve">Ερευνάμε και συζητάμε για τον κυβερνήτη Ιωάννη </w:t>
      </w:r>
      <w:r>
        <w:rPr>
          <w:rFonts w:eastAsia="Times New Roman"/>
          <w:szCs w:val="24"/>
        </w:rPr>
        <w:t>Καποδίστρια» που οργανώνει το Ίδρυμα της Βουλής, είκοσι εννιά μαθητές και μαθήτριες και τρεις εκπαιδευτικοί συνοδοί τους από το 48</w:t>
      </w:r>
      <w:r>
        <w:rPr>
          <w:rFonts w:eastAsia="Times New Roman"/>
          <w:szCs w:val="24"/>
          <w:vertAlign w:val="superscript"/>
        </w:rPr>
        <w:t>ο</w:t>
      </w:r>
      <w:r>
        <w:rPr>
          <w:rFonts w:eastAsia="Times New Roman"/>
          <w:szCs w:val="24"/>
        </w:rPr>
        <w:t xml:space="preserve"> Γυμνάσιο Αθην</w:t>
      </w:r>
      <w:r>
        <w:rPr>
          <w:rFonts w:eastAsia="Times New Roman"/>
          <w:szCs w:val="24"/>
        </w:rPr>
        <w:t xml:space="preserve">ών. </w:t>
      </w:r>
    </w:p>
    <w:p w14:paraId="24594FBB" w14:textId="77777777" w:rsidR="000824F1" w:rsidRDefault="003A4E52">
      <w:pPr>
        <w:spacing w:line="600" w:lineRule="auto"/>
        <w:ind w:firstLine="720"/>
        <w:rPr>
          <w:rFonts w:eastAsia="Times New Roman"/>
          <w:szCs w:val="24"/>
        </w:rPr>
      </w:pPr>
      <w:r>
        <w:rPr>
          <w:rFonts w:eastAsia="Times New Roman"/>
          <w:szCs w:val="24"/>
        </w:rPr>
        <w:t>Η Βουλή τούς καλωσορίζει.</w:t>
      </w:r>
    </w:p>
    <w:p w14:paraId="24594FBC" w14:textId="77777777" w:rsidR="000824F1" w:rsidRDefault="003A4E52">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24594FBD" w14:textId="77777777" w:rsidR="000824F1" w:rsidRDefault="003A4E52">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Κατσιαντώνης</w:t>
      </w:r>
      <w:proofErr w:type="spellEnd"/>
      <w:r>
        <w:rPr>
          <w:rFonts w:eastAsia="Times New Roman"/>
          <w:szCs w:val="24"/>
        </w:rPr>
        <w:t xml:space="preserve"> για πέντε λεπτά. </w:t>
      </w:r>
    </w:p>
    <w:p w14:paraId="24594FBE" w14:textId="77777777" w:rsidR="000824F1" w:rsidRDefault="003A4E52">
      <w:pPr>
        <w:spacing w:line="600" w:lineRule="auto"/>
        <w:ind w:firstLine="720"/>
        <w:jc w:val="both"/>
        <w:rPr>
          <w:rFonts w:eastAsia="Times New Roman"/>
          <w:szCs w:val="24"/>
        </w:rPr>
      </w:pPr>
      <w:r>
        <w:rPr>
          <w:rFonts w:eastAsia="Times New Roman"/>
          <w:b/>
          <w:szCs w:val="24"/>
        </w:rPr>
        <w:lastRenderedPageBreak/>
        <w:t xml:space="preserve">ΓΕΩΡΓΙΟΣ ΚΑΤΣΙΑΝΤΩΝΗΣ: </w:t>
      </w:r>
      <w:r>
        <w:rPr>
          <w:rFonts w:eastAsia="Times New Roman"/>
          <w:szCs w:val="24"/>
        </w:rPr>
        <w:t xml:space="preserve">Ευχαριστώ, κύριε Πρόεδρε. </w:t>
      </w:r>
    </w:p>
    <w:p w14:paraId="24594FBF" w14:textId="77777777" w:rsidR="000824F1" w:rsidRDefault="003A4E52">
      <w:pPr>
        <w:spacing w:line="600" w:lineRule="auto"/>
        <w:ind w:firstLine="720"/>
        <w:jc w:val="both"/>
        <w:rPr>
          <w:rFonts w:eastAsia="Times New Roman"/>
          <w:szCs w:val="24"/>
        </w:rPr>
      </w:pPr>
      <w:r>
        <w:rPr>
          <w:rFonts w:eastAsia="Times New Roman"/>
          <w:szCs w:val="24"/>
        </w:rPr>
        <w:t xml:space="preserve">Κύριε Υπουργέ, βρισκόμαστε ενώπιον ενός ζητήματος που μόνο εθνικό ή τοπικό </w:t>
      </w:r>
      <w:r>
        <w:rPr>
          <w:rFonts w:eastAsia="Times New Roman"/>
          <w:szCs w:val="24"/>
        </w:rPr>
        <w:t xml:space="preserve">χαρακτήρα δεν έχει. Το προσφυγικό διαχέεται σε όλη την Ευρώπη και θα έπρεπε γι’ αυτόν τον λόγο να ασχοληθούν οι ευρωπαϊκές κυβερνήσεις, με υπευθυνότητα, σε όλο του το φάσμα. </w:t>
      </w:r>
    </w:p>
    <w:p w14:paraId="24594FC0" w14:textId="77777777" w:rsidR="000824F1" w:rsidRDefault="003A4E52">
      <w:pPr>
        <w:spacing w:line="600" w:lineRule="auto"/>
        <w:ind w:firstLine="720"/>
        <w:jc w:val="both"/>
        <w:rPr>
          <w:rFonts w:eastAsia="Times New Roman"/>
          <w:szCs w:val="24"/>
        </w:rPr>
      </w:pPr>
      <w:r>
        <w:rPr>
          <w:rFonts w:eastAsia="Times New Roman"/>
          <w:szCs w:val="24"/>
        </w:rPr>
        <w:t xml:space="preserve">Στο πλαίσιο αυτό, δεν θα έπρεπε επ’ </w:t>
      </w:r>
      <w:proofErr w:type="spellStart"/>
      <w:r>
        <w:rPr>
          <w:rFonts w:eastAsia="Times New Roman"/>
          <w:szCs w:val="24"/>
        </w:rPr>
        <w:t>ουδενί</w:t>
      </w:r>
      <w:proofErr w:type="spellEnd"/>
      <w:r>
        <w:rPr>
          <w:rFonts w:eastAsia="Times New Roman"/>
          <w:szCs w:val="24"/>
        </w:rPr>
        <w:t xml:space="preserve"> να συζητάμε ότι είναι λύση να μετακινη</w:t>
      </w:r>
      <w:r>
        <w:rPr>
          <w:rFonts w:eastAsia="Times New Roman"/>
          <w:szCs w:val="24"/>
        </w:rPr>
        <w:t>θούν πρόσφυγες και μετανάστες από το ένα σημείο της χώρας σε ένα άλλο. Κι αυτό γιατί, αν κάτι τέτοιο ξεκινήσει, ταυτόχρονα, θα σημάνει και διακύβευση της συμφωνίας μεταξύ Ευρωπαϊκής Ένωσης και Τουρκίας. Όσοι συμμετέχουν σε αυτό που ονομάζεται διακίνηση, με</w:t>
      </w:r>
      <w:r>
        <w:rPr>
          <w:rFonts w:eastAsia="Times New Roman"/>
          <w:szCs w:val="24"/>
        </w:rPr>
        <w:t xml:space="preserve"> το που θα συμβεί μία αποσυμφόρηση σε εσωτερικό επίπεδο, θα αντιληφθούν αμέσως ότι έρχεται η ευκαιρία τους να αυξήσουν τις ροές από την Τουρκία, αφού δεν θα παραμένουν πλέον εγκλωβισμένοι οι πρόσφυγες σε ένα από τα νησιά.</w:t>
      </w:r>
    </w:p>
    <w:p w14:paraId="24594FC1" w14:textId="77777777" w:rsidR="000824F1" w:rsidRDefault="003A4E52">
      <w:pPr>
        <w:spacing w:line="600" w:lineRule="auto"/>
        <w:ind w:firstLine="720"/>
        <w:jc w:val="both"/>
        <w:rPr>
          <w:rFonts w:eastAsia="Times New Roman"/>
          <w:szCs w:val="24"/>
        </w:rPr>
      </w:pPr>
      <w:r>
        <w:rPr>
          <w:rFonts w:eastAsia="Times New Roman"/>
          <w:szCs w:val="24"/>
        </w:rPr>
        <w:t xml:space="preserve">Για να αποφευχθεί αυτό, θεωρώ ότι </w:t>
      </w:r>
      <w:r>
        <w:rPr>
          <w:rFonts w:eastAsia="Times New Roman"/>
          <w:szCs w:val="24"/>
        </w:rPr>
        <w:t xml:space="preserve">η μόνη ουσιαστική πρόταση είναι να ενεργοποιηθεί στην ουσία η συμφωνία μεταξύ </w:t>
      </w:r>
      <w:r>
        <w:rPr>
          <w:rFonts w:eastAsia="Times New Roman"/>
          <w:szCs w:val="24"/>
        </w:rPr>
        <w:lastRenderedPageBreak/>
        <w:t>Ευρωπαϊκής Ένωσης και Τουρκίας, με πρώτο ζητούμενο την άμεση στελέχωση σε προσωπικό που χρειάζεται στην καταγραφή και διεκπεραίωση των αιτήσεων ασύλου.</w:t>
      </w:r>
    </w:p>
    <w:p w14:paraId="24594FC2" w14:textId="77777777" w:rsidR="000824F1" w:rsidRDefault="003A4E52">
      <w:pPr>
        <w:spacing w:line="600" w:lineRule="auto"/>
        <w:ind w:firstLine="720"/>
        <w:jc w:val="both"/>
        <w:rPr>
          <w:rFonts w:eastAsia="Times New Roman"/>
          <w:szCs w:val="24"/>
        </w:rPr>
      </w:pPr>
      <w:r>
        <w:rPr>
          <w:rFonts w:eastAsia="Times New Roman"/>
          <w:szCs w:val="24"/>
        </w:rPr>
        <w:t xml:space="preserve">Από εκεί και πέρα και για </w:t>
      </w:r>
      <w:r>
        <w:rPr>
          <w:rFonts w:eastAsia="Times New Roman"/>
          <w:szCs w:val="24"/>
        </w:rPr>
        <w:t xml:space="preserve">όσους λαμβάνουν άσυλο, να ξεκινάει η διαδικασία μετεγκατάστασή τους στην Ευρώπη. Ταυτόχρονα να ξεκινούν οι </w:t>
      </w:r>
      <w:proofErr w:type="spellStart"/>
      <w:r>
        <w:rPr>
          <w:rFonts w:eastAsia="Times New Roman"/>
          <w:szCs w:val="24"/>
        </w:rPr>
        <w:t>επαναπροωθήσεις</w:t>
      </w:r>
      <w:proofErr w:type="spellEnd"/>
      <w:r>
        <w:rPr>
          <w:rFonts w:eastAsia="Times New Roman"/>
          <w:szCs w:val="24"/>
        </w:rPr>
        <w:t xml:space="preserve"> προς την Τουρκία υπό την προϋπόθεση ότι η </w:t>
      </w:r>
      <w:proofErr w:type="spellStart"/>
      <w:r>
        <w:rPr>
          <w:rFonts w:eastAsia="Times New Roman"/>
          <w:szCs w:val="24"/>
        </w:rPr>
        <w:t>επαναπροώθηση</w:t>
      </w:r>
      <w:proofErr w:type="spellEnd"/>
      <w:r>
        <w:rPr>
          <w:rFonts w:eastAsia="Times New Roman"/>
          <w:szCs w:val="24"/>
        </w:rPr>
        <w:t xml:space="preserve"> θα αφορά σε περίπτωση πρόσφυγα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μετανάστη για τον οποίο η Τουρκία θεωρείται </w:t>
      </w:r>
      <w:r>
        <w:rPr>
          <w:rFonts w:eastAsia="Times New Roman"/>
          <w:szCs w:val="24"/>
        </w:rPr>
        <w:t>ασφαλής χώρα. Ειδάλλως, δυστυχώς, το πρόβλημα θα συνεχίζει να διογκώνεται.</w:t>
      </w:r>
    </w:p>
    <w:p w14:paraId="24594FC3" w14:textId="77777777" w:rsidR="000824F1" w:rsidRDefault="003A4E52">
      <w:pPr>
        <w:spacing w:line="600" w:lineRule="auto"/>
        <w:ind w:firstLine="720"/>
        <w:jc w:val="both"/>
        <w:rPr>
          <w:rFonts w:eastAsia="Times New Roman"/>
          <w:szCs w:val="24"/>
        </w:rPr>
      </w:pPr>
      <w:r>
        <w:rPr>
          <w:rFonts w:eastAsia="Times New Roman"/>
          <w:szCs w:val="24"/>
        </w:rPr>
        <w:t>Στο ίδιο σκεπτικό αν και από άλλη διάσταση είχαμε πρόσφατα στη δημοσιότητα προτάσεις της Διεθνούς Αμνηστίας προς την Ευρωπαϊκή Ένωση και τα κράτη μέλη της αναφορικά με το θέμα. Πρέπ</w:t>
      </w:r>
      <w:r>
        <w:rPr>
          <w:rFonts w:eastAsia="Times New Roman"/>
          <w:szCs w:val="24"/>
        </w:rPr>
        <w:t>ει τα κράτη μέλη να μετακινήσουν επειγόντως πρόσφυγες από τα ελληνικά νησιά προς άλλες ευρωπαϊκές χώρες μέσω μετεγκαταστάσεων οικογενειακών επανασυνδέσεων ή μέσω παροχής βίζας για ανθρωπιστικούς λόγους.</w:t>
      </w:r>
    </w:p>
    <w:p w14:paraId="24594FC4" w14:textId="77777777" w:rsidR="000824F1" w:rsidRDefault="003A4E52">
      <w:pPr>
        <w:spacing w:line="600" w:lineRule="auto"/>
        <w:ind w:firstLine="720"/>
        <w:jc w:val="both"/>
        <w:rPr>
          <w:rFonts w:eastAsia="Times New Roman"/>
          <w:szCs w:val="24"/>
        </w:rPr>
      </w:pPr>
      <w:r>
        <w:rPr>
          <w:rFonts w:eastAsia="Times New Roman"/>
          <w:szCs w:val="24"/>
        </w:rPr>
        <w:t xml:space="preserve">Πρέπει να ενισχύσουν την Ελλάδα άμεσα και επαρκώς με </w:t>
      </w:r>
      <w:r>
        <w:rPr>
          <w:rFonts w:eastAsia="Times New Roman"/>
          <w:szCs w:val="24"/>
        </w:rPr>
        <w:t xml:space="preserve">χρηματοδότηση και υλικοτεχνική υποστήριξη για να διασφαλιστεί η αξιοπρεπής υποδοχή αυτών που καταφτάνουν στα ελληνικά </w:t>
      </w:r>
      <w:r>
        <w:rPr>
          <w:rFonts w:eastAsia="Times New Roman"/>
          <w:szCs w:val="24"/>
        </w:rPr>
        <w:lastRenderedPageBreak/>
        <w:t>νησιά καθώς και η έγκαιρη, πλήρης και δίκαια διεκπεραίωση των αιτημάτων ασύλου.</w:t>
      </w:r>
    </w:p>
    <w:p w14:paraId="24594FC5" w14:textId="77777777" w:rsidR="000824F1" w:rsidRDefault="003A4E52">
      <w:pPr>
        <w:spacing w:line="600" w:lineRule="auto"/>
        <w:ind w:firstLine="720"/>
        <w:jc w:val="both"/>
        <w:rPr>
          <w:rFonts w:eastAsia="Times New Roman"/>
          <w:szCs w:val="24"/>
        </w:rPr>
      </w:pPr>
      <w:r>
        <w:rPr>
          <w:rFonts w:eastAsia="Times New Roman"/>
          <w:szCs w:val="24"/>
        </w:rPr>
        <w:t>Πρέπει να ενεργοποιηθεί για όσους έφτασαν στη χώρα μας μετ</w:t>
      </w:r>
      <w:r>
        <w:rPr>
          <w:rFonts w:eastAsia="Times New Roman"/>
          <w:szCs w:val="24"/>
        </w:rPr>
        <w:t>ά την υπογραφή της συμφωνίας Ευρωπαϊκής Ένωσης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Τουρκίας, το πρόγραμμα μετεγκατάστασής τους με την ταυτόχρονη συμμόρφωση της Τουρκίας. Πρέπει να ενισχυθούν οι διαδικασίες για την ταχύρρυθμη οικογενειακή επανένωση, για τη διασφάλιση της άμεσης επανασύνδεση</w:t>
      </w:r>
      <w:r>
        <w:rPr>
          <w:rFonts w:eastAsia="Times New Roman"/>
          <w:szCs w:val="24"/>
        </w:rPr>
        <w:t xml:space="preserve">ς οικογενειακών μελών που έχουν εγκλωβιστεί στην Ελλάδα με κοντινούς συγγενείς σε άλλες χώρες της Ευρωπαϊκής Ένωσης. </w:t>
      </w:r>
    </w:p>
    <w:p w14:paraId="24594FC6" w14:textId="77777777" w:rsidR="000824F1" w:rsidRDefault="003A4E52">
      <w:pPr>
        <w:spacing w:line="600" w:lineRule="auto"/>
        <w:ind w:firstLine="720"/>
        <w:jc w:val="both"/>
        <w:rPr>
          <w:rFonts w:eastAsia="Times New Roman"/>
          <w:szCs w:val="24"/>
        </w:rPr>
      </w:pPr>
      <w:r>
        <w:rPr>
          <w:rFonts w:eastAsia="Times New Roman"/>
          <w:szCs w:val="24"/>
        </w:rPr>
        <w:t xml:space="preserve">Πρέπει να παρέχεται άσυλο σε όσους το αιτούνται για ανθρωπιστικούς λόγους και έχουν άμεση ανάγκη ειδικής βοήθειας. </w:t>
      </w:r>
    </w:p>
    <w:p w14:paraId="24594FC7" w14:textId="77777777" w:rsidR="000824F1" w:rsidRDefault="003A4E52">
      <w:pPr>
        <w:spacing w:line="600" w:lineRule="auto"/>
        <w:ind w:firstLine="720"/>
        <w:jc w:val="both"/>
        <w:rPr>
          <w:rFonts w:eastAsia="Times New Roman"/>
          <w:szCs w:val="24"/>
        </w:rPr>
      </w:pPr>
      <w:r>
        <w:rPr>
          <w:rFonts w:eastAsia="Times New Roman"/>
          <w:szCs w:val="24"/>
        </w:rPr>
        <w:t>Κυρίες και κύριοι συνά</w:t>
      </w:r>
      <w:r>
        <w:rPr>
          <w:rFonts w:eastAsia="Times New Roman"/>
          <w:szCs w:val="24"/>
        </w:rPr>
        <w:t>δελφοι, ξέρουμε όλοι ότι εάν η κατάσταση εξακολουθήσει σε αυτό το ανεξέλεγκτο τοπίο, τότε θα βρεθούμε αντιμέτωποι με τοπίο στην ομίχλη. Το πρόβλημα της χώρας μας είναι πρόβλημα ολόκληρης της Ευρώπης. Και τελικώς εκεί θα ξεσπάσει</w:t>
      </w:r>
      <w:r>
        <w:rPr>
          <w:rFonts w:eastAsia="Times New Roman"/>
          <w:szCs w:val="24"/>
        </w:rPr>
        <w:t>,</w:t>
      </w:r>
      <w:r>
        <w:rPr>
          <w:rFonts w:eastAsia="Times New Roman"/>
          <w:szCs w:val="24"/>
        </w:rPr>
        <w:t xml:space="preserve"> εάν όλες οι ευρωπαϊκές κυβ</w:t>
      </w:r>
      <w:r>
        <w:rPr>
          <w:rFonts w:eastAsia="Times New Roman"/>
          <w:szCs w:val="24"/>
        </w:rPr>
        <w:t>ερνήσεις εξακολουθούν την τακτική του «δεν με νοιάζει εάν πάρει φωτιά το σπίτι του γείτονα, εγώ να σώσω το δικό μου.».</w:t>
      </w:r>
    </w:p>
    <w:p w14:paraId="24594FC8" w14:textId="77777777" w:rsidR="000824F1" w:rsidRDefault="003A4E52">
      <w:pPr>
        <w:spacing w:line="600" w:lineRule="auto"/>
        <w:ind w:firstLine="720"/>
        <w:jc w:val="both"/>
        <w:rPr>
          <w:rFonts w:eastAsia="Times New Roman"/>
          <w:szCs w:val="24"/>
        </w:rPr>
      </w:pPr>
      <w:r>
        <w:rPr>
          <w:rFonts w:eastAsia="Times New Roman"/>
          <w:szCs w:val="24"/>
        </w:rPr>
        <w:lastRenderedPageBreak/>
        <w:t>Σας ευχαριστώ πολύ.</w:t>
      </w:r>
    </w:p>
    <w:p w14:paraId="24594FC9" w14:textId="77777777" w:rsidR="000824F1" w:rsidRDefault="003A4E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24594FCA" w14:textId="77777777" w:rsidR="000824F1" w:rsidRDefault="003A4E5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w:t>
      </w:r>
    </w:p>
    <w:p w14:paraId="24594FCB" w14:textId="77777777" w:rsidR="000824F1" w:rsidRDefault="003A4E52">
      <w:pPr>
        <w:spacing w:line="600" w:lineRule="auto"/>
        <w:ind w:firstLine="720"/>
        <w:jc w:val="both"/>
        <w:rPr>
          <w:rFonts w:eastAsia="Times New Roman"/>
          <w:szCs w:val="24"/>
        </w:rPr>
      </w:pPr>
      <w:r>
        <w:rPr>
          <w:rFonts w:eastAsia="Times New Roman"/>
          <w:szCs w:val="24"/>
        </w:rPr>
        <w:t>Τον λόγο έ</w:t>
      </w:r>
      <w:r>
        <w:rPr>
          <w:rFonts w:eastAsia="Times New Roman"/>
          <w:szCs w:val="24"/>
        </w:rPr>
        <w:t xml:space="preserve">χει η κ. </w:t>
      </w:r>
      <w:proofErr w:type="spellStart"/>
      <w:r>
        <w:rPr>
          <w:rFonts w:eastAsia="Times New Roman"/>
          <w:szCs w:val="24"/>
        </w:rPr>
        <w:t>Μεγαλοοικονόμου</w:t>
      </w:r>
      <w:proofErr w:type="spellEnd"/>
      <w:r>
        <w:rPr>
          <w:rFonts w:eastAsia="Times New Roman"/>
          <w:szCs w:val="24"/>
        </w:rPr>
        <w:t xml:space="preserve"> για πέντε λεπτά.</w:t>
      </w:r>
    </w:p>
    <w:p w14:paraId="24594FCC" w14:textId="77777777" w:rsidR="000824F1" w:rsidRDefault="003A4E52">
      <w:pPr>
        <w:spacing w:line="600" w:lineRule="auto"/>
        <w:ind w:firstLine="720"/>
        <w:jc w:val="both"/>
        <w:rPr>
          <w:rFonts w:eastAsia="Times New Roman"/>
          <w:szCs w:val="24"/>
        </w:rPr>
      </w:pPr>
      <w:r>
        <w:rPr>
          <w:rFonts w:eastAsia="Times New Roman"/>
          <w:b/>
          <w:szCs w:val="24"/>
        </w:rPr>
        <w:t>ΘΕΟΔΩΡΑ ΜΕΓΑΛΟΟΙΚΟΝΟΜΟΥ:</w:t>
      </w:r>
      <w:r>
        <w:rPr>
          <w:rFonts w:eastAsia="Times New Roman"/>
          <w:szCs w:val="24"/>
        </w:rPr>
        <w:t xml:space="preserve"> Ευχαριστώ, κύριε Πρόεδρε.</w:t>
      </w:r>
    </w:p>
    <w:p w14:paraId="24594FCD" w14:textId="77777777" w:rsidR="000824F1" w:rsidRDefault="003A4E52">
      <w:pPr>
        <w:spacing w:line="600" w:lineRule="auto"/>
        <w:ind w:firstLine="720"/>
        <w:jc w:val="both"/>
        <w:rPr>
          <w:rFonts w:eastAsia="Times New Roman"/>
          <w:szCs w:val="24"/>
        </w:rPr>
      </w:pPr>
      <w:r>
        <w:rPr>
          <w:rFonts w:eastAsia="Times New Roman"/>
          <w:szCs w:val="24"/>
        </w:rPr>
        <w:t>Κύριε Υπουργέ, κύριοι συνάδελφοι. Έχετε</w:t>
      </w:r>
      <w:r>
        <w:rPr>
          <w:rFonts w:eastAsia="Times New Roman"/>
          <w:szCs w:val="24"/>
        </w:rPr>
        <w:t>,</w:t>
      </w:r>
      <w:r>
        <w:rPr>
          <w:rFonts w:eastAsia="Times New Roman"/>
          <w:szCs w:val="24"/>
        </w:rPr>
        <w:t xml:space="preserve"> κύριε Υπουργέ</w:t>
      </w:r>
      <w:r>
        <w:rPr>
          <w:rFonts w:eastAsia="Times New Roman"/>
          <w:szCs w:val="24"/>
        </w:rPr>
        <w:t>,</w:t>
      </w:r>
      <w:r>
        <w:rPr>
          <w:rFonts w:eastAsia="Times New Roman"/>
          <w:szCs w:val="24"/>
        </w:rPr>
        <w:t xml:space="preserve"> μια εύκολη απάντηση για το μεταναστευτικό ζήτημα ότι δεν αφορά μόνο την Ελλάδα αλλά και ολόκληρη την Ευρώπη. Έτσι δεν θα σας θέσω ερωτήματα για θέματα που άπτονται των ευρωπαϊκών λύσεων, αλλά για ζητήματα διαχείρισης για τα οποία είστε αποκλειστικά υπεύθυ</w:t>
      </w:r>
      <w:r>
        <w:rPr>
          <w:rFonts w:eastAsia="Times New Roman"/>
          <w:szCs w:val="24"/>
        </w:rPr>
        <w:t>νος εσείς.</w:t>
      </w:r>
    </w:p>
    <w:p w14:paraId="24594FCE" w14:textId="77777777" w:rsidR="000824F1" w:rsidRDefault="003A4E52">
      <w:pPr>
        <w:spacing w:line="600" w:lineRule="auto"/>
        <w:ind w:firstLine="720"/>
        <w:jc w:val="both"/>
        <w:rPr>
          <w:rFonts w:eastAsia="Times New Roman"/>
          <w:szCs w:val="24"/>
        </w:rPr>
      </w:pPr>
      <w:r>
        <w:rPr>
          <w:rFonts w:eastAsia="Times New Roman"/>
          <w:szCs w:val="24"/>
        </w:rPr>
        <w:t>Θα επικεντρωθώ κυρίως στο νησί της Λέσβου. Είναι πάρα πολύ γνωστό. Το ξέρουμε από την αρχαιότητα, έβγαλε και μία φημισμένη ποιήτρια, τη Σαπφώ. Είναι πάρα πολύ γνωστή παγκοσμίως. Η Λέσβος θεωρώ ότι είναι από τα νησιά που έχει βιώσει μεγάλες, τρομ</w:t>
      </w:r>
      <w:r>
        <w:rPr>
          <w:rFonts w:eastAsia="Times New Roman"/>
          <w:szCs w:val="24"/>
        </w:rPr>
        <w:t xml:space="preserve">ακτικές αλλαγές εξαιτίας της προσφυγικής κρίσης. </w:t>
      </w:r>
      <w:r>
        <w:rPr>
          <w:rFonts w:eastAsia="Times New Roman"/>
          <w:szCs w:val="24"/>
        </w:rPr>
        <w:lastRenderedPageBreak/>
        <w:t xml:space="preserve">Αυτή τη στιγμή φιλοξενεί περίπου τεσσερισήμισι χιλιάδες πρόσφυγες και μετανάστες. Κάποιοι απ’ αυτούς τους ανθρώπους παραμένουν στο γνωστό στρατόπεδο της </w:t>
      </w:r>
      <w:proofErr w:type="spellStart"/>
      <w:r>
        <w:rPr>
          <w:rFonts w:eastAsia="Times New Roman"/>
          <w:szCs w:val="24"/>
        </w:rPr>
        <w:t>Μόριας</w:t>
      </w:r>
      <w:proofErr w:type="spellEnd"/>
      <w:r>
        <w:rPr>
          <w:rFonts w:eastAsia="Times New Roman"/>
          <w:szCs w:val="24"/>
        </w:rPr>
        <w:t xml:space="preserve"> μέχρι να </w:t>
      </w:r>
      <w:proofErr w:type="spellStart"/>
      <w:r>
        <w:rPr>
          <w:rFonts w:eastAsia="Times New Roman"/>
          <w:szCs w:val="24"/>
        </w:rPr>
        <w:t>ταυτοποιηθούν</w:t>
      </w:r>
      <w:proofErr w:type="spellEnd"/>
      <w:r>
        <w:rPr>
          <w:rFonts w:eastAsia="Times New Roman"/>
          <w:szCs w:val="24"/>
        </w:rPr>
        <w:t xml:space="preserve"> και να αιτηθούν άσυλο, ε</w:t>
      </w:r>
      <w:r>
        <w:rPr>
          <w:rFonts w:eastAsia="Times New Roman"/>
          <w:szCs w:val="24"/>
        </w:rPr>
        <w:t>νώ ένας μεγάλος αριθμός προσφύγων κυκλοφορεί εγκλωβισμένος στο νησί χωρίς να έχει καμ</w:t>
      </w:r>
      <w:r>
        <w:rPr>
          <w:rFonts w:eastAsia="Times New Roman"/>
          <w:szCs w:val="24"/>
        </w:rPr>
        <w:t>μ</w:t>
      </w:r>
      <w:r>
        <w:rPr>
          <w:rFonts w:eastAsia="Times New Roman"/>
          <w:szCs w:val="24"/>
        </w:rPr>
        <w:t xml:space="preserve">ία προοπτική. </w:t>
      </w:r>
    </w:p>
    <w:p w14:paraId="24594FCF" w14:textId="77777777" w:rsidR="000824F1" w:rsidRDefault="003A4E52">
      <w:pPr>
        <w:spacing w:line="600" w:lineRule="auto"/>
        <w:ind w:firstLine="720"/>
        <w:jc w:val="both"/>
        <w:rPr>
          <w:rFonts w:eastAsia="Times New Roman"/>
          <w:szCs w:val="24"/>
        </w:rPr>
      </w:pPr>
      <w:r>
        <w:rPr>
          <w:rFonts w:eastAsia="Times New Roman"/>
          <w:szCs w:val="24"/>
        </w:rPr>
        <w:t>Ένα μεγάλο ζήτημα –σας το τονίζω- είναι οι εξαιρετικά αργές διαδικασίες ταυτοποίησης και αίτησης ασύλου. Η υπηρεσία ασύλου που βρίσκεται στο νησί –το οποίο</w:t>
      </w:r>
      <w:r>
        <w:rPr>
          <w:rFonts w:eastAsia="Times New Roman"/>
          <w:szCs w:val="24"/>
        </w:rPr>
        <w:t xml:space="preserve"> επισκέφτηκα- είναι </w:t>
      </w:r>
      <w:proofErr w:type="spellStart"/>
      <w:r>
        <w:rPr>
          <w:rFonts w:eastAsia="Times New Roman"/>
          <w:szCs w:val="24"/>
        </w:rPr>
        <w:t>υποστελεχωμένη</w:t>
      </w:r>
      <w:proofErr w:type="spellEnd"/>
      <w:r>
        <w:rPr>
          <w:rFonts w:eastAsia="Times New Roman"/>
          <w:szCs w:val="24"/>
        </w:rPr>
        <w:t xml:space="preserve"> με αποτέλεσμα να παραμένουν άνθρωποι έως και δέκα μήνες εγκλωβισμένοι μέχρι να εξεταστεί το αίτημά τους. Και όχι μόνο αυτό, τους δύο τελευταίους μήνες, κύριε Υπουργέ, οι συμβασιούχοι του Υπουργείου σας που εργάζονται στο </w:t>
      </w:r>
      <w:r>
        <w:rPr>
          <w:rFonts w:eastAsia="Times New Roman"/>
          <w:szCs w:val="24"/>
        </w:rPr>
        <w:t>νησί παραμένουν απλήρωτοι και προχωρούν σε διαμαρτυρίες</w:t>
      </w:r>
      <w:r>
        <w:rPr>
          <w:rFonts w:eastAsia="Times New Roman"/>
          <w:szCs w:val="24"/>
        </w:rPr>
        <w:t>.</w:t>
      </w:r>
    </w:p>
    <w:p w14:paraId="24594FD0"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Μήπως δεν υπάρχουν χρήματα για την πληρωμή των μισθών τους; Όχι υπάρχουν. Η πραγματικότητα είναι ακόμη πιο νοσηρή. Το Εθνικό Πρόγραμμα Ταμείο Ασύλου Μετανάστευσης και Ένταξης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2020, μέσω του Ευ</w:t>
      </w:r>
      <w:r>
        <w:rPr>
          <w:rFonts w:eastAsia="Times New Roman" w:cs="Times New Roman"/>
          <w:szCs w:val="24"/>
        </w:rPr>
        <w:t xml:space="preserve">ρωπαϊκού </w:t>
      </w:r>
      <w:r>
        <w:rPr>
          <w:rFonts w:eastAsia="Times New Roman" w:cs="Times New Roman"/>
          <w:szCs w:val="24"/>
          <w:lang w:val="en-US"/>
        </w:rPr>
        <w:t>AMIF</w:t>
      </w:r>
      <w:r>
        <w:rPr>
          <w:rFonts w:eastAsia="Times New Roman" w:cs="Times New Roman"/>
          <w:szCs w:val="24"/>
        </w:rPr>
        <w:t>, θα απορρο</w:t>
      </w:r>
      <w:r>
        <w:rPr>
          <w:rFonts w:eastAsia="Times New Roman" w:cs="Times New Roman"/>
          <w:szCs w:val="24"/>
        </w:rPr>
        <w:lastRenderedPageBreak/>
        <w:t xml:space="preserve">φήσει περίπου 53 εκατομμύρια, μέρος των οποίων είναι διαθέσιμο και επομένως η μισθοδοσία των συμβασιούχων είναι καλυμμένη. </w:t>
      </w:r>
    </w:p>
    <w:p w14:paraId="24594FD1"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Το πρόβλημα που έχει προκύψει, κύριε Υπουργέ, είναι ότι έχετε αμελήσει, έχετε αδιαφορήσει και δεν έχετε ορίσ</w:t>
      </w:r>
      <w:r>
        <w:rPr>
          <w:rFonts w:eastAsia="Times New Roman" w:cs="Times New Roman"/>
          <w:szCs w:val="24"/>
        </w:rPr>
        <w:t xml:space="preserve">ει αρμοδιότητες. Αυτή τη στιγμή δεν υπάρχει κατάλληλα εξουσιοδοτημένος υπάλληλος να αποδεσμεύσει τα χρήματα της μισθοδοσίας τους. Είναι δυνατόν να μην έχετε κανονίσει ποιος υπάλληλος θα αποδεσμεύσει τη μισθοδοσία τους; Δηλαδή, για άλλη μία φορά η ελληνική </w:t>
      </w:r>
      <w:r>
        <w:rPr>
          <w:rFonts w:eastAsia="Times New Roman" w:cs="Times New Roman"/>
          <w:szCs w:val="24"/>
        </w:rPr>
        <w:t xml:space="preserve">γραφειοκρατία σε όλο της το μεγαλείο θα καταστρέψει τα πάντα. </w:t>
      </w:r>
    </w:p>
    <w:p w14:paraId="24594FD2"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Το ερώτημα που σας θέτω κύριε Υπουργέ, είναι το εξής: Πότε θα ορίσετε αρμοδιότητες; Τι θα συμβεί αν οι υπάλληλοι αυτοί, που πληρώνουν νοίκι, έχουν έξοδα για να ζήσουν εκεί που έχουν πάει, αποφα</w:t>
      </w:r>
      <w:r>
        <w:rPr>
          <w:rFonts w:eastAsia="Times New Roman" w:cs="Times New Roman"/>
          <w:szCs w:val="24"/>
        </w:rPr>
        <w:t xml:space="preserve">σίσουν να προχωρήσουν σε απεργία; </w:t>
      </w:r>
    </w:p>
    <w:p w14:paraId="24594FD3"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Δυστυχώς είμαι υποχρεωμένη να θυμίσω στο Σώμα, αλλά και στους Έλληνες πολίτες, πως στη Μόρια έχουν ήδη χάσει τη ζωή τους πέντε άνθρωποι </w:t>
      </w:r>
      <w:r>
        <w:rPr>
          <w:rFonts w:eastAsia="Times New Roman" w:cs="Times New Roman"/>
          <w:szCs w:val="24"/>
        </w:rPr>
        <w:t>κατά τη διάρκεια</w:t>
      </w:r>
      <w:r>
        <w:rPr>
          <w:rFonts w:eastAsia="Times New Roman" w:cs="Times New Roman"/>
          <w:szCs w:val="24"/>
        </w:rPr>
        <w:t xml:space="preserve"> το</w:t>
      </w:r>
      <w:r>
        <w:rPr>
          <w:rFonts w:eastAsia="Times New Roman" w:cs="Times New Roman"/>
          <w:szCs w:val="24"/>
        </w:rPr>
        <w:t>υ φετινού</w:t>
      </w:r>
      <w:r>
        <w:rPr>
          <w:rFonts w:eastAsia="Times New Roman" w:cs="Times New Roman"/>
          <w:szCs w:val="24"/>
        </w:rPr>
        <w:t xml:space="preserve"> χειμώνα. Πρόκειται για το χρονικό ενός προμελετημένου εγ</w:t>
      </w:r>
      <w:r>
        <w:rPr>
          <w:rFonts w:eastAsia="Times New Roman" w:cs="Times New Roman"/>
          <w:szCs w:val="24"/>
        </w:rPr>
        <w:t xml:space="preserve">κλήματος, αφού όλοι ήξεραν και έβλεπαν τις τραγικές συνθήκες στη Μόρια. Όλοι </w:t>
      </w:r>
      <w:r>
        <w:rPr>
          <w:rFonts w:eastAsia="Times New Roman" w:cs="Times New Roman"/>
          <w:szCs w:val="24"/>
        </w:rPr>
        <w:lastRenderedPageBreak/>
        <w:t>-και κυρίως το Υπουργεί</w:t>
      </w:r>
      <w:r>
        <w:rPr>
          <w:rFonts w:eastAsia="Times New Roman" w:cs="Times New Roman"/>
          <w:szCs w:val="24"/>
        </w:rPr>
        <w:t>ο</w:t>
      </w:r>
      <w:r>
        <w:rPr>
          <w:rFonts w:eastAsia="Times New Roman" w:cs="Times New Roman"/>
          <w:szCs w:val="24"/>
        </w:rPr>
        <w:t>- γνώριζαν πως η Μόρια δεν ήταν κατάλληλα οργανωμένη για να φιλοξενήσει αυτούς τους ανθρώπους σε αυτές τις χαμηλές θερμοκρασίες και μάλιστα όταν η ΕΜΥ έδιν</w:t>
      </w:r>
      <w:r>
        <w:rPr>
          <w:rFonts w:eastAsia="Times New Roman" w:cs="Times New Roman"/>
          <w:szCs w:val="24"/>
        </w:rPr>
        <w:t xml:space="preserve">ε στοιχεία ότι θα είχαμε τον βαρύτατο χειμώνα και καιρικά φαινόμενα που δεν τα περιμέναμε. </w:t>
      </w:r>
    </w:p>
    <w:p w14:paraId="24594FD4"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Και όχι μόνο αυτό. Είχατε δεχθεί προειδοποιήσεις, κύριε Υπουργέ, από τον Δήμαρχο της Λέσβου, τον κ. Σπύρο Γαληνό, ο οποίος σας είχε ενημερώσει εγγράφως -και εσάς κα</w:t>
      </w:r>
      <w:r>
        <w:rPr>
          <w:rFonts w:eastAsia="Times New Roman" w:cs="Times New Roman"/>
          <w:szCs w:val="24"/>
        </w:rPr>
        <w:t xml:space="preserve">ι τον κύριο Πρωθυπουργό και τον Υπουργό Εθνικής Άμυνας- για την κατάσταση που υπήρχε. Και εσείς κλείνατε τα μάτια. </w:t>
      </w:r>
    </w:p>
    <w:p w14:paraId="24594FD5"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Καταθέτω τις ερωτήσεις για τα Πρακτικά.</w:t>
      </w:r>
    </w:p>
    <w:p w14:paraId="24594FD6"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Θεοδώρα </w:t>
      </w:r>
      <w:proofErr w:type="spellStart"/>
      <w:r>
        <w:rPr>
          <w:rFonts w:eastAsia="Times New Roman" w:cs="Times New Roman"/>
          <w:szCs w:val="24"/>
        </w:rPr>
        <w:t>Μεγαλοοικονόμου</w:t>
      </w:r>
      <w:proofErr w:type="spellEnd"/>
      <w:r>
        <w:rPr>
          <w:rFonts w:eastAsia="Times New Roman" w:cs="Times New Roman"/>
          <w:szCs w:val="24"/>
        </w:rPr>
        <w:t xml:space="preserve"> καταθέτει για τα Πρακτικά τα προαναφερθέντα </w:t>
      </w:r>
      <w:r>
        <w:rPr>
          <w:rFonts w:eastAsia="Times New Roman" w:cs="Times New Roman"/>
          <w:szCs w:val="24"/>
        </w:rPr>
        <w:t xml:space="preserve">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4594FD7"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Επομένως ερωτώ: Γιατί δεν λάβατε εγκαίρως όλα τα απαραίτητα μέτρα και αφήσατε τους ανθρώπους στη μοίρα τους; Μόλις πριν από λίγες ημέρες </w:t>
      </w:r>
      <w:r>
        <w:rPr>
          <w:rFonts w:eastAsia="Times New Roman" w:cs="Times New Roman"/>
          <w:szCs w:val="24"/>
        </w:rPr>
        <w:t xml:space="preserve">δεσμευθήκατε -εκ των υστέρων- για μερικές πρόχειρες λύσεις και μπαλώματα. </w:t>
      </w:r>
    </w:p>
    <w:p w14:paraId="24594FD8"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 xml:space="preserve">Εν τω μεταξύ το νησί ζει εδώ και δύο χρόνια σε ρυθμούς αναβρασμού. Μίλησα με τις τοπικές αρχές, τον </w:t>
      </w:r>
      <w:r>
        <w:rPr>
          <w:rFonts w:eastAsia="Times New Roman" w:cs="Times New Roman"/>
          <w:szCs w:val="24"/>
        </w:rPr>
        <w:t>δ</w:t>
      </w:r>
      <w:r>
        <w:rPr>
          <w:rFonts w:eastAsia="Times New Roman" w:cs="Times New Roman"/>
          <w:szCs w:val="24"/>
        </w:rPr>
        <w:t>ήμαρχο, τους απλούς κατοίκους του νησιού και όλοι αισθάνονται ότι η Κυβέρνηση το</w:t>
      </w:r>
      <w:r>
        <w:rPr>
          <w:rFonts w:eastAsia="Times New Roman" w:cs="Times New Roman"/>
          <w:szCs w:val="24"/>
        </w:rPr>
        <w:t>υς έχει εγκαταλείψει. Πέρα από τα γνωστά περιστατικά μικροκλοπών, που μας περιέγραψαν, αυτό που κυρίως τους ανησυχεί είναι ότι έχει αλλάξει η εικόνα του νησιού τους. Δηλαδή, έχουν αλλάξει τόσο δραστικά αυτά που ζουν κάθε ημέρα, που ο κάτοικος φοβάται. Κατ’</w:t>
      </w:r>
      <w:r>
        <w:rPr>
          <w:rFonts w:eastAsia="Times New Roman" w:cs="Times New Roman"/>
          <w:szCs w:val="24"/>
        </w:rPr>
        <w:t xml:space="preserve"> αρχάς</w:t>
      </w:r>
      <w:r>
        <w:rPr>
          <w:rFonts w:eastAsia="Times New Roman" w:cs="Times New Roman"/>
          <w:szCs w:val="24"/>
        </w:rPr>
        <w:t>,</w:t>
      </w:r>
      <w:r>
        <w:rPr>
          <w:rFonts w:eastAsia="Times New Roman" w:cs="Times New Roman"/>
          <w:szCs w:val="24"/>
        </w:rPr>
        <w:t xml:space="preserve"> μου μίλησαν για τους διαπληκτισμούς μεταξύ των προσφύγων</w:t>
      </w:r>
      <w:r>
        <w:rPr>
          <w:rFonts w:eastAsia="Times New Roman" w:cs="Times New Roman"/>
          <w:szCs w:val="24"/>
        </w:rPr>
        <w:t>,</w:t>
      </w:r>
      <w:r>
        <w:rPr>
          <w:rFonts w:eastAsia="Times New Roman" w:cs="Times New Roman"/>
          <w:szCs w:val="24"/>
        </w:rPr>
        <w:t xml:space="preserve"> οι οποίοι κυκλοφορούν και ελεύθεροι. </w:t>
      </w:r>
    </w:p>
    <w:p w14:paraId="24594FD9" w14:textId="77777777" w:rsidR="000824F1" w:rsidRDefault="003A4E52">
      <w:pPr>
        <w:spacing w:line="600" w:lineRule="auto"/>
        <w:ind w:firstLine="720"/>
        <w:jc w:val="both"/>
        <w:rPr>
          <w:rFonts w:eastAsia="Times New Roman" w:cs="Times New Roman"/>
          <w:color w:val="000000" w:themeColor="text1"/>
          <w:szCs w:val="24"/>
        </w:rPr>
      </w:pPr>
      <w:r w:rsidRPr="00C55967">
        <w:rPr>
          <w:rFonts w:eastAsia="Times New Roman" w:cs="Times New Roman"/>
          <w:color w:val="000000" w:themeColor="text1"/>
          <w:szCs w:val="24"/>
        </w:rPr>
        <w:t xml:space="preserve">Επίσης, ο τουρισμός το 2016 μειώθηκε κατά 40% - 45%. Του χρόνου ίσως να είναι περισσότερο. Αυτοί οι άνθρωποι ζουν με τον τουρισμό. </w:t>
      </w:r>
    </w:p>
    <w:p w14:paraId="24594FDA"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κτυπάει το κουδούνι λήξεως του χρόνου ομιλίας της κυρίας Βουλευτού)</w:t>
      </w:r>
    </w:p>
    <w:p w14:paraId="24594FDB"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Δεν θα τα προλάβω όλα. </w:t>
      </w:r>
    </w:p>
    <w:p w14:paraId="24594FDC"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Σας ερωτώ: Ποιες είναι οι δράσεις που θα αναλάβει η Κυβέρνηση και το Υπουργείο σας, προκειμένου να στηριχθεί ο τουρισμός, η οικονομία και η ίδια η κοινωνία στο </w:t>
      </w:r>
      <w:r>
        <w:rPr>
          <w:rFonts w:eastAsia="Times New Roman" w:cs="Times New Roman"/>
          <w:szCs w:val="24"/>
        </w:rPr>
        <w:t xml:space="preserve">νησί; Η κοινωνία </w:t>
      </w:r>
      <w:r>
        <w:rPr>
          <w:rFonts w:eastAsia="Times New Roman" w:cs="Times New Roman"/>
          <w:szCs w:val="24"/>
        </w:rPr>
        <w:lastRenderedPageBreak/>
        <w:t>κραυγάζει να τη σώσετε. Τα αποθέματα του ανθρωπισμού φοβούμαι ότι κάποια στιγμή θα εξαντληθούν. Το νησί δυσφημείται καθημερινά, οι κάτοικοι εξοργίζονται και η κατάσταση επιδεινώνεται. Και το φταίξιμο, κύριε Υπουργέ, είναι όλο δικό σας.</w:t>
      </w:r>
    </w:p>
    <w:p w14:paraId="24594FDD"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Ευχ</w:t>
      </w:r>
      <w:r>
        <w:rPr>
          <w:rFonts w:eastAsia="Times New Roman" w:cs="Times New Roman"/>
          <w:szCs w:val="24"/>
        </w:rPr>
        <w:t>αριστώ.</w:t>
      </w:r>
    </w:p>
    <w:p w14:paraId="24594FDE" w14:textId="77777777" w:rsidR="000824F1" w:rsidRDefault="003A4E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24594FDF"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w:t>
      </w:r>
    </w:p>
    <w:p w14:paraId="24594FE0"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Τον λόγο έχει ο κ. Φωκάς για πέντε λεπτά.</w:t>
      </w:r>
    </w:p>
    <w:p w14:paraId="24594FE1"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Ευχαριστώ, κύριε Πρόεδρε.</w:t>
      </w:r>
    </w:p>
    <w:p w14:paraId="24594FE2"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Κύριε Υπουργέ, αν και δεν είστε εδώ, έχετε πετύχει ένα μικρό </w:t>
      </w:r>
      <w:r>
        <w:rPr>
          <w:rFonts w:eastAsia="Times New Roman" w:cs="Times New Roman"/>
          <w:szCs w:val="24"/>
        </w:rPr>
        <w:t>θαύμα. Πετύχατε να ενώσετε τις φωνές πέντε δημάρχων του</w:t>
      </w:r>
      <w:r>
        <w:rPr>
          <w:rFonts w:eastAsia="Times New Roman" w:cs="Times New Roman"/>
          <w:szCs w:val="24"/>
        </w:rPr>
        <w:t xml:space="preserve"> βόρειου </w:t>
      </w:r>
      <w:r>
        <w:rPr>
          <w:rFonts w:eastAsia="Times New Roman" w:cs="Times New Roman"/>
          <w:szCs w:val="24"/>
        </w:rPr>
        <w:t xml:space="preserve">Αιγαίου, που έχουν εκ διαμέτρου αντίθετες πολιτικές καταβολές. </w:t>
      </w:r>
    </w:p>
    <w:p w14:paraId="24594FE3"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Σε κοινό τους υπόμνημα πριν ένα</w:t>
      </w:r>
      <w:r>
        <w:rPr>
          <w:rFonts w:eastAsia="Times New Roman" w:cs="Times New Roman"/>
          <w:szCs w:val="24"/>
        </w:rPr>
        <w:t>ν</w:t>
      </w:r>
      <w:r>
        <w:rPr>
          <w:rFonts w:eastAsia="Times New Roman" w:cs="Times New Roman"/>
          <w:szCs w:val="24"/>
        </w:rPr>
        <w:t xml:space="preserve"> μήνα προς τον κύριο Πρωθυπουργό, όπου περιγράφουν με μελανά χρώματα την κατάσταση, η οποία έχει</w:t>
      </w:r>
      <w:r>
        <w:rPr>
          <w:rFonts w:eastAsia="Times New Roman" w:cs="Times New Roman"/>
          <w:szCs w:val="24"/>
        </w:rPr>
        <w:t xml:space="preserve"> δημιουργηθεί, απέδειξαν πως πάνω από </w:t>
      </w:r>
      <w:r>
        <w:rPr>
          <w:rFonts w:eastAsia="Times New Roman" w:cs="Times New Roman"/>
          <w:szCs w:val="24"/>
        </w:rPr>
        <w:lastRenderedPageBreak/>
        <w:t xml:space="preserve">τις όποιες κομματικές διαχωριστικές γραμμές υπάρχει η κοινή αγάπη για τον τόπο, κοινές αγωνίες, κοινά προβλήματα. </w:t>
      </w:r>
    </w:p>
    <w:p w14:paraId="24594FE4"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Και για να ελαφρύνω την κουβέντα, θέλω να πω ότι «ο </w:t>
      </w:r>
      <w:proofErr w:type="spellStart"/>
      <w:r>
        <w:rPr>
          <w:rFonts w:eastAsia="Times New Roman" w:cs="Times New Roman"/>
          <w:szCs w:val="24"/>
        </w:rPr>
        <w:t>Μουζάλας</w:t>
      </w:r>
      <w:proofErr w:type="spellEnd"/>
      <w:r>
        <w:rPr>
          <w:rFonts w:eastAsia="Times New Roman" w:cs="Times New Roman"/>
          <w:szCs w:val="24"/>
        </w:rPr>
        <w:t xml:space="preserve"> ενώνει». Είμαι εδώ για να μεταφέρω ένα σαφ</w:t>
      </w:r>
      <w:r>
        <w:rPr>
          <w:rFonts w:eastAsia="Times New Roman" w:cs="Times New Roman"/>
          <w:szCs w:val="24"/>
        </w:rPr>
        <w:t xml:space="preserve">ές και συγκεκριμένο μήνυμα, το μήνυμα πως η Σάμος ξεπέρασε τα όριά της και δεν αντέχει άλλο. Δεν αντέχει άλλη πίεση, δεν αντέχει νέα επιβάρυνση, δεν δέχεται άλλες υποσχέσεις. Οι </w:t>
      </w:r>
      <w:proofErr w:type="spellStart"/>
      <w:r>
        <w:rPr>
          <w:rFonts w:eastAsia="Times New Roman" w:cs="Times New Roman"/>
          <w:szCs w:val="24"/>
        </w:rPr>
        <w:t>Σαμιώτες</w:t>
      </w:r>
      <w:proofErr w:type="spellEnd"/>
      <w:r>
        <w:rPr>
          <w:rFonts w:eastAsia="Times New Roman" w:cs="Times New Roman"/>
          <w:szCs w:val="24"/>
        </w:rPr>
        <w:t xml:space="preserve"> κατέθεσαν τα διαπιστευτήριά τους. Πάνω από </w:t>
      </w:r>
      <w:proofErr w:type="spellStart"/>
      <w:r>
        <w:rPr>
          <w:rFonts w:eastAsia="Times New Roman" w:cs="Times New Roman"/>
          <w:szCs w:val="24"/>
        </w:rPr>
        <w:t>εκατόν</w:t>
      </w:r>
      <w:proofErr w:type="spellEnd"/>
      <w:r>
        <w:rPr>
          <w:rFonts w:eastAsia="Times New Roman" w:cs="Times New Roman"/>
          <w:szCs w:val="24"/>
        </w:rPr>
        <w:t xml:space="preserve"> σαράντα χιλιάδες</w:t>
      </w:r>
      <w:r>
        <w:rPr>
          <w:rFonts w:eastAsia="Times New Roman" w:cs="Times New Roman"/>
          <w:szCs w:val="24"/>
        </w:rPr>
        <w:t xml:space="preserve"> πρ</w:t>
      </w:r>
      <w:r>
        <w:rPr>
          <w:rFonts w:eastAsia="Times New Roman" w:cs="Times New Roman"/>
          <w:szCs w:val="24"/>
        </w:rPr>
        <w:t xml:space="preserve">όσφυγες έχουν περάσει από τον τόπο τους και οι </w:t>
      </w:r>
      <w:proofErr w:type="spellStart"/>
      <w:r>
        <w:rPr>
          <w:rFonts w:eastAsia="Times New Roman" w:cs="Times New Roman"/>
          <w:szCs w:val="24"/>
        </w:rPr>
        <w:t>Σαμιώτες</w:t>
      </w:r>
      <w:proofErr w:type="spellEnd"/>
      <w:r>
        <w:rPr>
          <w:rFonts w:eastAsia="Times New Roman" w:cs="Times New Roman"/>
          <w:szCs w:val="24"/>
        </w:rPr>
        <w:t xml:space="preserve"> στάθηκαν δίπλα τους, τους βοήθησαν, έδειξαν περίσσια αγάπη και ανθρωπιά. </w:t>
      </w:r>
    </w:p>
    <w:p w14:paraId="24594FE5"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Σας θυμίζω, μάλιστα, πως το νησί του Πυθαγόρα είναι το μόνο όπου ευτυχώς μέχρι σήμερα δεν είχαμε επεισόδια, δεν είχαμε εμφάνισ</w:t>
      </w:r>
      <w:r>
        <w:rPr>
          <w:rFonts w:eastAsia="Times New Roman" w:cs="Times New Roman"/>
          <w:szCs w:val="24"/>
        </w:rPr>
        <w:t>η ακραίων κύκλων, που εκμεταλλεύονται το χάος. Δεν είχαμε τις θλιβερές εικόνες, που δυστυχώς εμφανίζονται αλλού. Αλλά ο κόμπος έχει φτάσει στο χτένι. Η τοπική κοινωνία αγανάκτησε από την απουσία της πολιτείας και ζητά τα αυτονόητα. Θέλουν -και θέλουμε- βελ</w:t>
      </w:r>
      <w:r>
        <w:rPr>
          <w:rFonts w:eastAsia="Times New Roman" w:cs="Times New Roman"/>
          <w:szCs w:val="24"/>
        </w:rPr>
        <w:t>τίωση και άμεση αποσυμφόρηση των δομών φιλοξενίας. Θέλουμε επιτάχυνση των διαδικασιών εξέτα</w:t>
      </w:r>
      <w:r>
        <w:rPr>
          <w:rFonts w:eastAsia="Times New Roman" w:cs="Times New Roman"/>
          <w:szCs w:val="24"/>
        </w:rPr>
        <w:lastRenderedPageBreak/>
        <w:t xml:space="preserve">σης αιτήσεων ασύλου. Θέλουμε ανθρώπινες συνθήκες διαβίωσης για τους πρόσφυγες, ιδιαίτερη μέριμνα για τα ασυνόδευτα παιδιά και τις ευάλωτες κοινωνικές ομάδες. Ζητάμε </w:t>
      </w:r>
      <w:r>
        <w:rPr>
          <w:rFonts w:eastAsia="Times New Roman" w:cs="Times New Roman"/>
          <w:szCs w:val="24"/>
        </w:rPr>
        <w:t xml:space="preserve">τον πλήρη έλεγχο όλων των ΜΚΟ, που βρίσκονται στο νησί, και σεβασμό στην περιουσία των κατοίκων. </w:t>
      </w:r>
    </w:p>
    <w:p w14:paraId="24594FE6"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Τα στοιχεία είναι αποκαλυπτικά. Σύμφωνα με πρόσφατη μελέτη, που εκπονήθηκε για λογαριασμό της </w:t>
      </w:r>
      <w:r>
        <w:rPr>
          <w:rFonts w:eastAsia="Times New Roman" w:cs="Times New Roman"/>
          <w:szCs w:val="24"/>
        </w:rPr>
        <w:t>Π</w:t>
      </w:r>
      <w:r>
        <w:rPr>
          <w:rFonts w:eastAsia="Times New Roman" w:cs="Times New Roman"/>
          <w:szCs w:val="24"/>
        </w:rPr>
        <w:t>εριφέρειας Βορείου Αιγαίου, οι αφίξεις τσάρτερ για το 2016 μειώ</w:t>
      </w:r>
      <w:r>
        <w:rPr>
          <w:rFonts w:eastAsia="Times New Roman" w:cs="Times New Roman"/>
          <w:szCs w:val="24"/>
        </w:rPr>
        <w:t>θηκαν κατά 23%. Εκτός, μάλιστα, από τη μείωση των αφίξεων, βγήκαν τελείως από τις αγορές η Γαλλία και η Πολωνία.</w:t>
      </w:r>
    </w:p>
    <w:p w14:paraId="24594FE7"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Μουζάλα</w:t>
      </w:r>
      <w:proofErr w:type="spellEnd"/>
      <w:r>
        <w:rPr>
          <w:rFonts w:eastAsia="Times New Roman" w:cs="Times New Roman"/>
          <w:szCs w:val="24"/>
        </w:rPr>
        <w:t>, ξέρετε πως το 85% του ΑΕΠ στηρίζεται αποκλειστικά και μόνο από τον τουρισμό; Έχετε αναρωτηθεί πώς θα ζήσουν αυτοί οι άνθρωποι το</w:t>
      </w:r>
      <w:r>
        <w:rPr>
          <w:rFonts w:eastAsia="Times New Roman" w:cs="Times New Roman"/>
          <w:szCs w:val="24"/>
        </w:rPr>
        <w:t>υ νησιού; Και το χειρότερο είναι πως οι κάτοικοι της Σάμου, όπως και όλοι κάτοικοι των νησιών μας, που σηκώνουν αυτόν τον σταυρό του προσφυγικού, εισπράττουν μόνο κατανόηση και υποσχέσεις.</w:t>
      </w:r>
    </w:p>
    <w:p w14:paraId="24594FE8"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Μέχρι πότε, κύριε Υπουργέ; Σας θυμίζω -γιατί προφανώς έχετε και ασθ</w:t>
      </w:r>
      <w:r>
        <w:rPr>
          <w:rFonts w:eastAsia="Times New Roman" w:cs="Times New Roman"/>
          <w:szCs w:val="24"/>
        </w:rPr>
        <w:t xml:space="preserve">ενή μνήμη- πως τον Οκτώβριο του 2014, ελλείψει ολοκληρωμένου εθνικού σχεδίου για την αντιμετώπιση της κρίσης, υπογράψατε σε μια ευρεία κυβερνητική σύσκεψη έναν οδικό </w:t>
      </w:r>
      <w:r>
        <w:rPr>
          <w:rFonts w:eastAsia="Times New Roman" w:cs="Times New Roman"/>
          <w:szCs w:val="24"/>
        </w:rPr>
        <w:lastRenderedPageBreak/>
        <w:t>χάρτη για την αποτελεσματικότερη διαχείριση του προσφυγικού, όπου δεσμευτήκατε να λάβετε σ</w:t>
      </w:r>
      <w:r>
        <w:rPr>
          <w:rFonts w:eastAsia="Times New Roman" w:cs="Times New Roman"/>
          <w:szCs w:val="24"/>
        </w:rPr>
        <w:t xml:space="preserve">υγκεκριμένα μέτρα για την αποκατάσταση των αδικιών σε βάρος των </w:t>
      </w:r>
      <w:proofErr w:type="spellStart"/>
      <w:r>
        <w:rPr>
          <w:rFonts w:eastAsia="Times New Roman" w:cs="Times New Roman"/>
          <w:szCs w:val="24"/>
        </w:rPr>
        <w:t>Σαμιωτών</w:t>
      </w:r>
      <w:proofErr w:type="spellEnd"/>
      <w:r>
        <w:rPr>
          <w:rFonts w:eastAsia="Times New Roman" w:cs="Times New Roman"/>
          <w:szCs w:val="24"/>
        </w:rPr>
        <w:t xml:space="preserve">. </w:t>
      </w:r>
    </w:p>
    <w:p w14:paraId="24594FE9"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Η μόνη σας διαφωνία έχει να κάνει με την πρόταση του Δημάρχου</w:t>
      </w:r>
      <w:r>
        <w:rPr>
          <w:rFonts w:eastAsia="Times New Roman" w:cs="Times New Roman"/>
          <w:szCs w:val="24"/>
        </w:rPr>
        <w:t xml:space="preserve"> </w:t>
      </w:r>
      <w:r>
        <w:rPr>
          <w:rFonts w:eastAsia="Times New Roman" w:cs="Times New Roman"/>
          <w:szCs w:val="24"/>
        </w:rPr>
        <w:t>κ. Αγγελόπουλου, για την αναγκαιότητα δημιουργίας κλειστής δομής φιλοξενίας εντός της υπάρχουσας, διαφωνία την οποία πρ</w:t>
      </w:r>
      <w:r>
        <w:rPr>
          <w:rFonts w:eastAsia="Times New Roman" w:cs="Times New Roman"/>
          <w:szCs w:val="24"/>
        </w:rPr>
        <w:t xml:space="preserve">οσωπικά δεν αντιλαμβάνομαι, καθώς προφανώς ο </w:t>
      </w:r>
      <w:r>
        <w:rPr>
          <w:rFonts w:eastAsia="Times New Roman" w:cs="Times New Roman"/>
          <w:szCs w:val="24"/>
        </w:rPr>
        <w:t>δ</w:t>
      </w:r>
      <w:r>
        <w:rPr>
          <w:rFonts w:eastAsia="Times New Roman" w:cs="Times New Roman"/>
          <w:szCs w:val="24"/>
        </w:rPr>
        <w:t xml:space="preserve">ήμαρχος γνωρίζει πολύ καλύτερα από εσάς τα ζητήματα διατήρησης της τάξης στο νησί. Πλην, όμως, τέσσερις μήνες μετά τίποτα από όσα τότε δεσμευτήκατε, δεν έχει πραγματοποιηθεί. Και στη Σάμο αποκαλύφθηκε η πλήρης </w:t>
      </w:r>
      <w:r>
        <w:rPr>
          <w:rFonts w:eastAsia="Times New Roman" w:cs="Times New Roman"/>
          <w:szCs w:val="24"/>
        </w:rPr>
        <w:t>ανικανότητα της Κυβέρνησης αυτής στη διαχείριση των προσφυγικών ροών.</w:t>
      </w:r>
    </w:p>
    <w:p w14:paraId="24594FEA"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Η μαύρη αλήθεια, κύριε </w:t>
      </w:r>
      <w:proofErr w:type="spellStart"/>
      <w:r>
        <w:rPr>
          <w:rFonts w:eastAsia="Times New Roman" w:cs="Times New Roman"/>
          <w:szCs w:val="24"/>
        </w:rPr>
        <w:t>Μουζάλα</w:t>
      </w:r>
      <w:proofErr w:type="spellEnd"/>
      <w:r>
        <w:rPr>
          <w:rFonts w:eastAsia="Times New Roman" w:cs="Times New Roman"/>
          <w:szCs w:val="24"/>
        </w:rPr>
        <w:t xml:space="preserve">, είναι πως οι κάτοικοι των νησιών του </w:t>
      </w:r>
      <w:r>
        <w:rPr>
          <w:rFonts w:eastAsia="Times New Roman" w:cs="Times New Roman"/>
          <w:szCs w:val="24"/>
        </w:rPr>
        <w:t>α</w:t>
      </w:r>
      <w:r>
        <w:rPr>
          <w:rFonts w:eastAsia="Times New Roman" w:cs="Times New Roman"/>
          <w:szCs w:val="24"/>
        </w:rPr>
        <w:t xml:space="preserve">νατολικού Αιγαίου νιώθουν την απουσία της πολιτείας, </w:t>
      </w:r>
      <w:r>
        <w:rPr>
          <w:rFonts w:eastAsia="Times New Roman" w:cs="Times New Roman"/>
          <w:szCs w:val="24"/>
        </w:rPr>
        <w:t>η οποία</w:t>
      </w:r>
      <w:r>
        <w:rPr>
          <w:rFonts w:eastAsia="Times New Roman" w:cs="Times New Roman"/>
          <w:szCs w:val="24"/>
        </w:rPr>
        <w:t xml:space="preserve"> τους πέταξε το ξεροκόμματο της αναστολής της αύξησης το</w:t>
      </w:r>
      <w:r>
        <w:rPr>
          <w:rFonts w:eastAsia="Times New Roman" w:cs="Times New Roman"/>
          <w:szCs w:val="24"/>
        </w:rPr>
        <w:t xml:space="preserve">υ ΦΠΑ όχι ως λογική συνέπεια της εφαρμογής μιας εθνικής νησιωτικής πολιτικής, αλλά εξαιτίας του προσφυγικού. </w:t>
      </w:r>
    </w:p>
    <w:p w14:paraId="24594FEB" w14:textId="77777777" w:rsidR="000824F1" w:rsidRDefault="003A4E52">
      <w:pPr>
        <w:spacing w:line="600" w:lineRule="auto"/>
        <w:ind w:firstLine="720"/>
        <w:jc w:val="both"/>
        <w:rPr>
          <w:rFonts w:eastAsia="Times New Roman" w:cs="Times New Roman"/>
        </w:rPr>
      </w:pPr>
      <w:r>
        <w:rPr>
          <w:rFonts w:eastAsia="Times New Roman" w:cs="Times New Roman"/>
        </w:rPr>
        <w:lastRenderedPageBreak/>
        <w:t xml:space="preserve">Οι </w:t>
      </w:r>
      <w:proofErr w:type="spellStart"/>
      <w:r>
        <w:rPr>
          <w:rFonts w:eastAsia="Times New Roman" w:cs="Times New Roman"/>
        </w:rPr>
        <w:t>Σαμιώτες</w:t>
      </w:r>
      <w:proofErr w:type="spellEnd"/>
      <w:r>
        <w:rPr>
          <w:rFonts w:eastAsia="Times New Roman" w:cs="Times New Roman"/>
        </w:rPr>
        <w:t xml:space="preserve">, κύριε Υπουργέ, όπως και όλοι οι νησιώτες, νιώθουν ότι ανήκουν σε μια ειδική ζώνη αποκλεισμού και ότι </w:t>
      </w:r>
      <w:r>
        <w:rPr>
          <w:rFonts w:eastAsia="Times New Roman"/>
          <w:bCs/>
        </w:rPr>
        <w:t>είναι</w:t>
      </w:r>
      <w:r>
        <w:rPr>
          <w:rFonts w:eastAsia="Times New Roman" w:cs="Times New Roman"/>
        </w:rPr>
        <w:t xml:space="preserve"> μια αποθήκη ψυχών. Αυτό </w:t>
      </w:r>
      <w:r>
        <w:rPr>
          <w:rFonts w:eastAsia="Times New Roman"/>
          <w:bCs/>
        </w:rPr>
        <w:t>εί</w:t>
      </w:r>
      <w:r>
        <w:rPr>
          <w:rFonts w:eastAsia="Times New Roman"/>
          <w:bCs/>
        </w:rPr>
        <w:t>ναι</w:t>
      </w:r>
      <w:r>
        <w:rPr>
          <w:rFonts w:eastAsia="Times New Roman" w:cs="Times New Roman"/>
        </w:rPr>
        <w:t xml:space="preserve"> ντροπή και κατάντια για μια ευρωπαϊκή χώρα. </w:t>
      </w:r>
    </w:p>
    <w:p w14:paraId="24594FEC" w14:textId="77777777" w:rsidR="000824F1" w:rsidRDefault="003A4E52">
      <w:pPr>
        <w:spacing w:line="600" w:lineRule="auto"/>
        <w:ind w:firstLine="720"/>
        <w:jc w:val="both"/>
        <w:rPr>
          <w:rFonts w:eastAsia="Times New Roman" w:cs="Times New Roman"/>
        </w:rPr>
      </w:pPr>
      <w:r>
        <w:rPr>
          <w:rFonts w:eastAsia="Times New Roman" w:cs="Times New Roman"/>
        </w:rPr>
        <w:t xml:space="preserve">Σας καλώ να τους κοιτάξετε στα μάτια και να λάβετε εκείνες τις πρωτοβουλίες που αποδεικνύουν με πράξεις και όχι με λόγια ότι δεν </w:t>
      </w:r>
      <w:r>
        <w:rPr>
          <w:rFonts w:eastAsia="Times New Roman"/>
          <w:bCs/>
        </w:rPr>
        <w:t>είναι</w:t>
      </w:r>
      <w:r>
        <w:rPr>
          <w:rFonts w:eastAsia="Times New Roman" w:cs="Times New Roman"/>
        </w:rPr>
        <w:t xml:space="preserve"> Έλληνες </w:t>
      </w:r>
      <w:r>
        <w:rPr>
          <w:rFonts w:eastAsia="Times New Roman" w:cs="Times New Roman"/>
        </w:rPr>
        <w:t>Β</w:t>
      </w:r>
      <w:r>
        <w:rPr>
          <w:rFonts w:eastAsia="Times New Roman" w:cs="Times New Roman"/>
        </w:rPr>
        <w:t xml:space="preserve">΄ κατηγορίας. </w:t>
      </w:r>
    </w:p>
    <w:p w14:paraId="24594FED" w14:textId="77777777" w:rsidR="000824F1" w:rsidRDefault="003A4E52">
      <w:pPr>
        <w:spacing w:line="600" w:lineRule="auto"/>
        <w:ind w:firstLine="720"/>
        <w:jc w:val="both"/>
        <w:rPr>
          <w:rFonts w:eastAsia="Times New Roman" w:cs="Times New Roman"/>
        </w:rPr>
      </w:pPr>
      <w:r>
        <w:rPr>
          <w:rFonts w:eastAsia="Times New Roman" w:cs="Times New Roman"/>
        </w:rPr>
        <w:t>Σας ευχαριστώ.</w:t>
      </w:r>
    </w:p>
    <w:p w14:paraId="24594FEE" w14:textId="77777777" w:rsidR="000824F1" w:rsidRDefault="003A4E52">
      <w:pPr>
        <w:spacing w:line="600" w:lineRule="auto"/>
        <w:ind w:firstLine="709"/>
        <w:jc w:val="center"/>
        <w:rPr>
          <w:rFonts w:eastAsia="Times New Roman" w:cs="Times New Roman"/>
        </w:rPr>
      </w:pPr>
      <w:r>
        <w:rPr>
          <w:rFonts w:eastAsia="Times New Roman" w:cs="Times New Roman"/>
        </w:rPr>
        <w:t xml:space="preserve">(Χειροκροτήματα από την πτέρυγα </w:t>
      </w:r>
      <w:r>
        <w:rPr>
          <w:rFonts w:eastAsia="Times New Roman" w:cs="Times New Roman"/>
        </w:rPr>
        <w:t>της Ένωσης Κεντρώων)</w:t>
      </w:r>
    </w:p>
    <w:p w14:paraId="24594FEF" w14:textId="77777777" w:rsidR="000824F1" w:rsidRDefault="003A4E52">
      <w:pPr>
        <w:spacing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Ευχαριστώ. </w:t>
      </w:r>
    </w:p>
    <w:p w14:paraId="24594FF0" w14:textId="77777777" w:rsidR="000824F1" w:rsidRDefault="003A4E52">
      <w:pPr>
        <w:spacing w:line="600" w:lineRule="auto"/>
        <w:ind w:firstLine="720"/>
        <w:jc w:val="both"/>
        <w:rPr>
          <w:rFonts w:eastAsia="Times New Roman" w:cs="Times New Roman"/>
        </w:rPr>
      </w:pPr>
      <w:r>
        <w:rPr>
          <w:rFonts w:eastAsia="Times New Roman" w:cs="Times New Roman"/>
        </w:rPr>
        <w:t xml:space="preserve">Τον λόγο </w:t>
      </w:r>
      <w:r>
        <w:rPr>
          <w:rFonts w:eastAsia="Times New Roman"/>
          <w:bCs/>
        </w:rPr>
        <w:t>έχει</w:t>
      </w:r>
      <w:r>
        <w:rPr>
          <w:rFonts w:eastAsia="Times New Roman" w:cs="Times New Roman"/>
        </w:rPr>
        <w:t xml:space="preserve"> ο κ. </w:t>
      </w:r>
      <w:proofErr w:type="spellStart"/>
      <w:r>
        <w:rPr>
          <w:rFonts w:eastAsia="Times New Roman" w:cs="Times New Roman"/>
        </w:rPr>
        <w:t>Καβαδέλλας</w:t>
      </w:r>
      <w:proofErr w:type="spellEnd"/>
      <w:r>
        <w:rPr>
          <w:rFonts w:eastAsia="Times New Roman" w:cs="Times New Roman"/>
        </w:rPr>
        <w:t xml:space="preserve">. Ο Κανονισμός προβλέπει για εσάς, κύριε </w:t>
      </w:r>
      <w:proofErr w:type="spellStart"/>
      <w:r>
        <w:rPr>
          <w:rFonts w:eastAsia="Times New Roman" w:cs="Times New Roman"/>
        </w:rPr>
        <w:t>Καβαδέλλα</w:t>
      </w:r>
      <w:proofErr w:type="spellEnd"/>
      <w:r>
        <w:rPr>
          <w:rFonts w:eastAsia="Times New Roman" w:cs="Times New Roman"/>
        </w:rPr>
        <w:t xml:space="preserve">, τρία λεπτά για την </w:t>
      </w:r>
      <w:proofErr w:type="spellStart"/>
      <w:r>
        <w:rPr>
          <w:rFonts w:eastAsia="Times New Roman" w:cs="Times New Roman"/>
        </w:rPr>
        <w:t>πρωτολογία</w:t>
      </w:r>
      <w:proofErr w:type="spellEnd"/>
      <w:r>
        <w:rPr>
          <w:rFonts w:eastAsia="Times New Roman" w:cs="Times New Roman"/>
        </w:rPr>
        <w:t xml:space="preserve"> σας και δύο λεπτά για τη δευτερολογία σας. Αν θέλετε, μπορούμε να τα κάνουμε</w:t>
      </w:r>
      <w:r>
        <w:rPr>
          <w:rFonts w:eastAsia="Times New Roman" w:cs="Times New Roman"/>
        </w:rPr>
        <w:t xml:space="preserve"> πέντε. </w:t>
      </w:r>
    </w:p>
    <w:p w14:paraId="24594FF1" w14:textId="77777777" w:rsidR="000824F1" w:rsidRDefault="003A4E52">
      <w:pPr>
        <w:spacing w:line="600" w:lineRule="auto"/>
        <w:ind w:firstLine="720"/>
        <w:jc w:val="both"/>
        <w:rPr>
          <w:rFonts w:eastAsia="Times New Roman" w:cs="Times New Roman"/>
        </w:rPr>
      </w:pPr>
      <w:r>
        <w:rPr>
          <w:rFonts w:eastAsia="Times New Roman" w:cs="Times New Roman"/>
          <w:b/>
        </w:rPr>
        <w:t>ΔΗΜΗΤΡΙΟΣ ΚΑΒΑΔΕΛΛΑΣ:</w:t>
      </w:r>
      <w:r>
        <w:rPr>
          <w:rFonts w:eastAsia="Times New Roman" w:cs="Times New Roman"/>
        </w:rPr>
        <w:t xml:space="preserve"> Ευχαριστώ, κύριε Πρόεδρε. Θα είμαι πολύ σύντομος. </w:t>
      </w:r>
      <w:r>
        <w:rPr>
          <w:rFonts w:eastAsia="Times New Roman" w:cs="Times New Roman"/>
          <w:bCs/>
          <w:shd w:val="clear" w:color="auto" w:fill="FFFFFF"/>
        </w:rPr>
        <w:t xml:space="preserve">Επίσης, </w:t>
      </w:r>
      <w:r>
        <w:rPr>
          <w:rFonts w:eastAsia="Times New Roman" w:cs="Times New Roman"/>
        </w:rPr>
        <w:t xml:space="preserve">δεν επιθυμώ δευτερολογία. </w:t>
      </w:r>
    </w:p>
    <w:p w14:paraId="24594FF2" w14:textId="77777777" w:rsidR="000824F1" w:rsidRDefault="003A4E52">
      <w:pPr>
        <w:spacing w:line="600" w:lineRule="auto"/>
        <w:ind w:firstLine="720"/>
        <w:jc w:val="both"/>
        <w:rPr>
          <w:rFonts w:eastAsia="Times New Roman" w:cs="Times New Roman"/>
        </w:rPr>
      </w:pPr>
      <w:r>
        <w:rPr>
          <w:rFonts w:eastAsia="Times New Roman" w:cs="Times New Roman"/>
          <w:bCs/>
          <w:shd w:val="clear" w:color="auto" w:fill="FFFFFF"/>
        </w:rPr>
        <w:lastRenderedPageBreak/>
        <w:t>Υπάρχουν</w:t>
      </w:r>
      <w:r>
        <w:rPr>
          <w:rFonts w:eastAsia="Times New Roman" w:cs="Times New Roman"/>
        </w:rPr>
        <w:t xml:space="preserve"> υψηλές προσφυγικές ροές</w:t>
      </w:r>
      <w:r>
        <w:rPr>
          <w:rFonts w:eastAsia="Times New Roman" w:cs="Times New Roman"/>
        </w:rPr>
        <w:t>,</w:t>
      </w:r>
      <w:r>
        <w:rPr>
          <w:rFonts w:eastAsia="Times New Roman" w:cs="Times New Roman"/>
        </w:rPr>
        <w:t xml:space="preserve"> που έχουν δημιουργήσει τεράστιο πρόβλημα και κρίση στα νησιά μας όσον αφορά τον τουρισμό. Αναφέρομαι, </w:t>
      </w:r>
      <w:r>
        <w:rPr>
          <w:rFonts w:eastAsia="Times New Roman"/>
          <w:bCs/>
          <w:shd w:val="clear" w:color="auto" w:fill="FFFFFF"/>
        </w:rPr>
        <w:t>βεβα</w:t>
      </w:r>
      <w:r>
        <w:rPr>
          <w:rFonts w:eastAsia="Times New Roman"/>
          <w:bCs/>
          <w:shd w:val="clear" w:color="auto" w:fill="FFFFFF"/>
        </w:rPr>
        <w:t>ίως,</w:t>
      </w:r>
      <w:r>
        <w:rPr>
          <w:rFonts w:eastAsia="Times New Roman" w:cs="Times New Roman"/>
        </w:rPr>
        <w:t xml:space="preserve"> στα νησιά του </w:t>
      </w:r>
      <w:r>
        <w:rPr>
          <w:rFonts w:eastAsia="Times New Roman" w:cs="Times New Roman"/>
        </w:rPr>
        <w:t>β</w:t>
      </w:r>
      <w:r>
        <w:rPr>
          <w:rFonts w:eastAsia="Times New Roman" w:cs="Times New Roman"/>
        </w:rPr>
        <w:t xml:space="preserve">ορείου Αιγαίου. Όχι ότι δεν έχουμε και πολλά άλλα προβλήματα στην υπόλοιπη χώρα, αλλά λόγω του χρόνου δεν επιθυμώ να τα αναφέρω. Πάντως, υπάρχει τεράστια ευθύνη της </w:t>
      </w:r>
      <w:r>
        <w:rPr>
          <w:rFonts w:eastAsia="Times New Roman"/>
          <w:bCs/>
        </w:rPr>
        <w:t>Κυβέρνηση</w:t>
      </w:r>
      <w:r>
        <w:rPr>
          <w:rFonts w:eastAsia="Times New Roman" w:cs="Times New Roman"/>
        </w:rPr>
        <w:t xml:space="preserve">ς. </w:t>
      </w:r>
    </w:p>
    <w:p w14:paraId="24594FF3" w14:textId="77777777" w:rsidR="000824F1" w:rsidRDefault="003A4E52">
      <w:pPr>
        <w:spacing w:line="600" w:lineRule="auto"/>
        <w:ind w:firstLine="720"/>
        <w:jc w:val="both"/>
        <w:rPr>
          <w:rFonts w:eastAsia="Times New Roman" w:cs="Times New Roman"/>
        </w:rPr>
      </w:pPr>
      <w:r>
        <w:rPr>
          <w:rFonts w:eastAsia="Times New Roman"/>
          <w:bCs/>
          <w:shd w:val="clear" w:color="auto" w:fill="FFFFFF"/>
        </w:rPr>
        <w:t>Βεβαίως,</w:t>
      </w:r>
      <w:r>
        <w:rPr>
          <w:rFonts w:eastAsia="Times New Roman" w:cs="Times New Roman"/>
        </w:rPr>
        <w:t xml:space="preserve"> η άποψη του κυρίου Πρωθυπουργού </w:t>
      </w:r>
      <w:r>
        <w:rPr>
          <w:rFonts w:eastAsia="Times New Roman"/>
          <w:bCs/>
        </w:rPr>
        <w:t>είναι</w:t>
      </w:r>
      <w:r>
        <w:rPr>
          <w:rFonts w:eastAsia="Times New Roman" w:cs="Times New Roman"/>
        </w:rPr>
        <w:t xml:space="preserve"> ότι το Αιγα</w:t>
      </w:r>
      <w:r>
        <w:rPr>
          <w:rFonts w:eastAsia="Times New Roman" w:cs="Times New Roman"/>
        </w:rPr>
        <w:t xml:space="preserve">ίο δεν </w:t>
      </w:r>
      <w:r>
        <w:rPr>
          <w:rFonts w:eastAsia="Times New Roman"/>
          <w:bCs/>
        </w:rPr>
        <w:t>έχει</w:t>
      </w:r>
      <w:r>
        <w:rPr>
          <w:rFonts w:eastAsia="Times New Roman" w:cs="Times New Roman"/>
        </w:rPr>
        <w:t xml:space="preserve"> σύνορα, η θάλασσα δεν </w:t>
      </w:r>
      <w:r>
        <w:rPr>
          <w:rFonts w:eastAsia="Times New Roman"/>
          <w:bCs/>
        </w:rPr>
        <w:t>έχει</w:t>
      </w:r>
      <w:r>
        <w:rPr>
          <w:rFonts w:eastAsia="Times New Roman" w:cs="Times New Roman"/>
        </w:rPr>
        <w:t xml:space="preserve"> σύνορα. Ας ρωτήσει τις μητέρες, τις συζύγους, τα παιδιά των πιλότων μας, οι οποίοι έχουν δώσει τη ζωή τους στο Αιγαίο που δεν </w:t>
      </w:r>
      <w:r>
        <w:rPr>
          <w:rFonts w:eastAsia="Times New Roman"/>
          <w:bCs/>
        </w:rPr>
        <w:t>έχει</w:t>
      </w:r>
      <w:r>
        <w:rPr>
          <w:rFonts w:eastAsia="Times New Roman" w:cs="Times New Roman"/>
        </w:rPr>
        <w:t xml:space="preserve"> σύνορα! </w:t>
      </w:r>
    </w:p>
    <w:p w14:paraId="24594FF4" w14:textId="77777777" w:rsidR="000824F1" w:rsidRDefault="003A4E52">
      <w:pPr>
        <w:spacing w:line="600" w:lineRule="auto"/>
        <w:ind w:firstLine="720"/>
        <w:jc w:val="both"/>
        <w:rPr>
          <w:rFonts w:eastAsia="Times New Roman" w:cs="Times New Roman"/>
        </w:rPr>
      </w:pPr>
      <w:r>
        <w:rPr>
          <w:rFonts w:eastAsia="Times New Roman" w:cs="Times New Roman"/>
        </w:rPr>
        <w:t xml:space="preserve">Πάμε παρακάτω. Τους κλείσατε το μάτι. Είμαστε εδώ, μπορείτε να περάσετε στην </w:t>
      </w:r>
      <w:r>
        <w:rPr>
          <w:rFonts w:eastAsia="Times New Roman" w:cs="Times New Roman"/>
        </w:rPr>
        <w:t xml:space="preserve">Ευρώπη, εμείς είμαστε μια </w:t>
      </w:r>
      <w:r>
        <w:rPr>
          <w:rFonts w:eastAsia="Times New Roman" w:cs="Times New Roman"/>
        </w:rPr>
        <w:t>α</w:t>
      </w:r>
      <w:r>
        <w:rPr>
          <w:rFonts w:eastAsia="Times New Roman" w:cs="Times New Roman"/>
        </w:rPr>
        <w:t xml:space="preserve">ριστερή </w:t>
      </w:r>
      <w:r>
        <w:rPr>
          <w:rFonts w:eastAsia="Times New Roman"/>
          <w:bCs/>
        </w:rPr>
        <w:t>Κυβέρνηση</w:t>
      </w:r>
      <w:r>
        <w:rPr>
          <w:rFonts w:eastAsia="Times New Roman" w:cs="Times New Roman"/>
        </w:rPr>
        <w:t>, έχουμε άλλη νοοτροπία. Το κατάλαβαν αυτό σύντομα οι διακινητές αυτών των ψυχών και οργάνωσαν από την Ελλάδα ένα πέρασμα καταστροφικό</w:t>
      </w:r>
      <w:r>
        <w:rPr>
          <w:rFonts w:eastAsia="Times New Roman" w:cs="Times New Roman"/>
        </w:rPr>
        <w:t>,</w:t>
      </w:r>
      <w:r>
        <w:rPr>
          <w:rFonts w:eastAsia="Times New Roman" w:cs="Times New Roman"/>
        </w:rPr>
        <w:t xml:space="preserve"> τόσο για εμάς όσο και γι</w:t>
      </w:r>
      <w:r>
        <w:rPr>
          <w:rFonts w:eastAsia="Times New Roman" w:cs="Times New Roman"/>
        </w:rPr>
        <w:t>’</w:t>
      </w:r>
      <w:r>
        <w:rPr>
          <w:rFonts w:eastAsia="Times New Roman" w:cs="Times New Roman"/>
        </w:rPr>
        <w:t xml:space="preserve"> αυτούς, γιατί πολλά παιδάκια, πολλές γυναίκες, πολ</w:t>
      </w:r>
      <w:r>
        <w:rPr>
          <w:rFonts w:eastAsia="Times New Roman" w:cs="Times New Roman"/>
        </w:rPr>
        <w:t xml:space="preserve">λοί από τους πρόσφυγες πνίγηκαν. Αυτό </w:t>
      </w:r>
      <w:r>
        <w:rPr>
          <w:rFonts w:eastAsia="Times New Roman"/>
          <w:bCs/>
        </w:rPr>
        <w:t>είναι</w:t>
      </w:r>
      <w:r>
        <w:rPr>
          <w:rFonts w:eastAsia="Times New Roman" w:cs="Times New Roman"/>
        </w:rPr>
        <w:t xml:space="preserve"> ευθύνη δική σας, διότι τους δείξατε μεν το τυράκι, αλλά δεν είδαν τη φάκα. </w:t>
      </w:r>
    </w:p>
    <w:p w14:paraId="24594FF5" w14:textId="77777777" w:rsidR="000824F1" w:rsidRDefault="003A4E52">
      <w:pPr>
        <w:spacing w:line="600" w:lineRule="auto"/>
        <w:ind w:firstLine="720"/>
        <w:jc w:val="both"/>
        <w:rPr>
          <w:rFonts w:eastAsia="Times New Roman" w:cs="Times New Roman"/>
        </w:rPr>
      </w:pPr>
      <w:r>
        <w:rPr>
          <w:rFonts w:eastAsia="Times New Roman" w:cs="Times New Roman"/>
        </w:rPr>
        <w:lastRenderedPageBreak/>
        <w:t xml:space="preserve">Δείξατε, </w:t>
      </w:r>
      <w:r>
        <w:rPr>
          <w:rFonts w:eastAsia="Times New Roman"/>
          <w:bCs/>
          <w:shd w:val="clear" w:color="auto" w:fill="FFFFFF"/>
        </w:rPr>
        <w:t>βεβαία,</w:t>
      </w:r>
      <w:r>
        <w:rPr>
          <w:rFonts w:eastAsia="Times New Roman" w:cs="Times New Roman"/>
        </w:rPr>
        <w:t xml:space="preserve"> και μεγάλη ανοχή σε αυτές τις ΜΚΟ που οργάνωσαν εκεί τα μαγαζάκια τους και δημιούργησαν καταστάσεις στατικές τόσο στη </w:t>
      </w:r>
      <w:r>
        <w:rPr>
          <w:rFonts w:eastAsia="Times New Roman" w:cs="Times New Roman"/>
        </w:rPr>
        <w:t>β</w:t>
      </w:r>
      <w:r>
        <w:rPr>
          <w:rFonts w:eastAsia="Times New Roman" w:cs="Times New Roman"/>
        </w:rPr>
        <w:t xml:space="preserve">όρειο Ελλάδα όσο και στα νησιά. </w:t>
      </w:r>
    </w:p>
    <w:p w14:paraId="24594FF6" w14:textId="77777777" w:rsidR="000824F1" w:rsidRDefault="003A4E52">
      <w:pPr>
        <w:spacing w:line="600" w:lineRule="auto"/>
        <w:ind w:firstLine="720"/>
        <w:jc w:val="both"/>
        <w:rPr>
          <w:rFonts w:eastAsia="Times New Roman" w:cs="Times New Roman"/>
        </w:rPr>
      </w:pPr>
      <w:r>
        <w:rPr>
          <w:rFonts w:eastAsia="Times New Roman" w:cs="Times New Roman"/>
        </w:rPr>
        <w:t xml:space="preserve">Ενδεικτικά, </w:t>
      </w:r>
      <w:r>
        <w:rPr>
          <w:rFonts w:eastAsia="Times New Roman" w:cs="Times New Roman"/>
          <w:bCs/>
          <w:shd w:val="clear" w:color="auto" w:fill="FFFFFF"/>
        </w:rPr>
        <w:t>όμως,</w:t>
      </w:r>
      <w:r>
        <w:rPr>
          <w:rFonts w:eastAsia="Times New Roman" w:cs="Times New Roman"/>
        </w:rPr>
        <w:t xml:space="preserve"> θα αναφερθώ σε κάποια νούμερα. Κατά μέσο όρο το 2015 σε σύγκριση με το 2014 οι διανυκτερεύσεις στα ξενοδοχεία των νησιών γενικώς του </w:t>
      </w:r>
      <w:r>
        <w:rPr>
          <w:rFonts w:eastAsia="Times New Roman" w:cs="Times New Roman"/>
        </w:rPr>
        <w:t>β</w:t>
      </w:r>
      <w:r>
        <w:rPr>
          <w:rFonts w:eastAsia="Times New Roman" w:cs="Times New Roman"/>
        </w:rPr>
        <w:t>ορείου Αιγαίου μειώθηκαν κατά 18,75% και ο αριθμός των επισκεπτών μειώθ</w:t>
      </w:r>
      <w:r>
        <w:rPr>
          <w:rFonts w:eastAsia="Times New Roman" w:cs="Times New Roman"/>
        </w:rPr>
        <w:t xml:space="preserve">ηκε σε ποσοστό 22% με 23% περίπου. Οι τιμές παρουσίασαν και αυτές πτώση κατά 12,5%, γιατί αναγκάστηκαν οι άνθρωποι να πουλάνε όσο-όσο για να μην καταστραφούν και η διάρκεια παραμονής μειώθηκε κατά μία ημέρα. </w:t>
      </w:r>
    </w:p>
    <w:p w14:paraId="24594FF7" w14:textId="77777777" w:rsidR="000824F1" w:rsidRDefault="003A4E52">
      <w:pPr>
        <w:spacing w:line="600" w:lineRule="auto"/>
        <w:ind w:firstLine="720"/>
        <w:jc w:val="both"/>
        <w:rPr>
          <w:rFonts w:eastAsia="Times New Roman" w:cs="Times New Roman"/>
        </w:rPr>
      </w:pPr>
      <w:r>
        <w:rPr>
          <w:rFonts w:eastAsia="Times New Roman" w:cs="Times New Roman"/>
          <w:bCs/>
          <w:shd w:val="clear" w:color="auto" w:fill="FFFFFF"/>
        </w:rPr>
        <w:t>Επίσης,</w:t>
      </w:r>
      <w:r>
        <w:rPr>
          <w:rFonts w:eastAsia="Times New Roman" w:cs="Times New Roman"/>
        </w:rPr>
        <w:t xml:space="preserve"> την πλήρωσαν και οι απασχολούμενοι. Στι</w:t>
      </w:r>
      <w:r>
        <w:rPr>
          <w:rFonts w:eastAsia="Times New Roman" w:cs="Times New Roman"/>
        </w:rPr>
        <w:t xml:space="preserve">ς ξενοδοχειακές επιχειρήσεις η απασχόληση μειώθηκε κατά 5,26% και το </w:t>
      </w:r>
      <w:r>
        <w:rPr>
          <w:rFonts w:eastAsia="Times New Roman"/>
          <w:bCs/>
        </w:rPr>
        <w:t>κόστος</w:t>
      </w:r>
      <w:r>
        <w:rPr>
          <w:rFonts w:eastAsia="Times New Roman" w:cs="Times New Roman"/>
        </w:rPr>
        <w:t xml:space="preserve"> στους ξενοδόχους αυξήθηκε κατά 5,66%. Αυτά πάνε μαζί. Δηλαδή ανεβαίνει το κόστος, διώχνουμε προσωπικό. </w:t>
      </w:r>
    </w:p>
    <w:p w14:paraId="24594FF8" w14:textId="77777777" w:rsidR="000824F1" w:rsidRDefault="003A4E52">
      <w:pPr>
        <w:spacing w:line="600" w:lineRule="auto"/>
        <w:ind w:firstLine="720"/>
        <w:jc w:val="both"/>
        <w:rPr>
          <w:rFonts w:eastAsia="Times New Roman" w:cs="Times New Roman"/>
        </w:rPr>
      </w:pPr>
      <w:r>
        <w:rPr>
          <w:rFonts w:eastAsia="Times New Roman" w:cs="Times New Roman"/>
        </w:rPr>
        <w:t xml:space="preserve">Εκτιμάται, λοιπόν, ότι η </w:t>
      </w:r>
      <w:proofErr w:type="spellStart"/>
      <w:r>
        <w:rPr>
          <w:rFonts w:eastAsia="Times New Roman" w:cs="Times New Roman"/>
        </w:rPr>
        <w:t>μεσοσταθμική</w:t>
      </w:r>
      <w:proofErr w:type="spellEnd"/>
      <w:r>
        <w:rPr>
          <w:rFonts w:eastAsia="Times New Roman" w:cs="Times New Roman"/>
        </w:rPr>
        <w:t xml:space="preserve"> πτώση για το 2016</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 xml:space="preserve">2017 θα πλησιάσει το 40,63%, που </w:t>
      </w:r>
      <w:r>
        <w:rPr>
          <w:rFonts w:eastAsia="Times New Roman"/>
          <w:bCs/>
        </w:rPr>
        <w:t>είναι</w:t>
      </w:r>
      <w:r>
        <w:rPr>
          <w:rFonts w:eastAsia="Times New Roman" w:cs="Times New Roman"/>
        </w:rPr>
        <w:t xml:space="preserve"> ένα νούμερο, το οποίο αν επαληθευτεί, θα καταστρέψει τελείως τον τουρισμό μας. Οπότε, προβλέπεται και μείωση αριθμού επισκεπτών σε ποσοστό περίπου 43%. Και το πράγμα βαίνει από το κακό στο χειρότερο. </w:t>
      </w:r>
    </w:p>
    <w:p w14:paraId="24594FF9" w14:textId="77777777" w:rsidR="000824F1" w:rsidRDefault="003A4E52">
      <w:pPr>
        <w:spacing w:line="600" w:lineRule="auto"/>
        <w:ind w:firstLine="720"/>
        <w:jc w:val="both"/>
        <w:rPr>
          <w:rFonts w:eastAsia="Times New Roman"/>
          <w:bCs/>
        </w:rPr>
      </w:pPr>
      <w:r>
        <w:rPr>
          <w:rFonts w:eastAsia="Times New Roman" w:cs="Times New Roman"/>
        </w:rPr>
        <w:lastRenderedPageBreak/>
        <w:t>Έχουμε δύο νησιά</w:t>
      </w:r>
      <w:r>
        <w:rPr>
          <w:rFonts w:eastAsia="Times New Roman" w:cs="Times New Roman"/>
        </w:rPr>
        <w:t xml:space="preserve">, τα οποία έχουν πάρει όλο το </w:t>
      </w:r>
      <w:r>
        <w:rPr>
          <w:rFonts w:eastAsia="Times New Roman"/>
          <w:bCs/>
        </w:rPr>
        <w:t xml:space="preserve">βάρος: Είναι η Χίος και η Λέσβος, στα οποία κατά τη φετινή ταξιδιωτική σεζόν η κίνηση μειώθηκε κατά 60%. Τα προβλήματα που έχουν δημιουργηθεί μάλλον θα είναι ανεπανόρθωτα. </w:t>
      </w:r>
    </w:p>
    <w:p w14:paraId="24594FFA" w14:textId="77777777" w:rsidR="000824F1" w:rsidRDefault="003A4E52">
      <w:pPr>
        <w:spacing w:line="600" w:lineRule="auto"/>
        <w:ind w:firstLine="720"/>
        <w:jc w:val="both"/>
        <w:rPr>
          <w:rFonts w:eastAsia="Times New Roman" w:cs="Times New Roman"/>
        </w:rPr>
      </w:pPr>
      <w:r>
        <w:rPr>
          <w:rFonts w:eastAsia="Times New Roman"/>
          <w:bCs/>
        </w:rPr>
        <w:t xml:space="preserve">Ας μιλήσω μόνο για τη Χίο, γιατί έχω κάποιο </w:t>
      </w:r>
      <w:r>
        <w:rPr>
          <w:rFonts w:eastAsia="Times New Roman"/>
          <w:bCs/>
          <w:shd w:val="clear" w:color="auto" w:fill="FFFFFF"/>
        </w:rPr>
        <w:t>ιδιαίτερο</w:t>
      </w:r>
      <w:r>
        <w:rPr>
          <w:rFonts w:eastAsia="Times New Roman"/>
          <w:bCs/>
        </w:rPr>
        <w:t xml:space="preserve"> και άμεσο ενδιαφέρον. Σύμφωνα με τον Πρόεδρο της Ένωσης Ξενοδόχων</w:t>
      </w:r>
      <w:r>
        <w:rPr>
          <w:rFonts w:eastAsia="Times New Roman"/>
          <w:bCs/>
        </w:rPr>
        <w:t xml:space="preserve"> </w:t>
      </w:r>
      <w:r>
        <w:rPr>
          <w:rFonts w:eastAsia="Times New Roman"/>
          <w:bCs/>
        </w:rPr>
        <w:t xml:space="preserve">κ. </w:t>
      </w:r>
      <w:proofErr w:type="spellStart"/>
      <w:r>
        <w:rPr>
          <w:rFonts w:eastAsia="Times New Roman"/>
          <w:bCs/>
        </w:rPr>
        <w:t>Φεγγουδάκη</w:t>
      </w:r>
      <w:proofErr w:type="spellEnd"/>
      <w:r>
        <w:rPr>
          <w:rFonts w:eastAsia="Times New Roman"/>
          <w:bCs/>
        </w:rPr>
        <w:t xml:space="preserve">, οι αφίξεις τουριστών από την Ευρώπη έφτασαν στις δύο χιλιάδες διακόσιες είκοσι έξι. Αυτό αφορά τις πτήσεις τσάρτερ κ.λπ.. </w:t>
      </w:r>
    </w:p>
    <w:p w14:paraId="24594FFB"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Αυτό είναι το 1/10 από προηγούμενα χρόνια, δηλαδή μ</w:t>
      </w:r>
      <w:r>
        <w:rPr>
          <w:rFonts w:eastAsia="Times New Roman" w:cs="Times New Roman"/>
          <w:szCs w:val="24"/>
        </w:rPr>
        <w:t xml:space="preserve">ειώθηκε στο 1/10 εκεί. Βεβαίως, αποχώρησαν όλες οι εταιρείες των τσάρτερ εφόσον δεν υπάρχει ενδιαφέρον, με αποτέλεσμα οι Ολλανδοί και όλοι οι λοιποί </w:t>
      </w:r>
      <w:proofErr w:type="spellStart"/>
      <w:r>
        <w:rPr>
          <w:rFonts w:eastAsia="Times New Roman" w:cs="Times New Roman"/>
          <w:szCs w:val="24"/>
        </w:rPr>
        <w:t>Βορειοευρωπαίοι</w:t>
      </w:r>
      <w:proofErr w:type="spellEnd"/>
      <w:r>
        <w:rPr>
          <w:rFonts w:eastAsia="Times New Roman" w:cs="Times New Roman"/>
          <w:szCs w:val="24"/>
        </w:rPr>
        <w:t xml:space="preserve"> να βρίσκουν άλλες διεξόδους. Και αυτό διότι δίνεται η εικόνα σε όποιον πάει στο νησί, ότι δ</w:t>
      </w:r>
      <w:r>
        <w:rPr>
          <w:rFonts w:eastAsia="Times New Roman" w:cs="Times New Roman"/>
          <w:szCs w:val="24"/>
        </w:rPr>
        <w:t xml:space="preserve">εν είναι νησί αναψυχής αλλά ένα κολαστήριο ψυχών. Όταν φύγει κάποιος από κάπου και εξυπηρετηθεί από κάπου αλλού, είτε είναι απλός πολίτης, τουρίστας, είτε είναι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w:t>
      </w:r>
      <w:r>
        <w:rPr>
          <w:rFonts w:eastAsia="Times New Roman" w:cs="Times New Roman"/>
          <w:szCs w:val="24"/>
        </w:rPr>
        <w:t>, θα μείνει μόνιμα στο άλλο νησί. Θα πει</w:t>
      </w:r>
      <w:r>
        <w:rPr>
          <w:rFonts w:eastAsia="Times New Roman" w:cs="Times New Roman"/>
          <w:szCs w:val="24"/>
        </w:rPr>
        <w:t>:</w:t>
      </w:r>
      <w:r>
        <w:rPr>
          <w:rFonts w:eastAsia="Times New Roman" w:cs="Times New Roman"/>
          <w:szCs w:val="24"/>
        </w:rPr>
        <w:t xml:space="preserve"> «Είδα ένα πολύ ωραίο νησί που λέγεται τά</w:t>
      </w:r>
      <w:r>
        <w:rPr>
          <w:rFonts w:eastAsia="Times New Roman" w:cs="Times New Roman"/>
          <w:szCs w:val="24"/>
        </w:rPr>
        <w:t xml:space="preserve">δε και πέρασα πάρα πολύ ωραία». Οπότε διαγράφεται για πάντα το νησί αυτό ως τόπος προορισμού. </w:t>
      </w:r>
    </w:p>
    <w:p w14:paraId="24594FFC"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Επίσης, κάνατε και ένα ωραίο δώρο στους Τούρκους, το</w:t>
      </w:r>
      <w:r>
        <w:rPr>
          <w:rFonts w:eastAsia="Times New Roman" w:cs="Times New Roman"/>
          <w:szCs w:val="24"/>
        </w:rPr>
        <w:t>ν</w:t>
      </w:r>
      <w:r>
        <w:rPr>
          <w:rFonts w:eastAsia="Times New Roman" w:cs="Times New Roman"/>
          <w:szCs w:val="24"/>
        </w:rPr>
        <w:t xml:space="preserve"> ΦΠΑ το</w:t>
      </w:r>
      <w:r>
        <w:rPr>
          <w:rFonts w:eastAsia="Times New Roman" w:cs="Times New Roman"/>
          <w:szCs w:val="24"/>
        </w:rPr>
        <w:t>ν</w:t>
      </w:r>
      <w:r>
        <w:rPr>
          <w:rFonts w:eastAsia="Times New Roman" w:cs="Times New Roman"/>
          <w:szCs w:val="24"/>
        </w:rPr>
        <w:t xml:space="preserve"> οποίο το</w:t>
      </w:r>
      <w:r>
        <w:rPr>
          <w:rFonts w:eastAsia="Times New Roman" w:cs="Times New Roman"/>
          <w:szCs w:val="24"/>
        </w:rPr>
        <w:t>ν</w:t>
      </w:r>
      <w:r>
        <w:rPr>
          <w:rFonts w:eastAsia="Times New Roman" w:cs="Times New Roman"/>
          <w:szCs w:val="24"/>
        </w:rPr>
        <w:t xml:space="preserve"> ανεβάσατε. Στις υπηρεσίες διαμονής ενώ εμείς το</w:t>
      </w:r>
      <w:r>
        <w:rPr>
          <w:rFonts w:eastAsia="Times New Roman" w:cs="Times New Roman"/>
          <w:szCs w:val="24"/>
        </w:rPr>
        <w:t>ν</w:t>
      </w:r>
      <w:r>
        <w:rPr>
          <w:rFonts w:eastAsia="Times New Roman" w:cs="Times New Roman"/>
          <w:szCs w:val="24"/>
        </w:rPr>
        <w:t xml:space="preserve"> πήγαμε στο 13%, λες και είμαστε ο μοναδι</w:t>
      </w:r>
      <w:r>
        <w:rPr>
          <w:rFonts w:eastAsia="Times New Roman" w:cs="Times New Roman"/>
          <w:szCs w:val="24"/>
        </w:rPr>
        <w:t>κός τόπος, η Τουρκία το</w:t>
      </w:r>
      <w:r>
        <w:rPr>
          <w:rFonts w:eastAsia="Times New Roman" w:cs="Times New Roman"/>
          <w:szCs w:val="24"/>
        </w:rPr>
        <w:t>ν</w:t>
      </w:r>
      <w:r>
        <w:rPr>
          <w:rFonts w:eastAsia="Times New Roman" w:cs="Times New Roman"/>
          <w:szCs w:val="24"/>
        </w:rPr>
        <w:t xml:space="preserve"> κατέβασε στο 8%.</w:t>
      </w:r>
    </w:p>
    <w:p w14:paraId="24594FFD"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Τελειώνω με μια ερώτηση. Δεν θα μιλήσω και για άλλες βραχυπρόθεσμες επιπτώσεις. Όσο, όμως, κλείνουμε το μάτι στους παράνομους πρόσφυγες, τόσο υπάρχει ο κίνδυνος να αναζωπυρωθούν οι ροές, διότι όλη η Ασία και όλη η </w:t>
      </w:r>
      <w:r>
        <w:rPr>
          <w:rFonts w:eastAsia="Times New Roman" w:cs="Times New Roman"/>
          <w:szCs w:val="24"/>
        </w:rPr>
        <w:t xml:space="preserve">Αφρική θέλει να έρθει να περάσει από την Ελλάδα. Θα μας κλείσουν τελείως τα σύνορα οι </w:t>
      </w:r>
      <w:proofErr w:type="spellStart"/>
      <w:r>
        <w:rPr>
          <w:rFonts w:eastAsia="Times New Roman" w:cs="Times New Roman"/>
          <w:szCs w:val="24"/>
        </w:rPr>
        <w:t>Βορειοευρωπαίοι</w:t>
      </w:r>
      <w:proofErr w:type="spellEnd"/>
      <w:r>
        <w:rPr>
          <w:rFonts w:eastAsia="Times New Roman" w:cs="Times New Roman"/>
          <w:szCs w:val="24"/>
        </w:rPr>
        <w:t xml:space="preserve"> και θα μείνουν σε εμάς και θα φύγουμε εμείς για να γίνουμε πρόσφυγες. Πρέπει να υπάρξει κάποιος τρόπος οργάνωσης και αποθάρρυνσής τους. </w:t>
      </w:r>
    </w:p>
    <w:p w14:paraId="24594FFE"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Η ερώτηση αφορά τ</w:t>
      </w:r>
      <w:r>
        <w:rPr>
          <w:rFonts w:eastAsia="Times New Roman" w:cs="Times New Roman"/>
          <w:szCs w:val="24"/>
        </w:rPr>
        <w:t xml:space="preserve">ις προθέσεις σας. Τι προτίθεστε να κάνετε για την αντιστροφή αυτής της εικόνας που έχει δημιουργηθεί προς τους μέλλοντες τουρίστες, ειδικά βεβαίως για τα νησιά της Χίου και της Λέσβου που έχουν την υψηλότερη επιβάρυνση; </w:t>
      </w:r>
    </w:p>
    <w:p w14:paraId="24594FFF"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Ευχαριστώ πολύ.</w:t>
      </w:r>
    </w:p>
    <w:p w14:paraId="24595000" w14:textId="77777777" w:rsidR="000824F1" w:rsidRDefault="003A4E52">
      <w:pPr>
        <w:spacing w:line="600" w:lineRule="auto"/>
        <w:ind w:firstLine="720"/>
        <w:jc w:val="center"/>
        <w:rPr>
          <w:rFonts w:eastAsia="Times New Roman"/>
          <w:bCs/>
        </w:rPr>
      </w:pPr>
      <w:r>
        <w:rPr>
          <w:rFonts w:eastAsia="Times New Roman"/>
          <w:bCs/>
        </w:rPr>
        <w:t>(Χειροκροτήματα από</w:t>
      </w:r>
      <w:r>
        <w:rPr>
          <w:rFonts w:eastAsia="Times New Roman"/>
          <w:bCs/>
        </w:rPr>
        <w:t xml:space="preserve"> την πτέρυγα της Ένωσης Κεντρώων)</w:t>
      </w:r>
    </w:p>
    <w:p w14:paraId="24595001" w14:textId="77777777" w:rsidR="000824F1" w:rsidRDefault="003A4E52">
      <w:pPr>
        <w:spacing w:line="600" w:lineRule="auto"/>
        <w:ind w:firstLine="720"/>
        <w:jc w:val="both"/>
        <w:rPr>
          <w:rFonts w:eastAsia="Times New Roman"/>
          <w:bCs/>
        </w:rPr>
      </w:pPr>
      <w:r>
        <w:rPr>
          <w:rFonts w:eastAsia="Times New Roman"/>
          <w:b/>
          <w:bCs/>
        </w:rPr>
        <w:lastRenderedPageBreak/>
        <w:t>ΠΡΟΕΔΡΕΥΩΝ (Δημήτριος Κρεμαστινός):</w:t>
      </w:r>
      <w:r>
        <w:rPr>
          <w:rFonts w:eastAsia="Times New Roman"/>
          <w:bCs/>
        </w:rPr>
        <w:t xml:space="preserve"> Ευχαριστώ.</w:t>
      </w:r>
    </w:p>
    <w:p w14:paraId="24595002" w14:textId="77777777" w:rsidR="000824F1" w:rsidRDefault="003A4E52">
      <w:pPr>
        <w:spacing w:line="600" w:lineRule="auto"/>
        <w:ind w:firstLine="720"/>
        <w:jc w:val="both"/>
        <w:rPr>
          <w:rFonts w:eastAsia="Times New Roman"/>
          <w:bCs/>
        </w:rPr>
      </w:pPr>
      <w:r>
        <w:rPr>
          <w:rFonts w:eastAsia="Times New Roman"/>
          <w:bCs/>
        </w:rPr>
        <w:t xml:space="preserve">Κύριε Μεγαλομύστακα, έχετε το δικαίωμα να μιλήσετε τώρα για δώδεκα λεπτά ή αν θέλετε να ακούσετε τους άλλους </w:t>
      </w:r>
      <w:r>
        <w:rPr>
          <w:rFonts w:eastAsia="Times New Roman"/>
          <w:bCs/>
        </w:rPr>
        <w:t>Κ</w:t>
      </w:r>
      <w:r>
        <w:rPr>
          <w:rFonts w:eastAsia="Times New Roman"/>
          <w:bCs/>
        </w:rPr>
        <w:t xml:space="preserve">οινοβουλευτικούς </w:t>
      </w:r>
      <w:r>
        <w:rPr>
          <w:rFonts w:eastAsia="Times New Roman"/>
          <w:bCs/>
        </w:rPr>
        <w:t>Ε</w:t>
      </w:r>
      <w:r>
        <w:rPr>
          <w:rFonts w:eastAsia="Times New Roman"/>
          <w:bCs/>
        </w:rPr>
        <w:t>κπροσώπους και να μιλήσετε τελευταίος, πάλι για</w:t>
      </w:r>
      <w:r>
        <w:rPr>
          <w:rFonts w:eastAsia="Times New Roman"/>
          <w:bCs/>
        </w:rPr>
        <w:t xml:space="preserve"> δώδεκα λεπτά.</w:t>
      </w:r>
    </w:p>
    <w:p w14:paraId="24595003" w14:textId="77777777" w:rsidR="000824F1" w:rsidRDefault="003A4E52">
      <w:pPr>
        <w:spacing w:line="600" w:lineRule="auto"/>
        <w:ind w:firstLine="720"/>
        <w:jc w:val="both"/>
        <w:rPr>
          <w:rFonts w:eastAsia="Times New Roman"/>
          <w:bCs/>
        </w:rPr>
      </w:pPr>
      <w:r>
        <w:rPr>
          <w:rFonts w:eastAsia="Times New Roman"/>
          <w:b/>
          <w:bCs/>
        </w:rPr>
        <w:t>ΑΝΑΣΤΑΣΙΟΣ ΜΕΓΑΛΟΜΥΣΤΑΚΑΣ:</w:t>
      </w:r>
      <w:r>
        <w:rPr>
          <w:rFonts w:eastAsia="Times New Roman"/>
          <w:bCs/>
        </w:rPr>
        <w:t xml:space="preserve"> Θα μιλήσω μετά τον Υπουργό, κύριε Πρόεδρε.</w:t>
      </w:r>
    </w:p>
    <w:p w14:paraId="24595004" w14:textId="77777777" w:rsidR="000824F1" w:rsidRDefault="003A4E52">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Ωραία θα μιλήσετε μετά τον Υπουργό. </w:t>
      </w:r>
    </w:p>
    <w:p w14:paraId="24595005" w14:textId="77777777" w:rsidR="000824F1" w:rsidRDefault="003A4E52">
      <w:pPr>
        <w:spacing w:line="600" w:lineRule="auto"/>
        <w:ind w:firstLine="720"/>
        <w:jc w:val="both"/>
        <w:rPr>
          <w:rFonts w:eastAsia="Times New Roman"/>
          <w:bCs/>
        </w:rPr>
      </w:pPr>
      <w:r>
        <w:rPr>
          <w:rFonts w:eastAsia="Times New Roman"/>
          <w:bCs/>
        </w:rPr>
        <w:t>Κύριε Υπουργέ, έχετε τον λόγο για είκοσι λεπτά.</w:t>
      </w:r>
    </w:p>
    <w:p w14:paraId="24595006" w14:textId="77777777" w:rsidR="000824F1" w:rsidRDefault="003A4E52">
      <w:pPr>
        <w:spacing w:line="600" w:lineRule="auto"/>
        <w:ind w:firstLine="720"/>
        <w:jc w:val="both"/>
        <w:rPr>
          <w:rFonts w:eastAsia="Times New Roman"/>
          <w:bCs/>
        </w:rPr>
      </w:pPr>
      <w:r>
        <w:rPr>
          <w:rFonts w:eastAsia="Times New Roman"/>
          <w:b/>
          <w:bCs/>
        </w:rPr>
        <w:t xml:space="preserve">ΙΩΑΝΝΗΣ ΜΟΥΖΑΛΑΣ (Υπουργός Μεταναστευτικής </w:t>
      </w:r>
      <w:r>
        <w:rPr>
          <w:rFonts w:eastAsia="Times New Roman"/>
          <w:b/>
          <w:bCs/>
        </w:rPr>
        <w:t>Πολιτικής):</w:t>
      </w:r>
      <w:r>
        <w:rPr>
          <w:rFonts w:eastAsia="Times New Roman"/>
          <w:bCs/>
        </w:rPr>
        <w:t xml:space="preserve"> Κύριε Πρόεδρε, κυρίες και κύριοι Βουλευτές, δεν καταλαβαίνω. Δεν καταλαβαίνω τι ακριβώς υπερασπιστήκατε, τι ακριβώς προτείνατε. Τίποτα. </w:t>
      </w:r>
    </w:p>
    <w:p w14:paraId="24595007" w14:textId="77777777" w:rsidR="000824F1" w:rsidRDefault="003A4E52">
      <w:pPr>
        <w:spacing w:line="600" w:lineRule="auto"/>
        <w:ind w:firstLine="720"/>
        <w:jc w:val="both"/>
        <w:rPr>
          <w:rFonts w:eastAsia="Times New Roman"/>
          <w:bCs/>
        </w:rPr>
      </w:pPr>
      <w:r>
        <w:rPr>
          <w:rFonts w:eastAsia="Times New Roman"/>
          <w:bCs/>
        </w:rPr>
        <w:t>Εγώ πήρα μια επερώτηση την οποία θεώρησα θετική, τη θεώρησα αναπόφευκτη, τη θεώρησα δικαιολογημένη. Έχει τα</w:t>
      </w:r>
      <w:r>
        <w:rPr>
          <w:rFonts w:eastAsia="Times New Roman"/>
          <w:bCs/>
        </w:rPr>
        <w:t xml:space="preserve"> λάθη που μπορεί να έχει η οποιαδήποτε επερώτηση -τρία λεπτά από την ομιλία μου- τα γνωστά: «Ανοίξαμε και σας περιμένουμε», «Τα σύνορα είναι αφύλακτα». Τα λέει η Ουγγαρία, τα λέει η Νέα </w:t>
      </w:r>
      <w:r>
        <w:rPr>
          <w:rFonts w:eastAsia="Times New Roman"/>
          <w:bCs/>
        </w:rPr>
        <w:lastRenderedPageBreak/>
        <w:t xml:space="preserve">Δημοκρατία. Δεν τα λέει η Ευρωπαϊκή Ένωση, δεν τα λέει η </w:t>
      </w:r>
      <w:r>
        <w:rPr>
          <w:rFonts w:eastAsia="Times New Roman"/>
          <w:bCs/>
          <w:lang w:val="en-US"/>
        </w:rPr>
        <w:t>FRONTEX</w:t>
      </w:r>
      <w:r>
        <w:rPr>
          <w:rFonts w:eastAsia="Times New Roman"/>
          <w:bCs/>
        </w:rPr>
        <w:t xml:space="preserve">, δεν </w:t>
      </w:r>
      <w:r>
        <w:rPr>
          <w:rFonts w:eastAsia="Times New Roman"/>
          <w:bCs/>
        </w:rPr>
        <w:t xml:space="preserve">τα λέει το ΝΑΤΟ. Ακόμα και οι χώρες που βρίσκονταν στη συνεδρίαση που ήμουν στην Αυστρία, επεσήμαναν τη διαφορετικότητα ανάμεσα στα θαλάσσια σύνορα και τα άλλα και είπαν ότι προστατεύουμε επαρκώς τα σύνορά μας όσο περισσότερο μπορούμε. </w:t>
      </w:r>
    </w:p>
    <w:p w14:paraId="24595008" w14:textId="77777777" w:rsidR="000824F1" w:rsidRDefault="003A4E52">
      <w:pPr>
        <w:spacing w:line="600" w:lineRule="auto"/>
        <w:ind w:firstLine="720"/>
        <w:jc w:val="both"/>
        <w:rPr>
          <w:rFonts w:eastAsia="Times New Roman"/>
          <w:bCs/>
        </w:rPr>
      </w:pPr>
      <w:r>
        <w:rPr>
          <w:rFonts w:eastAsia="Times New Roman"/>
          <w:bCs/>
        </w:rPr>
        <w:t>Δεν υπάρχει διαχωρι</w:t>
      </w:r>
      <w:r>
        <w:rPr>
          <w:rFonts w:eastAsia="Times New Roman"/>
          <w:bCs/>
        </w:rPr>
        <w:t>σμός πρόσφυγες και μετανάστες. Όταν ήρθαν ο</w:t>
      </w:r>
      <w:r>
        <w:rPr>
          <w:rFonts w:eastAsia="Times New Roman"/>
          <w:bCs/>
        </w:rPr>
        <w:t>κ</w:t>
      </w:r>
      <w:r>
        <w:rPr>
          <w:rFonts w:eastAsia="Times New Roman"/>
          <w:bCs/>
        </w:rPr>
        <w:t>τακόσιες χιλιάδες μέσα σε έξι μήνες, προφανώς δεν μπορούσες να κάνεις τέτοιο</w:t>
      </w:r>
      <w:r>
        <w:rPr>
          <w:rFonts w:eastAsia="Times New Roman"/>
          <w:bCs/>
        </w:rPr>
        <w:t>ν</w:t>
      </w:r>
      <w:r>
        <w:rPr>
          <w:rFonts w:eastAsia="Times New Roman"/>
          <w:bCs/>
        </w:rPr>
        <w:t xml:space="preserve"> διαχωρισμό. Εκτός αν νομίζετε ότι μπορούσες με ο</w:t>
      </w:r>
      <w:r>
        <w:rPr>
          <w:rFonts w:eastAsia="Times New Roman"/>
          <w:bCs/>
        </w:rPr>
        <w:t>κ</w:t>
      </w:r>
      <w:r>
        <w:rPr>
          <w:rFonts w:eastAsia="Times New Roman"/>
          <w:bCs/>
        </w:rPr>
        <w:t xml:space="preserve">τώ χιλιάδες αφίξεις κάθε μέρα να κάθεσαι να κάνεις διαχωρισμό. </w:t>
      </w:r>
    </w:p>
    <w:p w14:paraId="24595009" w14:textId="77777777" w:rsidR="000824F1" w:rsidRDefault="003A4E52">
      <w:pPr>
        <w:spacing w:line="600" w:lineRule="auto"/>
        <w:ind w:firstLine="720"/>
        <w:jc w:val="both"/>
        <w:rPr>
          <w:rFonts w:eastAsia="Times New Roman" w:cs="Times New Roman"/>
          <w:szCs w:val="24"/>
        </w:rPr>
      </w:pPr>
      <w:r>
        <w:rPr>
          <w:rFonts w:eastAsia="Times New Roman"/>
          <w:bCs/>
        </w:rPr>
        <w:t>Εάν νομίζετε ότι αυτό</w:t>
      </w:r>
      <w:r>
        <w:rPr>
          <w:rFonts w:eastAsia="Times New Roman"/>
          <w:bCs/>
        </w:rPr>
        <w:t xml:space="preserve"> μπορεί πρακτικά να γίνει, σήμερα γιατί δεν γίνεται αυτός ο διαχωρισμός; Διότι υπάρχει ένα φαινόμενο στην επιστήμη της μετανάστευσης που λέγεται «κατάχρηση του ασύλου». Όποιος έρχεται κάνει αίτηση ασύλου. Από εκεί και πέρα πρέπει να εκδικαστεί η αίτηση ασύ</w:t>
      </w:r>
      <w:r>
        <w:rPr>
          <w:rFonts w:eastAsia="Times New Roman"/>
          <w:bCs/>
        </w:rPr>
        <w:t xml:space="preserve">λου, για να καταλήξεις στο αν είναι παράτυπος κοινωνικά, παράνομος νομικά μετανάστης ή πρόσφυγας. </w:t>
      </w:r>
    </w:p>
    <w:p w14:paraId="2459500A"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Η Ελλάδα δουλεύει με βάση 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 xml:space="preserve">ίκαιο. Δεν κρίνει ο Υπουργός ή ο εισηγητής από την Ένωση Κεντρώων ή από τη </w:t>
      </w:r>
      <w:r>
        <w:rPr>
          <w:rFonts w:eastAsia="Times New Roman" w:cs="Times New Roman"/>
          <w:szCs w:val="24"/>
        </w:rPr>
        <w:lastRenderedPageBreak/>
        <w:t xml:space="preserve">Νέα Δημοκρατία ή από οπουδήποτε αλλού με το </w:t>
      </w:r>
      <w:r>
        <w:rPr>
          <w:rFonts w:eastAsia="Times New Roman" w:cs="Times New Roman"/>
          <w:szCs w:val="24"/>
        </w:rPr>
        <w:t xml:space="preserve">μάτι εάν είναι πρόσφυγας ή παράνομος μετανάστης. Εάν προτείνετε να βγούμε από 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 xml:space="preserve">ίκαιο, να κάνετε πρόταση. </w:t>
      </w:r>
    </w:p>
    <w:p w14:paraId="2459500B"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Λέτε ότι αργούμε. Δεν αργούμε. Η θέλησή σας και η δική μου θα ήταν να γίνονται αυτά αυτόματα. Δεν γίνονται! Στη Γερμανία, που έχει την καλύ</w:t>
      </w:r>
      <w:r>
        <w:rPr>
          <w:rFonts w:eastAsia="Times New Roman" w:cs="Times New Roman"/>
          <w:szCs w:val="24"/>
        </w:rPr>
        <w:t xml:space="preserve">τερη Υπηρεσία Ασύλου, θέλει δεκαεπτά μήνες. Θα θέλατε να γίνει Σαββατοκύριακο. Κι εγώ το ίδιο. Όμως, δεν γίνεται επειδή εσείς και εγώ το θέλουμε. </w:t>
      </w:r>
    </w:p>
    <w:p w14:paraId="2459500C"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Οι δήμαρχοι μας παρακαλούν για λύση. Έχω συνεργαστεί μαζί τους δεκαοκτώ μήνες. Οι δήμαρχοι έκαναν λάθος. Εγώ </w:t>
      </w:r>
      <w:r>
        <w:rPr>
          <w:rFonts w:eastAsia="Times New Roman" w:cs="Times New Roman"/>
          <w:szCs w:val="24"/>
        </w:rPr>
        <w:t>δεν είπα ούτε ότι είναι ψεύτες, ούτε ότι είναι ρατσιστές. Έχουν λάθος εκτίμηση. Με βάση αυτή τη λάθος εκτίμηση, όπως και με βάση τη δική σας λάθος εκτίμηση, μπορεί κανείς να λέει πράγματα που ακούγονται καλά αλλά τρέφουν τον λαϊκισμό. Και αυτό συνέβη στα ν</w:t>
      </w:r>
      <w:r>
        <w:rPr>
          <w:rFonts w:eastAsia="Times New Roman" w:cs="Times New Roman"/>
          <w:szCs w:val="24"/>
        </w:rPr>
        <w:t xml:space="preserve">ησιά. Θα μιλήσουμε παρακάτω γι’ αυτό. </w:t>
      </w:r>
    </w:p>
    <w:p w14:paraId="2459500D"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Αναφερθήκατε για τις εικόνες στους καταυλισμούς. Για ποιες εικόνες μιλάτε; Με τι το συγκρίνετε; Για παράδειγμα λέτε για την εικόνα στην Πέτρα Ολύμπου, η οποία διέσυρε τη χώρα μας σε όλη την Ευρώπη, ότι είναι ένας κατα</w:t>
      </w:r>
      <w:r>
        <w:rPr>
          <w:rFonts w:eastAsia="Times New Roman" w:cs="Times New Roman"/>
          <w:szCs w:val="24"/>
        </w:rPr>
        <w:t xml:space="preserve">υλισμός μέσα στα χιόνια </w:t>
      </w:r>
      <w:r>
        <w:rPr>
          <w:rFonts w:eastAsia="Times New Roman" w:cs="Times New Roman"/>
          <w:szCs w:val="24"/>
        </w:rPr>
        <w:lastRenderedPageBreak/>
        <w:t xml:space="preserve">και στα κρύα. Και μετά αποδείχθηκε ότι δεκαπέντε ημέρες πριν ο καταυλισμός είχε αδειάσει και όλοι ήταν σε ξενοδοχεία. </w:t>
      </w:r>
    </w:p>
    <w:p w14:paraId="2459500E"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Για τα νησιά θα μιλήσουμε ξεχωριστά.</w:t>
      </w:r>
    </w:p>
    <w:p w14:paraId="2459500F" w14:textId="77777777" w:rsidR="000824F1" w:rsidRDefault="003A4E52">
      <w:pPr>
        <w:spacing w:line="600" w:lineRule="auto"/>
        <w:jc w:val="both"/>
        <w:rPr>
          <w:rFonts w:eastAsia="Times New Roman" w:cs="Times New Roman"/>
          <w:szCs w:val="24"/>
        </w:rPr>
      </w:pPr>
      <w:r>
        <w:rPr>
          <w:rFonts w:eastAsia="Times New Roman" w:cs="Times New Roman"/>
          <w:szCs w:val="24"/>
        </w:rPr>
        <w:t xml:space="preserve">Είναι ευκαιρία για ρουσφέτια. Πείτε το! Θα σας πω κάτι που το έχω ξαναπεί: </w:t>
      </w:r>
      <w:r>
        <w:rPr>
          <w:rFonts w:eastAsia="Times New Roman" w:cs="Times New Roman"/>
          <w:szCs w:val="24"/>
        </w:rPr>
        <w:t xml:space="preserve">Δεν είμαι διατεθειμένος να αλλάξω το </w:t>
      </w:r>
      <w:proofErr w:type="spellStart"/>
      <w:r>
        <w:rPr>
          <w:rFonts w:eastAsia="Times New Roman" w:cs="Times New Roman"/>
          <w:szCs w:val="24"/>
        </w:rPr>
        <w:t>δικαιικό</w:t>
      </w:r>
      <w:proofErr w:type="spellEnd"/>
      <w:r>
        <w:rPr>
          <w:rFonts w:eastAsia="Times New Roman" w:cs="Times New Roman"/>
          <w:szCs w:val="24"/>
        </w:rPr>
        <w:t xml:space="preserve"> σύστημα της χώρας, να αποδεικνύω την αθωότητά μου. Αποδείξτε την ενοχή. Πείτε ποια είναι τα ρουσφέτια -ένα, δύο, τρία, τέσσερα, πέντε- ειδάλλως, ελάτε εδώ να βγάζετε λόγους. Δεν έχει νόημα να συζητήσουμε έτσι.</w:t>
      </w:r>
    </w:p>
    <w:p w14:paraId="24595010"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Μιλήσατε για ομαλή κατανομή των προσφύγων στην Ευρώπη. Συμφωνούμε απόλυτα. Διαφωνούν, όμως, στην Ευρώπη. Πώς φαντάζεστε ότι μπορούμε να το κάνουμε; Δεν τους δέχονται. </w:t>
      </w:r>
    </w:p>
    <w:p w14:paraId="24595011"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Τι προτείνετε να κάνουμε; Να φύγουμε από την Ευρώπη; Να τους πάμε κάπου αλλού, που και ε</w:t>
      </w:r>
      <w:r>
        <w:rPr>
          <w:rFonts w:eastAsia="Times New Roman" w:cs="Times New Roman"/>
          <w:szCs w:val="24"/>
        </w:rPr>
        <w:t xml:space="preserve">κεί δεν τους δέχονται; Έχετε κάποια πρόταση; Εμείς έχουμε κάποια πρόταση. Την παλεύουμε στην Ευρώπη. Και με αυτή την πρόταση έχουμε ήδη πετύχει δώδεκα χιλιάδες μετεγκαταστάσεις στην Ευρώπη. </w:t>
      </w:r>
    </w:p>
    <w:p w14:paraId="24595012"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Πριν δύο μήνες υπογράψαμε ένα καινούρ</w:t>
      </w:r>
      <w:r>
        <w:rPr>
          <w:rFonts w:eastAsia="Times New Roman" w:cs="Times New Roman"/>
          <w:szCs w:val="24"/>
        </w:rPr>
        <w:t>γ</w:t>
      </w:r>
      <w:r>
        <w:rPr>
          <w:rFonts w:eastAsia="Times New Roman" w:cs="Times New Roman"/>
          <w:szCs w:val="24"/>
        </w:rPr>
        <w:t xml:space="preserve">ιο </w:t>
      </w:r>
      <w:r>
        <w:rPr>
          <w:rFonts w:eastAsia="Times New Roman" w:cs="Times New Roman"/>
          <w:szCs w:val="24"/>
          <w:lang w:val="en-US"/>
        </w:rPr>
        <w:t>join</w:t>
      </w:r>
      <w:r>
        <w:rPr>
          <w:rFonts w:eastAsia="Times New Roman" w:cs="Times New Roman"/>
          <w:szCs w:val="24"/>
        </w:rPr>
        <w:t xml:space="preserve"> </w:t>
      </w:r>
      <w:r>
        <w:rPr>
          <w:rFonts w:eastAsia="Times New Roman" w:cs="Times New Roman"/>
          <w:szCs w:val="24"/>
          <w:lang w:val="en-US"/>
        </w:rPr>
        <w:t>p</w:t>
      </w:r>
      <w:r>
        <w:rPr>
          <w:rFonts w:eastAsia="Times New Roman" w:cs="Times New Roman"/>
          <w:szCs w:val="24"/>
          <w:lang w:val="en-US"/>
        </w:rPr>
        <w:t>lan</w:t>
      </w:r>
      <w:r>
        <w:rPr>
          <w:rFonts w:eastAsia="Times New Roman" w:cs="Times New Roman"/>
          <w:szCs w:val="24"/>
        </w:rPr>
        <w:t xml:space="preserve"> που λέει για δ</w:t>
      </w:r>
      <w:r>
        <w:rPr>
          <w:rFonts w:eastAsia="Times New Roman" w:cs="Times New Roman"/>
          <w:szCs w:val="24"/>
        </w:rPr>
        <w:t xml:space="preserve">ύο χιλιάδες μετεγκαταστάσεις τον μήνα. Τους άλλους δεν τους δέχονται. Δεν ξέρετε το θέμα. Λέτε, όσοι έρθουν στα νησιά και πάρουν άσυλο, να </w:t>
      </w:r>
      <w:proofErr w:type="spellStart"/>
      <w:r>
        <w:rPr>
          <w:rFonts w:eastAsia="Times New Roman" w:cs="Times New Roman"/>
          <w:szCs w:val="24"/>
        </w:rPr>
        <w:t>μετεγκατασταθούν</w:t>
      </w:r>
      <w:proofErr w:type="spellEnd"/>
      <w:r>
        <w:rPr>
          <w:rFonts w:eastAsia="Times New Roman" w:cs="Times New Roman"/>
          <w:szCs w:val="24"/>
        </w:rPr>
        <w:t xml:space="preserve"> στην Ευρώπη. </w:t>
      </w:r>
    </w:p>
    <w:p w14:paraId="24595013"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Η συμφωνία Ευρώπης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Τουρκίας αυτό δεν το επιτρέπει. Η συμφωνία αυτή επιτρέπει δύο πρά</w:t>
      </w:r>
      <w:r>
        <w:rPr>
          <w:rFonts w:eastAsia="Times New Roman" w:cs="Times New Roman"/>
          <w:szCs w:val="24"/>
        </w:rPr>
        <w:t xml:space="preserve">γματα: Ή δεν παίρνει άσυλο και επιστρέφει στην Τουρκία ή παίρνει άσυλο και μένει στην Ελλάδα. </w:t>
      </w:r>
    </w:p>
    <w:p w14:paraId="24595014"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Θέλετε να το επιβάλουμε και αυτό στην Ευρώπη; Και εγώ θα ήθελα, αλλά δεν ξέρω να σας πω το πώς. Εάν έχετε κάποια πρόταση, κάντε την. Ειδάλλως, όπως λένε στους κα</w:t>
      </w:r>
      <w:r>
        <w:rPr>
          <w:rFonts w:eastAsia="Times New Roman" w:cs="Times New Roman"/>
          <w:szCs w:val="24"/>
        </w:rPr>
        <w:t xml:space="preserve">θολικούς γάμους, «όποιος δεν έχει κάτι να πει, ας σιωπά». Γιατί εδώ δεν είναι τηλεόραση. Εδώ είναι πόνος, εδώ είναι λάσπη, εδώ είναι δύσκολα τα πράγματα.   </w:t>
      </w:r>
    </w:p>
    <w:p w14:paraId="24595015"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Ας μιλήσω, ωστόσο, με βάση την επερώτηση, η οποία έτσι και αλλιώς συνέχεται από μια λογική. Νομίζω ότι μπορεί να αδικήσω κάποιον από τους ομιλητές, αλλά οι ομιλίες σας δεν ταυτίζονται με την επερώτηση. </w:t>
      </w:r>
    </w:p>
    <w:p w14:paraId="24595016"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Είναι μια θετική επερώτηση, αναπόφευκτη και δικαιολογ</w:t>
      </w:r>
      <w:r>
        <w:rPr>
          <w:rFonts w:eastAsia="Times New Roman" w:cs="Times New Roman"/>
          <w:szCs w:val="24"/>
        </w:rPr>
        <w:t xml:space="preserve">ημένη. Δίνει την ευκαιρία να διευκρινιστούν πράγματα. Κάνετε λάθη. Όλοι κάνουμε λάθη. Παρεισφρέουν εκτιμήσεις σας ως γεγονότα και μετά, θεωρώντας ότι αυτά είναι πραγματικότητα, καταλήγετε σε άλλα πράγματα. </w:t>
      </w:r>
    </w:p>
    <w:p w14:paraId="24595017"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Ο τίτλος της πρότασης είναι</w:t>
      </w:r>
      <w:r>
        <w:rPr>
          <w:rFonts w:eastAsia="Times New Roman" w:cs="Times New Roman"/>
          <w:szCs w:val="24"/>
        </w:rPr>
        <w:t>:</w:t>
      </w:r>
      <w:r>
        <w:rPr>
          <w:rFonts w:eastAsia="Times New Roman" w:cs="Times New Roman"/>
          <w:szCs w:val="24"/>
        </w:rPr>
        <w:t xml:space="preserve"> «Προβλήματα που δημι</w:t>
      </w:r>
      <w:r>
        <w:rPr>
          <w:rFonts w:eastAsia="Times New Roman" w:cs="Times New Roman"/>
          <w:szCs w:val="24"/>
        </w:rPr>
        <w:t>ουργήθηκαν με την αύξηση των ροών στο Αιγαίο». Είμαστε σοβαροί; Έχουμε αύξηση των ροών στο Αιγαίο; Στο Αιγαίο είχαμε οκτώ χιλιάδες κάθε μέρα. Κάθε μέρα έβγαιναν οι βάρκες. Εγώ ήμουν εκεί και τις έβλεπα. Εσείς δεν ήσασταν εκεί. Ήταν επτά με οκτώ χιλιάδες κά</w:t>
      </w:r>
      <w:r>
        <w:rPr>
          <w:rFonts w:eastAsia="Times New Roman" w:cs="Times New Roman"/>
          <w:szCs w:val="24"/>
        </w:rPr>
        <w:t xml:space="preserve">θε ημέρα. Έκλεισαν τα σύνορα παράνομα. Παλέψαμε για να μη γίνει αυτό. Εσείς δεν ήσασταν εκεί. Παλέψαμε γι’ αυτό. Ωστόσο, έκλεισαν τα σύνορα και εγκλωβίστηκαν. </w:t>
      </w:r>
    </w:p>
    <w:p w14:paraId="24595018" w14:textId="77777777" w:rsidR="000824F1" w:rsidRDefault="003A4E52">
      <w:pPr>
        <w:spacing w:line="600" w:lineRule="auto"/>
        <w:ind w:firstLine="720"/>
        <w:jc w:val="both"/>
        <w:rPr>
          <w:rFonts w:eastAsia="Times New Roman"/>
          <w:szCs w:val="24"/>
        </w:rPr>
      </w:pPr>
      <w:r>
        <w:rPr>
          <w:rFonts w:eastAsia="Times New Roman"/>
          <w:szCs w:val="24"/>
        </w:rPr>
        <w:t xml:space="preserve">Με κλείσιμο των συνόρων πέσαμε από τις επτά χιλιάδες κάθε μέρα στις δυόμισι χιλιάδες κάθε μέρα. </w:t>
      </w:r>
      <w:r>
        <w:rPr>
          <w:rFonts w:eastAsia="Times New Roman"/>
          <w:szCs w:val="24"/>
        </w:rPr>
        <w:t>Και μετά αυτή εδώ η Κυβέρνηση, η ανίκανη, μπόρεσε να προωθήσει τη συμφωνία Ευρώπης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Τουρκίας. Δεν είναι η καλύτερη. Δεν είναι η επιθυμία μας ούτε ήταν η επιθυμία μας να πέσει η </w:t>
      </w:r>
      <w:proofErr w:type="spellStart"/>
      <w:r>
        <w:rPr>
          <w:rFonts w:eastAsia="Times New Roman"/>
          <w:szCs w:val="24"/>
        </w:rPr>
        <w:t>Μοσούλη</w:t>
      </w:r>
      <w:proofErr w:type="spellEnd"/>
      <w:r>
        <w:rPr>
          <w:rFonts w:eastAsia="Times New Roman"/>
          <w:szCs w:val="24"/>
        </w:rPr>
        <w:t xml:space="preserve"> από τους </w:t>
      </w:r>
      <w:proofErr w:type="spellStart"/>
      <w:r>
        <w:rPr>
          <w:rFonts w:eastAsia="Times New Roman"/>
          <w:szCs w:val="24"/>
        </w:rPr>
        <w:t>τζιχαντιστές</w:t>
      </w:r>
      <w:proofErr w:type="spellEnd"/>
      <w:r>
        <w:rPr>
          <w:rFonts w:eastAsia="Times New Roman"/>
          <w:szCs w:val="24"/>
        </w:rPr>
        <w:t xml:space="preserve"> και να ξεκινήσει αυτό, γιατί δεν ήταν η κ</w:t>
      </w:r>
      <w:r>
        <w:rPr>
          <w:rFonts w:eastAsia="Times New Roman"/>
          <w:szCs w:val="24"/>
        </w:rPr>
        <w:t>.</w:t>
      </w:r>
      <w:r>
        <w:rPr>
          <w:rFonts w:eastAsia="Times New Roman"/>
          <w:szCs w:val="24"/>
        </w:rPr>
        <w:t xml:space="preserve"> Χριστ</w:t>
      </w:r>
      <w:r>
        <w:rPr>
          <w:rFonts w:eastAsia="Times New Roman"/>
          <w:szCs w:val="24"/>
        </w:rPr>
        <w:t xml:space="preserve">οδουλοπούλου που έφερε τους πρόσφυγες. Η </w:t>
      </w:r>
      <w:proofErr w:type="spellStart"/>
      <w:r>
        <w:rPr>
          <w:rFonts w:eastAsia="Times New Roman"/>
          <w:szCs w:val="24"/>
        </w:rPr>
        <w:t>Μοσούλη</w:t>
      </w:r>
      <w:proofErr w:type="spellEnd"/>
      <w:r>
        <w:rPr>
          <w:rFonts w:eastAsia="Times New Roman"/>
          <w:szCs w:val="24"/>
        </w:rPr>
        <w:t xml:space="preserve"> έπεσε. Την πήραν </w:t>
      </w:r>
      <w:r>
        <w:rPr>
          <w:rFonts w:eastAsia="Times New Roman"/>
          <w:szCs w:val="24"/>
        </w:rPr>
        <w:lastRenderedPageBreak/>
        <w:t xml:space="preserve">οι </w:t>
      </w:r>
      <w:proofErr w:type="spellStart"/>
      <w:r>
        <w:rPr>
          <w:rFonts w:eastAsia="Times New Roman"/>
          <w:szCs w:val="24"/>
        </w:rPr>
        <w:t>τζιχαντιστές</w:t>
      </w:r>
      <w:proofErr w:type="spellEnd"/>
      <w:r>
        <w:rPr>
          <w:rFonts w:eastAsia="Times New Roman"/>
          <w:szCs w:val="24"/>
        </w:rPr>
        <w:t>. Ήταν όλο το οπλοστάσιο του Ιράκ μέσα. Και ξεκίνησε από εκεί το κύμα το τεράστιο.</w:t>
      </w:r>
    </w:p>
    <w:p w14:paraId="24595019" w14:textId="77777777" w:rsidR="000824F1" w:rsidRDefault="003A4E52">
      <w:pPr>
        <w:spacing w:line="600" w:lineRule="auto"/>
        <w:ind w:firstLine="720"/>
        <w:jc w:val="both"/>
        <w:rPr>
          <w:rFonts w:eastAsia="Times New Roman"/>
          <w:szCs w:val="24"/>
        </w:rPr>
      </w:pPr>
      <w:r>
        <w:rPr>
          <w:rFonts w:eastAsia="Times New Roman"/>
          <w:szCs w:val="24"/>
        </w:rPr>
        <w:t>Άλλος -φοβόσαστε να το ονοματίσετε- υποδεχόταν με μπαλόνια, όχι η Κυβέρνηση του ΣΥΡΙΖΑ. Η Κυ</w:t>
      </w:r>
      <w:r>
        <w:rPr>
          <w:rFonts w:eastAsia="Times New Roman"/>
          <w:szCs w:val="24"/>
        </w:rPr>
        <w:t>βέρνηση του ΣΥΡΙΖΑ προσπαθούσε να υποδεχθεί με αξιοπρέπεια.</w:t>
      </w:r>
    </w:p>
    <w:p w14:paraId="2459501A" w14:textId="77777777" w:rsidR="000824F1" w:rsidRDefault="003A4E52">
      <w:pPr>
        <w:spacing w:line="600" w:lineRule="auto"/>
        <w:ind w:firstLine="720"/>
        <w:jc w:val="both"/>
        <w:rPr>
          <w:rFonts w:eastAsia="Times New Roman"/>
          <w:szCs w:val="24"/>
        </w:rPr>
      </w:pPr>
      <w:r>
        <w:rPr>
          <w:rFonts w:eastAsia="Times New Roman"/>
          <w:szCs w:val="24"/>
        </w:rPr>
        <w:t>Γιατί λέτε αύξηση των ροών; Ποιον θέλετε να ευχαριστήσετε; Τους λαϊκιστές; Οι ροές μετά τη συμφωνία Ευρώπης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Τουρκίας έπεσαν στα εξήντα άτομα την ημέρα. Συνέβη η απόπειρα πραξικοπήματος στην Τουρ</w:t>
      </w:r>
      <w:r>
        <w:rPr>
          <w:rFonts w:eastAsia="Times New Roman"/>
          <w:szCs w:val="24"/>
        </w:rPr>
        <w:t xml:space="preserve">κία, που, κατά την άποψή μας, δημιούργησε δυσκολίες στον στρατό και την ακτοφυλακή και ανεβήκαν από τότε σταθερά στα εκατό με </w:t>
      </w:r>
      <w:proofErr w:type="spellStart"/>
      <w:r>
        <w:rPr>
          <w:rFonts w:eastAsia="Times New Roman"/>
          <w:szCs w:val="24"/>
        </w:rPr>
        <w:t>εκατόν</w:t>
      </w:r>
      <w:proofErr w:type="spellEnd"/>
      <w:r>
        <w:rPr>
          <w:rFonts w:eastAsia="Times New Roman"/>
          <w:szCs w:val="24"/>
        </w:rPr>
        <w:t xml:space="preserve"> δέκα άτομα την ημέρα.</w:t>
      </w:r>
    </w:p>
    <w:p w14:paraId="2459501B" w14:textId="77777777" w:rsidR="000824F1" w:rsidRDefault="003A4E52">
      <w:pPr>
        <w:spacing w:line="600" w:lineRule="auto"/>
        <w:ind w:firstLine="720"/>
        <w:jc w:val="both"/>
        <w:rPr>
          <w:rFonts w:eastAsia="Times New Roman"/>
          <w:szCs w:val="24"/>
        </w:rPr>
      </w:pPr>
      <w:r>
        <w:rPr>
          <w:rFonts w:eastAsia="Times New Roman"/>
          <w:szCs w:val="24"/>
        </w:rPr>
        <w:t>Γιατί κάνετε μια επερώτηση που μιλάει για αύξηση των ροών; Γιατί δημιουργείτε φόβο; Γιατί χωρίς πρόθε</w:t>
      </w:r>
      <w:r>
        <w:rPr>
          <w:rFonts w:eastAsia="Times New Roman"/>
          <w:szCs w:val="24"/>
        </w:rPr>
        <w:t xml:space="preserve">ση -ειλικρινά το πιστεύω για εσάς αυτό- με μια επιπολαιότητα ρίχνετε νερό στον λαϊκισμό; </w:t>
      </w:r>
    </w:p>
    <w:p w14:paraId="2459501C" w14:textId="77777777" w:rsidR="000824F1" w:rsidRDefault="003A4E52">
      <w:pPr>
        <w:spacing w:line="600" w:lineRule="auto"/>
        <w:ind w:firstLine="720"/>
        <w:jc w:val="both"/>
        <w:rPr>
          <w:rFonts w:eastAsia="Times New Roman"/>
          <w:szCs w:val="24"/>
        </w:rPr>
      </w:pPr>
      <w:r>
        <w:rPr>
          <w:rFonts w:eastAsia="Times New Roman"/>
          <w:szCs w:val="24"/>
        </w:rPr>
        <w:t>«Έκτοτε ελάχιστα έχουν γίνει στη διαχείριση της προσφυγικής κρίσης». Αναφέρεστε στην ερώτηση του Αρχηγού σας, του Προέδρου σας, τον Δεκέμβριο του 2015.</w:t>
      </w:r>
    </w:p>
    <w:p w14:paraId="2459501D" w14:textId="77777777" w:rsidR="000824F1" w:rsidRDefault="003A4E52">
      <w:pPr>
        <w:spacing w:line="600" w:lineRule="auto"/>
        <w:ind w:firstLine="720"/>
        <w:jc w:val="both"/>
        <w:rPr>
          <w:rFonts w:eastAsia="Times New Roman"/>
          <w:szCs w:val="24"/>
        </w:rPr>
      </w:pPr>
      <w:r>
        <w:rPr>
          <w:rFonts w:eastAsia="Times New Roman"/>
          <w:szCs w:val="24"/>
        </w:rPr>
        <w:lastRenderedPageBreak/>
        <w:t xml:space="preserve">Αλήθεια, αυτή </w:t>
      </w:r>
      <w:r>
        <w:rPr>
          <w:rFonts w:eastAsia="Times New Roman"/>
          <w:szCs w:val="24"/>
        </w:rPr>
        <w:t>η ανίκανη Κυβέρνηση δεν μπόρεσε να κάνει τίποτα. Πέρασαν ο</w:t>
      </w:r>
      <w:r>
        <w:rPr>
          <w:rFonts w:eastAsia="Times New Roman"/>
          <w:szCs w:val="24"/>
        </w:rPr>
        <w:t>κ</w:t>
      </w:r>
      <w:r>
        <w:rPr>
          <w:rFonts w:eastAsia="Times New Roman"/>
          <w:szCs w:val="24"/>
        </w:rPr>
        <w:t>τακόσιες χιλιάδες άτομα με τη μικρότερη δυνατή επίπτωση μέσα σε έξι μήνες. Μετά έκλεισαν τα σύνορα. Εγκλωβίστηκαν εξήντα χιλιάδες άνθρωποι. Οι εξήντα χιλιάδες άνθρωποι -το επαναλαμβάνω- με βάση του</w:t>
      </w:r>
      <w:r>
        <w:rPr>
          <w:rFonts w:eastAsia="Times New Roman"/>
          <w:szCs w:val="24"/>
        </w:rPr>
        <w:t xml:space="preserve">ς κανόνες της επιστήμης και με βάση τους κανονισμούς της Ευρωπαϊκής Ένωσης ισοδυναμούν με πεντακόσιες ογδόντα χιλιάδες ανθρώπους στη Γερμανία. Να τι έκανε αυτή η Κυβέρνηση. </w:t>
      </w:r>
    </w:p>
    <w:p w14:paraId="2459501E" w14:textId="77777777" w:rsidR="000824F1" w:rsidRDefault="003A4E52">
      <w:pPr>
        <w:spacing w:line="600" w:lineRule="auto"/>
        <w:ind w:firstLine="720"/>
        <w:jc w:val="both"/>
        <w:rPr>
          <w:rFonts w:eastAsia="Times New Roman"/>
          <w:szCs w:val="24"/>
        </w:rPr>
      </w:pPr>
      <w:r>
        <w:rPr>
          <w:rFonts w:eastAsia="Times New Roman"/>
          <w:szCs w:val="24"/>
        </w:rPr>
        <w:t xml:space="preserve">Μέσα σε τρεις μήνες διέλυσε το αίσχος της </w:t>
      </w:r>
      <w:proofErr w:type="spellStart"/>
      <w:r>
        <w:rPr>
          <w:rFonts w:eastAsia="Times New Roman"/>
          <w:szCs w:val="24"/>
        </w:rPr>
        <w:t>Ειδομένης</w:t>
      </w:r>
      <w:proofErr w:type="spellEnd"/>
      <w:r>
        <w:rPr>
          <w:rFonts w:eastAsia="Times New Roman"/>
          <w:szCs w:val="24"/>
        </w:rPr>
        <w:t xml:space="preserve">, όχι όπως έγινε στο Καλέ μετά </w:t>
      </w:r>
      <w:r>
        <w:rPr>
          <w:rFonts w:eastAsia="Times New Roman"/>
          <w:szCs w:val="24"/>
        </w:rPr>
        <w:t>από ε</w:t>
      </w:r>
      <w:r>
        <w:rPr>
          <w:rFonts w:eastAsia="Times New Roman"/>
          <w:szCs w:val="24"/>
        </w:rPr>
        <w:t>π</w:t>
      </w:r>
      <w:r>
        <w:rPr>
          <w:rFonts w:eastAsia="Times New Roman"/>
          <w:szCs w:val="24"/>
        </w:rPr>
        <w:t>τά χρόνια και ξύλο και κάψιμο των σκηνών, αλλά ειρηνικότατα, μ</w:t>
      </w:r>
      <w:r>
        <w:rPr>
          <w:rFonts w:eastAsia="Times New Roman"/>
          <w:szCs w:val="24"/>
        </w:rPr>
        <w:t>ε</w:t>
      </w:r>
      <w:r>
        <w:rPr>
          <w:rFonts w:eastAsia="Times New Roman"/>
          <w:szCs w:val="24"/>
        </w:rPr>
        <w:t xml:space="preserve"> έναν τρόπο που αύριο θα διδάσκεται στη μετανάστευση. Δεν έχει γίνει ξανά. Έχω πάει σε διάφορες </w:t>
      </w:r>
      <w:proofErr w:type="spellStart"/>
      <w:r>
        <w:rPr>
          <w:rFonts w:eastAsia="Times New Roman"/>
          <w:szCs w:val="24"/>
        </w:rPr>
        <w:t>Ειδομένες</w:t>
      </w:r>
      <w:proofErr w:type="spellEnd"/>
      <w:r>
        <w:rPr>
          <w:rFonts w:eastAsia="Times New Roman"/>
          <w:szCs w:val="24"/>
        </w:rPr>
        <w:t xml:space="preserve"> και Καλέ σ’ όλον τον κόσμο. Δεν έχει γίνει ξανά. </w:t>
      </w:r>
    </w:p>
    <w:p w14:paraId="2459501F" w14:textId="77777777" w:rsidR="000824F1" w:rsidRDefault="003A4E52">
      <w:pPr>
        <w:spacing w:line="600" w:lineRule="auto"/>
        <w:ind w:firstLine="720"/>
        <w:jc w:val="both"/>
        <w:rPr>
          <w:rFonts w:eastAsia="Times New Roman"/>
          <w:szCs w:val="24"/>
        </w:rPr>
      </w:pPr>
      <w:r>
        <w:rPr>
          <w:rFonts w:eastAsia="Times New Roman"/>
          <w:szCs w:val="24"/>
        </w:rPr>
        <w:t xml:space="preserve">Η </w:t>
      </w:r>
      <w:proofErr w:type="spellStart"/>
      <w:r>
        <w:rPr>
          <w:rFonts w:eastAsia="Times New Roman"/>
          <w:szCs w:val="24"/>
        </w:rPr>
        <w:t>Ειδομένη</w:t>
      </w:r>
      <w:proofErr w:type="spellEnd"/>
      <w:r>
        <w:rPr>
          <w:rFonts w:eastAsia="Times New Roman"/>
          <w:szCs w:val="24"/>
        </w:rPr>
        <w:t xml:space="preserve"> ξέρετε πότε σταμάτησ</w:t>
      </w:r>
      <w:r>
        <w:rPr>
          <w:rFonts w:eastAsia="Times New Roman"/>
          <w:szCs w:val="24"/>
        </w:rPr>
        <w:t xml:space="preserve">ε; Αρχές Μαΐου. Αρχές Μαΐου, λοιπόν, βρεθήκαμε με πενήντα χιλιάδες ανθρώπους εδώ πέρα, διαλυμένη την </w:t>
      </w:r>
      <w:proofErr w:type="spellStart"/>
      <w:r>
        <w:rPr>
          <w:rFonts w:eastAsia="Times New Roman"/>
          <w:szCs w:val="24"/>
        </w:rPr>
        <w:t>Ειδομένη</w:t>
      </w:r>
      <w:proofErr w:type="spellEnd"/>
      <w:r>
        <w:rPr>
          <w:rFonts w:eastAsia="Times New Roman"/>
          <w:szCs w:val="24"/>
        </w:rPr>
        <w:t xml:space="preserve"> και τι έγινε; Δεν είδαμε σκηνές στην πλατεία Βικτωρίας. Δεν είδαμε τσαντίρια στην πλατεία Αριστοτέλους. Δεν υπήρχαν άνθρωποι που π</w:t>
      </w:r>
      <w:r>
        <w:rPr>
          <w:rFonts w:eastAsia="Times New Roman"/>
          <w:szCs w:val="24"/>
        </w:rPr>
        <w:t>ή</w:t>
      </w:r>
      <w:r>
        <w:rPr>
          <w:rFonts w:eastAsia="Times New Roman"/>
          <w:szCs w:val="24"/>
        </w:rPr>
        <w:t>γα</w:t>
      </w:r>
      <w:r>
        <w:rPr>
          <w:rFonts w:eastAsia="Times New Roman"/>
          <w:szCs w:val="24"/>
        </w:rPr>
        <w:t>ι</w:t>
      </w:r>
      <w:r>
        <w:rPr>
          <w:rFonts w:eastAsia="Times New Roman"/>
          <w:szCs w:val="24"/>
        </w:rPr>
        <w:t xml:space="preserve">ναν έξω από </w:t>
      </w:r>
      <w:r>
        <w:rPr>
          <w:rFonts w:eastAsia="Times New Roman"/>
          <w:szCs w:val="24"/>
        </w:rPr>
        <w:t>τα σπίτια και κοιμόντουσαν μέσα στα χαγιάτια και μέσα στους στά</w:t>
      </w:r>
      <w:r>
        <w:rPr>
          <w:rFonts w:eastAsia="Times New Roman"/>
          <w:szCs w:val="24"/>
        </w:rPr>
        <w:lastRenderedPageBreak/>
        <w:t>βλους. Γιατί; Γιατί μέσα σ’ αυτούς τους τρεις-τέσσερις μήνες δημιουργήσαμε πενήντα χιλιάδες θέσεις φιλοξενίας. Παραλάβαμε χίλιες και είχαμε καταδικαστεί από το Συμβούλιο της Ευρώπης γιατί από τ</w:t>
      </w:r>
      <w:r>
        <w:rPr>
          <w:rFonts w:eastAsia="Times New Roman"/>
          <w:szCs w:val="24"/>
        </w:rPr>
        <w:t>ο 2012 μέχρι το 2014 έπρεπε οι κυβερνήσεις να φτιάξουν άλλες χίλιες. Δεν τις έφτιαξαν ποτέ. Μπήκαν, λοιπόν, σε καταυλισμούς.</w:t>
      </w:r>
    </w:p>
    <w:p w14:paraId="24595020" w14:textId="77777777" w:rsidR="000824F1" w:rsidRDefault="003A4E52">
      <w:pPr>
        <w:spacing w:line="600" w:lineRule="auto"/>
        <w:ind w:firstLine="720"/>
        <w:jc w:val="both"/>
        <w:rPr>
          <w:rFonts w:eastAsia="Times New Roman"/>
          <w:szCs w:val="24"/>
        </w:rPr>
      </w:pPr>
      <w:r>
        <w:rPr>
          <w:rFonts w:eastAsia="Times New Roman"/>
          <w:szCs w:val="24"/>
        </w:rPr>
        <w:t>Τι άλλο έκανε αυτή η ανίκανη Κυβέρνηση; Τους κατέγραψε όλους και τους κατέγραψε όλους με τριπλό σύστημα. Τους κατέγραψε με βάση την</w:t>
      </w:r>
      <w:r>
        <w:rPr>
          <w:rFonts w:eastAsia="Times New Roman"/>
          <w:szCs w:val="24"/>
        </w:rPr>
        <w:t xml:space="preserve"> είσοδό τους από την Αστυνομία. Τους κατέγραψε με βάση την αίτηση ασύλου. Τέλος, τους κατέγραψε και με βάση τις καταγραφές των ΜΚΟ, που τις μαζέψαμε σ’ ένα αρχείο και ξέρουμε ποιος είναι πού. Δεν έχει ξαναγίνει. </w:t>
      </w:r>
    </w:p>
    <w:p w14:paraId="24595021" w14:textId="77777777" w:rsidR="000824F1" w:rsidRDefault="003A4E52">
      <w:pPr>
        <w:spacing w:line="600" w:lineRule="auto"/>
        <w:ind w:firstLine="720"/>
        <w:jc w:val="both"/>
        <w:rPr>
          <w:rFonts w:eastAsia="Times New Roman"/>
          <w:szCs w:val="24"/>
        </w:rPr>
      </w:pPr>
      <w:r>
        <w:rPr>
          <w:rFonts w:eastAsia="Times New Roman"/>
          <w:szCs w:val="24"/>
        </w:rPr>
        <w:t>Τι άλλο κάναμε; Είναι απόλυτα υγειονομικά ε</w:t>
      </w:r>
      <w:r>
        <w:rPr>
          <w:rFonts w:eastAsia="Times New Roman"/>
          <w:szCs w:val="24"/>
        </w:rPr>
        <w:t>λεγχόμενοι. Ξέρετε, όταν έρχομαι στη Βουλή ξέρω πάντα τι θα ακούσω: «Υγειονομική βόμβα», «αφύλακτα σύνορα», «εσείς τους καλέσατε», ιδεολογήματα τέτοια. Μπορεί να είναι δικά σας ιδεολογήματα. Κρατήσαμε πλήρως τον υγειονομικό έλεγχο. Το θεωρείτε απλό; Το θεω</w:t>
      </w:r>
      <w:r>
        <w:rPr>
          <w:rFonts w:eastAsia="Times New Roman"/>
          <w:szCs w:val="24"/>
        </w:rPr>
        <w:t xml:space="preserve">ρείτε τυχαίο; Το ότι αυτή τη στιγμή στα </w:t>
      </w:r>
      <w:r>
        <w:rPr>
          <w:rFonts w:eastAsia="Times New Roman"/>
          <w:szCs w:val="24"/>
          <w:lang w:val="en-US"/>
        </w:rPr>
        <w:t>camp</w:t>
      </w:r>
      <w:r>
        <w:rPr>
          <w:rFonts w:eastAsia="Times New Roman"/>
          <w:szCs w:val="24"/>
        </w:rPr>
        <w:t xml:space="preserve"> μέσα</w:t>
      </w:r>
      <w:r>
        <w:rPr>
          <w:rFonts w:eastAsia="Times New Roman"/>
          <w:szCs w:val="24"/>
        </w:rPr>
        <w:t>,</w:t>
      </w:r>
      <w:r>
        <w:rPr>
          <w:rFonts w:eastAsia="Times New Roman"/>
          <w:szCs w:val="24"/>
        </w:rPr>
        <w:t xml:space="preserve"> που έχουμε τους μετανάστες και τους πρόσφυγες και στα ξενοδοχεία</w:t>
      </w:r>
      <w:r>
        <w:rPr>
          <w:rFonts w:eastAsia="Times New Roman"/>
          <w:szCs w:val="24"/>
        </w:rPr>
        <w:t>,</w:t>
      </w:r>
      <w:r>
        <w:rPr>
          <w:rFonts w:eastAsia="Times New Roman"/>
          <w:szCs w:val="24"/>
        </w:rPr>
        <w:t xml:space="preserve"> έχουμε εβδομαδιαία αναφορά υγειονομικής κατάστασης, το ότι </w:t>
      </w:r>
      <w:r>
        <w:rPr>
          <w:rFonts w:eastAsia="Times New Roman"/>
          <w:szCs w:val="24"/>
        </w:rPr>
        <w:lastRenderedPageBreak/>
        <w:t>δεν ξέσπασε ποτέ κα</w:t>
      </w:r>
      <w:r>
        <w:rPr>
          <w:rFonts w:eastAsia="Times New Roman"/>
          <w:szCs w:val="24"/>
        </w:rPr>
        <w:t>μ</w:t>
      </w:r>
      <w:r>
        <w:rPr>
          <w:rFonts w:eastAsia="Times New Roman"/>
          <w:szCs w:val="24"/>
        </w:rPr>
        <w:t>μία επιδημία είναι θέμα σύμπτωσης, είναι θέμα τύχης;</w:t>
      </w:r>
    </w:p>
    <w:p w14:paraId="24595022" w14:textId="77777777" w:rsidR="000824F1" w:rsidRDefault="003A4E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Εμβολιά</w:t>
      </w:r>
      <w:r>
        <w:rPr>
          <w:rFonts w:eastAsia="Times New Roman" w:cs="Times New Roman"/>
          <w:szCs w:val="24"/>
        </w:rPr>
        <w:t xml:space="preserve">σαμε τα παιδιά. Το θεωρείτε τυχαίο; Δώσαμε σε όλους πρωτοβάθμια και δευτεροβάθμια περίθαλψη με τα ίδια προβλήματα που έχουν και οι Έλληνες σε αυτό. Το θεωρείτε τυχαίο; Έλλειψη σχεδίου; Πάνε τα παιδιά σχολείο. Το θεωρείτε τυχαίο; Είναι έλλειψη σχεδίου; </w:t>
      </w:r>
    </w:p>
    <w:p w14:paraId="24595023" w14:textId="77777777" w:rsidR="000824F1" w:rsidRDefault="003A4E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αυτά έγιναν μέσα σε έξι, επτά μήνες, αφότου δημιουργήθηκε το πρόβλημα, γιατί αυτό που συζητάμε σήμερα δεν είναι του 2015, είναι αφότου διαλύθηκε η </w:t>
      </w:r>
      <w:proofErr w:type="spellStart"/>
      <w:r>
        <w:rPr>
          <w:rFonts w:eastAsia="Times New Roman" w:cs="Times New Roman"/>
          <w:szCs w:val="24"/>
        </w:rPr>
        <w:t>Ειδομένη</w:t>
      </w:r>
      <w:proofErr w:type="spellEnd"/>
      <w:r>
        <w:rPr>
          <w:rFonts w:eastAsia="Times New Roman" w:cs="Times New Roman"/>
          <w:szCs w:val="24"/>
        </w:rPr>
        <w:t>, αφότου έκλεισαν τα σύνορα και αφότου έγινε η συμφωνία Ευρώπης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Τουρκίας. </w:t>
      </w:r>
    </w:p>
    <w:p w14:paraId="24595024" w14:textId="77777777" w:rsidR="000824F1" w:rsidRDefault="003A4E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Τι άλλο κάναμε; </w:t>
      </w:r>
      <w:r>
        <w:rPr>
          <w:rFonts w:eastAsia="Times New Roman" w:cs="Times New Roman"/>
          <w:szCs w:val="24"/>
        </w:rPr>
        <w:t>Ασυνόδευτα: Κλάματα, λόγια, πίκρα, καημός. Παραλάβαμε τριακόσιες θέσεις για ασυνόδευτα. Τριακόσιες θέσεις για ασυνόδευτα! Έχουμε δημιουργήσει χίλιες τετρακόσιες θέσεις και μέχρι το καλοκαίρι θα έχουμε καλύψει πλήρως τα ασυνόδευτα, εφόσον η συμφωνία Ευρώπης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Τουρκίας ισχύει. Αυτό είναι τυχαίο; Είναι χωρίς σχέδιο; Ξεφυτρώνουν οι δομές ξαφνικά μόνες τους; </w:t>
      </w:r>
    </w:p>
    <w:p w14:paraId="24595025" w14:textId="77777777" w:rsidR="000824F1" w:rsidRDefault="003A4E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Συμφωνία Ευρώπης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Τουρκίας και τα μάτια σας τέσσερα! Είναι μια πολύ δύσκολη συμφωνία. Εγώ δεν κατάλαβα αν είστε υπέρ ή κατά. Είναι ταγιέρ η συμφωνία, δεν </w:t>
      </w:r>
      <w:r>
        <w:rPr>
          <w:rFonts w:eastAsia="Times New Roman" w:cs="Times New Roman"/>
          <w:szCs w:val="24"/>
        </w:rPr>
        <w:t xml:space="preserve">μπορείς να πάρεις μόνο τη φούστα. Θα πάρεις και το σακάκι. Ταγιέρ είναι η συμφωνία! Και η συμφωνία προβλέπει ότι όσοι μπαίνουν στα νησιά μετά τις 19 Μαρτίου μένουν εκεί, μέχρι να κριθεί το άσυλο. Αν θέλετε εξαιτίας αυτού να την αρνηθούμε, βγείτε και πείτε </w:t>
      </w:r>
      <w:r>
        <w:rPr>
          <w:rFonts w:eastAsia="Times New Roman" w:cs="Times New Roman"/>
          <w:szCs w:val="24"/>
        </w:rPr>
        <w:t xml:space="preserve">το! Εγώ θα πω το αντίθετο, αλλά βγείτε, πείτε το! Δεν γίνεται να είστε και με τον χωροφύλακα και με τον αστυφύλακα. Δεν γίνεται να βγάζουμε δακρύβρεχτους λόγους, χωρίς να μπορούμε να προτείνουμε κάτι. </w:t>
      </w:r>
    </w:p>
    <w:p w14:paraId="24595026" w14:textId="77777777" w:rsidR="000824F1" w:rsidRDefault="003A4E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Ξεχειμώνιασαν στην ενδοχώρα -και θα μιλήσω για τα νησι</w:t>
      </w:r>
      <w:r>
        <w:rPr>
          <w:rFonts w:eastAsia="Times New Roman" w:cs="Times New Roman"/>
          <w:szCs w:val="24"/>
        </w:rPr>
        <w:t xml:space="preserve">ά- σαράντα πέντε χιλιάδες άνθρωποι σε θέσεις φιλοξενίας που δεν υπήρχαν και δημιουργήθηκαν μέσα σε αυτούς τους μήνες. </w:t>
      </w:r>
    </w:p>
    <w:p w14:paraId="24595027" w14:textId="77777777" w:rsidR="000824F1" w:rsidRDefault="003A4E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Εάν είχατε πάει στα </w:t>
      </w:r>
      <w:r>
        <w:rPr>
          <w:rFonts w:eastAsia="Times New Roman" w:cs="Times New Roman"/>
          <w:szCs w:val="24"/>
          <w:lang w:val="en-US"/>
        </w:rPr>
        <w:t>camp</w:t>
      </w:r>
      <w:r>
        <w:rPr>
          <w:rFonts w:eastAsia="Times New Roman" w:cs="Times New Roman"/>
          <w:szCs w:val="24"/>
        </w:rPr>
        <w:t xml:space="preserve">, εάν είχατε μια ιδέα για τι πράγμα μιλάμε εδώ, θα βλέπατε για τι πρόοδο μιλάμε. Εάν είχατε πάει στο Σχιστό πριν </w:t>
      </w:r>
      <w:r>
        <w:rPr>
          <w:rFonts w:eastAsia="Times New Roman" w:cs="Times New Roman"/>
          <w:szCs w:val="24"/>
        </w:rPr>
        <w:t>από οκτώ μήνες και πηγαίνατε στο Σχιστό χθες, θα ξέρατε. Εάν είχατε πάει στα Διαβατά –νομίζω ότι ένας συνάδελφός σας πήγε και ήταν και πολύ μετρημένος σε αυτά που είπε</w:t>
      </w:r>
      <w:r>
        <w:rPr>
          <w:rFonts w:eastAsia="Times New Roman" w:cs="Times New Roman"/>
          <w:szCs w:val="24"/>
        </w:rPr>
        <w:t>,</w:t>
      </w:r>
      <w:r>
        <w:rPr>
          <w:rFonts w:eastAsia="Times New Roman" w:cs="Times New Roman"/>
          <w:szCs w:val="24"/>
        </w:rPr>
        <w:t xml:space="preserve"> γιατί πήγε- θα ξέρατε για τι μιλάμε. Εάν είχατε πάει στην Καβάλα, </w:t>
      </w:r>
      <w:r>
        <w:rPr>
          <w:rFonts w:eastAsia="Times New Roman" w:cs="Times New Roman"/>
          <w:szCs w:val="24"/>
        </w:rPr>
        <w:lastRenderedPageBreak/>
        <w:t>θα ξέρατε για τι μιλά</w:t>
      </w:r>
      <w:r>
        <w:rPr>
          <w:rFonts w:eastAsia="Times New Roman" w:cs="Times New Roman"/>
          <w:szCs w:val="24"/>
        </w:rPr>
        <w:t xml:space="preserve">με. Τη Θεσσαλονίκη την είχαμε φορτώσει αντικειμενικά –και το έχω συζητήσει με αυτόν τον υπέροχο κ. </w:t>
      </w:r>
      <w:proofErr w:type="spellStart"/>
      <w:r>
        <w:rPr>
          <w:rFonts w:eastAsia="Times New Roman" w:cs="Times New Roman"/>
          <w:szCs w:val="24"/>
        </w:rPr>
        <w:t>Τζιτζικώστα</w:t>
      </w:r>
      <w:proofErr w:type="spellEnd"/>
      <w:r>
        <w:rPr>
          <w:rFonts w:eastAsia="Times New Roman" w:cs="Times New Roman"/>
          <w:szCs w:val="24"/>
        </w:rPr>
        <w:t xml:space="preserve"> και με τους εξαιρετικούς δημάρχους- πήγαμε εκεί το 60% των μεταναστών και προσφύγων, για να πετύχουμε τη διάλυση και ξέρετε σήμερα, μετά από έξι </w:t>
      </w:r>
      <w:r>
        <w:rPr>
          <w:rFonts w:eastAsia="Times New Roman" w:cs="Times New Roman"/>
          <w:szCs w:val="24"/>
        </w:rPr>
        <w:t xml:space="preserve">μήνες, με πόσους θα μείνει η Θεσσαλονίκη; Με επτά χιλιάδες, με το 12%. </w:t>
      </w:r>
    </w:p>
    <w:p w14:paraId="24595028" w14:textId="77777777" w:rsidR="000824F1" w:rsidRDefault="003A4E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Αυτό είναι τυχαίο; Αυτά είναι </w:t>
      </w:r>
      <w:r>
        <w:rPr>
          <w:rFonts w:eastAsia="Times New Roman" w:cs="Times New Roman"/>
          <w:szCs w:val="24"/>
        </w:rPr>
        <w:t>«</w:t>
      </w:r>
      <w:proofErr w:type="spellStart"/>
      <w:r>
        <w:rPr>
          <w:rFonts w:eastAsia="Times New Roman" w:cs="Times New Roman"/>
          <w:szCs w:val="24"/>
        </w:rPr>
        <w:t>τυχαιότητες</w:t>
      </w:r>
      <w:proofErr w:type="spellEnd"/>
      <w:r>
        <w:rPr>
          <w:rFonts w:eastAsia="Times New Roman" w:cs="Times New Roman"/>
          <w:szCs w:val="24"/>
        </w:rPr>
        <w:t>»</w:t>
      </w:r>
      <w:r>
        <w:rPr>
          <w:rFonts w:eastAsia="Times New Roman" w:cs="Times New Roman"/>
          <w:szCs w:val="24"/>
        </w:rPr>
        <w:t xml:space="preserve">, οι οποίες γίνονται από μια ανίκανη Κυβέρνηση και εγώ απλά τις καταγράφω και έρχομαι και σας τις λέω; </w:t>
      </w:r>
    </w:p>
    <w:p w14:paraId="24595029" w14:textId="77777777" w:rsidR="000824F1" w:rsidRDefault="003A4E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αυτό δεν το λέω σε εσάς, ειλικρινά νομίζω ότι οι περισσότεροι από εσάς τα ξέρετε, έρχεστε να κάνετε αντιπολίτευση, η οποία καταλήγει πάντα στο να πέσει ο ΣΥΡΙΖΑ και να παραιτηθεί ο </w:t>
      </w:r>
      <w:proofErr w:type="spellStart"/>
      <w:r>
        <w:rPr>
          <w:rFonts w:eastAsia="Times New Roman" w:cs="Times New Roman"/>
          <w:szCs w:val="24"/>
        </w:rPr>
        <w:t>Μουζάλας</w:t>
      </w:r>
      <w:proofErr w:type="spellEnd"/>
      <w:r>
        <w:rPr>
          <w:rFonts w:eastAsia="Times New Roman" w:cs="Times New Roman"/>
          <w:szCs w:val="24"/>
        </w:rPr>
        <w:t>. Οι πιο ευγενικοί από εσάς, επειδή είμαι εγώ μπροστά, λένε «ας</w:t>
      </w:r>
      <w:r>
        <w:rPr>
          <w:rFonts w:eastAsia="Times New Roman" w:cs="Times New Roman"/>
          <w:szCs w:val="24"/>
        </w:rPr>
        <w:t xml:space="preserve"> παραιτηθεί όλη η Κυβέρνηση, για να μην πούμε να παραιτηθεί μόνο ο </w:t>
      </w:r>
      <w:proofErr w:type="spellStart"/>
      <w:r>
        <w:rPr>
          <w:rFonts w:eastAsia="Times New Roman" w:cs="Times New Roman"/>
          <w:szCs w:val="24"/>
        </w:rPr>
        <w:t>Μουζάλας</w:t>
      </w:r>
      <w:proofErr w:type="spellEnd"/>
      <w:r>
        <w:rPr>
          <w:rFonts w:eastAsia="Times New Roman" w:cs="Times New Roman"/>
          <w:szCs w:val="24"/>
        </w:rPr>
        <w:t xml:space="preserve">». </w:t>
      </w:r>
    </w:p>
    <w:p w14:paraId="2459502A" w14:textId="77777777" w:rsidR="000824F1" w:rsidRDefault="003A4E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Για πρώτη φορά, λοιπόν, αυτή η ανίκανη Κυβέρνηση διαχειρίστηκε ένα ζήτημα που ιστορικά δεν έχει </w:t>
      </w:r>
      <w:proofErr w:type="spellStart"/>
      <w:r>
        <w:rPr>
          <w:rFonts w:eastAsia="Times New Roman" w:cs="Times New Roman"/>
          <w:szCs w:val="24"/>
        </w:rPr>
        <w:t>ξανατύχει</w:t>
      </w:r>
      <w:proofErr w:type="spellEnd"/>
      <w:r>
        <w:rPr>
          <w:rFonts w:eastAsia="Times New Roman" w:cs="Times New Roman"/>
          <w:szCs w:val="24"/>
        </w:rPr>
        <w:t>. Είναι διαφορετικό ακόμα και από την προσφυγιά των Μικρασιατών. Έχει εν</w:t>
      </w:r>
      <w:r>
        <w:rPr>
          <w:rFonts w:eastAsia="Times New Roman" w:cs="Times New Roman"/>
          <w:szCs w:val="24"/>
        </w:rPr>
        <w:t xml:space="preserve">τελώς διαφορετικά στοιχεία. Και το διαχειρίστηκε με επιτυχία, όχι χωρίς λάθη, αλλά με επιτυχία. </w:t>
      </w:r>
    </w:p>
    <w:p w14:paraId="2459502B" w14:textId="77777777" w:rsidR="000824F1" w:rsidRDefault="003A4E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Θέλετε να σας θυμίσω, όταν δεν ξέραμε ποια ήταν η δίοδος στην Ελλάδα, ποια ήταν η αντιμετώπιση; «Σκούπες»! Έμπαιναν μέσα, ούτε ξέραμε ποιοι μπήκαν, ποιοι δεν μ</w:t>
      </w:r>
      <w:r>
        <w:rPr>
          <w:rFonts w:eastAsia="Times New Roman" w:cs="Times New Roman"/>
          <w:szCs w:val="24"/>
        </w:rPr>
        <w:t>πήκαν, άλλοι καταγράφονταν, άλλοι δεν καταγράφονταν, έφθαναν στο αμήν τα πράγματα, καταλάμβαναν τις πλατείες, κατουρούσαν στα σπίτια των ανθρώπων, πέθαιναν μέσα στους στάβλους. Γίνονταν δέκα «σκούπες», άντε πάλι τα ίδια!</w:t>
      </w:r>
    </w:p>
    <w:p w14:paraId="2459502C" w14:textId="77777777" w:rsidR="000824F1" w:rsidRDefault="003A4E52">
      <w:pPr>
        <w:spacing w:line="600" w:lineRule="auto"/>
        <w:ind w:firstLine="720"/>
        <w:jc w:val="both"/>
        <w:rPr>
          <w:rFonts w:eastAsia="Times New Roman"/>
          <w:szCs w:val="24"/>
        </w:rPr>
      </w:pPr>
      <w:r>
        <w:rPr>
          <w:rFonts w:eastAsia="Times New Roman"/>
          <w:szCs w:val="24"/>
        </w:rPr>
        <w:t>Η Κυβέρνηση του ΣΥΡΙΖΑ είναι πολύ υ</w:t>
      </w:r>
      <w:r>
        <w:rPr>
          <w:rFonts w:eastAsia="Times New Roman"/>
          <w:szCs w:val="24"/>
        </w:rPr>
        <w:t>περήφανη που αυτό στην Ελλάδα το κατήργησε και ζητάει τη βοήθειά σας, όλων των πλευρών του δημοκρατικού τόξου, ώστε αυτό που πετύχαμε να επιζήσει, γιατί αυτό που πετύχαμε το χρειάζεται ο ελληνικός λαός και το χρειάζονται και οι μετανάστες και οι πρόσφυγες.</w:t>
      </w:r>
      <w:r>
        <w:rPr>
          <w:rFonts w:eastAsia="Times New Roman"/>
          <w:szCs w:val="24"/>
        </w:rPr>
        <w:t xml:space="preserve"> Και σε αυτό, όμως, δεν κατάλαβα τη στάση σας. Άλλοτε κλαίτε γι’ αυτούς και άλλοτε τους θέλετε φυλακή. Άλλοτε κάνετε έτσι και άλλοτε σας φταίει αυτό. Ειλικρινά νομίζω ότι θα πρέπει να ξεκαθαρίσει λίγο ο λόγος.</w:t>
      </w:r>
    </w:p>
    <w:p w14:paraId="2459502D" w14:textId="77777777" w:rsidR="000824F1" w:rsidRDefault="003A4E52">
      <w:pPr>
        <w:spacing w:line="600" w:lineRule="auto"/>
        <w:ind w:firstLine="720"/>
        <w:jc w:val="both"/>
        <w:rPr>
          <w:rFonts w:eastAsia="Times New Roman"/>
          <w:szCs w:val="24"/>
        </w:rPr>
      </w:pPr>
      <w:r>
        <w:rPr>
          <w:rFonts w:eastAsia="Times New Roman"/>
          <w:szCs w:val="24"/>
        </w:rPr>
        <w:t>Πάμε στα νησιά.</w:t>
      </w:r>
    </w:p>
    <w:p w14:paraId="2459502E" w14:textId="77777777" w:rsidR="000824F1" w:rsidRDefault="003A4E52">
      <w:pPr>
        <w:spacing w:line="600" w:lineRule="auto"/>
        <w:ind w:firstLine="720"/>
        <w:jc w:val="both"/>
        <w:rPr>
          <w:rFonts w:eastAsia="Times New Roman"/>
          <w:szCs w:val="24"/>
        </w:rPr>
      </w:pPr>
      <w:r>
        <w:rPr>
          <w:rFonts w:eastAsia="Times New Roman"/>
          <w:szCs w:val="24"/>
        </w:rPr>
        <w:t>Στα νησιά δεν πήγαμε καλά. Εγώ</w:t>
      </w:r>
      <w:r>
        <w:rPr>
          <w:rFonts w:eastAsia="Times New Roman"/>
          <w:szCs w:val="24"/>
        </w:rPr>
        <w:t xml:space="preserve"> αυτό το είπα από τον Σεπτέμβρη. Και η Κυβέρνηση το είπε από τον Σεπτέμβριο. Από τον </w:t>
      </w:r>
      <w:r>
        <w:rPr>
          <w:rFonts w:eastAsia="Times New Roman"/>
          <w:szCs w:val="24"/>
        </w:rPr>
        <w:lastRenderedPageBreak/>
        <w:t xml:space="preserve">Αύγουστο εκπονήσαμε σχέδιο για την αντιμετώπιση της κατάστασης στα νησιά, το οποίο κοινοποιήσαμε στον ελληνικό λαό. Δεν το κρατήσαμε κρυφό μεταξύ μας. </w:t>
      </w:r>
    </w:p>
    <w:p w14:paraId="2459502F" w14:textId="77777777" w:rsidR="000824F1" w:rsidRDefault="003A4E52">
      <w:pPr>
        <w:spacing w:line="600" w:lineRule="auto"/>
        <w:ind w:firstLine="720"/>
        <w:jc w:val="both"/>
        <w:rPr>
          <w:rFonts w:eastAsia="Times New Roman"/>
          <w:szCs w:val="24"/>
        </w:rPr>
      </w:pPr>
      <w:r>
        <w:rPr>
          <w:rFonts w:eastAsia="Times New Roman"/>
          <w:szCs w:val="24"/>
        </w:rPr>
        <w:t>Το σχέδιο προέβλεπε</w:t>
      </w:r>
      <w:r>
        <w:rPr>
          <w:rFonts w:eastAsia="Times New Roman"/>
          <w:szCs w:val="24"/>
        </w:rPr>
        <w:t xml:space="preserve"> αυτά που ζητάτε στην επερώτησή σας: βελτίωση των συνθηκών διαβίωσης. Ξέρετε, για να γίνει αυτό, πρέπει να βρεθεί ένας χώρος κατάλληλος. Όταν σε έναν χώρο που είναι για οκτακόσιους, είναι χίλιοι διακόσιοι, ο μόνος τρόπος να βελτιώσεις τις συνθήκες διαβίωση</w:t>
      </w:r>
      <w:r>
        <w:rPr>
          <w:rFonts w:eastAsia="Times New Roman"/>
          <w:szCs w:val="24"/>
        </w:rPr>
        <w:t>ς είναι να πάρεις και το διπλανό ή ένα άλλο κτήμα, πληρώνοντας, εγώ δεν λέω τσάμπα.</w:t>
      </w:r>
    </w:p>
    <w:p w14:paraId="24595030" w14:textId="77777777" w:rsidR="000824F1" w:rsidRDefault="003A4E52">
      <w:pPr>
        <w:spacing w:line="600" w:lineRule="auto"/>
        <w:ind w:firstLine="720"/>
        <w:jc w:val="both"/>
        <w:rPr>
          <w:rFonts w:eastAsia="Times New Roman"/>
          <w:szCs w:val="24"/>
        </w:rPr>
      </w:pPr>
      <w:r>
        <w:rPr>
          <w:rFonts w:eastAsia="Times New Roman"/>
          <w:szCs w:val="24"/>
        </w:rPr>
        <w:t xml:space="preserve">Είπαμε, επίσης, ότι πρέπει να φτιαχτούν </w:t>
      </w:r>
      <w:proofErr w:type="spellStart"/>
      <w:r>
        <w:rPr>
          <w:rFonts w:eastAsia="Times New Roman"/>
          <w:szCs w:val="24"/>
        </w:rPr>
        <w:t>προαναχωρησιακά</w:t>
      </w:r>
      <w:proofErr w:type="spellEnd"/>
      <w:r>
        <w:rPr>
          <w:rFonts w:eastAsia="Times New Roman"/>
          <w:szCs w:val="24"/>
        </w:rPr>
        <w:t xml:space="preserve"> κέντρα στα νησιά, με άλλη λογική, όχι με τη λογική όποιος </w:t>
      </w:r>
      <w:proofErr w:type="spellStart"/>
      <w:r>
        <w:rPr>
          <w:rFonts w:eastAsia="Times New Roman"/>
          <w:szCs w:val="24"/>
        </w:rPr>
        <w:t>βαρύνεται</w:t>
      </w:r>
      <w:proofErr w:type="spellEnd"/>
      <w:r>
        <w:rPr>
          <w:rFonts w:eastAsia="Times New Roman"/>
          <w:szCs w:val="24"/>
        </w:rPr>
        <w:t xml:space="preserve"> με το διοικητικό παράπτωμα αυτός μπαίνει σε </w:t>
      </w:r>
      <w:proofErr w:type="spellStart"/>
      <w:r>
        <w:rPr>
          <w:rFonts w:eastAsia="Times New Roman"/>
          <w:szCs w:val="24"/>
        </w:rPr>
        <w:t>προα</w:t>
      </w:r>
      <w:r>
        <w:rPr>
          <w:rFonts w:eastAsia="Times New Roman"/>
          <w:szCs w:val="24"/>
        </w:rPr>
        <w:t>ναχωρησιακό</w:t>
      </w:r>
      <w:proofErr w:type="spellEnd"/>
      <w:r>
        <w:rPr>
          <w:rFonts w:eastAsia="Times New Roman"/>
          <w:szCs w:val="24"/>
        </w:rPr>
        <w:t xml:space="preserve"> κέντρο υπό κράτηση, αλλά με τη λογική ότι, όπως απεδείχθη, για να μπορέσει το άσυλο να είναι αποδοτικό, χρειάζεται για κάποιους από αυτούς κράτηση, διότι εξαφανίζονται. Βγαίνουν οι απορριπτικές αποφάσεις και δεν μπορούμε να τους βρούμε, να τους</w:t>
      </w:r>
      <w:r>
        <w:rPr>
          <w:rFonts w:eastAsia="Times New Roman"/>
          <w:szCs w:val="24"/>
        </w:rPr>
        <w:t xml:space="preserve"> επιστρέψουμε. Θέλετε να μην τους επιστρέφουμε; Πείτε το.</w:t>
      </w:r>
    </w:p>
    <w:p w14:paraId="24595031" w14:textId="77777777" w:rsidR="000824F1" w:rsidRDefault="003A4E52">
      <w:pPr>
        <w:spacing w:line="600" w:lineRule="auto"/>
        <w:ind w:firstLine="720"/>
        <w:jc w:val="both"/>
        <w:rPr>
          <w:rFonts w:eastAsia="Times New Roman"/>
          <w:szCs w:val="24"/>
        </w:rPr>
      </w:pPr>
      <w:r>
        <w:rPr>
          <w:rFonts w:eastAsia="Times New Roman"/>
          <w:szCs w:val="24"/>
        </w:rPr>
        <w:lastRenderedPageBreak/>
        <w:t xml:space="preserve">Είπαμε και για την αποσυμφόρηση. Βεβαίως και την κάναμε την αποσυμφόρηση. Έχουμε μεταφέρει από τα νησιά, από τον Αύγουστο μέχρι τώρα, πάνω από </w:t>
      </w:r>
      <w:r>
        <w:rPr>
          <w:rFonts w:eastAsia="Times New Roman"/>
          <w:szCs w:val="24"/>
        </w:rPr>
        <w:t>έξι χιλιάδες</w:t>
      </w:r>
      <w:r>
        <w:rPr>
          <w:rFonts w:eastAsia="Times New Roman"/>
          <w:szCs w:val="24"/>
        </w:rPr>
        <w:t xml:space="preserve"> ανθρώπους. Την κάναμε και συνεχίζουμε να τ</w:t>
      </w:r>
      <w:r>
        <w:rPr>
          <w:rFonts w:eastAsia="Times New Roman"/>
          <w:szCs w:val="24"/>
        </w:rPr>
        <w:t>ην κάνουμε με έναν τρόπο ο οποίος απαγορεύει στην Τουρκία να μηχανευτεί κάτι για να καταπέσει η συμφωνία. Κάνουμε καλά ή όχι; Θέλουμε ή δεν θέλουμε τη συμφωνία; Εμείς τη θέλουμε.</w:t>
      </w:r>
    </w:p>
    <w:p w14:paraId="24595032" w14:textId="77777777" w:rsidR="000824F1" w:rsidRDefault="003A4E52">
      <w:pPr>
        <w:spacing w:line="600" w:lineRule="auto"/>
        <w:ind w:firstLine="720"/>
        <w:jc w:val="both"/>
        <w:rPr>
          <w:rFonts w:eastAsia="Times New Roman"/>
          <w:szCs w:val="24"/>
        </w:rPr>
      </w:pPr>
      <w:r>
        <w:rPr>
          <w:rFonts w:eastAsia="Times New Roman"/>
          <w:szCs w:val="24"/>
        </w:rPr>
        <w:t>Εάν καταπέσει η συμφωνία –εδώ είναι το τερατώδες ψέμα, το τερατώδες λάθος- δε</w:t>
      </w:r>
      <w:r>
        <w:rPr>
          <w:rFonts w:eastAsia="Times New Roman"/>
          <w:szCs w:val="24"/>
        </w:rPr>
        <w:t xml:space="preserve">ν είναι ότι τα νησιά δεν θα έχουν πρόσφυγες –πείτε ότι με έναν μαγικό τρόπο τους παίρνουμε όλους- αλλά ότι θα έχουν </w:t>
      </w:r>
      <w:r>
        <w:rPr>
          <w:rFonts w:eastAsia="Times New Roman"/>
          <w:szCs w:val="24"/>
        </w:rPr>
        <w:t>επτά χιλιάδες</w:t>
      </w:r>
      <w:r>
        <w:rPr>
          <w:rFonts w:eastAsia="Times New Roman"/>
          <w:szCs w:val="24"/>
        </w:rPr>
        <w:t xml:space="preserve"> την ημέρα ή </w:t>
      </w:r>
      <w:r>
        <w:rPr>
          <w:rFonts w:eastAsia="Times New Roman"/>
          <w:szCs w:val="24"/>
        </w:rPr>
        <w:t>δυόμισι χιλιάδες</w:t>
      </w:r>
      <w:r>
        <w:rPr>
          <w:rFonts w:eastAsia="Times New Roman"/>
          <w:szCs w:val="24"/>
        </w:rPr>
        <w:t xml:space="preserve"> την ημέρα. Πείτε το. Τι ακριβώς θέλουμε να κάνουμε;</w:t>
      </w:r>
    </w:p>
    <w:p w14:paraId="24595033" w14:textId="77777777" w:rsidR="000824F1" w:rsidRDefault="003A4E52">
      <w:pPr>
        <w:spacing w:line="600" w:lineRule="auto"/>
        <w:ind w:firstLine="720"/>
        <w:jc w:val="both"/>
        <w:rPr>
          <w:rFonts w:eastAsia="Times New Roman"/>
          <w:szCs w:val="24"/>
        </w:rPr>
      </w:pPr>
      <w:r>
        <w:rPr>
          <w:rFonts w:eastAsia="Times New Roman"/>
          <w:szCs w:val="24"/>
        </w:rPr>
        <w:t>Θέλω, λοιπόν, να σας πω μερικά πράγματα ακόμα</w:t>
      </w:r>
      <w:r>
        <w:rPr>
          <w:rFonts w:eastAsia="Times New Roman"/>
          <w:szCs w:val="24"/>
        </w:rPr>
        <w:t xml:space="preserve">. Αυτά δεν έγιναν που ζητήσαμε. Γιατί δεν έγιναν; Διότι κατά την άποψή μου –και συνεχίζω να το τονίζω- πέρασε ένας λαϊκισμός στον οποίο τα κόμματα της Αντιπολίτευσης είχαν συμμετοχή. </w:t>
      </w:r>
    </w:p>
    <w:p w14:paraId="24595034" w14:textId="77777777" w:rsidR="000824F1" w:rsidRDefault="003A4E52">
      <w:pPr>
        <w:spacing w:line="600" w:lineRule="auto"/>
        <w:ind w:firstLine="720"/>
        <w:jc w:val="both"/>
        <w:rPr>
          <w:rFonts w:eastAsia="Times New Roman"/>
          <w:szCs w:val="24"/>
        </w:rPr>
      </w:pPr>
      <w:r>
        <w:rPr>
          <w:rFonts w:eastAsia="Times New Roman"/>
          <w:szCs w:val="24"/>
        </w:rPr>
        <w:t>(Στο σημείο αυτό την Προεδρική Έδρα καταλαμβάνει ο Α΄ Αντιπρόεδρος της Β</w:t>
      </w:r>
      <w:r>
        <w:rPr>
          <w:rFonts w:eastAsia="Times New Roman"/>
          <w:szCs w:val="24"/>
        </w:rPr>
        <w:t xml:space="preserve">ουλής κ. </w:t>
      </w:r>
      <w:r w:rsidRPr="00EF4CA6">
        <w:rPr>
          <w:rFonts w:eastAsia="Times New Roman"/>
          <w:b/>
          <w:szCs w:val="24"/>
        </w:rPr>
        <w:t>ΑΝΑΣΤΑΣΙΟΣ ΚΟΥΡΑΚΗΣ</w:t>
      </w:r>
      <w:r>
        <w:rPr>
          <w:rFonts w:eastAsia="Times New Roman"/>
          <w:szCs w:val="24"/>
        </w:rPr>
        <w:t>)</w:t>
      </w:r>
    </w:p>
    <w:p w14:paraId="24595035" w14:textId="77777777" w:rsidR="000824F1" w:rsidRDefault="003A4E52">
      <w:pPr>
        <w:spacing w:line="600" w:lineRule="auto"/>
        <w:ind w:firstLine="720"/>
        <w:jc w:val="both"/>
        <w:rPr>
          <w:rFonts w:eastAsia="Times New Roman"/>
          <w:szCs w:val="24"/>
        </w:rPr>
      </w:pPr>
      <w:r>
        <w:rPr>
          <w:rFonts w:eastAsia="Times New Roman"/>
          <w:szCs w:val="24"/>
        </w:rPr>
        <w:lastRenderedPageBreak/>
        <w:t xml:space="preserve">Στη Λέσβο γίνονταν συλλαλητήρια ενάντια στη </w:t>
      </w:r>
      <w:proofErr w:type="spellStart"/>
      <w:r>
        <w:rPr>
          <w:rFonts w:eastAsia="Times New Roman"/>
          <w:szCs w:val="24"/>
        </w:rPr>
        <w:t>μουσουλμανοποίηση</w:t>
      </w:r>
      <w:proofErr w:type="spellEnd"/>
      <w:r>
        <w:rPr>
          <w:rFonts w:eastAsia="Times New Roman"/>
          <w:szCs w:val="24"/>
        </w:rPr>
        <w:t xml:space="preserve"> της Λέσβου. Είμαστε σοβαροί; </w:t>
      </w:r>
    </w:p>
    <w:p w14:paraId="24595036" w14:textId="77777777" w:rsidR="000824F1" w:rsidRDefault="003A4E52">
      <w:pPr>
        <w:spacing w:line="600" w:lineRule="auto"/>
        <w:ind w:firstLine="720"/>
        <w:jc w:val="both"/>
        <w:rPr>
          <w:rFonts w:eastAsia="Times New Roman"/>
          <w:szCs w:val="24"/>
        </w:rPr>
      </w:pPr>
      <w:r>
        <w:rPr>
          <w:rFonts w:eastAsia="Times New Roman"/>
          <w:szCs w:val="24"/>
        </w:rPr>
        <w:t xml:space="preserve">Η Λέσβος απελευθερώθηκε με βάση τον νόμο το 1923. Δεν </w:t>
      </w:r>
      <w:proofErr w:type="spellStart"/>
      <w:r>
        <w:rPr>
          <w:rFonts w:eastAsia="Times New Roman"/>
          <w:szCs w:val="24"/>
        </w:rPr>
        <w:t>ισλαμοποιήθηκε</w:t>
      </w:r>
      <w:proofErr w:type="spellEnd"/>
      <w:r>
        <w:rPr>
          <w:rFonts w:eastAsia="Times New Roman"/>
          <w:szCs w:val="24"/>
        </w:rPr>
        <w:t xml:space="preserve"> όλα αυτά τα χρόνια. Οι εθνικόφρονες φοβόσαστε ότι την πίστη σας κ</w:t>
      </w:r>
      <w:r>
        <w:rPr>
          <w:rFonts w:eastAsia="Times New Roman"/>
          <w:szCs w:val="24"/>
        </w:rPr>
        <w:t xml:space="preserve">αι την πατρίδα θα την αλλάξουν </w:t>
      </w:r>
      <w:r>
        <w:rPr>
          <w:rFonts w:eastAsia="Times New Roman"/>
          <w:szCs w:val="24"/>
        </w:rPr>
        <w:t>τρεις, τέσσερις, πέντε χιλιάδες</w:t>
      </w:r>
      <w:r>
        <w:rPr>
          <w:rFonts w:eastAsia="Times New Roman"/>
          <w:szCs w:val="24"/>
        </w:rPr>
        <w:t xml:space="preserve"> πρόσφυγες και μετανάστες; Αυτή είναι η εμπιστοσύνη σας στο έθνος –όπως λέτε εσείς- ή στην πατρίδα –όπως λέω εγώ-</w:t>
      </w:r>
      <w:r>
        <w:rPr>
          <w:rFonts w:eastAsia="Times New Roman"/>
          <w:szCs w:val="24"/>
        </w:rPr>
        <w:t xml:space="preserve"> στη θρησκεία, στην πίστη; Διαφυλάχθηκε επί εκατοντάδες χρόνια και θα τη διαταράξουν </w:t>
      </w:r>
      <w:r>
        <w:rPr>
          <w:rFonts w:eastAsia="Times New Roman"/>
          <w:szCs w:val="24"/>
        </w:rPr>
        <w:t xml:space="preserve">πέντε χιλιάδες </w:t>
      </w:r>
      <w:r>
        <w:rPr>
          <w:rFonts w:eastAsia="Times New Roman"/>
          <w:szCs w:val="24"/>
        </w:rPr>
        <w:t>μετανάστες και πρόσφυγες; Τι να σας πω; Άντε να δουλέψουμε έτσι!</w:t>
      </w:r>
    </w:p>
    <w:p w14:paraId="24595037" w14:textId="77777777" w:rsidR="000824F1" w:rsidRDefault="003A4E52">
      <w:pPr>
        <w:spacing w:line="600" w:lineRule="auto"/>
        <w:ind w:firstLine="720"/>
        <w:jc w:val="both"/>
        <w:rPr>
          <w:rFonts w:eastAsia="Times New Roman"/>
          <w:szCs w:val="24"/>
        </w:rPr>
      </w:pPr>
      <w:r>
        <w:rPr>
          <w:rFonts w:eastAsia="Times New Roman"/>
          <w:szCs w:val="24"/>
        </w:rPr>
        <w:t>Υπηρεσία Ασύλου: Στα νησιά βάλαμε αυτό που υποσχεθήκαμε. Έχουμε την Υπηρεσία Ασύλου που χρε</w:t>
      </w:r>
      <w:r>
        <w:rPr>
          <w:rFonts w:eastAsia="Times New Roman"/>
          <w:szCs w:val="24"/>
        </w:rPr>
        <w:t xml:space="preserve">ιάζεται. Τι δεν έχουμε; Δεν έχουμε την κράτηση, γιατί δεν μας δίνουν χώρο, και δεν έχουμε τους ανθρώπους που χρειαζόμαστε από την </w:t>
      </w:r>
      <w:r>
        <w:rPr>
          <w:rFonts w:eastAsia="Times New Roman"/>
          <w:szCs w:val="24"/>
          <w:lang w:val="en-US"/>
        </w:rPr>
        <w:t>EASO</w:t>
      </w:r>
      <w:r>
        <w:rPr>
          <w:rFonts w:eastAsia="Times New Roman"/>
          <w:szCs w:val="24"/>
        </w:rPr>
        <w:t>. Το έχουμε ζητήσει, έχουμε κάνει καταγγελίες, έχουν στείλει επιστολές. Προσέξτε, γιατί στη δευτερολογία μου θα τα καταθέσ</w:t>
      </w:r>
      <w:r>
        <w:rPr>
          <w:rFonts w:eastAsia="Times New Roman"/>
          <w:szCs w:val="24"/>
        </w:rPr>
        <w:t xml:space="preserve">ω όλα αυτά. Να είμαστε πιο μαζεμένοι. Δεν έχουν έρθει ακόμα. Έπρεπε να έχουν έρθει άλλοι </w:t>
      </w:r>
      <w:r>
        <w:rPr>
          <w:rFonts w:eastAsia="Times New Roman"/>
          <w:szCs w:val="24"/>
        </w:rPr>
        <w:t xml:space="preserve">εκατό </w:t>
      </w:r>
      <w:r>
        <w:rPr>
          <w:rFonts w:eastAsia="Times New Roman"/>
          <w:szCs w:val="24"/>
          <w:lang w:val="en-US"/>
        </w:rPr>
        <w:t>case</w:t>
      </w:r>
      <w:r>
        <w:rPr>
          <w:rFonts w:eastAsia="Times New Roman"/>
          <w:szCs w:val="24"/>
        </w:rPr>
        <w:t xml:space="preserve"> </w:t>
      </w:r>
      <w:r>
        <w:rPr>
          <w:rFonts w:eastAsia="Times New Roman"/>
          <w:szCs w:val="24"/>
          <w:lang w:val="en-US"/>
        </w:rPr>
        <w:t>makers</w:t>
      </w:r>
      <w:r>
        <w:rPr>
          <w:rFonts w:eastAsia="Times New Roman"/>
          <w:szCs w:val="24"/>
        </w:rPr>
        <w:t xml:space="preserve"> από το άσυλο και </w:t>
      </w:r>
      <w:r>
        <w:rPr>
          <w:rFonts w:eastAsia="Times New Roman"/>
          <w:szCs w:val="24"/>
        </w:rPr>
        <w:t xml:space="preserve">εκατό </w:t>
      </w:r>
      <w:r>
        <w:rPr>
          <w:rFonts w:eastAsia="Times New Roman"/>
          <w:szCs w:val="24"/>
        </w:rPr>
        <w:t xml:space="preserve">μεταφραστές. Έχουν έρθει μονάχα </w:t>
      </w:r>
      <w:r>
        <w:rPr>
          <w:rFonts w:eastAsia="Times New Roman"/>
          <w:szCs w:val="24"/>
        </w:rPr>
        <w:t xml:space="preserve">εβδομήντα έξι </w:t>
      </w:r>
      <w:r>
        <w:rPr>
          <w:rFonts w:eastAsia="Times New Roman"/>
          <w:szCs w:val="24"/>
          <w:lang w:val="en-US"/>
        </w:rPr>
        <w:t>case</w:t>
      </w:r>
      <w:r>
        <w:rPr>
          <w:rFonts w:eastAsia="Times New Roman"/>
          <w:szCs w:val="24"/>
        </w:rPr>
        <w:t xml:space="preserve"> </w:t>
      </w:r>
      <w:r>
        <w:rPr>
          <w:rFonts w:eastAsia="Times New Roman"/>
          <w:szCs w:val="24"/>
          <w:lang w:val="en-US"/>
        </w:rPr>
        <w:t>makers</w:t>
      </w:r>
      <w:r>
        <w:rPr>
          <w:rFonts w:eastAsia="Times New Roman"/>
          <w:szCs w:val="24"/>
        </w:rPr>
        <w:t>.</w:t>
      </w:r>
    </w:p>
    <w:p w14:paraId="24595038"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 xml:space="preserve">Αναβάθμιση δομών φιλοξενίας. Όταν μετά τους θανάτους, οι ξενοδόχοι </w:t>
      </w:r>
      <w:r>
        <w:rPr>
          <w:rFonts w:eastAsia="Times New Roman" w:cs="Times New Roman"/>
          <w:szCs w:val="24"/>
        </w:rPr>
        <w:t xml:space="preserve">-πολύ καλά κάνοντας- μας έδωσαν ξενοδοχεία, αρχίσαμε μετά από τρεις μέρες τις εργασίες με τα σχέδια που είχαμε για να αναβαθμίσουμε τις υπάρχουσες θέσεις. Πριν πώς θα το κάναμε; Πώς θα έμπαιναν τα μηχανήματα σε ένα </w:t>
      </w:r>
      <w:r>
        <w:rPr>
          <w:rFonts w:eastAsia="Times New Roman" w:cs="Times New Roman"/>
          <w:szCs w:val="24"/>
          <w:lang w:val="en-US"/>
        </w:rPr>
        <w:t>camp</w:t>
      </w:r>
      <w:r>
        <w:rPr>
          <w:rFonts w:eastAsia="Times New Roman" w:cs="Times New Roman"/>
          <w:szCs w:val="24"/>
        </w:rPr>
        <w:t xml:space="preserve"> με δύο χιλιάδες ανθρώπους; Θα τους β</w:t>
      </w:r>
      <w:r>
        <w:rPr>
          <w:rFonts w:eastAsia="Times New Roman" w:cs="Times New Roman"/>
          <w:szCs w:val="24"/>
        </w:rPr>
        <w:t xml:space="preserve">γάζαμε έξω, να τους αμολήσουμε, όπως γινόταν τα προηγούμενα χρόνια; </w:t>
      </w:r>
    </w:p>
    <w:p w14:paraId="24595039"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Μόλις έγινε, άρχισαν οι εργασίες. Το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στη Μυτιλήνη εντός του χώρου θα είναι έτοιμο μέσα σε δέκα μέρες. Στη Σάμο θα είναι έτοιμο σε είκοσι ημέρες. Στην Κω θα είναι έτοιμο σε ένα</w:t>
      </w:r>
      <w:r>
        <w:rPr>
          <w:rFonts w:eastAsia="Times New Roman" w:cs="Times New Roman"/>
          <w:szCs w:val="24"/>
        </w:rPr>
        <w:t>ν</w:t>
      </w:r>
      <w:r>
        <w:rPr>
          <w:rFonts w:eastAsia="Times New Roman" w:cs="Times New Roman"/>
          <w:szCs w:val="24"/>
        </w:rPr>
        <w:t xml:space="preserve"> μ</w:t>
      </w:r>
      <w:r>
        <w:rPr>
          <w:rFonts w:eastAsia="Times New Roman" w:cs="Times New Roman"/>
          <w:szCs w:val="24"/>
        </w:rPr>
        <w:t xml:space="preserve">ήνα, ένα κανονικό </w:t>
      </w:r>
      <w:proofErr w:type="spellStart"/>
      <w:r>
        <w:rPr>
          <w:rFonts w:eastAsia="Times New Roman" w:cs="Times New Roman"/>
          <w:szCs w:val="24"/>
        </w:rPr>
        <w:t>προαναχωρησιακό</w:t>
      </w:r>
      <w:proofErr w:type="spellEnd"/>
      <w:r>
        <w:rPr>
          <w:rFonts w:eastAsia="Times New Roman" w:cs="Times New Roman"/>
          <w:szCs w:val="24"/>
        </w:rPr>
        <w:t xml:space="preserve"> κέντρο. Πριν πώς θα τα κάναμε; </w:t>
      </w:r>
    </w:p>
    <w:p w14:paraId="2459503A"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Επιτρέψτε μου να σας πω κάτι. Θέλω να το σκεφτείτε πολύ σοβαρά. Είναι μεγάλο βάρος, όχι ενοχή, αλλά μεγάλη λύπη, μεγάλη στεναχώρια ο θάνατος αυτών των τριών ανθρώπων και όχι πέντε. Κάνετε έν</w:t>
      </w:r>
      <w:r>
        <w:rPr>
          <w:rFonts w:eastAsia="Times New Roman" w:cs="Times New Roman"/>
          <w:szCs w:val="24"/>
        </w:rPr>
        <w:t xml:space="preserve">α άθροισμα περιπτώσεων. Ένα παιδί που πέθανε από κυστική </w:t>
      </w:r>
      <w:proofErr w:type="spellStart"/>
      <w:r>
        <w:rPr>
          <w:rFonts w:eastAsia="Times New Roman" w:cs="Times New Roman"/>
          <w:szCs w:val="24"/>
        </w:rPr>
        <w:t>ίνωση</w:t>
      </w:r>
      <w:proofErr w:type="spellEnd"/>
      <w:r>
        <w:rPr>
          <w:rFonts w:eastAsia="Times New Roman" w:cs="Times New Roman"/>
          <w:szCs w:val="24"/>
        </w:rPr>
        <w:t xml:space="preserve"> στη </w:t>
      </w:r>
      <w:proofErr w:type="spellStart"/>
      <w:r>
        <w:rPr>
          <w:rFonts w:eastAsia="Times New Roman" w:cs="Times New Roman"/>
          <w:szCs w:val="24"/>
        </w:rPr>
        <w:t>Ριτσώνα</w:t>
      </w:r>
      <w:proofErr w:type="spellEnd"/>
      <w:r>
        <w:rPr>
          <w:rFonts w:eastAsia="Times New Roman" w:cs="Times New Roman"/>
          <w:szCs w:val="24"/>
        </w:rPr>
        <w:t>,</w:t>
      </w:r>
      <w:r>
        <w:rPr>
          <w:rFonts w:eastAsia="Times New Roman" w:cs="Times New Roman"/>
          <w:szCs w:val="24"/>
        </w:rPr>
        <w:t xml:space="preserve"> το προσθέτετε στους άλλους. Οι άλλοι με τα γκαζάκια είναι μία βαρύτατη θλίψη. </w:t>
      </w:r>
    </w:p>
    <w:p w14:paraId="2459503B"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Όμως, γιατί τους αγαπήσαμε αφού πέθαναν; Γιατί όταν ήταν ζωντανοί, δεν τους αγαπήσατε; Γιατί όταν βγή</w:t>
      </w:r>
      <w:r>
        <w:rPr>
          <w:rFonts w:eastAsia="Times New Roman" w:cs="Times New Roman"/>
          <w:szCs w:val="24"/>
        </w:rPr>
        <w:t xml:space="preserve">κε αυτή η τερατώδης στην ιστορία ανακοίνωση, που έλεγε ότι η Ένωση Ξενοδόχων απαγορεύει στα μέλη της να δώσουν δωμάτια σε πρόσφυγες και μετανάστες, δεν την κατήγγειλε ένας; Την κατήγγειλα εγώ και έρχομαι κάθε φορά απολογούμενος εδώ. Αν αυτό είχε γίνει στη </w:t>
      </w:r>
      <w:r>
        <w:rPr>
          <w:rFonts w:eastAsia="Times New Roman" w:cs="Times New Roman"/>
          <w:szCs w:val="24"/>
        </w:rPr>
        <w:t>Γερμανία</w:t>
      </w:r>
      <w:r>
        <w:rPr>
          <w:rFonts w:eastAsia="Times New Roman" w:cs="Times New Roman"/>
          <w:szCs w:val="24"/>
        </w:rPr>
        <w:t>,</w:t>
      </w:r>
      <w:r>
        <w:rPr>
          <w:rFonts w:eastAsia="Times New Roman" w:cs="Times New Roman"/>
          <w:szCs w:val="24"/>
        </w:rPr>
        <w:t xml:space="preserve"> όλοι εδώ θα λέγατε «στη Γερμανία ρατσισμός</w:t>
      </w:r>
      <w:r>
        <w:rPr>
          <w:rFonts w:eastAsia="Times New Roman" w:cs="Times New Roman"/>
          <w:szCs w:val="24"/>
        </w:rPr>
        <w:t>»</w:t>
      </w:r>
      <w:r>
        <w:rPr>
          <w:rFonts w:eastAsia="Times New Roman" w:cs="Times New Roman"/>
          <w:szCs w:val="24"/>
        </w:rPr>
        <w:t xml:space="preserve"> κ.λπ.. Δεν γίνεται να τα έχετε καλά με όλους. </w:t>
      </w:r>
    </w:p>
    <w:p w14:paraId="2459503C"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Ούτε η Διεθνής Αμνηστία την κατήγγειλε ούτε οι άλλες οργανώσεις. Κανείς δεν την κατήγγειλε. Κανείς δεν την κατήγγειλε. Μόνο η Εθνική Υπηρεσία για τα ανθρώπ</w:t>
      </w:r>
      <w:r>
        <w:rPr>
          <w:rFonts w:eastAsia="Times New Roman" w:cs="Times New Roman"/>
          <w:szCs w:val="24"/>
        </w:rPr>
        <w:t>ινα δικαιώματα. Ούτε η Ύπατη Αρμοστεία την κατήγγειλε. Πώς θα γίνουν αυτά τα πράγματα; Καταγγέλλοντας.</w:t>
      </w:r>
    </w:p>
    <w:p w14:paraId="2459503D"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Πώς είναι δυνατόν; Αυτό δεν έχει ξανασυμβεί στην ελληνική ιστορία. Όταν αρνούνται σε παιδάκια να πάνε σχολείο, τρέχετε εκεί όλοι –δόξα τω Θεώ, όχι όλοι, </w:t>
      </w:r>
      <w:r>
        <w:rPr>
          <w:rFonts w:eastAsia="Times New Roman" w:cs="Times New Roman"/>
          <w:szCs w:val="24"/>
        </w:rPr>
        <w:t xml:space="preserve">αλλά από όλα τα κόμματα οφείλω να ομολογήσω- για να βοηθήσετε να πάνε στο σχολείο. Εδώ «κάναμε την πάπια όλοι», μάλλον όχι όλοι. Η Κυβέρνηση το είπε, εγώ το κατήγγειλα και το ξαναλέω σήμερα, που σημαίνει καινούργιες επιθέσεις εις βάρος του </w:t>
      </w:r>
      <w:proofErr w:type="spellStart"/>
      <w:r>
        <w:rPr>
          <w:rFonts w:eastAsia="Times New Roman" w:cs="Times New Roman"/>
          <w:szCs w:val="24"/>
        </w:rPr>
        <w:t>Μουζάλα</w:t>
      </w:r>
      <w:proofErr w:type="spellEnd"/>
      <w:r>
        <w:rPr>
          <w:rFonts w:eastAsia="Times New Roman" w:cs="Times New Roman"/>
          <w:szCs w:val="24"/>
        </w:rPr>
        <w:t>.</w:t>
      </w:r>
    </w:p>
    <w:p w14:paraId="2459503E"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Εξηγήστ</w:t>
      </w:r>
      <w:r>
        <w:rPr>
          <w:rFonts w:eastAsia="Times New Roman" w:cs="Times New Roman"/>
          <w:szCs w:val="24"/>
        </w:rPr>
        <w:t>ε μου, πώς θα γίνει; Πώς θα φτιάξουμε τους χώρους; Πώς θα βάλουμε τους μεν υπό κράτηση, ώστε να μην έχουμε φασαρίες και να προχωράει το άσυλο, τους δε σε τέτοιες συνθήκες που να είναι όσο καλύτερες μπορούμε γι’ αυτούς; Δεν έχετε απαντήσεις. Η απάντηση είνα</w:t>
      </w:r>
      <w:r>
        <w:rPr>
          <w:rFonts w:eastAsia="Times New Roman" w:cs="Times New Roman"/>
          <w:szCs w:val="24"/>
        </w:rPr>
        <w:t>ι «φέρτε τους στην Αθήνα, φέρτε τους στην ενδοχώρα» εις βάρος της συμφωνίας Ευρώπης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Τουρκίας. </w:t>
      </w:r>
    </w:p>
    <w:p w14:paraId="2459503F"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Θα σας δώσω δύο στοιχεία ακόμη, γιατί στη δευτερολογία μου θα έχω λιγότερο χρόνο. Αυτή τη στιγμή η Υπηρεσία Ασύλου κατηγορείται και πραγματικά μπροστά σε αυτό</w:t>
      </w:r>
      <w:r>
        <w:rPr>
          <w:rFonts w:eastAsia="Times New Roman" w:cs="Times New Roman"/>
          <w:szCs w:val="24"/>
        </w:rPr>
        <w:t>ν</w:t>
      </w:r>
      <w:r>
        <w:rPr>
          <w:rFonts w:eastAsia="Times New Roman" w:cs="Times New Roman"/>
          <w:szCs w:val="24"/>
        </w:rPr>
        <w:t xml:space="preserve"> τον μεγάλο όγκο και την κατάχρηση ασύλου δεν μπορεί να ανταποκριθεί. Θα πάρει καιρό και το στήσιμο από την Ευρώπη στην μη τήρηση επισκέψεων.</w:t>
      </w:r>
    </w:p>
    <w:p w14:paraId="24595040"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Παρ’ όλα αυτά, μέσα σε αυτές τις συνθήκες έχει πετύχει και έχουμε </w:t>
      </w:r>
      <w:proofErr w:type="spellStart"/>
      <w:r>
        <w:rPr>
          <w:rFonts w:eastAsia="Times New Roman" w:cs="Times New Roman"/>
          <w:szCs w:val="24"/>
        </w:rPr>
        <w:t>επτάμισι</w:t>
      </w:r>
      <w:proofErr w:type="spellEnd"/>
      <w:r>
        <w:rPr>
          <w:rFonts w:eastAsia="Times New Roman" w:cs="Times New Roman"/>
          <w:szCs w:val="24"/>
        </w:rPr>
        <w:t xml:space="preserve"> χιλιάδες μετανάστες</w:t>
      </w:r>
      <w:r>
        <w:rPr>
          <w:rFonts w:eastAsia="Times New Roman" w:cs="Times New Roman"/>
          <w:szCs w:val="24"/>
        </w:rPr>
        <w:t>,</w:t>
      </w:r>
      <w:r>
        <w:rPr>
          <w:rFonts w:eastAsia="Times New Roman" w:cs="Times New Roman"/>
          <w:szCs w:val="24"/>
        </w:rPr>
        <w:t xml:space="preserve"> οι οποίοι οικειοθελώς –που σημαίνει μία διαδικασία στην Υπηρεσία Ασύλου- επεστράφησαν στις χώρες καταγωγής τους. Έχουμε δέκα χιλιάδες </w:t>
      </w:r>
      <w:r>
        <w:rPr>
          <w:rFonts w:eastAsia="Times New Roman" w:cs="Times New Roman"/>
          <w:szCs w:val="24"/>
          <w:lang w:val="en-US"/>
        </w:rPr>
        <w:t>relocation</w:t>
      </w:r>
      <w:r>
        <w:rPr>
          <w:rFonts w:eastAsia="Times New Roman" w:cs="Times New Roman"/>
          <w:szCs w:val="24"/>
        </w:rPr>
        <w:t xml:space="preserve">, μετεγκαταστάσεις στις χώρες της Ευρώπης, που επίσης </w:t>
      </w:r>
      <w:r>
        <w:rPr>
          <w:rFonts w:eastAsia="Times New Roman" w:cs="Times New Roman"/>
          <w:szCs w:val="24"/>
        </w:rPr>
        <w:lastRenderedPageBreak/>
        <w:t xml:space="preserve">είναι διαδικασία της Υπηρεσίας Ασύλου και χωρίς αυτή την </w:t>
      </w:r>
      <w:r>
        <w:rPr>
          <w:rFonts w:eastAsia="Times New Roman" w:cs="Times New Roman"/>
          <w:szCs w:val="24"/>
        </w:rPr>
        <w:t xml:space="preserve">Υπηρεσία -που από τα διακόσια άτομα φτάσαμε στα επτακόσια- δεν θα είχαμε. Είναι επαρκής; Όχι. Πρέπει να γίνει </w:t>
      </w:r>
      <w:r>
        <w:rPr>
          <w:rFonts w:eastAsia="Times New Roman" w:cs="Times New Roman"/>
          <w:szCs w:val="24"/>
        </w:rPr>
        <w:t>καλύτερη</w:t>
      </w:r>
      <w:r>
        <w:rPr>
          <w:rFonts w:eastAsia="Times New Roman" w:cs="Times New Roman"/>
          <w:szCs w:val="24"/>
        </w:rPr>
        <w:t xml:space="preserve">; Ναι. </w:t>
      </w:r>
    </w:p>
    <w:p w14:paraId="24595041"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Να σας πω και κάτι άλλο, γιατί εκτίθεστε. Δεν υπάρχει ένα ασυνόδευτο παιδί</w:t>
      </w:r>
      <w:r>
        <w:rPr>
          <w:rFonts w:eastAsia="Times New Roman" w:cs="Times New Roman"/>
          <w:szCs w:val="24"/>
        </w:rPr>
        <w:t>,</w:t>
      </w:r>
      <w:r>
        <w:rPr>
          <w:rFonts w:eastAsia="Times New Roman" w:cs="Times New Roman"/>
          <w:szCs w:val="24"/>
        </w:rPr>
        <w:t xml:space="preserve"> το οποίο να επεστράφη στην Τουρκία. Αν διαβάσετε τους </w:t>
      </w:r>
      <w:r>
        <w:rPr>
          <w:rFonts w:eastAsia="Times New Roman" w:cs="Times New Roman"/>
          <w:szCs w:val="24"/>
        </w:rPr>
        <w:t xml:space="preserve">καταλόγους σας, θα δείτε ότι αναφέρεται σε υποθέσεις που βγαίνουν έξω γιατί είναι υποθέσεις Δουβλίνου, επανένωση οικογενειών. </w:t>
      </w:r>
    </w:p>
    <w:p w14:paraId="24595042"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Έχουμε, επίσης, τέσσερις χιλιάδες οκτακόσια άτομα για επανένωση οικογενειών απ’ αυτή</w:t>
      </w:r>
      <w:r>
        <w:rPr>
          <w:rFonts w:eastAsia="Times New Roman" w:cs="Times New Roman"/>
          <w:szCs w:val="24"/>
        </w:rPr>
        <w:t xml:space="preserve"> την ίδια Υπηρεσία Ασύλου που καταγγείλατε. Δεν χρειάζονται καταγγελίες. Ελάτε να μελετήσουμε το θέμα, για να δούμε τι θα κάνουμε, να βρούμε λύσεις. Δεν υπάρχουν μαγικές λύσεις. Δεν γίνεται να τα έχεις καλά με όλους και δεν γίνεται να λυθεί το πρόβλημα έτσ</w:t>
      </w:r>
      <w:r>
        <w:rPr>
          <w:rFonts w:eastAsia="Times New Roman" w:cs="Times New Roman"/>
          <w:szCs w:val="24"/>
        </w:rPr>
        <w:t>ι.</w:t>
      </w:r>
    </w:p>
    <w:p w14:paraId="24595043"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Σας ευχαριστώ.</w:t>
      </w:r>
    </w:p>
    <w:p w14:paraId="24595044" w14:textId="77777777" w:rsidR="000824F1" w:rsidRDefault="003A4E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4595045"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Υπουργό κ. Ιωάννη </w:t>
      </w:r>
      <w:proofErr w:type="spellStart"/>
      <w:r>
        <w:rPr>
          <w:rFonts w:eastAsia="Times New Roman" w:cs="Times New Roman"/>
          <w:szCs w:val="24"/>
        </w:rPr>
        <w:t>Μουζάλα</w:t>
      </w:r>
      <w:proofErr w:type="spellEnd"/>
      <w:r>
        <w:rPr>
          <w:rFonts w:eastAsia="Times New Roman" w:cs="Times New Roman"/>
          <w:szCs w:val="24"/>
        </w:rPr>
        <w:t>.</w:t>
      </w:r>
    </w:p>
    <w:p w14:paraId="24595046" w14:textId="77777777" w:rsidR="000824F1" w:rsidRDefault="003A4E52">
      <w:pPr>
        <w:spacing w:line="600" w:lineRule="auto"/>
        <w:ind w:firstLine="720"/>
        <w:jc w:val="both"/>
        <w:rPr>
          <w:rFonts w:eastAsia="Times New Roman" w:cs="Times New Roman"/>
        </w:rPr>
      </w:pPr>
      <w:r>
        <w:rPr>
          <w:rFonts w:eastAsia="Times New Roman" w:cs="Times New Roman"/>
        </w:rPr>
        <w:lastRenderedPageBreak/>
        <w:t>Κυρίες και κύριοι συνάδελφοι, έχω την τιμή να ανακοινώσω στο Σώμα ότι τη συνεδρίασή μας παρακολουθούν από τα άνω δυτ</w:t>
      </w:r>
      <w:r>
        <w:rPr>
          <w:rFonts w:eastAsia="Times New Roman" w:cs="Times New Roman"/>
        </w:rPr>
        <w:t xml:space="preserve">ικά θεωρεία, αφού προηγουμένως ξεναγήθηκαν στην έκθεση της αίθουσας </w:t>
      </w:r>
      <w:r>
        <w:rPr>
          <w:rFonts w:eastAsia="Times New Roman" w:cs="Times New Roman"/>
        </w:rPr>
        <w:t>«</w:t>
      </w:r>
      <w:r>
        <w:rPr>
          <w:rFonts w:eastAsia="Times New Roman" w:cs="Times New Roman"/>
        </w:rPr>
        <w:t>ΕΛΕΥΘΕΡΙΟΣ ΒΕΝΙΖΕΛΟΣ</w:t>
      </w:r>
      <w:r>
        <w:rPr>
          <w:rFonts w:eastAsia="Times New Roman" w:cs="Times New Roman"/>
        </w:rPr>
        <w:t>»</w:t>
      </w:r>
      <w:r>
        <w:rPr>
          <w:rFonts w:eastAsia="Times New Roman" w:cs="Times New Roman"/>
        </w:rPr>
        <w:t xml:space="preserve"> και ενημερώθηκαν για την ιστορία του κτηρίου και τον τρόπο οργάνωσης και λειτουργίας της Βουλής, σαράντα έξι μαθήτριες και μαθητές και τρεις εκπαιδευτικοί συνοδοί το</w:t>
      </w:r>
      <w:r>
        <w:rPr>
          <w:rFonts w:eastAsia="Times New Roman" w:cs="Times New Roman"/>
        </w:rPr>
        <w:t>υς από το 2</w:t>
      </w:r>
      <w:r>
        <w:rPr>
          <w:rFonts w:eastAsia="Times New Roman" w:cs="Times New Roman"/>
          <w:vertAlign w:val="superscript"/>
        </w:rPr>
        <w:t>ο</w:t>
      </w:r>
      <w:r>
        <w:rPr>
          <w:rFonts w:eastAsia="Times New Roman" w:cs="Times New Roman"/>
        </w:rPr>
        <w:t xml:space="preserve"> Γενικό Λύκειο Χανίων. </w:t>
      </w:r>
    </w:p>
    <w:p w14:paraId="24595047" w14:textId="77777777" w:rsidR="000824F1" w:rsidRDefault="003A4E52">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24595048" w14:textId="77777777" w:rsidR="000824F1" w:rsidRDefault="003A4E52">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24595049"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Να ενημερώσουμε τις μαθήτριες και τους μαθητές ότι παρακολουθούν τη συνεδρίαση που σχετίζεται με τον </w:t>
      </w:r>
      <w:r>
        <w:rPr>
          <w:rFonts w:eastAsia="Times New Roman" w:cs="Times New Roman"/>
          <w:szCs w:val="24"/>
        </w:rPr>
        <w:t>κοινοβουλευτικό έ</w:t>
      </w:r>
      <w:r>
        <w:rPr>
          <w:rFonts w:eastAsia="Times New Roman" w:cs="Times New Roman"/>
          <w:szCs w:val="24"/>
        </w:rPr>
        <w:t>λεγχο. Όπως ξέρετε, η Βου</w:t>
      </w:r>
      <w:r>
        <w:rPr>
          <w:rFonts w:eastAsia="Times New Roman" w:cs="Times New Roman"/>
          <w:szCs w:val="24"/>
        </w:rPr>
        <w:t xml:space="preserve">λή επιτελεί δύο κύρια καθήκοντα. Το ένα είναι να νομοθετεί και το δεύτερο είναι να ασκείται έλεγχος από τους Βουλευτές όλων των κομμάτων στην Κυβέρνηση. Μία από τις μορφές ελέγχου είναι η διαδικασία που παρακολουθείτε σήμερα της επίκαιρης επερώτησης, όπου </w:t>
      </w:r>
      <w:r>
        <w:rPr>
          <w:rFonts w:eastAsia="Times New Roman" w:cs="Times New Roman"/>
          <w:szCs w:val="24"/>
        </w:rPr>
        <w:t>ένα κόμμα καταθέτει ένα κείμενο, έρχεται ο αρμόδιος Υπουργός και απαντά και παίρνουν τον λόγο και οι Κοινοβουλευτικοί Εκπρόσωποι των άλλων κομμάτων.</w:t>
      </w:r>
    </w:p>
    <w:p w14:paraId="2459504A"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Σήμερα έχει κατατεθεί και συζητείται επερώτηση επτά Βουλευτών της Κοινοβουλευτικής Ομάδας της Ένωσης Κεντρώ</w:t>
      </w:r>
      <w:r>
        <w:rPr>
          <w:rFonts w:eastAsia="Times New Roman" w:cs="Times New Roman"/>
          <w:szCs w:val="24"/>
        </w:rPr>
        <w:t>ων</w:t>
      </w:r>
      <w:r>
        <w:rPr>
          <w:rFonts w:eastAsia="Times New Roman" w:cs="Times New Roman"/>
          <w:szCs w:val="24"/>
        </w:rPr>
        <w:t>,</w:t>
      </w:r>
      <w:r>
        <w:rPr>
          <w:rFonts w:eastAsia="Times New Roman" w:cs="Times New Roman"/>
          <w:szCs w:val="24"/>
        </w:rPr>
        <w:t xml:space="preserve"> σχετικά με το μεταναστευτικό ζήτημα, η οποία έχει αναπτυχθεί. Απ</w:t>
      </w:r>
      <w:r>
        <w:rPr>
          <w:rFonts w:eastAsia="Times New Roman" w:cs="Times New Roman"/>
          <w:szCs w:val="24"/>
        </w:rPr>
        <w:t>ά</w:t>
      </w:r>
      <w:r>
        <w:rPr>
          <w:rFonts w:eastAsia="Times New Roman" w:cs="Times New Roman"/>
          <w:szCs w:val="24"/>
        </w:rPr>
        <w:t xml:space="preserve">ντησε σχετικά ο Υπουργός Μεταναστευτικής Πολιτικής κ. Ιωάννης </w:t>
      </w:r>
      <w:proofErr w:type="spellStart"/>
      <w:r>
        <w:rPr>
          <w:rFonts w:eastAsia="Times New Roman" w:cs="Times New Roman"/>
          <w:szCs w:val="24"/>
        </w:rPr>
        <w:t>Μουζάλας</w:t>
      </w:r>
      <w:proofErr w:type="spellEnd"/>
      <w:r>
        <w:rPr>
          <w:rFonts w:eastAsia="Times New Roman" w:cs="Times New Roman"/>
          <w:szCs w:val="24"/>
        </w:rPr>
        <w:t>, ο οποίος πριν από λίγο κατέβηκε από το Βήμα.</w:t>
      </w:r>
    </w:p>
    <w:p w14:paraId="2459504B"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Θα συνεχίσουν οι Κοινοβουλευτικοί Εκπρόσωποι των κομμάτων με τη σειρά </w:t>
      </w:r>
      <w:r>
        <w:rPr>
          <w:rFonts w:eastAsia="Times New Roman" w:cs="Times New Roman"/>
          <w:szCs w:val="24"/>
        </w:rPr>
        <w:t xml:space="preserve">που </w:t>
      </w:r>
      <w:r>
        <w:rPr>
          <w:rFonts w:eastAsia="Times New Roman" w:cs="Times New Roman"/>
          <w:szCs w:val="24"/>
        </w:rPr>
        <w:t>τους αναλογεί</w:t>
      </w:r>
      <w:r>
        <w:rPr>
          <w:rFonts w:eastAsia="Times New Roman" w:cs="Times New Roman"/>
          <w:szCs w:val="24"/>
        </w:rPr>
        <w:t>. Αυτοί οι οποίοι έχουν καταθέσει την επερώτηση έχουν περισσότερο χρόνο, ενώ οι άλλοι λιγότερο.</w:t>
      </w:r>
    </w:p>
    <w:p w14:paraId="2459504C"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Άρα, λοιπόν, συνεχίζουμε με τον Κοινοβουλευτικό Εκπρόσωπο της Ένωσης Κεντρώων, τον κ. Αναστάσιο Μεγαλομύστακα, ο οποίος έχει τον λόγο για δώδεκ</w:t>
      </w:r>
      <w:r>
        <w:rPr>
          <w:rFonts w:eastAsia="Times New Roman" w:cs="Times New Roman"/>
          <w:szCs w:val="24"/>
        </w:rPr>
        <w:t>α λεπτά.</w:t>
      </w:r>
    </w:p>
    <w:p w14:paraId="2459504D"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Ορίστε, κύριε Μεγαλομύστακα, έχετε τον λόγο.</w:t>
      </w:r>
    </w:p>
    <w:p w14:paraId="2459504E"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Κύριε Πρόεδρε, κυρίες και κύριοι συνάδελφοι, θέλω πρώτα να απαντήσω στον Υπουργό, αλλά θα περιμένω μέχρι να μπει στην Αίθουσα, καθώς φαντάζομαι ότι κάποια στιγμή θα επιστρέψει</w:t>
      </w:r>
      <w:r>
        <w:rPr>
          <w:rFonts w:eastAsia="Times New Roman" w:cs="Times New Roman"/>
          <w:szCs w:val="24"/>
        </w:rPr>
        <w:t xml:space="preserve">. </w:t>
      </w:r>
    </w:p>
    <w:p w14:paraId="2459504F"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Εμείς είμαστε εδώ όχι για να κάνουμε φθηνή αντιπολίτευση αλλά για να βελτιώσουμε την όλη κατάσταση. Είμαι σίγουρος πως ούτε εσείς είστε ικανοποιημένοι στον ΣΥΡΙΖΑ από το πώς βαίνει ακριβώς η ροή διόρθωσης ή αντιμετώπισης των προβλημάτων πάνω στο προσφυγ</w:t>
      </w:r>
      <w:r>
        <w:rPr>
          <w:rFonts w:eastAsia="Times New Roman" w:cs="Times New Roman"/>
          <w:szCs w:val="24"/>
        </w:rPr>
        <w:t>ικό ζήτημα και γι’ αυτό είμαστε εδώ. Νομίζουμε ότι η αντιπολίτευση που κάνουμε έχει ένα θετικό πρόσημο όσον αφορά τη βελτίωση του ζητήματος. Είμαστε ένα κόμμα το οποίο δεν είναι υπέρ του λαϊκισμού. Οι θέσεις μας είναι σκληρές και γι’ αυτό έχουμε κριθεί από</w:t>
      </w:r>
      <w:r>
        <w:rPr>
          <w:rFonts w:eastAsia="Times New Roman" w:cs="Times New Roman"/>
          <w:szCs w:val="24"/>
        </w:rPr>
        <w:t xml:space="preserve"> τον κόσμο. </w:t>
      </w:r>
    </w:p>
    <w:p w14:paraId="24595050"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Σε κα</w:t>
      </w:r>
      <w:r>
        <w:rPr>
          <w:rFonts w:eastAsia="Times New Roman" w:cs="Times New Roman"/>
          <w:szCs w:val="24"/>
        </w:rPr>
        <w:t>μ</w:t>
      </w:r>
      <w:r>
        <w:rPr>
          <w:rFonts w:eastAsia="Times New Roman" w:cs="Times New Roman"/>
          <w:szCs w:val="24"/>
        </w:rPr>
        <w:t>μία περίπτωση δεν λαϊκίζουμε και δεν θέλω να αναφερθώ στα όσα λέγατε προηγουμένως και στα όσα λέτε τώρα όχι μόνο για το προσφυγικό</w:t>
      </w:r>
      <w:r>
        <w:rPr>
          <w:rFonts w:eastAsia="Times New Roman" w:cs="Times New Roman"/>
          <w:szCs w:val="24"/>
        </w:rPr>
        <w:t xml:space="preserve"> </w:t>
      </w:r>
      <w:r>
        <w:rPr>
          <w:rFonts w:eastAsia="Times New Roman" w:cs="Times New Roman"/>
          <w:szCs w:val="24"/>
        </w:rPr>
        <w:t xml:space="preserve">αλλά και γενικότερα. Όλοι ξέρουμε τι συμβαίνει ακριβώς. Αυτή τη στιγμή, το προσφυγικό πάσχει σε έξι </w:t>
      </w:r>
      <w:r>
        <w:rPr>
          <w:rFonts w:eastAsia="Times New Roman" w:cs="Times New Roman"/>
          <w:szCs w:val="24"/>
        </w:rPr>
        <w:t>άξονες. Πρώτα απ’ όλα πάσχει στο οικονομικό. Έχουν έρθει πάρα πολλά χρήματα απ’ έξω για το προσφυγικό, περίπου ένα δισεκατομμύριο ευρώ –το ξέρετε- και υπάρχουν απλήρωτοι υπάλληλοι στην Υπηρεσία Ασύλου. Είμαι σίγουρος ότι το γνωρίζετε αυτό. Υπάρχουν κονδύλι</w:t>
      </w:r>
      <w:r>
        <w:rPr>
          <w:rFonts w:eastAsia="Times New Roman" w:cs="Times New Roman"/>
          <w:szCs w:val="24"/>
        </w:rPr>
        <w:t xml:space="preserve">α τα οποία δεν έχουν </w:t>
      </w:r>
      <w:proofErr w:type="spellStart"/>
      <w:r>
        <w:rPr>
          <w:rFonts w:eastAsia="Times New Roman" w:cs="Times New Roman"/>
          <w:szCs w:val="24"/>
        </w:rPr>
        <w:t>απορροφηθεί</w:t>
      </w:r>
      <w:proofErr w:type="spellEnd"/>
      <w:r>
        <w:rPr>
          <w:rFonts w:eastAsia="Times New Roman" w:cs="Times New Roman"/>
          <w:szCs w:val="24"/>
        </w:rPr>
        <w:t xml:space="preserve"> από τους φορείς. Όλα αυτά συμβαίνουν σε ένα πλαίσιο όπου μέχρι τώρα, μέχρι το νομοσχέδιο που φέρατε, οι ΜΚΟ έκαναν ό,τι </w:t>
      </w:r>
      <w:r>
        <w:rPr>
          <w:rFonts w:eastAsia="Times New Roman" w:cs="Times New Roman"/>
          <w:szCs w:val="24"/>
        </w:rPr>
        <w:lastRenderedPageBreak/>
        <w:t>ήθελαν και προκαλούσαν πραγματικά την κοινή γνώμη. Αυτό το ξέρετε πολύ καλά.</w:t>
      </w:r>
    </w:p>
    <w:p w14:paraId="24595051"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Δυστυχώς, υπάρχουν ελλείψε</w:t>
      </w:r>
      <w:r>
        <w:rPr>
          <w:rFonts w:eastAsia="Times New Roman" w:cs="Times New Roman"/>
          <w:szCs w:val="24"/>
        </w:rPr>
        <w:t>ις παντού. Δεν λέω ότι είστε μάγοι ή οποιοσδήποτε άλλος είναι μάγος και θα μπορούσε με ένα ραβδάκι να τα διορθώσει όλα. Όμως, αυτό το κύμα των οκτακοσίων χιλιάδων ανθρώπων έχει καιρό που πέρασε. Πρέπει να μην εφησυχάζουμε ότι πάμε καλά. Εχθρός του καλού εί</w:t>
      </w:r>
      <w:r>
        <w:rPr>
          <w:rFonts w:eastAsia="Times New Roman" w:cs="Times New Roman"/>
          <w:szCs w:val="24"/>
        </w:rPr>
        <w:t>ναι πάντα το καλύτερο. Ούτε λαϊκίσαμε. Μάλιστα, πολλά απ’ όσα αναφέρθηκαν δεν τα είπαμε ακριβώς όπως ειπώθηκαν από τον Υπουργό.</w:t>
      </w:r>
    </w:p>
    <w:p w14:paraId="24595052"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Ο άλλος άξονας στον οποίο πάσχουμε είναι η καθυστέρηση στη διεκπεραίωση των αιτήσεων. Και το ξέρετε πολύ καλά αυτό. Θα μπορούσαμ</w:t>
      </w:r>
      <w:r>
        <w:rPr>
          <w:rFonts w:eastAsia="Times New Roman" w:cs="Times New Roman"/>
          <w:szCs w:val="24"/>
        </w:rPr>
        <w:t xml:space="preserve">ε να πηγαίνουμε ακόμα πιο γρήγορα. Στη Λέσβο, όπου δουλεύει η υπηρεσία έξι μέρες την εβδομάδα, βγαίνουν κατά μέσο όρο εβδομήντα με ογδόντα αποφάσεις. Έτσι δεν είναι; Στα υπόλοιπα νησιά, γιατί δεν συμβαίνει το ίδιο; </w:t>
      </w:r>
    </w:p>
    <w:p w14:paraId="24595053"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Είμαι σίγουρος ότι χρειάζεται επιπλέον π</w:t>
      </w:r>
      <w:r>
        <w:rPr>
          <w:rFonts w:eastAsia="Times New Roman" w:cs="Times New Roman"/>
          <w:szCs w:val="24"/>
        </w:rPr>
        <w:t xml:space="preserve">ροσωπικό. Βλέπουμε ότι συνεχώς στα νομοσχέδια που φέρνετε υπάρχουν βελτιώσεις, αλλά δεκαοκτώ μήνες μετά. Δεκαοκτώ μήνες δεν είναι μικρό διάστημα, είναι ενάμισης χρόνος. </w:t>
      </w:r>
    </w:p>
    <w:p w14:paraId="24595054"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Έχουμε προβλήματα και διάφορα ζητήματα με την ασφάλεια. Έχετε δει εικόνες με το τι συμ</w:t>
      </w:r>
      <w:r>
        <w:rPr>
          <w:rFonts w:eastAsia="Times New Roman" w:cs="Times New Roman"/>
          <w:szCs w:val="24"/>
        </w:rPr>
        <w:t xml:space="preserve">βαίνει. Όλα αυτά οφείλονται κυρίως στις απαράδεκτες συνθήκες που έχουν βελτιωθεί, κύριε Υπουργέ -βλέπω ότι επιστρέψατε στην Αίθουσα- αλλά υπάρχουν ζητήματα ασφάλειας. Δεν τα βγάζουμε από το μυαλό μας. Δεν είναι εικόνες που φανταζόμαστε και ζωγραφίζουμε σε </w:t>
      </w:r>
      <w:r>
        <w:rPr>
          <w:rFonts w:eastAsia="Times New Roman" w:cs="Times New Roman"/>
          <w:szCs w:val="24"/>
        </w:rPr>
        <w:t xml:space="preserve">ένα χαρτί και τις δείχνουμε. </w:t>
      </w:r>
    </w:p>
    <w:p w14:paraId="24595055"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Το άλλο επίπεδο</w:t>
      </w:r>
      <w:r>
        <w:rPr>
          <w:rFonts w:eastAsia="Times New Roman" w:cs="Times New Roman"/>
          <w:szCs w:val="24"/>
        </w:rPr>
        <w:t>,</w:t>
      </w:r>
      <w:r>
        <w:rPr>
          <w:rFonts w:eastAsia="Times New Roman" w:cs="Times New Roman"/>
          <w:szCs w:val="24"/>
        </w:rPr>
        <w:t xml:space="preserve"> το οποίο πρέπει να βελτιώσουμε</w:t>
      </w:r>
      <w:r>
        <w:rPr>
          <w:rFonts w:eastAsia="Times New Roman" w:cs="Times New Roman"/>
          <w:szCs w:val="24"/>
        </w:rPr>
        <w:t>,</w:t>
      </w:r>
      <w:r>
        <w:rPr>
          <w:rFonts w:eastAsia="Times New Roman" w:cs="Times New Roman"/>
          <w:szCs w:val="24"/>
        </w:rPr>
        <w:t xml:space="preserve"> είναι τα ζητήματα διερμηνείας. Υπάρχουν πάρα πολλά τέτοια προβλήματα. Έχουμε επισκεφθεί </w:t>
      </w:r>
      <w:r>
        <w:rPr>
          <w:rFonts w:eastAsia="Times New Roman" w:cs="Times New Roman"/>
          <w:szCs w:val="24"/>
          <w:lang w:val="en-US"/>
        </w:rPr>
        <w:t>camp</w:t>
      </w:r>
      <w:r>
        <w:rPr>
          <w:rFonts w:eastAsia="Times New Roman" w:cs="Times New Roman"/>
          <w:szCs w:val="24"/>
        </w:rPr>
        <w:t xml:space="preserve"> </w:t>
      </w:r>
      <w:r>
        <w:rPr>
          <w:rFonts w:eastAsia="Times New Roman" w:cs="Times New Roman"/>
          <w:szCs w:val="24"/>
        </w:rPr>
        <w:t xml:space="preserve">και δομές και ξέρουμε ότι συμβαίνει αυτό. </w:t>
      </w:r>
    </w:p>
    <w:p w14:paraId="24595056"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Για τις ευάλωτες ομάδες, όπως είναι τα ασ</w:t>
      </w:r>
      <w:r>
        <w:rPr>
          <w:rFonts w:eastAsia="Times New Roman" w:cs="Times New Roman"/>
          <w:szCs w:val="24"/>
        </w:rPr>
        <w:t xml:space="preserve">υνόδευτα, νομίζω ότι θα έπρεπε να υπάρχει μια επιπλέον ρύθμιση. Όταν μιλάμε για ασυνόδευτα παιδιά, γνωρίζουμε ότι κάποια από αυτά είναι δεκαέξι με δεκαεπτά ετών. Έχουμε δει ότι υπάρχουν </w:t>
      </w:r>
      <w:proofErr w:type="spellStart"/>
      <w:r>
        <w:rPr>
          <w:rFonts w:eastAsia="Times New Roman" w:cs="Times New Roman"/>
          <w:szCs w:val="24"/>
        </w:rPr>
        <w:t>παραβατικές</w:t>
      </w:r>
      <w:proofErr w:type="spellEnd"/>
      <w:r>
        <w:rPr>
          <w:rFonts w:eastAsia="Times New Roman" w:cs="Times New Roman"/>
          <w:szCs w:val="24"/>
        </w:rPr>
        <w:t xml:space="preserve"> συμπεριφορές. Τα παιδιά από αυτή την κοινωνία, που μεγαλών</w:t>
      </w:r>
      <w:r>
        <w:rPr>
          <w:rFonts w:eastAsia="Times New Roman" w:cs="Times New Roman"/>
          <w:szCs w:val="24"/>
        </w:rPr>
        <w:t xml:space="preserve">ουν βασικά μέσα σε πόλεμο, έχουν εντελώς διαφορετική νοοτροπία από τα δικά μας. Στην κοινωνία τους δεν θεωρούνται ανήλικα. Επομένως θα έπρεπε να υπάρχει μια πιο ιδιαίτερη μεταχείριση. </w:t>
      </w:r>
    </w:p>
    <w:p w14:paraId="24595057"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 xml:space="preserve">Δεν λέω ότι τα κάνετε όλα λάθος. Εμείς ζητάμε απλώς το καλύτερο. Έχουν </w:t>
      </w:r>
      <w:r>
        <w:rPr>
          <w:rFonts w:eastAsia="Times New Roman" w:cs="Times New Roman"/>
          <w:szCs w:val="24"/>
        </w:rPr>
        <w:t>περάσει, όπως σας είπα, δεκαοκτώ μήνες. Η λειτουργία ασύλου δεν λειτουργεί όπως θα έπρεπε να λειτουργεί.</w:t>
      </w:r>
    </w:p>
    <w:p w14:paraId="24595058"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Για αυτό που είπατε ότι η Ευρώπη δεν τους δέχεται, θέλω να σας κάνω μία ερώτηση καλόπιστα. Μου είπατε ότι οι Ευρωπαίοι δεν θέλουν. Προχθές διάβαζα ένα </w:t>
      </w:r>
      <w:r>
        <w:rPr>
          <w:rFonts w:eastAsia="Times New Roman" w:cs="Times New Roman"/>
          <w:szCs w:val="24"/>
        </w:rPr>
        <w:t xml:space="preserve">άρθρο που έλεγε ότι στη Βαρκελώνη κοντά στους εξήντα χιλιάδες κατοίκους διαδήλωναν γιατί ζητούσαν πρόσφυγες. Εδώ θέλω να μου εξηγήσετε τι ακριβώς συμβαίνει, γιατί δεν μπορώ να το καταλάβω. Δηλαδή </w:t>
      </w:r>
      <w:proofErr w:type="spellStart"/>
      <w:r>
        <w:rPr>
          <w:rFonts w:eastAsia="Times New Roman" w:cs="Times New Roman"/>
          <w:szCs w:val="24"/>
        </w:rPr>
        <w:t>εκατόν</w:t>
      </w:r>
      <w:proofErr w:type="spellEnd"/>
      <w:r>
        <w:rPr>
          <w:rFonts w:eastAsia="Times New Roman" w:cs="Times New Roman"/>
          <w:szCs w:val="24"/>
        </w:rPr>
        <w:t xml:space="preserve"> εξήντα χιλιάδες άνθρωποι βγαίνουν στην πλατεία, με πρ</w:t>
      </w:r>
      <w:r>
        <w:rPr>
          <w:rFonts w:eastAsia="Times New Roman" w:cs="Times New Roman"/>
          <w:szCs w:val="24"/>
        </w:rPr>
        <w:t>οτροπή μάλιστα του δημάρχου!</w:t>
      </w:r>
    </w:p>
    <w:p w14:paraId="24595059"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ΙΩΑΝΝΗΣ ΜΠΑΛΑΦΑΣ (Υφυπουργός Μεταναστευτικής Πολιτικής): </w:t>
      </w:r>
      <w:r>
        <w:rPr>
          <w:rFonts w:eastAsia="Times New Roman" w:cs="Times New Roman"/>
          <w:szCs w:val="24"/>
        </w:rPr>
        <w:t>Περιμένετε απάντηση;</w:t>
      </w:r>
    </w:p>
    <w:p w14:paraId="2459505A"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Θα περιμένω. Απλώς καταθέτω το τι έχει συμβεί. Είναι κάτι που πρέπει να μας το εξηγήσετε και θα περιμένουμε.</w:t>
      </w:r>
    </w:p>
    <w:p w14:paraId="2459505B"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 xml:space="preserve">Μιλήσατε για </w:t>
      </w:r>
      <w:r>
        <w:rPr>
          <w:rFonts w:eastAsia="Times New Roman" w:cs="Times New Roman"/>
          <w:szCs w:val="24"/>
        </w:rPr>
        <w:t xml:space="preserve">αποσυμφόρηση των νησιών. Να γίνει. Να γίνει πώς όμως; Εγώ τάσσομαι με τη θέση που είχε ο κ. Κατσαντώνης, σύμφωνα με την οποία δεν είναι λύση το να μετακινούμε τους πληθυσμούς αυτούς από το ένα μέρος στην Ελλάδα. </w:t>
      </w:r>
    </w:p>
    <w:p w14:paraId="2459505C"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Ωστόσο, κάτι που με ρωτούν οι συντοπίτες </w:t>
      </w:r>
      <w:r>
        <w:rPr>
          <w:rFonts w:eastAsia="Times New Roman" w:cs="Times New Roman"/>
          <w:szCs w:val="24"/>
        </w:rPr>
        <w:t>μου και ρωτούν και δημάρχους περιοχών -και είναι ένα εύλογο ερώτημα</w:t>
      </w:r>
      <w:r>
        <w:rPr>
          <w:rFonts w:eastAsia="Times New Roman" w:cs="Times New Roman"/>
          <w:szCs w:val="24"/>
        </w:rPr>
        <w:t>,</w:t>
      </w:r>
      <w:r>
        <w:rPr>
          <w:rFonts w:eastAsia="Times New Roman" w:cs="Times New Roman"/>
          <w:szCs w:val="24"/>
        </w:rPr>
        <w:t xml:space="preserve"> το οποίο και αυτό θα ήθελα να σας το θέσω πραγματικά πολύ καλόπιστα- είναι γιατί αυτή τη στιγμή από τους εξήντα πέντε χιλιάδες πρόσφυγες η νότια Ελλάδα φιλοξενεί μόνο </w:t>
      </w:r>
      <w:proofErr w:type="spellStart"/>
      <w:r>
        <w:rPr>
          <w:rFonts w:eastAsia="Times New Roman" w:cs="Times New Roman"/>
          <w:szCs w:val="24"/>
        </w:rPr>
        <w:t>εκατόν</w:t>
      </w:r>
      <w:proofErr w:type="spellEnd"/>
      <w:r>
        <w:rPr>
          <w:rFonts w:eastAsia="Times New Roman" w:cs="Times New Roman"/>
          <w:szCs w:val="24"/>
        </w:rPr>
        <w:t xml:space="preserve"> εξήντα. Αυτό </w:t>
      </w:r>
      <w:r>
        <w:rPr>
          <w:rFonts w:eastAsia="Times New Roman" w:cs="Times New Roman"/>
          <w:szCs w:val="24"/>
        </w:rPr>
        <w:t>εδώ πέρα, σε συνδυασμό με την προχειρότητα με την οποία έχουμε αντιμετωπίσει κάποια προβλήματα, με την έλλειψη κάποιων αναγκαίων μέτρων που δεν πήραμε, δυστυχώς, δημιουργεί μια διχόνοια, μια αντιπαλότητα μεταξύ περιοχών. Καλόπιστα, λοιπόν, σας ρωτάω και σα</w:t>
      </w:r>
      <w:r>
        <w:rPr>
          <w:rFonts w:eastAsia="Times New Roman" w:cs="Times New Roman"/>
          <w:szCs w:val="24"/>
        </w:rPr>
        <w:t xml:space="preserve">ς καλώ να μου απαντήσετε. </w:t>
      </w:r>
    </w:p>
    <w:p w14:paraId="2459505D"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Ένα άλλο πρόβλημα που έχουν όλες οι κοινωνίες</w:t>
      </w:r>
      <w:r>
        <w:rPr>
          <w:rFonts w:eastAsia="Times New Roman" w:cs="Times New Roman"/>
          <w:szCs w:val="24"/>
        </w:rPr>
        <w:t>,</w:t>
      </w:r>
      <w:r>
        <w:rPr>
          <w:rFonts w:eastAsia="Times New Roman" w:cs="Times New Roman"/>
          <w:szCs w:val="24"/>
        </w:rPr>
        <w:t xml:space="preserve"> </w:t>
      </w:r>
      <w:r>
        <w:rPr>
          <w:rFonts w:eastAsia="Times New Roman"/>
          <w:szCs w:val="24"/>
        </w:rPr>
        <w:t>οι οποίες</w:t>
      </w:r>
      <w:r>
        <w:rPr>
          <w:rFonts w:eastAsia="Times New Roman" w:cs="Times New Roman"/>
          <w:szCs w:val="24"/>
        </w:rPr>
        <w:t xml:space="preserve"> έχουν αυτή τη στιγμή κάποιο</w:t>
      </w:r>
      <w:r>
        <w:rPr>
          <w:rFonts w:eastAsia="Times New Roman" w:cs="Times New Roman"/>
          <w:szCs w:val="24"/>
        </w:rPr>
        <w:t>ν</w:t>
      </w:r>
      <w:r>
        <w:rPr>
          <w:rFonts w:eastAsia="Times New Roman" w:cs="Times New Roman"/>
          <w:szCs w:val="24"/>
        </w:rPr>
        <w:t xml:space="preserve"> πληθυσμό προσφύγων, είναι το ότι δεν υπάρχει διαβούλευση μεταξύ των φορέων του τόπου. Έχω και προσωπικό παράδειγμα από τον </w:t>
      </w:r>
      <w:r>
        <w:rPr>
          <w:rFonts w:eastAsia="Times New Roman" w:cs="Times New Roman"/>
          <w:szCs w:val="24"/>
        </w:rPr>
        <w:t>ν</w:t>
      </w:r>
      <w:r>
        <w:rPr>
          <w:rFonts w:eastAsia="Times New Roman" w:cs="Times New Roman"/>
          <w:szCs w:val="24"/>
        </w:rPr>
        <w:t>ομό μου, τις Σέρρες</w:t>
      </w:r>
      <w:r>
        <w:rPr>
          <w:rFonts w:eastAsia="Times New Roman" w:cs="Times New Roman"/>
          <w:szCs w:val="24"/>
        </w:rPr>
        <w:t xml:space="preserve">, όπου ο </w:t>
      </w:r>
      <w:r>
        <w:rPr>
          <w:rFonts w:eastAsia="Times New Roman" w:cs="Times New Roman"/>
          <w:szCs w:val="24"/>
        </w:rPr>
        <w:t xml:space="preserve">δήμαρχος και ο περιφερειάρχης </w:t>
      </w:r>
      <w:r>
        <w:rPr>
          <w:rFonts w:eastAsia="Times New Roman" w:cs="Times New Roman"/>
          <w:szCs w:val="24"/>
        </w:rPr>
        <w:t>δεν γνώριζαν για την έλευση των προσφύγων παρά μόνο δύο μέρες πριν έρθουν.</w:t>
      </w:r>
    </w:p>
    <w:p w14:paraId="2459505E"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Πιστεύω ότι άνθρωποι</w:t>
      </w:r>
      <w:r>
        <w:rPr>
          <w:rFonts w:eastAsia="Times New Roman" w:cs="Times New Roman"/>
          <w:szCs w:val="24"/>
        </w:rPr>
        <w:t>,</w:t>
      </w:r>
      <w:r>
        <w:rPr>
          <w:rFonts w:eastAsia="Times New Roman" w:cs="Times New Roman"/>
          <w:szCs w:val="24"/>
        </w:rPr>
        <w:t xml:space="preserve"> </w:t>
      </w:r>
      <w:r>
        <w:rPr>
          <w:rFonts w:eastAsia="Times New Roman"/>
          <w:szCs w:val="24"/>
        </w:rPr>
        <w:t>οι οποίοι</w:t>
      </w:r>
      <w:r>
        <w:rPr>
          <w:rFonts w:eastAsia="Times New Roman" w:cs="Times New Roman"/>
          <w:szCs w:val="24"/>
        </w:rPr>
        <w:t xml:space="preserve"> γνωρίζουν τον τόπο τους, γνωρίζουν ποιες είναι οι συνθήκες, ποια είναι η κουλτούρα, ποια είναι η νοοτροπία των</w:t>
      </w:r>
      <w:r>
        <w:rPr>
          <w:rFonts w:eastAsia="Times New Roman" w:cs="Times New Roman"/>
          <w:szCs w:val="24"/>
        </w:rPr>
        <w:t xml:space="preserve"> ανθρώπων</w:t>
      </w:r>
      <w:r>
        <w:rPr>
          <w:rFonts w:eastAsia="Times New Roman" w:cs="Times New Roman"/>
          <w:szCs w:val="24"/>
        </w:rPr>
        <w:t>,</w:t>
      </w:r>
      <w:r>
        <w:rPr>
          <w:rFonts w:eastAsia="Times New Roman" w:cs="Times New Roman"/>
          <w:szCs w:val="24"/>
        </w:rPr>
        <w:t xml:space="preserve"> θα βοηθούσαν πολύ με μια απλή συζήτηση, με μια απλή κουβέντα. Έχει συμβεί αυτό. </w:t>
      </w:r>
    </w:p>
    <w:p w14:paraId="2459505F" w14:textId="77777777" w:rsidR="000824F1" w:rsidRDefault="003A4E52">
      <w:pPr>
        <w:spacing w:line="600" w:lineRule="auto"/>
        <w:ind w:firstLine="720"/>
        <w:jc w:val="both"/>
        <w:rPr>
          <w:rFonts w:eastAsia="Times New Roman" w:cs="Times New Roman"/>
          <w:szCs w:val="24"/>
        </w:rPr>
      </w:pPr>
      <w:r w:rsidRPr="002A39F3">
        <w:rPr>
          <w:rFonts w:eastAsia="Times New Roman" w:cs="Times New Roman"/>
          <w:color w:val="000000" w:themeColor="text1"/>
          <w:szCs w:val="24"/>
        </w:rPr>
        <w:t xml:space="preserve">Με τον Δήμαρχο της Κω που συνεννοηθήκατε, ο οποίος μου έλεγε χαρακτηριστικά ότι λειτουργείτε μονομερώς. Μου είπατε ότι κάποιοι -σας </w:t>
      </w:r>
      <w:r>
        <w:rPr>
          <w:rFonts w:eastAsia="Times New Roman" w:cs="Times New Roman"/>
          <w:szCs w:val="24"/>
        </w:rPr>
        <w:t xml:space="preserve">άκουσα πολύ προσεκτικά- από τους δημάρχους κάνουν λάθος. Νομίζω ότι είναι </w:t>
      </w:r>
      <w:r w:rsidRPr="009C1675">
        <w:rPr>
          <w:rFonts w:eastAsia="Times New Roman" w:cs="Times New Roman"/>
          <w:color w:val="000000" w:themeColor="text1"/>
          <w:szCs w:val="24"/>
        </w:rPr>
        <w:t xml:space="preserve">λάθος δικό σας που δεν κάθεστε να τους εξηγήσετε ποιο είναι το σωστό και απλώς αποφασίζετε. Γιατί όντως μπορεί και να κάνουν λάθος. Εγώ δεν είμαι απόλυτος. Όμως, υποχρέωσή σας είναι </w:t>
      </w:r>
      <w:r w:rsidRPr="009C1675">
        <w:rPr>
          <w:rFonts w:eastAsia="Times New Roman" w:cs="Times New Roman"/>
          <w:color w:val="000000" w:themeColor="text1"/>
          <w:szCs w:val="24"/>
        </w:rPr>
        <w:t xml:space="preserve">να τους εξηγήσετε ποιο είναι το σωστό, γιατί αλλιώς σπέρνουμε τη διχόνοια. </w:t>
      </w:r>
    </w:p>
    <w:p w14:paraId="24595060" w14:textId="77777777" w:rsidR="000824F1" w:rsidRDefault="003A4E52">
      <w:pPr>
        <w:spacing w:line="600" w:lineRule="auto"/>
        <w:ind w:firstLine="720"/>
        <w:jc w:val="both"/>
        <w:rPr>
          <w:rFonts w:eastAsia="Times New Roman" w:cs="Times New Roman"/>
          <w:szCs w:val="24"/>
        </w:rPr>
      </w:pPr>
      <w:r w:rsidRPr="00522B7E">
        <w:rPr>
          <w:rFonts w:eastAsia="Times New Roman" w:cs="Times New Roman"/>
          <w:szCs w:val="24"/>
        </w:rPr>
        <w:t>Θέλω να κάνω μια αναφορά, μιας και είπα για το νησί της Κω. Το νησί έχει έναν μεγάλο αριθμό προσφύγων. Το πρόβλημα των τοπικών φορέων και των πολίτων είναι ότι δεν υπάρχει συνεννόη</w:t>
      </w:r>
      <w:r w:rsidRPr="00522B7E">
        <w:rPr>
          <w:rFonts w:eastAsia="Times New Roman" w:cs="Times New Roman"/>
          <w:szCs w:val="24"/>
        </w:rPr>
        <w:t>ση.</w:t>
      </w:r>
    </w:p>
    <w:p w14:paraId="24595061" w14:textId="77777777" w:rsidR="000824F1" w:rsidRDefault="003A4E52">
      <w:pPr>
        <w:spacing w:line="600" w:lineRule="auto"/>
        <w:ind w:firstLine="720"/>
        <w:jc w:val="both"/>
        <w:rPr>
          <w:rFonts w:eastAsia="Times New Roman"/>
          <w:szCs w:val="24"/>
        </w:rPr>
      </w:pPr>
      <w:r>
        <w:rPr>
          <w:rFonts w:eastAsia="Times New Roman"/>
          <w:szCs w:val="24"/>
        </w:rPr>
        <w:t xml:space="preserve">Ξέρουμε ότι το νησί της Κω βασίζεται στον τουρισμό. Αυτή τη στιγμή είναι το τρίτο νησί ως προορισμός για τους τουρίστες. Μάλιστα υπάρχει και ένα δημοτικό συμβούλιο που θα γίνει για το νέο κλειστό κέντρο που θέλετε να κάνετε στις 28 του μήνα, όπου </w:t>
      </w:r>
      <w:r>
        <w:rPr>
          <w:rFonts w:eastAsia="Times New Roman"/>
          <w:szCs w:val="24"/>
        </w:rPr>
        <w:lastRenderedPageBreak/>
        <w:t>νομίζ</w:t>
      </w:r>
      <w:r>
        <w:rPr>
          <w:rFonts w:eastAsia="Times New Roman"/>
          <w:szCs w:val="24"/>
        </w:rPr>
        <w:t>ω ότι εκεί θα γνωμοδοτήσουν κατά της δημιουργίας του. Θέλω να μας εξηγήσετε γιατί προβαίνετε σ’ αυτή την κίνηση και γιατί δεν το εξηγείτε και στους τοπικούς φορείς.</w:t>
      </w:r>
    </w:p>
    <w:p w14:paraId="24595062"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ΙΩΑΝΝΗΣ ΜΟΥΖΑΛΑΣ (Υπουργός Μεταναστευτικής Πολιτικής):</w:t>
      </w:r>
      <w:r>
        <w:rPr>
          <w:rFonts w:eastAsia="Times New Roman" w:cs="Times New Roman"/>
          <w:szCs w:val="24"/>
        </w:rPr>
        <w:t xml:space="preserve"> Εσείς τι λέτε, όμως; Πρέπει να κάνου</w:t>
      </w:r>
      <w:r>
        <w:rPr>
          <w:rFonts w:eastAsia="Times New Roman" w:cs="Times New Roman"/>
          <w:szCs w:val="24"/>
        </w:rPr>
        <w:t xml:space="preserve">με; </w:t>
      </w:r>
    </w:p>
    <w:p w14:paraId="24595063" w14:textId="77777777" w:rsidR="000824F1" w:rsidRDefault="003A4E52">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Εμείς σας ρωτάμε και θα σας πω στη δευτερολογία μου. Θέλω να ακούσω τι ακριβώς θα μας πείτε. </w:t>
      </w:r>
    </w:p>
    <w:p w14:paraId="24595064" w14:textId="77777777" w:rsidR="000824F1" w:rsidRDefault="003A4E52">
      <w:pPr>
        <w:spacing w:line="600" w:lineRule="auto"/>
        <w:ind w:firstLine="720"/>
        <w:jc w:val="both"/>
        <w:rPr>
          <w:rFonts w:eastAsia="Times New Roman"/>
          <w:szCs w:val="24"/>
        </w:rPr>
      </w:pPr>
      <w:r>
        <w:rPr>
          <w:rFonts w:eastAsia="Times New Roman"/>
          <w:szCs w:val="24"/>
        </w:rPr>
        <w:t xml:space="preserve">Αυτό μας ζήτησε ο </w:t>
      </w:r>
      <w:r>
        <w:rPr>
          <w:rFonts w:eastAsia="Times New Roman"/>
          <w:szCs w:val="24"/>
        </w:rPr>
        <w:t>δ</w:t>
      </w:r>
      <w:r>
        <w:rPr>
          <w:rFonts w:eastAsia="Times New Roman"/>
          <w:szCs w:val="24"/>
        </w:rPr>
        <w:t>ήμαρχος. Και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θέλω –γιατί εγώ ρωτάω καλόπιστα- να μας πείτε</w:t>
      </w:r>
      <w:r>
        <w:rPr>
          <w:rFonts w:eastAsia="Times New Roman"/>
          <w:szCs w:val="24"/>
        </w:rPr>
        <w:t>,</w:t>
      </w:r>
      <w:r>
        <w:rPr>
          <w:rFonts w:eastAsia="Times New Roman"/>
          <w:szCs w:val="24"/>
        </w:rPr>
        <w:t xml:space="preserve"> γιατί δεν βελτιώνετε την προηγούμενη, </w:t>
      </w:r>
      <w:r>
        <w:rPr>
          <w:rFonts w:eastAsia="Times New Roman"/>
          <w:szCs w:val="24"/>
        </w:rPr>
        <w:t>την υπάρχουσα δομή</w:t>
      </w:r>
      <w:r>
        <w:rPr>
          <w:rFonts w:eastAsia="Times New Roman"/>
          <w:szCs w:val="24"/>
        </w:rPr>
        <w:t>,</w:t>
      </w:r>
      <w:r>
        <w:rPr>
          <w:rFonts w:eastAsia="Times New Roman"/>
          <w:szCs w:val="24"/>
        </w:rPr>
        <w:t xml:space="preserve"> η οποία δεν είναι και αυτή που θα έπρεπε να ήταν, προκειμένου να υπάρξει εκεί το κλειστό κέντρο. </w:t>
      </w:r>
    </w:p>
    <w:p w14:paraId="24595065" w14:textId="77777777" w:rsidR="000824F1" w:rsidRDefault="003A4E52">
      <w:pPr>
        <w:spacing w:line="600" w:lineRule="auto"/>
        <w:ind w:firstLine="720"/>
        <w:jc w:val="both"/>
        <w:rPr>
          <w:rFonts w:eastAsia="Times New Roman"/>
          <w:szCs w:val="24"/>
        </w:rPr>
      </w:pPr>
      <w:r>
        <w:rPr>
          <w:rFonts w:eastAsia="Times New Roman"/>
          <w:szCs w:val="24"/>
        </w:rPr>
        <w:t>Πραγματικά φοβούνται μη φέρουμε κι άλλους πρόσφυγες και γίνει ένα νησί γεμάτο από ανθρώπους οι οποίοι, δυστυχώς ή ευτυχώς, δεν αρμόζουν στ</w:t>
      </w:r>
      <w:r>
        <w:rPr>
          <w:rFonts w:eastAsia="Times New Roman"/>
          <w:szCs w:val="24"/>
        </w:rPr>
        <w:t>ην εικόνα που θα ήθελα να δείξουν, δεδομένου ότι πρόκειται για ένα άκρως τουριστικό νησί. Καταλα</w:t>
      </w:r>
      <w:r>
        <w:rPr>
          <w:rFonts w:eastAsia="Times New Roman"/>
          <w:szCs w:val="24"/>
        </w:rPr>
        <w:lastRenderedPageBreak/>
        <w:t>βαίνετε και εσείς –και δεν θέλω να φανεί ότι λαϊκίζω- ότι δεν αρμόζει να υπάρχουν τέτοιες εικόνες ανθρώπων -δεν θα τους κρύψουμε, αλλά θα τους φροντίσουμε- σε έ</w:t>
      </w:r>
      <w:r>
        <w:rPr>
          <w:rFonts w:eastAsia="Times New Roman"/>
          <w:szCs w:val="24"/>
        </w:rPr>
        <w:t>να τόσο τουριστικό μέρος.</w:t>
      </w:r>
    </w:p>
    <w:p w14:paraId="24595066" w14:textId="77777777" w:rsidR="000824F1" w:rsidRDefault="003A4E52">
      <w:pPr>
        <w:spacing w:line="600" w:lineRule="auto"/>
        <w:ind w:firstLine="720"/>
        <w:jc w:val="both"/>
        <w:rPr>
          <w:rFonts w:eastAsia="Times New Roman"/>
          <w:szCs w:val="24"/>
        </w:rPr>
      </w:pPr>
      <w:r>
        <w:rPr>
          <w:rFonts w:eastAsia="Times New Roman"/>
          <w:szCs w:val="24"/>
        </w:rPr>
        <w:t>Δεν είμαστε κατά της συμφωνίας ούτε θέλουμε να τη ρίξουμε. Όμως πιστεύουμε ότι θα πρέπει να παλεύουμε συνεχώς για να βελτιώνουμε τις προϋποθέσεις και τις συνθήκες. Δεν ζητήσαμε ποτέ -και βασικά δεν μας νοιάζει- να πέσει η Κυβέρνησ</w:t>
      </w:r>
      <w:r>
        <w:rPr>
          <w:rFonts w:eastAsia="Times New Roman"/>
          <w:szCs w:val="24"/>
        </w:rPr>
        <w:t xml:space="preserve">η. Πραγματικά! Εμάς μας ενδιαφέρει να ανέβει η χώρα, κάτι που νομίζω ότι είναι το ζητούμενο του κάθε Έλληνα. </w:t>
      </w:r>
    </w:p>
    <w:p w14:paraId="24595067" w14:textId="77777777" w:rsidR="000824F1" w:rsidRDefault="003A4E52">
      <w:pPr>
        <w:spacing w:line="600" w:lineRule="auto"/>
        <w:ind w:firstLine="720"/>
        <w:jc w:val="both"/>
        <w:rPr>
          <w:rFonts w:eastAsia="Times New Roman"/>
          <w:szCs w:val="24"/>
        </w:rPr>
      </w:pPr>
      <w:r>
        <w:rPr>
          <w:rFonts w:eastAsia="Times New Roman"/>
          <w:szCs w:val="24"/>
        </w:rPr>
        <w:t>Οι Έλληνες δείξαμε ότι είμαστε ένας φιλόξενος λαός. Πάντα</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υπάρχουν και εξαιρέσεις. Υπάρχουν κάποιοι άνθρωποι</w:t>
      </w:r>
      <w:r>
        <w:rPr>
          <w:rFonts w:eastAsia="Times New Roman"/>
          <w:szCs w:val="24"/>
        </w:rPr>
        <w:t>,</w:t>
      </w:r>
      <w:r>
        <w:rPr>
          <w:rFonts w:eastAsia="Times New Roman"/>
          <w:szCs w:val="24"/>
        </w:rPr>
        <w:t xml:space="preserve"> οι οποίοι δεν συμβαδίζουν μ</w:t>
      </w:r>
      <w:r>
        <w:rPr>
          <w:rFonts w:eastAsia="Times New Roman"/>
          <w:szCs w:val="24"/>
        </w:rPr>
        <w:t xml:space="preserve">ε αυτό που θα έπρεπε. Έχουν την άποψή τους την οποία, κατά την άποψή μου, δεν εκφράζουν με τον σωστό τρόπο. Όμως οι Έλληνες έχουν δείξει ποιοι είναι και πώς υποδέχονται αυτούς τους ανθρώπους. </w:t>
      </w:r>
    </w:p>
    <w:p w14:paraId="24595068" w14:textId="77777777" w:rsidR="000824F1" w:rsidRDefault="003A4E52">
      <w:pPr>
        <w:spacing w:line="600" w:lineRule="auto"/>
        <w:ind w:firstLine="720"/>
        <w:jc w:val="both"/>
        <w:rPr>
          <w:rFonts w:eastAsia="Times New Roman"/>
          <w:szCs w:val="24"/>
        </w:rPr>
      </w:pPr>
      <w:r>
        <w:rPr>
          <w:rFonts w:eastAsia="Times New Roman"/>
          <w:szCs w:val="24"/>
        </w:rPr>
        <w:t>Πιστεύω ότι αν είχατε και ακολουθούσατε τη σωστή τακτική και εν</w:t>
      </w:r>
      <w:r>
        <w:rPr>
          <w:rFonts w:eastAsia="Times New Roman"/>
          <w:szCs w:val="24"/>
        </w:rPr>
        <w:t xml:space="preserve">ημερώνατε σωστά και πληροφορούσατε σχετικά με το τι συμβαίνει, τα πράγματα θα ήταν διαφορετικά. Διότι είδαμε τι έγινε και με την ερώτηση που σας είχα κάνει τον Οκτώβριο. Μου είχατε πει ότι το </w:t>
      </w:r>
      <w:r>
        <w:rPr>
          <w:rFonts w:eastAsia="Times New Roman"/>
          <w:szCs w:val="24"/>
          <w:lang w:val="en-US"/>
        </w:rPr>
        <w:t>camp</w:t>
      </w:r>
      <w:r>
        <w:rPr>
          <w:rFonts w:eastAsia="Times New Roman"/>
          <w:szCs w:val="24"/>
        </w:rPr>
        <w:t xml:space="preserve"> των Σερρών θα ήταν έτοιμο τον Δεκέμβρη. </w:t>
      </w:r>
      <w:r>
        <w:rPr>
          <w:rFonts w:eastAsia="Times New Roman"/>
          <w:szCs w:val="24"/>
        </w:rPr>
        <w:lastRenderedPageBreak/>
        <w:t>Όμως δεν είναι ακόμ</w:t>
      </w:r>
      <w:r>
        <w:rPr>
          <w:rFonts w:eastAsia="Times New Roman"/>
          <w:szCs w:val="24"/>
        </w:rPr>
        <w:t>α έτοιμο. Βέβαια οι πρόσφυγες έχουν μετακινηθεί σε ξενοδοχεία και δεν είναι πλέον μέσα στο κρύο, όπως ήταν. Πραγματικά υπέφεραν μέχρι να γίνει η μετακίνηση.</w:t>
      </w:r>
    </w:p>
    <w:p w14:paraId="24595069" w14:textId="77777777" w:rsidR="000824F1" w:rsidRDefault="003A4E52">
      <w:pPr>
        <w:spacing w:line="600" w:lineRule="auto"/>
        <w:ind w:firstLine="720"/>
        <w:jc w:val="both"/>
        <w:rPr>
          <w:rFonts w:eastAsia="Times New Roman"/>
          <w:szCs w:val="24"/>
        </w:rPr>
      </w:pPr>
      <w:r>
        <w:rPr>
          <w:rFonts w:eastAsia="Times New Roman"/>
          <w:szCs w:val="24"/>
        </w:rPr>
        <w:t>Μπορεί να μην έχετε τη σωστή πληροφόρηση και</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τα κέντρα είναι πολλά. Όμως είναι αρμοδιότη</w:t>
      </w:r>
      <w:r>
        <w:rPr>
          <w:rFonts w:eastAsia="Times New Roman"/>
          <w:szCs w:val="24"/>
        </w:rPr>
        <w:t xml:space="preserve">τά σας να ρυθμίζονται όλα. Δυστυχώς ή ευτυχώς, αυτό πρέπει να συμβαίνει. </w:t>
      </w:r>
    </w:p>
    <w:p w14:paraId="2459506A" w14:textId="77777777" w:rsidR="000824F1" w:rsidRDefault="003A4E52">
      <w:pPr>
        <w:spacing w:line="600" w:lineRule="auto"/>
        <w:ind w:firstLine="720"/>
        <w:jc w:val="both"/>
        <w:rPr>
          <w:rFonts w:eastAsia="Times New Roman"/>
          <w:szCs w:val="24"/>
        </w:rPr>
      </w:pPr>
      <w:r>
        <w:rPr>
          <w:rFonts w:eastAsia="Times New Roman"/>
          <w:szCs w:val="24"/>
        </w:rPr>
        <w:t>Εμείς</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ζητάμε τη βελτίωση των συνθηκών. Αυτό θέλουμε να καταφέρουμε. Δεν θεωρώ ότι αποτελεί λαϊκισμό</w:t>
      </w:r>
      <w:r>
        <w:rPr>
          <w:rFonts w:eastAsia="Times New Roman"/>
          <w:szCs w:val="24"/>
        </w:rPr>
        <w:t>,</w:t>
      </w:r>
      <w:r>
        <w:rPr>
          <w:rFonts w:eastAsia="Times New Roman"/>
          <w:szCs w:val="24"/>
        </w:rPr>
        <w:t xml:space="preserve"> το να καταθέσουμε εδώ μέσω των λόγων μας ποιες είναι οι εικόνες που </w:t>
      </w:r>
      <w:r>
        <w:rPr>
          <w:rFonts w:eastAsia="Times New Roman"/>
          <w:szCs w:val="24"/>
        </w:rPr>
        <w:t xml:space="preserve">μεταφέρονται στην κοινωνία, ποια είναι τα παράπονα των ανθρώπων και τι είναι αυτό που σκέφτονται οι απλοί πολίτες. Ποτέ δεν στραφήκαμε σ’ αυτή τη λύση. </w:t>
      </w:r>
    </w:p>
    <w:p w14:paraId="2459506B" w14:textId="77777777" w:rsidR="000824F1" w:rsidRDefault="003A4E52">
      <w:pPr>
        <w:spacing w:line="600" w:lineRule="auto"/>
        <w:ind w:firstLine="720"/>
        <w:jc w:val="both"/>
        <w:rPr>
          <w:rFonts w:eastAsia="Times New Roman"/>
          <w:szCs w:val="24"/>
        </w:rPr>
      </w:pPr>
      <w:r>
        <w:rPr>
          <w:rFonts w:eastAsia="Times New Roman"/>
          <w:szCs w:val="24"/>
        </w:rPr>
        <w:t xml:space="preserve">Θα περιμένω να ακούσω τις απαντήσεις σας και θα τοποθετηθώ και μετά στη δευτερολογία μου. </w:t>
      </w:r>
    </w:p>
    <w:p w14:paraId="2459506C" w14:textId="77777777" w:rsidR="000824F1" w:rsidRDefault="003A4E52">
      <w:pPr>
        <w:spacing w:line="600" w:lineRule="auto"/>
        <w:ind w:firstLine="720"/>
        <w:jc w:val="both"/>
        <w:rPr>
          <w:rFonts w:eastAsia="Times New Roman"/>
          <w:szCs w:val="24"/>
        </w:rPr>
      </w:pPr>
      <w:r>
        <w:rPr>
          <w:rFonts w:eastAsia="Times New Roman"/>
          <w:szCs w:val="24"/>
        </w:rPr>
        <w:t>Σας ευχαριστ</w:t>
      </w:r>
      <w:r>
        <w:rPr>
          <w:rFonts w:eastAsia="Times New Roman"/>
          <w:szCs w:val="24"/>
        </w:rPr>
        <w:t xml:space="preserve">ώ. </w:t>
      </w:r>
    </w:p>
    <w:p w14:paraId="2459506D" w14:textId="77777777" w:rsidR="000824F1" w:rsidRDefault="003A4E52">
      <w:pPr>
        <w:spacing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2459506E" w14:textId="77777777" w:rsidR="000824F1" w:rsidRDefault="003A4E52">
      <w:pPr>
        <w:spacing w:line="600" w:lineRule="auto"/>
        <w:ind w:firstLine="720"/>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Ευχαριστούμε τον Κοινοβουλευτικό Εκπρόσωπο της Ένωσης Κεντρώων κ. Αναστάσιο Μεγαλομύστακα. </w:t>
      </w:r>
    </w:p>
    <w:p w14:paraId="2459506F" w14:textId="77777777" w:rsidR="000824F1" w:rsidRDefault="003A4E52">
      <w:pPr>
        <w:spacing w:line="600" w:lineRule="auto"/>
        <w:ind w:firstLine="720"/>
        <w:jc w:val="both"/>
        <w:rPr>
          <w:rFonts w:eastAsia="Times New Roman"/>
          <w:szCs w:val="24"/>
        </w:rPr>
      </w:pPr>
      <w:r>
        <w:rPr>
          <w:rFonts w:eastAsia="Times New Roman"/>
          <w:szCs w:val="24"/>
        </w:rPr>
        <w:t xml:space="preserve">Τον λόγο έχει για έξι λεπτά ο Κοινοβουλευτικός Εκπρόσωπος του ΣΥΡΙΖΑ κ. Ηλίας Καματερός. </w:t>
      </w:r>
    </w:p>
    <w:p w14:paraId="24595070" w14:textId="77777777" w:rsidR="000824F1" w:rsidRDefault="003A4E52">
      <w:pPr>
        <w:spacing w:line="600" w:lineRule="auto"/>
        <w:ind w:firstLine="720"/>
        <w:jc w:val="both"/>
        <w:rPr>
          <w:rFonts w:eastAsia="Times New Roman"/>
          <w:szCs w:val="24"/>
        </w:rPr>
      </w:pPr>
      <w:r>
        <w:rPr>
          <w:rFonts w:eastAsia="Times New Roman"/>
          <w:b/>
          <w:szCs w:val="24"/>
        </w:rPr>
        <w:t>ΗΛΙΑΣ ΚΑΜΑΤΕΡΟΣ:</w:t>
      </w:r>
      <w:r>
        <w:rPr>
          <w:rFonts w:eastAsia="Times New Roman"/>
          <w:szCs w:val="24"/>
        </w:rPr>
        <w:t xml:space="preserve"> Ευχαριστώ, κύριε Πρόεδρε. </w:t>
      </w:r>
    </w:p>
    <w:p w14:paraId="24595071" w14:textId="77777777" w:rsidR="000824F1" w:rsidRDefault="003A4E52">
      <w:pPr>
        <w:spacing w:line="600" w:lineRule="auto"/>
        <w:ind w:firstLine="720"/>
        <w:jc w:val="both"/>
        <w:rPr>
          <w:rFonts w:eastAsia="Times New Roman"/>
          <w:szCs w:val="24"/>
        </w:rPr>
      </w:pPr>
      <w:r>
        <w:rPr>
          <w:rFonts w:eastAsia="Times New Roman"/>
          <w:szCs w:val="24"/>
        </w:rPr>
        <w:t>Επειδή ο τελευταίος ομιλητής και αγαπητός συνάδελφος αναφέρθηκε στην Κω και εγώ ζω στην Κω, ελπίζω να μην παρασυρθώ και αν</w:t>
      </w:r>
      <w:r>
        <w:rPr>
          <w:rFonts w:eastAsia="Times New Roman"/>
          <w:szCs w:val="24"/>
        </w:rPr>
        <w:t xml:space="preserve">αλώσω την τοποθέτησή μου σε αυτά τα ζητήματα, παρά το γεγονός ότι το παράδειγμα αυτό είναι αντιπροσωπευτικό και μέσα από αυτό θα μπορούσαμε να συζητήσουμε όλα τα ερωτήματα που τέθηκαν. </w:t>
      </w:r>
    </w:p>
    <w:p w14:paraId="24595072" w14:textId="77777777" w:rsidR="000824F1" w:rsidRDefault="003A4E52">
      <w:pPr>
        <w:spacing w:line="600" w:lineRule="auto"/>
        <w:ind w:firstLine="720"/>
        <w:jc w:val="both"/>
        <w:rPr>
          <w:rFonts w:eastAsia="Times New Roman"/>
          <w:szCs w:val="24"/>
        </w:rPr>
      </w:pPr>
      <w:r>
        <w:rPr>
          <w:rFonts w:eastAsia="Times New Roman"/>
          <w:szCs w:val="24"/>
        </w:rPr>
        <w:t>Θεωρώ</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καλόπιστη την κριτική που γίνεται από τους συναδέλφ</w:t>
      </w:r>
      <w:r>
        <w:rPr>
          <w:rFonts w:eastAsia="Times New Roman"/>
          <w:szCs w:val="24"/>
        </w:rPr>
        <w:t>ους της Ένωσης Κεντρώων. Ο πρώτος ομιλητής έθεσε κάποια ζητήματα στα οποία νομίζω ότι απάντησε ο Υπουργός και τα οποία τίθενται συνέχεια και τα οποία θα πρέπει να ξεπεράσουμε. Και το γεγονός ότι δεν τα θέτει άλλος παρά η «ακροδεξιά ατζέντα»</w:t>
      </w:r>
      <w:r>
        <w:rPr>
          <w:rFonts w:eastAsia="Times New Roman"/>
          <w:szCs w:val="24"/>
        </w:rPr>
        <w:t>,</w:t>
      </w:r>
      <w:r>
        <w:rPr>
          <w:rFonts w:eastAsia="Times New Roman"/>
          <w:szCs w:val="24"/>
        </w:rPr>
        <w:t xml:space="preserve"> είναι κάτι που</w:t>
      </w:r>
      <w:r>
        <w:rPr>
          <w:rFonts w:eastAsia="Times New Roman"/>
          <w:szCs w:val="24"/>
        </w:rPr>
        <w:t xml:space="preserve"> θα πρέπει να προσέξουμε. </w:t>
      </w:r>
      <w:r>
        <w:rPr>
          <w:rFonts w:eastAsia="Times New Roman"/>
          <w:szCs w:val="24"/>
        </w:rPr>
        <w:lastRenderedPageBreak/>
        <w:t>Προσέξτε, επαναλαμβάνω η «ακροδεξιά ατζέντα». Ανοίξαμε, δηλαδή, τις αγκαλιές μας, δεν υπάρχουν σύνορα, όπως είπαμε κ.λπ.</w:t>
      </w:r>
      <w:r>
        <w:rPr>
          <w:rFonts w:eastAsia="Times New Roman"/>
          <w:szCs w:val="24"/>
        </w:rPr>
        <w:t>.</w:t>
      </w:r>
      <w:r>
        <w:rPr>
          <w:rFonts w:eastAsia="Times New Roman"/>
          <w:szCs w:val="24"/>
        </w:rPr>
        <w:t xml:space="preserve"> Αυτά νομίζω ότι έχουν απαντηθεί πολλές φορές. Πρόκειται για κάτι που θα πρέπει να προσέξουμε, αν και γενικότ</w:t>
      </w:r>
      <w:r>
        <w:rPr>
          <w:rFonts w:eastAsia="Times New Roman"/>
          <w:szCs w:val="24"/>
        </w:rPr>
        <w:t xml:space="preserve">ερα ήθελα να θέσω αυτό το θέμα. </w:t>
      </w:r>
    </w:p>
    <w:p w14:paraId="24595073" w14:textId="77777777" w:rsidR="000824F1" w:rsidRDefault="003A4E5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Τελικά ποιος βάζει την ατζέντα; Πρέπει να μας προβληματίσει. Γιατί η </w:t>
      </w:r>
      <w:r>
        <w:rPr>
          <w:rFonts w:eastAsia="Times New Roman" w:cs="Times New Roman"/>
          <w:szCs w:val="24"/>
        </w:rPr>
        <w:t>Έ</w:t>
      </w:r>
      <w:r>
        <w:rPr>
          <w:rFonts w:eastAsia="Times New Roman" w:cs="Times New Roman"/>
          <w:szCs w:val="24"/>
        </w:rPr>
        <w:t>νωση Κεντρώων κρατάει μία στάση –ειπώθηκε και στην προηγούμενη συζήτηση που είχαμε με τον κύριο Πρωθυπουργό- ενάντια στους μεν, ενάντια στους δε, σε κάπο</w:t>
      </w:r>
      <w:r>
        <w:rPr>
          <w:rFonts w:eastAsia="Times New Roman" w:cs="Times New Roman"/>
          <w:szCs w:val="24"/>
        </w:rPr>
        <w:t>ια ζητήματα από εδώ, σε κάποια ζητήματα από εκεί –ναι εύλογο- αλλά να προσέξουμε μερικές φορές –γνώμη μου- γιατί χωρίς να το θέλουμε</w:t>
      </w:r>
      <w:r>
        <w:rPr>
          <w:rFonts w:eastAsia="Times New Roman" w:cs="Times New Roman"/>
          <w:szCs w:val="24"/>
        </w:rPr>
        <w:t>,</w:t>
      </w:r>
      <w:r>
        <w:rPr>
          <w:rFonts w:eastAsia="Times New Roman" w:cs="Times New Roman"/>
          <w:szCs w:val="24"/>
        </w:rPr>
        <w:t xml:space="preserve"> μπορούμε να διολισθήσουμε σε απόψεις, σε ατζέντα που τη βάζουν κάποιοι -και όχι μόνο στη χώρα μας, στην Ευρώπη γενικότερα-</w:t>
      </w:r>
      <w:r>
        <w:rPr>
          <w:rFonts w:eastAsia="Times New Roman" w:cs="Times New Roman"/>
          <w:szCs w:val="24"/>
        </w:rPr>
        <w:t xml:space="preserve"> οι οποίοι θέλουν να καλλιεργήσουν τον φόβο. Και ξέρω ότι δεν έχετε τέτοια πρόθεση. </w:t>
      </w:r>
    </w:p>
    <w:p w14:paraId="24595074" w14:textId="77777777" w:rsidR="000824F1" w:rsidRDefault="003A4E5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Για να σας το αποδείξω</w:t>
      </w:r>
      <w:r>
        <w:rPr>
          <w:rFonts w:eastAsia="Times New Roman" w:cs="Times New Roman"/>
          <w:szCs w:val="24"/>
        </w:rPr>
        <w:t>,</w:t>
      </w:r>
      <w:r>
        <w:rPr>
          <w:rFonts w:eastAsia="Times New Roman" w:cs="Times New Roman"/>
          <w:szCs w:val="24"/>
        </w:rPr>
        <w:t xml:space="preserve"> θα σας κάνω τα εξής ερωτήματα. Επειδή η ερώτηση αφορούσε τα νησιά, δεν ήταν γενικά για το μεταναστευτικό -εγώ είδα την ερώτηση, τη διάβασα, ήταν για τα νησιά- ξέρετε καθόλου στα νησιά αυτή τη στιγμή</w:t>
      </w:r>
      <w:r>
        <w:rPr>
          <w:rFonts w:eastAsia="Times New Roman" w:cs="Times New Roman"/>
          <w:szCs w:val="24"/>
        </w:rPr>
        <w:t>,</w:t>
      </w:r>
      <w:r>
        <w:rPr>
          <w:rFonts w:eastAsia="Times New Roman" w:cs="Times New Roman"/>
          <w:szCs w:val="24"/>
        </w:rPr>
        <w:t xml:space="preserve"> ποιο είναι το </w:t>
      </w:r>
      <w:r>
        <w:rPr>
          <w:rFonts w:eastAsia="Times New Roman" w:cs="Times New Roman"/>
          <w:szCs w:val="24"/>
        </w:rPr>
        <w:lastRenderedPageBreak/>
        <w:t>πρώτο πρόβλημα; Θα έπρεπε να είναι μετανα</w:t>
      </w:r>
      <w:r>
        <w:rPr>
          <w:rFonts w:eastAsia="Times New Roman" w:cs="Times New Roman"/>
          <w:szCs w:val="24"/>
        </w:rPr>
        <w:t xml:space="preserve">στευτικό; Θα έπρεπε να είναι το προσφυγικό; Ποιοι το βάζουν και το ξαναβάζουν στη συνέχεια; Κάποιοι οι οποίοι έχουν κάποιους συγκεκριμένους στόχους και συμφέροντα. </w:t>
      </w:r>
    </w:p>
    <w:p w14:paraId="24595075" w14:textId="77777777" w:rsidR="000824F1" w:rsidRDefault="003A4E5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Θα έπρεπε –και ελάτε να συνεννοηθούμε- να δούμε τα πραγματικά προβλήματα των νησιών. Γιατί </w:t>
      </w:r>
      <w:r>
        <w:rPr>
          <w:rFonts w:eastAsia="Times New Roman" w:cs="Times New Roman"/>
          <w:szCs w:val="24"/>
        </w:rPr>
        <w:t>το μεταναστευτικό είναι πολύ μεγάλο πρόβλημα, δεν χωράει πολιτική σπέκουλα, έχει πάρει τον δρόμο του. Θα κάνουμε κριτική. Και ξέρετε, κριτική και πίεση προς τους Υπουργούς δεν κάνετε μόνο εσείς. Και ας μη φαίνεται, κάνουμε εμείς όλοι οι Βουλευτές του ΣΥΡΙΖ</w:t>
      </w:r>
      <w:r>
        <w:rPr>
          <w:rFonts w:eastAsia="Times New Roman" w:cs="Times New Roman"/>
          <w:szCs w:val="24"/>
        </w:rPr>
        <w:t>Α και τους πιέζουμε πάρα πολύ, να το ξέρετε. Όμως πρέπει να ακούμε και τις απαντήσεις, τις δυσκολίες που υπάρχουν, γιατί εάν δεν ξέρουμε όλο το πακέτο, όλο το πλέγμα των συνθηκών, δεν μπορούμε να κάνουμε κριτική.</w:t>
      </w:r>
    </w:p>
    <w:p w14:paraId="24595076" w14:textId="77777777" w:rsidR="000824F1" w:rsidRDefault="003A4E5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Επανέρχομαι, λοιπόν, για τα νησιά. Θέλετε ν</w:t>
      </w:r>
      <w:r>
        <w:rPr>
          <w:rFonts w:eastAsia="Times New Roman" w:cs="Times New Roman"/>
          <w:szCs w:val="24"/>
        </w:rPr>
        <w:t xml:space="preserve">α δούμε τι πρέπει να κάνουμε για τα νησιά, για τη </w:t>
      </w:r>
      <w:proofErr w:type="spellStart"/>
      <w:r>
        <w:rPr>
          <w:rFonts w:eastAsia="Times New Roman" w:cs="Times New Roman"/>
          <w:szCs w:val="24"/>
        </w:rPr>
        <w:t>νησιωτικότητα</w:t>
      </w:r>
      <w:proofErr w:type="spellEnd"/>
      <w:r>
        <w:rPr>
          <w:rFonts w:eastAsia="Times New Roman" w:cs="Times New Roman"/>
          <w:szCs w:val="24"/>
        </w:rPr>
        <w:t>; Δεν είναι το πρώτο θέμα το μεταναστευτικό αυτή εδώ τη στιγμή. Να το αντιμετωπίσουμε και να το βάλουμε στην άκρη, να το διαχειριστούμε με τέτοιο τρόπο</w:t>
      </w:r>
      <w:r>
        <w:rPr>
          <w:rFonts w:eastAsia="Times New Roman" w:cs="Times New Roman"/>
          <w:szCs w:val="24"/>
        </w:rPr>
        <w:t>,</w:t>
      </w:r>
      <w:r>
        <w:rPr>
          <w:rFonts w:eastAsia="Times New Roman" w:cs="Times New Roman"/>
          <w:szCs w:val="24"/>
        </w:rPr>
        <w:t xml:space="preserve"> που δεν θα δημιουργεί πρόβλημα στα νησιά</w:t>
      </w:r>
      <w:r>
        <w:rPr>
          <w:rFonts w:eastAsia="Times New Roman" w:cs="Times New Roman"/>
          <w:szCs w:val="24"/>
        </w:rPr>
        <w:t xml:space="preserve"> αλλά μπορεί να τα ωφελεί κιόλας και να προβά</w:t>
      </w:r>
      <w:r>
        <w:rPr>
          <w:rFonts w:eastAsia="Times New Roman" w:cs="Times New Roman"/>
          <w:szCs w:val="24"/>
        </w:rPr>
        <w:t>λ</w:t>
      </w:r>
      <w:r>
        <w:rPr>
          <w:rFonts w:eastAsia="Times New Roman" w:cs="Times New Roman"/>
          <w:szCs w:val="24"/>
        </w:rPr>
        <w:t xml:space="preserve">λουμε τον </w:t>
      </w:r>
      <w:r>
        <w:rPr>
          <w:rFonts w:eastAsia="Times New Roman" w:cs="Times New Roman"/>
          <w:szCs w:val="24"/>
        </w:rPr>
        <w:lastRenderedPageBreak/>
        <w:t xml:space="preserve">ανθρωπισμό που έδειξαν οι νησιώτες σε όλη την Ευρώπη και σε όλο τον κόσμο. </w:t>
      </w:r>
    </w:p>
    <w:p w14:paraId="24595077" w14:textId="77777777" w:rsidR="000824F1" w:rsidRDefault="003A4E5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Ξέρετε ποια είναι τα προβλήματα; Να ξεκινήσω από τον ΦΠΑ; Δεν αυξήθηκε ο ΦΠΑ στα νησιά, παρ</w:t>
      </w:r>
      <w:r>
        <w:rPr>
          <w:rFonts w:eastAsia="Times New Roman" w:cs="Times New Roman"/>
          <w:szCs w:val="24"/>
        </w:rPr>
        <w:t xml:space="preserve">’ </w:t>
      </w:r>
      <w:r>
        <w:rPr>
          <w:rFonts w:eastAsia="Times New Roman" w:cs="Times New Roman"/>
          <w:szCs w:val="24"/>
        </w:rPr>
        <w:t>όλο που το είχαμε ψηφίσει από τ</w:t>
      </w:r>
      <w:r>
        <w:rPr>
          <w:rFonts w:eastAsia="Times New Roman" w:cs="Times New Roman"/>
          <w:szCs w:val="24"/>
        </w:rPr>
        <w:t xml:space="preserve">ο καλοκαίρι του 2015. Ελάτε μαζί μας. Αυτό απασχολεί πάρα πολύ τα νησιά. Είναι μεγάλη υπόθεση για τους νησιώτες να μην αυξηθεί ο ΦΠΑ. </w:t>
      </w:r>
    </w:p>
    <w:p w14:paraId="24595078" w14:textId="77777777" w:rsidR="000824F1" w:rsidRDefault="003A4E5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Στενοχωρήθηκα πολύ, λυπήθηκα που άκουσα τον κ. Λεβέντη το πρωί να το αναφέρει σαν παράδειγμα σε αντιπαράθεση με τις άλλες</w:t>
      </w:r>
      <w:r>
        <w:rPr>
          <w:rFonts w:eastAsia="Times New Roman" w:cs="Times New Roman"/>
          <w:szCs w:val="24"/>
        </w:rPr>
        <w:t xml:space="preserve"> περιοχές, όταν για παράδειγμα έλεγε για τα μέτρα τα οποία μας επιβάλλει το ΔΝΤ να πάρουμε, όπως είναι η μείωση του αφορολόγητου, λέει θα ωφεληθεί. Αναφέρθηκε στον ΦΠΑ των νησιών ότι δεν θα έπρεπε να είναι χαμηλότερος στα νησιά. </w:t>
      </w:r>
    </w:p>
    <w:p w14:paraId="24595079" w14:textId="77777777" w:rsidR="000824F1" w:rsidRDefault="003A4E5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Να συνεννοηθούμε. Αναγνωρί</w:t>
      </w:r>
      <w:r>
        <w:rPr>
          <w:rFonts w:eastAsia="Times New Roman" w:cs="Times New Roman"/>
          <w:szCs w:val="24"/>
        </w:rPr>
        <w:t xml:space="preserve">ζουμε τη </w:t>
      </w:r>
      <w:proofErr w:type="spellStart"/>
      <w:r>
        <w:rPr>
          <w:rFonts w:eastAsia="Times New Roman" w:cs="Times New Roman"/>
          <w:szCs w:val="24"/>
        </w:rPr>
        <w:t>νησιωτικότητα</w:t>
      </w:r>
      <w:proofErr w:type="spellEnd"/>
      <w:r>
        <w:rPr>
          <w:rFonts w:eastAsia="Times New Roman" w:cs="Times New Roman"/>
          <w:szCs w:val="24"/>
        </w:rPr>
        <w:t xml:space="preserve"> ή όχι; Μπορούμε να βοηθήσουμε και να συνεννοηθούμε για τα ζητήματα υγείας στα νησιά, που δεν πηγαίνουν οι γιατροί; Θα συμφωνήσετε να πούμε ότι ένας γιατρός που πάει σε ένα νησί που έχει είκοσι πέντε, τριάντα, εκατό κατοίκους, θα πάρε</w:t>
      </w:r>
      <w:r>
        <w:rPr>
          <w:rFonts w:eastAsia="Times New Roman" w:cs="Times New Roman"/>
          <w:szCs w:val="24"/>
        </w:rPr>
        <w:t>ι 3.000-4.000 μισθό για να πάει; Αυτά είναι τα προβλήματα των νησιών. Πηγαί</w:t>
      </w:r>
      <w:r>
        <w:rPr>
          <w:rFonts w:eastAsia="Times New Roman" w:cs="Times New Roman"/>
          <w:szCs w:val="24"/>
        </w:rPr>
        <w:lastRenderedPageBreak/>
        <w:t>νετε σε ένα μικρό νησί να δείτε. Δεν θα σας πει για τους μετανάστες, για τον γιατρό θα σας πει, για τις υπηρεσίες θα σας πει, που δεν έχει εφορία, που πρέπει να ταξιδεύει τρεις μέρε</w:t>
      </w:r>
      <w:r>
        <w:rPr>
          <w:rFonts w:eastAsia="Times New Roman" w:cs="Times New Roman"/>
          <w:szCs w:val="24"/>
        </w:rPr>
        <w:t>ς. Θα σας πει για τα πλοία που δεν έχει, που πρέπει να ταξιδεύει και να χάσει μία εβδομάδα για να πάει από ένα μικρό νησί στο κέντρο του νομού για να εξυπηρετηθεί. Αυτή την ατζέντα θα έπρεπε να έχουμε εμείς εδώ μέσα και να συνεννοούμαστε. Ας μην παρασυρόμα</w:t>
      </w:r>
      <w:r>
        <w:rPr>
          <w:rFonts w:eastAsia="Times New Roman" w:cs="Times New Roman"/>
          <w:szCs w:val="24"/>
        </w:rPr>
        <w:t xml:space="preserve">στε σε μία ατζέντα την οποία μας βάζουν οι άλλοι. </w:t>
      </w:r>
    </w:p>
    <w:p w14:paraId="2459507A" w14:textId="77777777" w:rsidR="000824F1" w:rsidRDefault="003A4E5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Και υπάρχουν εδώ αντιφάσεις σε αυτές εδώ τις τοποθετήσεις, στις οποίες άθελά σας πέφτετε πάλι, γιατί τις βάζει η Δεξιά. Και φυσικά αναφέρομαι περισσότερο στη Νέα Δημοκρατία, η οποία ακολουθεί -όλο και περι</w:t>
      </w:r>
      <w:r>
        <w:rPr>
          <w:rFonts w:eastAsia="Times New Roman" w:cs="Times New Roman"/>
          <w:szCs w:val="24"/>
        </w:rPr>
        <w:t xml:space="preserve">σσότερο- αυτή εδώ την ατζέντα. Η Νέα Δημοκρατία όταν το καλοκαίρι μιλάγαμε για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-για κέντρα μιλάγαμε, τα είπαμε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μετά- τι έλεγε; Διχασμένοι ήταν. Άλλοι πήγαιναν σε άλλα νησιά και έλεγαν «ναι» και άλλοι έλεγαν «όχι». </w:t>
      </w:r>
    </w:p>
    <w:p w14:paraId="2459507B" w14:textId="77777777" w:rsidR="000824F1" w:rsidRDefault="003A4E5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Τώρα πήγε ο κ. Μητσο</w:t>
      </w:r>
      <w:r>
        <w:rPr>
          <w:rFonts w:eastAsia="Times New Roman" w:cs="Times New Roman"/>
          <w:szCs w:val="24"/>
        </w:rPr>
        <w:t xml:space="preserve">τάκης –επειδή είδε την αποτελεσματικότητα στην έως τώρα λειτουργία των κέντρων- και λέει «ναι πρέπει να υπάρχουν». Δεν βγαίνει, όμως, να τοποθετηθεί για τα </w:t>
      </w:r>
      <w:proofErr w:type="spellStart"/>
      <w:r>
        <w:rPr>
          <w:rFonts w:eastAsia="Times New Roman" w:cs="Times New Roman"/>
          <w:szCs w:val="24"/>
        </w:rPr>
        <w:lastRenderedPageBreak/>
        <w:t>προαναχωρησιακά</w:t>
      </w:r>
      <w:proofErr w:type="spellEnd"/>
      <w:r>
        <w:rPr>
          <w:rFonts w:eastAsia="Times New Roman" w:cs="Times New Roman"/>
          <w:szCs w:val="24"/>
        </w:rPr>
        <w:t>, αλλά βάζει όλες τις οργανώσεις της Νέας Δημοκρατίας, όλους τους φορείς που ελέγχοντ</w:t>
      </w:r>
      <w:r>
        <w:rPr>
          <w:rFonts w:eastAsia="Times New Roman" w:cs="Times New Roman"/>
          <w:szCs w:val="24"/>
        </w:rPr>
        <w:t xml:space="preserve">αι από τη Νέα Δημοκρατία, να βαράνε όλοι για τα </w:t>
      </w:r>
      <w:proofErr w:type="spellStart"/>
      <w:r>
        <w:rPr>
          <w:rFonts w:eastAsia="Times New Roman" w:cs="Times New Roman"/>
          <w:szCs w:val="24"/>
        </w:rPr>
        <w:t>προαναχωρησιακά</w:t>
      </w:r>
      <w:proofErr w:type="spellEnd"/>
      <w:r>
        <w:rPr>
          <w:rFonts w:eastAsia="Times New Roman" w:cs="Times New Roman"/>
          <w:szCs w:val="24"/>
        </w:rPr>
        <w:t xml:space="preserve">, τα οποία </w:t>
      </w:r>
      <w:proofErr w:type="spellStart"/>
      <w:r>
        <w:rPr>
          <w:rFonts w:eastAsia="Times New Roman" w:cs="Times New Roman"/>
          <w:szCs w:val="24"/>
        </w:rPr>
        <w:t>προαναχωρησιακά</w:t>
      </w:r>
      <w:proofErr w:type="spellEnd"/>
      <w:r>
        <w:rPr>
          <w:rFonts w:eastAsia="Times New Roman" w:cs="Times New Roman"/>
          <w:szCs w:val="24"/>
        </w:rPr>
        <w:t xml:space="preserve"> τι είναι; </w:t>
      </w:r>
    </w:p>
    <w:p w14:paraId="2459507C" w14:textId="77777777" w:rsidR="000824F1" w:rsidRDefault="003A4E5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Ο Δήμαρχος της Κω είναι Νέα Δημοκρατία; </w:t>
      </w:r>
    </w:p>
    <w:p w14:paraId="2459507D" w14:textId="77777777" w:rsidR="000824F1" w:rsidRDefault="003A4E52">
      <w:pPr>
        <w:tabs>
          <w:tab w:val="left" w:pos="1138"/>
          <w:tab w:val="left" w:pos="1565"/>
          <w:tab w:val="left" w:pos="2965"/>
          <w:tab w:val="center" w:pos="4753"/>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2459507E" w14:textId="77777777" w:rsidR="000824F1" w:rsidRDefault="003A4E5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Κύριε Πρόεδρε, τον χρόνο π</w:t>
      </w:r>
      <w:r>
        <w:rPr>
          <w:rFonts w:eastAsia="Times New Roman" w:cs="Times New Roman"/>
          <w:szCs w:val="24"/>
        </w:rPr>
        <w:t xml:space="preserve">αρακαλώ, δεν θέλω να τον χάσω. </w:t>
      </w:r>
    </w:p>
    <w:p w14:paraId="2459507F" w14:textId="77777777" w:rsidR="000824F1" w:rsidRDefault="003A4E5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Έλεος πια με τη λάσπη που ρίχνετε!</w:t>
      </w:r>
    </w:p>
    <w:p w14:paraId="24595080" w14:textId="77777777" w:rsidR="000824F1" w:rsidRDefault="003A4E5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Θα μιλήσετε αμέσως μετά, κύριε Βαρβιτσιώτη. </w:t>
      </w:r>
    </w:p>
    <w:p w14:paraId="24595081" w14:textId="77777777" w:rsidR="000824F1" w:rsidRDefault="003A4E5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Συνεχίστε, κύριε Καματερέ. </w:t>
      </w:r>
    </w:p>
    <w:p w14:paraId="24595082" w14:textId="77777777" w:rsidR="000824F1" w:rsidRDefault="003A4E5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Θα τελειώσω, κύριε Πρόεδρε.</w:t>
      </w:r>
    </w:p>
    <w:p w14:paraId="24595083" w14:textId="77777777" w:rsidR="000824F1" w:rsidRDefault="003A4E5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Είπα να μην </w:t>
      </w:r>
      <w:r>
        <w:rPr>
          <w:rFonts w:eastAsia="Times New Roman" w:cs="Times New Roman"/>
          <w:szCs w:val="24"/>
        </w:rPr>
        <w:t>αναφερθώ στην Κω, αλλά επειδή με προκαλείτε γι’ αυτό και για εσάς και για την Ένωση Κεντρώων.</w:t>
      </w:r>
    </w:p>
    <w:p w14:paraId="24595084"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Κύριε Μεγαλομύστακα και αγαπητοί συνάδελφοι της Ένωσης Κεντρώων, όταν ήρθε και σας επισκέφτηκε ο Δήμαρχος της Κω το 2015 και αναφέρεται το γεγονός, κάνατε ερώτηση</w:t>
      </w:r>
      <w:r>
        <w:rPr>
          <w:rFonts w:eastAsia="Times New Roman" w:cs="Times New Roman"/>
          <w:szCs w:val="24"/>
        </w:rPr>
        <w:t>, υιοθετώντας πλήρως τις θέσεις του χωρίς να τις διασταυρώσετε. Η Κως ξέρετε τι έπαθε με τη στάση αυτή του δημάρχου το καλοκαίρι του 2015, με το ότι δεν άφηνε ούτε σκηνές να στηθούν σε ένα χωράφι αλλά άφηνε δεκαπέντε χιλιάδες μετανάστες στην παραλία και στ</w:t>
      </w:r>
      <w:r>
        <w:rPr>
          <w:rFonts w:eastAsia="Times New Roman" w:cs="Times New Roman"/>
          <w:szCs w:val="24"/>
        </w:rPr>
        <w:t>α πάρκα της πόλης, χωρίς νερό, χωρίς τουαλέτες, χωρίς κα</w:t>
      </w:r>
      <w:r>
        <w:rPr>
          <w:rFonts w:eastAsia="Times New Roman" w:cs="Times New Roman"/>
          <w:szCs w:val="24"/>
        </w:rPr>
        <w:t>μ</w:t>
      </w:r>
      <w:r>
        <w:rPr>
          <w:rFonts w:eastAsia="Times New Roman" w:cs="Times New Roman"/>
          <w:szCs w:val="24"/>
        </w:rPr>
        <w:t>μία φροντίδα, κατακαλόκαιρο μέσα στον Αύγουστο;</w:t>
      </w:r>
    </w:p>
    <w:p w14:paraId="24595085"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Αυτή η εικόνα είναι που έκανε τη ζημιά στην Κω και την πλήρωσε τη χρονιά που πέρασε. Έγιναν τεράστιες προσπάθειες για να ανακάμψει. Δεν έκαναν τη ζημία</w:t>
      </w:r>
      <w:r>
        <w:rPr>
          <w:rFonts w:eastAsia="Times New Roman" w:cs="Times New Roman"/>
          <w:szCs w:val="24"/>
        </w:rPr>
        <w:t xml:space="preserve"> οι μετανάστες. Η διαχείριση έκανε τη ζημία. Και επειδή κατάλαβαν το ότι δημιουργήθηκε το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παρά τις αντιδράσεις, είχε αποτέλεσμα, επειδή βλέπουν τώρα ότι οι κρατήσεις στον τουρισμό πάνε πάρα πολύ καλά, μέχρι σε διπλασιασμό μπορούμε να πάμε, επειδή</w:t>
      </w:r>
      <w:r>
        <w:rPr>
          <w:rFonts w:eastAsia="Times New Roman" w:cs="Times New Roman"/>
          <w:szCs w:val="24"/>
        </w:rPr>
        <w:t xml:space="preserve"> υπάρχει διαχείριση, βάζουν ξανά το θέμα.</w:t>
      </w:r>
    </w:p>
    <w:p w14:paraId="24595086"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Θα απαντήσω στον κ. Βαρβιτσιώτη για τον Δήμαρχο της Κω για το </w:t>
      </w:r>
      <w:proofErr w:type="spellStart"/>
      <w:r>
        <w:rPr>
          <w:rFonts w:eastAsia="Times New Roman" w:cs="Times New Roman"/>
          <w:szCs w:val="24"/>
        </w:rPr>
        <w:t>προαναχωρησιακό</w:t>
      </w:r>
      <w:proofErr w:type="spellEnd"/>
      <w:r>
        <w:rPr>
          <w:rFonts w:eastAsia="Times New Roman" w:cs="Times New Roman"/>
          <w:szCs w:val="24"/>
        </w:rPr>
        <w:t xml:space="preserve"> κέντρο.</w:t>
      </w:r>
    </w:p>
    <w:p w14:paraId="24595087"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Να ολοκληρώνουμε σας παρακαλώ.</w:t>
      </w:r>
    </w:p>
    <w:p w14:paraId="24595088"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Τελειώνω με αυτό, κύριε Πρόεδρε.</w:t>
      </w:r>
    </w:p>
    <w:p w14:paraId="24595089"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Δεν μπορεί να</w:t>
      </w:r>
      <w:r>
        <w:rPr>
          <w:rFonts w:eastAsia="Times New Roman" w:cs="Times New Roman"/>
          <w:szCs w:val="24"/>
        </w:rPr>
        <w:t xml:space="preserve"> λέμε από τη μια ότι δεν έχουμε ασφάλεια, φοβόμαστε. Ακούτε, κύριε Βαρβιτσιώτη, τι λέει ο κύριος </w:t>
      </w:r>
      <w:r>
        <w:rPr>
          <w:rFonts w:eastAsia="Times New Roman" w:cs="Times New Roman"/>
          <w:szCs w:val="24"/>
        </w:rPr>
        <w:t>δ</w:t>
      </w:r>
      <w:r>
        <w:rPr>
          <w:rFonts w:eastAsia="Times New Roman" w:cs="Times New Roman"/>
          <w:szCs w:val="24"/>
        </w:rPr>
        <w:t xml:space="preserve">ήμαρχος, θέλουμε λέει να καταστρέψουμε, έχουμε </w:t>
      </w:r>
      <w:proofErr w:type="spellStart"/>
      <w:r>
        <w:rPr>
          <w:rFonts w:eastAsia="Times New Roman" w:cs="Times New Roman"/>
          <w:szCs w:val="24"/>
        </w:rPr>
        <w:t>στοχοποιήσει</w:t>
      </w:r>
      <w:proofErr w:type="spellEnd"/>
      <w:r>
        <w:rPr>
          <w:rFonts w:eastAsia="Times New Roman" w:cs="Times New Roman"/>
          <w:szCs w:val="24"/>
        </w:rPr>
        <w:t xml:space="preserve"> το νησί της Κω. Είναι </w:t>
      </w:r>
      <w:proofErr w:type="spellStart"/>
      <w:r>
        <w:rPr>
          <w:rFonts w:eastAsia="Times New Roman" w:cs="Times New Roman"/>
          <w:szCs w:val="24"/>
        </w:rPr>
        <w:t>στοχοποιήση</w:t>
      </w:r>
      <w:proofErr w:type="spellEnd"/>
      <w:r>
        <w:rPr>
          <w:rFonts w:eastAsia="Times New Roman" w:cs="Times New Roman"/>
          <w:szCs w:val="24"/>
        </w:rPr>
        <w:t xml:space="preserve"> το να θέλεις καλή διαχείριση. Απάντησε ο κύριος Υπουργός, αλλά θ</w:t>
      </w:r>
      <w:r>
        <w:rPr>
          <w:rFonts w:eastAsia="Times New Roman" w:cs="Times New Roman"/>
          <w:szCs w:val="24"/>
        </w:rPr>
        <w:t xml:space="preserve">α μου επιτρέψετε πολύ σύντομα και τελειώνω με αυτό, κύριε Πρόεδρε, να σας πω για το </w:t>
      </w:r>
      <w:proofErr w:type="spellStart"/>
      <w:r>
        <w:rPr>
          <w:rFonts w:eastAsia="Times New Roman" w:cs="Times New Roman"/>
          <w:szCs w:val="24"/>
        </w:rPr>
        <w:t>προαναχωρησιακό</w:t>
      </w:r>
      <w:proofErr w:type="spellEnd"/>
      <w:r>
        <w:rPr>
          <w:rFonts w:eastAsia="Times New Roman" w:cs="Times New Roman"/>
          <w:szCs w:val="24"/>
        </w:rPr>
        <w:t xml:space="preserve"> κέντρο.</w:t>
      </w:r>
    </w:p>
    <w:p w14:paraId="2459508A"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Πολύ σύντομα, κύριε συνάδελφε.</w:t>
      </w:r>
    </w:p>
    <w:p w14:paraId="2459508B"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Επειδή εγώ ζω και συζητώ και με τους συλλόγους. Δεν είναι έτσι όπως τα είπατε. Δεν είναι όλοι οι σύλλογοι αντίθετοι. Πολλοί σύλλογοι είναι υπέρ, παρά το ότι εκβιάζονται από τη δημοτική αρχή. Και είναι υπέρ</w:t>
      </w:r>
      <w:r>
        <w:rPr>
          <w:rFonts w:eastAsia="Times New Roman" w:cs="Times New Roman"/>
          <w:szCs w:val="24"/>
        </w:rPr>
        <w:t>,</w:t>
      </w:r>
      <w:r>
        <w:rPr>
          <w:rFonts w:eastAsia="Times New Roman" w:cs="Times New Roman"/>
          <w:szCs w:val="24"/>
        </w:rPr>
        <w:t xml:space="preserve"> γιατί υπάρχουν τρεις κατηγορίες τουλάχιστον που </w:t>
      </w:r>
      <w:r>
        <w:rPr>
          <w:rFonts w:eastAsia="Times New Roman" w:cs="Times New Roman"/>
          <w:szCs w:val="24"/>
        </w:rPr>
        <w:t xml:space="preserve">εγώ έχω ανιχνεύσει, οι οποίοι πρέπει να κρατούνται σε </w:t>
      </w:r>
      <w:proofErr w:type="spellStart"/>
      <w:r>
        <w:rPr>
          <w:rFonts w:eastAsia="Times New Roman" w:cs="Times New Roman"/>
          <w:szCs w:val="24"/>
        </w:rPr>
        <w:t>προαναχωρησιακό</w:t>
      </w:r>
      <w:proofErr w:type="spellEnd"/>
      <w:r>
        <w:rPr>
          <w:rFonts w:eastAsia="Times New Roman" w:cs="Times New Roman"/>
          <w:szCs w:val="24"/>
        </w:rPr>
        <w:t xml:space="preserve"> κέντρο</w:t>
      </w:r>
      <w:r>
        <w:rPr>
          <w:rFonts w:eastAsia="Times New Roman" w:cs="Times New Roman"/>
          <w:szCs w:val="24"/>
        </w:rPr>
        <w:t>.</w:t>
      </w:r>
    </w:p>
    <w:p w14:paraId="2459508C"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Οι πρώτοι είναι οι </w:t>
      </w:r>
      <w:proofErr w:type="spellStart"/>
      <w:r>
        <w:rPr>
          <w:rFonts w:eastAsia="Times New Roman" w:cs="Times New Roman"/>
          <w:szCs w:val="24"/>
        </w:rPr>
        <w:t>παραβατικοί</w:t>
      </w:r>
      <w:proofErr w:type="spellEnd"/>
      <w:r>
        <w:rPr>
          <w:rFonts w:eastAsia="Times New Roman" w:cs="Times New Roman"/>
          <w:szCs w:val="24"/>
        </w:rPr>
        <w:t>. Ξέρετε γιατί.</w:t>
      </w:r>
    </w:p>
    <w:p w14:paraId="2459508D"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Οι άλλοι είναι, το είπε ο κύριος Υπουργός, αυτοί οι οποίοι όταν τους καλείς να τους δώσεις την απάντηση, έχουν εξαφανιστεί. Θέλετε ν</w:t>
      </w:r>
      <w:r>
        <w:rPr>
          <w:rFonts w:eastAsia="Times New Roman" w:cs="Times New Roman"/>
          <w:szCs w:val="24"/>
        </w:rPr>
        <w:t xml:space="preserve">α σας πω ότι προχθές έγινε προσκλητήριο για </w:t>
      </w:r>
      <w:proofErr w:type="spellStart"/>
      <w:r>
        <w:rPr>
          <w:rFonts w:eastAsia="Times New Roman" w:cs="Times New Roman"/>
          <w:szCs w:val="24"/>
        </w:rPr>
        <w:t>εκατόν</w:t>
      </w:r>
      <w:proofErr w:type="spellEnd"/>
      <w:r>
        <w:rPr>
          <w:rFonts w:eastAsia="Times New Roman" w:cs="Times New Roman"/>
          <w:szCs w:val="24"/>
        </w:rPr>
        <w:t xml:space="preserve"> είκοσι και ήταν δύο; Πού πήγαν οι άλλοι; Για να μη θυμηθώ εδώ την κ. Χριστοδουλοπούλου</w:t>
      </w:r>
      <w:r>
        <w:rPr>
          <w:rFonts w:eastAsia="Times New Roman" w:cs="Times New Roman"/>
          <w:szCs w:val="24"/>
        </w:rPr>
        <w:t>,</w:t>
      </w:r>
      <w:r>
        <w:rPr>
          <w:rFonts w:eastAsia="Times New Roman" w:cs="Times New Roman"/>
          <w:szCs w:val="24"/>
        </w:rPr>
        <w:t xml:space="preserve"> που όταν είπε ότι εξαφανίζονται την κοροϊδεύαμε. Πραγματικά εξαφανίζονται. Αυτούς δεν πρέπει να τους βρεις; Θέλετε να</w:t>
      </w:r>
      <w:r>
        <w:rPr>
          <w:rFonts w:eastAsia="Times New Roman" w:cs="Times New Roman"/>
          <w:szCs w:val="24"/>
        </w:rPr>
        <w:t xml:space="preserve"> τους επιστρέψουμε ή δεν θέλετε; Δεν μπορούμε να λέμε άλλα την μια και άλλα την άλλη.</w:t>
      </w:r>
    </w:p>
    <w:p w14:paraId="2459508E"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Υπάρχει και τρίτη κατηγορία, η οποία επειδή ακριβώς δεν θέλουν, δεν περνάνε να καταγραφούν, δεν πηγαίνουν πουθενά και πρέπει να τους ψάχνεις να τους βρεις, θέλετε, λοιπόν</w:t>
      </w:r>
      <w:r>
        <w:rPr>
          <w:rFonts w:eastAsia="Times New Roman" w:cs="Times New Roman"/>
          <w:szCs w:val="24"/>
        </w:rPr>
        <w:t xml:space="preserve"> –δεν μου αρέσει να μιλάω με αυτή τη γλώσσα, αλλά τελειώνω με αυτό- στη Κω, κύριε </w:t>
      </w:r>
      <w:proofErr w:type="spellStart"/>
      <w:r>
        <w:rPr>
          <w:rFonts w:eastAsia="Times New Roman" w:cs="Times New Roman"/>
          <w:szCs w:val="24"/>
        </w:rPr>
        <w:t>Βαρβιτιώτη</w:t>
      </w:r>
      <w:proofErr w:type="spellEnd"/>
      <w:r>
        <w:rPr>
          <w:rFonts w:eastAsia="Times New Roman" w:cs="Times New Roman"/>
          <w:szCs w:val="24"/>
        </w:rPr>
        <w:t xml:space="preserve"> και κύριε Μεγαλομύστακα, να κυκλοφορούν το καλοκαίρι και να τους ψάχνουμε;</w:t>
      </w:r>
    </w:p>
    <w:p w14:paraId="2459508F"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Ευχαριστώ.</w:t>
      </w:r>
    </w:p>
    <w:p w14:paraId="24595090"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w:t>
      </w:r>
    </w:p>
    <w:p w14:paraId="24595091"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Προχωρούμε με τον Κοινοβουλευ</w:t>
      </w:r>
      <w:r>
        <w:rPr>
          <w:rFonts w:eastAsia="Times New Roman" w:cs="Times New Roman"/>
          <w:szCs w:val="24"/>
        </w:rPr>
        <w:t>τικό Εκπρόσωπο της Νέας Δημοκρατίας κ. Μιλτιάδη Βαρβιτσιώτη.</w:t>
      </w:r>
    </w:p>
    <w:p w14:paraId="24595092"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Κύριε Βαρβιτσιώτη, έχετε τον λόγο.</w:t>
      </w:r>
    </w:p>
    <w:p w14:paraId="24595093"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Κύριε Πρόεδρε, κυρίες και κύριοι συνάδελφοι, δεν μπορώ να μη σχολιάσω τη σημερινή παρουσία του Πρωθυπουργού εδώ</w:t>
      </w:r>
      <w:r>
        <w:rPr>
          <w:rFonts w:eastAsia="Times New Roman" w:cs="Times New Roman"/>
          <w:szCs w:val="24"/>
        </w:rPr>
        <w:t>,</w:t>
      </w:r>
      <w:r>
        <w:rPr>
          <w:rFonts w:eastAsia="Times New Roman" w:cs="Times New Roman"/>
          <w:szCs w:val="24"/>
        </w:rPr>
        <w:t xml:space="preserve"> ο οποίος μας έκανε μαθή</w:t>
      </w:r>
      <w:r>
        <w:rPr>
          <w:rFonts w:eastAsia="Times New Roman" w:cs="Times New Roman"/>
          <w:szCs w:val="24"/>
        </w:rPr>
        <w:t>ματα πατριωτισμού και αξιοπρέπειας. Αναρωτιέμαι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πώς μπορεί ο κ. Τσίπρας να μιλάει για πατριωτισμό και αξιοπρέπεια; </w:t>
      </w:r>
    </w:p>
    <w:p w14:paraId="24595094"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Ένας «Πρωθυπουργός-φαντομάς» που φεύγει κρυφά, πάει και συναντάει τους τραπεζίτες στο Παρίσι, χωρίς να το ξέρουν οι Υπουργοί το</w:t>
      </w:r>
      <w:r>
        <w:rPr>
          <w:rFonts w:eastAsia="Times New Roman" w:cs="Times New Roman"/>
          <w:szCs w:val="24"/>
        </w:rPr>
        <w:t>υ, χωρίς να το ξέρουν οι δημόσιες υπηρεσίες, ένας Πρωθυπουργός που έχει αποδειχθεί ο κύριος «ναι σε όλα»; Δεν υπάρχει κα</w:t>
      </w:r>
      <w:r>
        <w:rPr>
          <w:rFonts w:eastAsia="Times New Roman" w:cs="Times New Roman"/>
          <w:szCs w:val="24"/>
        </w:rPr>
        <w:t>μ</w:t>
      </w:r>
      <w:r>
        <w:rPr>
          <w:rFonts w:eastAsia="Times New Roman" w:cs="Times New Roman"/>
          <w:szCs w:val="24"/>
        </w:rPr>
        <w:t>μία μα κα</w:t>
      </w:r>
      <w:r>
        <w:rPr>
          <w:rFonts w:eastAsia="Times New Roman" w:cs="Times New Roman"/>
          <w:szCs w:val="24"/>
        </w:rPr>
        <w:t>μ</w:t>
      </w:r>
      <w:r>
        <w:rPr>
          <w:rFonts w:eastAsia="Times New Roman" w:cs="Times New Roman"/>
          <w:szCs w:val="24"/>
        </w:rPr>
        <w:t>μία κόκκινη γραμμή που έχει θέσει</w:t>
      </w:r>
      <w:r>
        <w:rPr>
          <w:rFonts w:eastAsia="Times New Roman" w:cs="Times New Roman"/>
          <w:szCs w:val="24"/>
        </w:rPr>
        <w:t>,</w:t>
      </w:r>
      <w:r>
        <w:rPr>
          <w:rFonts w:eastAsia="Times New Roman" w:cs="Times New Roman"/>
          <w:szCs w:val="24"/>
        </w:rPr>
        <w:t xml:space="preserve"> την οποία να μην έχει ο ίδιος διαγράψει. Ο Πρωθυπουργός που έφερε το τρίτο και αχρείαστο μ</w:t>
      </w:r>
      <w:r>
        <w:rPr>
          <w:rFonts w:eastAsia="Times New Roman" w:cs="Times New Roman"/>
          <w:szCs w:val="24"/>
        </w:rPr>
        <w:t xml:space="preserve">νημόνιο; Ο Πρωθυπουργός που </w:t>
      </w:r>
      <w:r>
        <w:rPr>
          <w:rFonts w:eastAsia="Times New Roman" w:cs="Times New Roman"/>
          <w:szCs w:val="24"/>
        </w:rPr>
        <w:t>υ</w:t>
      </w:r>
      <w:r>
        <w:rPr>
          <w:rFonts w:eastAsia="Times New Roman" w:cs="Times New Roman"/>
          <w:szCs w:val="24"/>
        </w:rPr>
        <w:t>ποθήκευσε με την υπογραφή του επί τέσσερις γενιές την περιουσία των Ελλήνων, θα μας κάνει μαθήματα πατριωτισμού; Εγώ νομίζω για ένα είναι ικανός ο κ. Τσίπρας, να διδάξει μαθήματα λαϊκισμού, γιατί κάτι άλλο από αυτόν δεν έχει να</w:t>
      </w:r>
      <w:r>
        <w:rPr>
          <w:rFonts w:eastAsia="Times New Roman" w:cs="Times New Roman"/>
          <w:szCs w:val="24"/>
        </w:rPr>
        <w:t xml:space="preserve"> μάθει κανένας.</w:t>
      </w:r>
    </w:p>
    <w:p w14:paraId="24595095"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Σήμερα, όμως, αυτή τη γραμμή</w:t>
      </w:r>
      <w:r>
        <w:rPr>
          <w:rFonts w:eastAsia="Times New Roman" w:cs="Times New Roman"/>
          <w:szCs w:val="24"/>
        </w:rPr>
        <w:t xml:space="preserve"> της πλήρους άρνησης της πραγματικότητας, να έρχεται και ο Υπουργός του κ. </w:t>
      </w:r>
      <w:proofErr w:type="spellStart"/>
      <w:r>
        <w:rPr>
          <w:rFonts w:eastAsia="Times New Roman" w:cs="Times New Roman"/>
          <w:szCs w:val="24"/>
        </w:rPr>
        <w:t>Μουζάλας</w:t>
      </w:r>
      <w:proofErr w:type="spellEnd"/>
      <w:r>
        <w:rPr>
          <w:rFonts w:eastAsia="Times New Roman" w:cs="Times New Roman"/>
          <w:szCs w:val="24"/>
        </w:rPr>
        <w:t xml:space="preserve">, ο </w:t>
      </w:r>
      <w:r>
        <w:rPr>
          <w:rFonts w:eastAsia="Times New Roman" w:cs="Times New Roman"/>
          <w:szCs w:val="24"/>
        </w:rPr>
        <w:lastRenderedPageBreak/>
        <w:t>οποίος μας είπε ότι σε αυτό που είχε ως βασικό στόχο να πετύχει, δηλαδή τη διαχείριση της κατάστασης στα νησιά, έχει αποτύχει πλήρως.</w:t>
      </w:r>
    </w:p>
    <w:p w14:paraId="24595096" w14:textId="77777777" w:rsidR="000824F1" w:rsidRDefault="003A4E52">
      <w:pPr>
        <w:spacing w:line="600" w:lineRule="auto"/>
        <w:ind w:firstLine="720"/>
        <w:jc w:val="both"/>
        <w:rPr>
          <w:rFonts w:eastAsia="Times New Roman"/>
          <w:szCs w:val="24"/>
        </w:rPr>
      </w:pPr>
      <w:r>
        <w:rPr>
          <w:rFonts w:eastAsia="Times New Roman"/>
          <w:szCs w:val="24"/>
        </w:rPr>
        <w:t>Εγώ δεν θα μιλήσω για τ</w:t>
      </w:r>
      <w:r>
        <w:rPr>
          <w:rFonts w:eastAsia="Times New Roman"/>
          <w:szCs w:val="24"/>
        </w:rPr>
        <w:t>ι</w:t>
      </w:r>
      <w:r>
        <w:rPr>
          <w:rFonts w:eastAsia="Times New Roman"/>
          <w:szCs w:val="24"/>
        </w:rPr>
        <w:t>ς οκτακόσι</w:t>
      </w:r>
      <w:r>
        <w:rPr>
          <w:rFonts w:eastAsia="Times New Roman"/>
          <w:szCs w:val="24"/>
        </w:rPr>
        <w:t>ε</w:t>
      </w:r>
      <w:r>
        <w:rPr>
          <w:rFonts w:eastAsia="Times New Roman"/>
          <w:szCs w:val="24"/>
        </w:rPr>
        <w:t>ς πενήντα χιλιάδες και το ένα εκατομμύριο που πέρασε το 2015, με ευθύνη και της Κυβέρνησης που τους προσκάλεσε, με τα «ανοιχτά σύνορα» από τη χώρα μας. Θα αναφερθώ από τον Απρίλιο που υπάρχει η συμφωνία, από όταν εκκενώθηκαν τα νησιά, στα οποία για να ισχύ</w:t>
      </w:r>
      <w:r>
        <w:rPr>
          <w:rFonts w:eastAsia="Times New Roman"/>
          <w:szCs w:val="24"/>
        </w:rPr>
        <w:t xml:space="preserve">σει η συμφωνία δεν έμεινε κανένας και από τότε έχει να διαχειριστεί μια κατάσταση. </w:t>
      </w:r>
    </w:p>
    <w:p w14:paraId="24595097" w14:textId="77777777" w:rsidR="000824F1" w:rsidRDefault="003A4E52">
      <w:pPr>
        <w:spacing w:line="600" w:lineRule="auto"/>
        <w:ind w:firstLine="720"/>
        <w:jc w:val="both"/>
        <w:rPr>
          <w:rFonts w:eastAsia="Times New Roman"/>
          <w:szCs w:val="24"/>
        </w:rPr>
      </w:pPr>
      <w:r>
        <w:rPr>
          <w:rFonts w:eastAsia="Times New Roman"/>
          <w:szCs w:val="24"/>
        </w:rPr>
        <w:t>Και ποια είναι αυτή η κατάσταση; Η κατάσταση του ότι όλοι οι άλλοι φταίνε εκτός από τον ίδιο. Φταίνε οι ξενοδόχοι, φταίνε τα τοπικά στελέχη της Νέας Δημοκρατίας, φταίει -άκ</w:t>
      </w:r>
      <w:r>
        <w:rPr>
          <w:rFonts w:eastAsia="Times New Roman"/>
          <w:szCs w:val="24"/>
        </w:rPr>
        <w:t xml:space="preserve">ουσα και τον κ. Καματερό- η Νέα Δημοκρατία που δεν γίνονται κλειστά </w:t>
      </w:r>
      <w:proofErr w:type="spellStart"/>
      <w:r>
        <w:rPr>
          <w:rFonts w:eastAsia="Times New Roman"/>
          <w:szCs w:val="24"/>
        </w:rPr>
        <w:t>προαναχωρησιακά</w:t>
      </w:r>
      <w:proofErr w:type="spellEnd"/>
      <w:r>
        <w:rPr>
          <w:rFonts w:eastAsia="Times New Roman"/>
          <w:szCs w:val="24"/>
        </w:rPr>
        <w:t xml:space="preserve">, αυτά για τα οποία σας λέμε τόσο καιρό «κάντε τα», αυτά για τα οποία μας κατηγορούσατε ότι φτιάχνουμε </w:t>
      </w:r>
      <w:proofErr w:type="spellStart"/>
      <w:r>
        <w:rPr>
          <w:rFonts w:eastAsia="Times New Roman"/>
          <w:szCs w:val="24"/>
        </w:rPr>
        <w:t>Νταχάου</w:t>
      </w:r>
      <w:proofErr w:type="spellEnd"/>
      <w:r>
        <w:rPr>
          <w:rFonts w:eastAsia="Times New Roman"/>
          <w:szCs w:val="24"/>
        </w:rPr>
        <w:t xml:space="preserve">, όταν τα είχαμε σε λειτουργία. Εσείς μας κατηγορούσατε για </w:t>
      </w:r>
      <w:proofErr w:type="spellStart"/>
      <w:r>
        <w:rPr>
          <w:rFonts w:eastAsia="Times New Roman"/>
          <w:szCs w:val="24"/>
        </w:rPr>
        <w:t>Ντα</w:t>
      </w:r>
      <w:r>
        <w:rPr>
          <w:rFonts w:eastAsia="Times New Roman"/>
          <w:szCs w:val="24"/>
        </w:rPr>
        <w:t>χάου</w:t>
      </w:r>
      <w:proofErr w:type="spellEnd"/>
      <w:r>
        <w:rPr>
          <w:rFonts w:eastAsia="Times New Roman"/>
          <w:szCs w:val="24"/>
        </w:rPr>
        <w:t>.</w:t>
      </w:r>
    </w:p>
    <w:p w14:paraId="24595098" w14:textId="77777777" w:rsidR="000824F1" w:rsidRDefault="003A4E52">
      <w:pPr>
        <w:spacing w:line="600" w:lineRule="auto"/>
        <w:ind w:firstLine="720"/>
        <w:jc w:val="both"/>
        <w:rPr>
          <w:rFonts w:eastAsia="Times New Roman"/>
          <w:szCs w:val="24"/>
        </w:rPr>
      </w:pPr>
      <w:r>
        <w:rPr>
          <w:rFonts w:eastAsia="Times New Roman"/>
          <w:b/>
          <w:szCs w:val="24"/>
        </w:rPr>
        <w:lastRenderedPageBreak/>
        <w:t>ΙΩΑΝΝΗΣ ΜΟΥΖΑΛΑΣ (Υπουργός Μεταναστευτικής Πολιτικής):</w:t>
      </w:r>
      <w:r>
        <w:rPr>
          <w:rFonts w:eastAsia="Times New Roman"/>
          <w:szCs w:val="24"/>
        </w:rPr>
        <w:t xml:space="preserve"> Συμφωνείτε να γίνουν στα νησιά </w:t>
      </w:r>
      <w:proofErr w:type="spellStart"/>
      <w:r>
        <w:rPr>
          <w:rFonts w:eastAsia="Times New Roman"/>
          <w:szCs w:val="24"/>
        </w:rPr>
        <w:t>παραχωρησιακά</w:t>
      </w:r>
      <w:proofErr w:type="spellEnd"/>
      <w:r>
        <w:rPr>
          <w:rFonts w:eastAsia="Times New Roman"/>
          <w:szCs w:val="24"/>
        </w:rPr>
        <w:t xml:space="preserve"> κέντρα;</w:t>
      </w:r>
    </w:p>
    <w:p w14:paraId="24595099" w14:textId="77777777" w:rsidR="000824F1" w:rsidRDefault="003A4E52">
      <w:pPr>
        <w:spacing w:line="600" w:lineRule="auto"/>
        <w:ind w:firstLine="720"/>
        <w:jc w:val="both"/>
        <w:rPr>
          <w:rFonts w:eastAsia="Times New Roman"/>
          <w:szCs w:val="24"/>
        </w:rPr>
      </w:pPr>
      <w:r>
        <w:rPr>
          <w:rFonts w:eastAsia="Times New Roman"/>
          <w:b/>
          <w:szCs w:val="24"/>
        </w:rPr>
        <w:t>ΜΙΛΤΙΑΔΗΣ ΒΑΡΒΙΤΣΙΩΤΗΣ:</w:t>
      </w:r>
      <w:r>
        <w:rPr>
          <w:rFonts w:eastAsia="Times New Roman"/>
          <w:szCs w:val="24"/>
        </w:rPr>
        <w:t xml:space="preserve"> Συμφωνούμε! Σας προτρέπουμε εδώ και χρόνια πλέον! Εδώ και χρόνια, κύριε </w:t>
      </w:r>
      <w:proofErr w:type="spellStart"/>
      <w:r>
        <w:rPr>
          <w:rFonts w:eastAsia="Times New Roman"/>
          <w:szCs w:val="24"/>
        </w:rPr>
        <w:t>Μουζάλα</w:t>
      </w:r>
      <w:proofErr w:type="spellEnd"/>
      <w:r>
        <w:rPr>
          <w:rFonts w:eastAsia="Times New Roman"/>
          <w:szCs w:val="24"/>
        </w:rPr>
        <w:t xml:space="preserve">! </w:t>
      </w:r>
    </w:p>
    <w:p w14:paraId="2459509A" w14:textId="77777777" w:rsidR="000824F1" w:rsidRDefault="003A4E52">
      <w:pPr>
        <w:spacing w:line="600" w:lineRule="auto"/>
        <w:ind w:firstLine="720"/>
        <w:jc w:val="both"/>
        <w:rPr>
          <w:rFonts w:eastAsia="Times New Roman"/>
          <w:szCs w:val="24"/>
        </w:rPr>
      </w:pPr>
      <w:r>
        <w:rPr>
          <w:rFonts w:eastAsia="Times New Roman"/>
          <w:b/>
          <w:szCs w:val="24"/>
        </w:rPr>
        <w:t>ΙΩΑΝΝΗΣ ΜΟΥΖΑΛΑΣ (Υπουργός Μεταναστε</w:t>
      </w:r>
      <w:r>
        <w:rPr>
          <w:rFonts w:eastAsia="Times New Roman"/>
          <w:b/>
          <w:szCs w:val="24"/>
        </w:rPr>
        <w:t>υτικής Πολιτικής):</w:t>
      </w:r>
      <w:r>
        <w:rPr>
          <w:rFonts w:eastAsia="Times New Roman"/>
          <w:szCs w:val="24"/>
        </w:rPr>
        <w:t xml:space="preserve"> Συμφωνείτε;</w:t>
      </w:r>
    </w:p>
    <w:p w14:paraId="2459509B" w14:textId="77777777" w:rsidR="000824F1" w:rsidRDefault="003A4E52">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Κύριε Υπουργέ, θα μιλήσετε σε λίγο.</w:t>
      </w:r>
    </w:p>
    <w:p w14:paraId="2459509C" w14:textId="77777777" w:rsidR="000824F1" w:rsidRDefault="003A4E52">
      <w:pPr>
        <w:spacing w:line="600" w:lineRule="auto"/>
        <w:ind w:firstLine="720"/>
        <w:jc w:val="both"/>
        <w:rPr>
          <w:rFonts w:eastAsia="Times New Roman"/>
          <w:szCs w:val="24"/>
        </w:rPr>
      </w:pPr>
      <w:r>
        <w:rPr>
          <w:rFonts w:eastAsia="Times New Roman"/>
          <w:b/>
          <w:szCs w:val="24"/>
        </w:rPr>
        <w:t>ΜΙΛΤΙΑΔΗΣ ΒΑΡΒΙΤΣΙΩΤΗΣ:</w:t>
      </w:r>
      <w:r>
        <w:rPr>
          <w:rFonts w:eastAsia="Times New Roman"/>
          <w:szCs w:val="24"/>
        </w:rPr>
        <w:t xml:space="preserve"> Επιτέλους θα ανοίξετε τα αυτιά σας; Θα βγάλετε τις ωτοασπίδες που έχετε βάλει μόνος σας, για να ακούτε αυτά που θέλετε; Όλοι στην Κ</w:t>
      </w:r>
      <w:r>
        <w:rPr>
          <w:rFonts w:eastAsia="Times New Roman"/>
          <w:szCs w:val="24"/>
        </w:rPr>
        <w:t>υβέρνηση ακούτε μόνο χειροκροτήματα και δεν ακούτε την κριτική. Πόσες φορές σας έχουμε πει από αυτό εδώ το Βήμα σε όλες τις δημόσιες τοποθετήσεις μας, στην κριτική που ασκούσαμε στην κ. Χριστοδουλοπούλου, σε όλους τους Υπουργούς τους ΣΥΡΙΖΑ, γιατί δεν κάνε</w:t>
      </w:r>
      <w:r>
        <w:rPr>
          <w:rFonts w:eastAsia="Times New Roman"/>
          <w:szCs w:val="24"/>
        </w:rPr>
        <w:t xml:space="preserve">τε κλειστά </w:t>
      </w:r>
      <w:proofErr w:type="spellStart"/>
      <w:r>
        <w:rPr>
          <w:rFonts w:eastAsia="Times New Roman"/>
          <w:szCs w:val="24"/>
        </w:rPr>
        <w:t>προαναχωρησιακά</w:t>
      </w:r>
      <w:proofErr w:type="spellEnd"/>
      <w:r>
        <w:rPr>
          <w:rFonts w:eastAsia="Times New Roman"/>
          <w:szCs w:val="24"/>
        </w:rPr>
        <w:t xml:space="preserve"> κέντρα, ώστε επιτέλους να σταματήσει αυτό το φαινόμενο; </w:t>
      </w:r>
    </w:p>
    <w:p w14:paraId="2459509D" w14:textId="77777777" w:rsidR="000824F1" w:rsidRDefault="003A4E52">
      <w:pPr>
        <w:spacing w:line="600" w:lineRule="auto"/>
        <w:ind w:firstLine="720"/>
        <w:jc w:val="both"/>
        <w:rPr>
          <w:rFonts w:eastAsia="Times New Roman"/>
          <w:szCs w:val="24"/>
        </w:rPr>
      </w:pPr>
      <w:r>
        <w:rPr>
          <w:rFonts w:eastAsia="Times New Roman"/>
          <w:szCs w:val="24"/>
        </w:rPr>
        <w:lastRenderedPageBreak/>
        <w:t xml:space="preserve">Διαβάσατε τι λέει η κ. Τσιριγώτη, η </w:t>
      </w:r>
      <w:r>
        <w:rPr>
          <w:rFonts w:eastAsia="Times New Roman"/>
          <w:szCs w:val="24"/>
        </w:rPr>
        <w:t>Α</w:t>
      </w:r>
      <w:r>
        <w:rPr>
          <w:rFonts w:eastAsia="Times New Roman"/>
          <w:szCs w:val="24"/>
        </w:rPr>
        <w:t>ντιστράτηγος της Αστυνομίας, στην «</w:t>
      </w:r>
      <w:r>
        <w:rPr>
          <w:rFonts w:eastAsia="Times New Roman"/>
          <w:szCs w:val="24"/>
        </w:rPr>
        <w:t>κ</w:t>
      </w:r>
      <w:r>
        <w:rPr>
          <w:rFonts w:eastAsia="Times New Roman"/>
          <w:szCs w:val="24"/>
        </w:rPr>
        <w:t>υριακάτικη Καθημερινή»; Το διαβάσατε; Διαβάσατε ότι όταν η Υπηρεσία Ασύλου φωνάζει κάποιον από τα μ</w:t>
      </w:r>
      <w:r>
        <w:rPr>
          <w:rFonts w:eastAsia="Times New Roman"/>
          <w:szCs w:val="24"/>
        </w:rPr>
        <w:t>εγάφωνα, για να έλθει να παραλάβει την απόρριψη της προσφυγής του και αυτός δεν εμφανίζεται, η Αστυνομία δεν μπορεί να κάνει τίποτα, γιατί πρέπει να περάσουν έξι μήνες; Αυτό το νομικό κενό έχετε να το καλύψετε; Γιατί δεν το καλύπτετε; Το ξέρετε ότι έχουν ε</w:t>
      </w:r>
      <w:r>
        <w:rPr>
          <w:rFonts w:eastAsia="Times New Roman"/>
          <w:szCs w:val="24"/>
        </w:rPr>
        <w:t>πανεισαχθεί τετρακόσιοι έξι μόνο παράνομοι μετανάστες στην Τουρκία το τελευταίο εξάμηνο; Γιατί; Διότι από τις απορριπτικές αποφάσεις της δευτεροβάθμιας επιτροπής δεν τους βρίσκετε να τους επιδώσετε. Τους χάνετε, γιατί λειτουργεί αυτό το καθεστώς των ελεύθε</w:t>
      </w:r>
      <w:r>
        <w:rPr>
          <w:rFonts w:eastAsia="Times New Roman"/>
          <w:szCs w:val="24"/>
        </w:rPr>
        <w:t>ρων κέντρων, έτσι όπως τα έχετε δημιουργήσει.</w:t>
      </w:r>
    </w:p>
    <w:p w14:paraId="2459509E" w14:textId="77777777" w:rsidR="000824F1" w:rsidRDefault="003A4E52">
      <w:pPr>
        <w:spacing w:line="600" w:lineRule="auto"/>
        <w:ind w:firstLine="720"/>
        <w:jc w:val="both"/>
        <w:rPr>
          <w:rFonts w:eastAsia="Times New Roman"/>
          <w:szCs w:val="24"/>
        </w:rPr>
      </w:pPr>
      <w:r>
        <w:rPr>
          <w:rFonts w:eastAsia="Times New Roman"/>
          <w:szCs w:val="24"/>
        </w:rPr>
        <w:t xml:space="preserve">Μας είπατε, όμως, κι άλλα εξωφρενικά, κύριε </w:t>
      </w:r>
      <w:proofErr w:type="spellStart"/>
      <w:r>
        <w:rPr>
          <w:rFonts w:eastAsia="Times New Roman"/>
          <w:szCs w:val="24"/>
        </w:rPr>
        <w:t>Μουζάλα</w:t>
      </w:r>
      <w:proofErr w:type="spellEnd"/>
      <w:r>
        <w:rPr>
          <w:rFonts w:eastAsia="Times New Roman"/>
          <w:szCs w:val="24"/>
        </w:rPr>
        <w:t>, και δεν το περίμενα από εσάς. Πραγματικά δεν περίμενα από εσάς</w:t>
      </w:r>
      <w:r>
        <w:rPr>
          <w:rFonts w:eastAsia="Times New Roman"/>
          <w:szCs w:val="24"/>
        </w:rPr>
        <w:t>,</w:t>
      </w:r>
      <w:r>
        <w:rPr>
          <w:rFonts w:eastAsia="Times New Roman"/>
          <w:szCs w:val="24"/>
        </w:rPr>
        <w:t xml:space="preserve"> να μας πείτε ότι έχετε κάνει βήματα για την προστασία των θαλασσίων συνόρων ή μάλλον δεν ξέρε</w:t>
      </w:r>
      <w:r>
        <w:rPr>
          <w:rFonts w:eastAsia="Times New Roman"/>
          <w:szCs w:val="24"/>
        </w:rPr>
        <w:t xml:space="preserve">τε τι κάνει η Κυβέρνηση. Υπάρχουν 100.000 ευρώ διατεθειμένα από ευρωπαϊκά κονδύλια για την αξιοποίηση των μηχανισμών προστασίας των θαλασσίων συνόρων. Από αυτά πόσα έχει απορροφήσει η Κυβέρνηση; </w:t>
      </w:r>
      <w:r>
        <w:rPr>
          <w:rFonts w:eastAsia="Times New Roman"/>
          <w:szCs w:val="24"/>
        </w:rPr>
        <w:lastRenderedPageBreak/>
        <w:t xml:space="preserve">Μηδέν! Μηδέν! Οτιδήποτε </w:t>
      </w:r>
      <w:proofErr w:type="spellStart"/>
      <w:r>
        <w:rPr>
          <w:rFonts w:eastAsia="Times New Roman"/>
          <w:szCs w:val="24"/>
        </w:rPr>
        <w:t>συμβασιοποιήθηκε</w:t>
      </w:r>
      <w:proofErr w:type="spellEnd"/>
      <w:r>
        <w:rPr>
          <w:rFonts w:eastAsia="Times New Roman"/>
          <w:szCs w:val="24"/>
        </w:rPr>
        <w:t xml:space="preserve"> προς αυτή την κατεύθ</w:t>
      </w:r>
      <w:r>
        <w:rPr>
          <w:rFonts w:eastAsia="Times New Roman"/>
          <w:szCs w:val="24"/>
        </w:rPr>
        <w:t>υνση</w:t>
      </w:r>
      <w:r>
        <w:rPr>
          <w:rFonts w:eastAsia="Times New Roman"/>
          <w:szCs w:val="24"/>
        </w:rPr>
        <w:t>,</w:t>
      </w:r>
      <w:r>
        <w:rPr>
          <w:rFonts w:eastAsia="Times New Roman"/>
          <w:szCs w:val="24"/>
        </w:rPr>
        <w:t xml:space="preserve"> είναι έργα των κυβερνήσεων Σαμαρά. Οτιδήποτε πληρώθηκε. Το ΓΕΕΘΑ με το Λιμενικό και την Αστυνομία έχει εκπονήσει ολοκληρωμένο σύστημα -το ξέρει ο κ. </w:t>
      </w:r>
      <w:proofErr w:type="spellStart"/>
      <w:r>
        <w:rPr>
          <w:rFonts w:eastAsia="Times New Roman"/>
          <w:szCs w:val="24"/>
        </w:rPr>
        <w:t>Δρίτσας</w:t>
      </w:r>
      <w:proofErr w:type="spellEnd"/>
      <w:r>
        <w:rPr>
          <w:rFonts w:eastAsia="Times New Roman"/>
          <w:szCs w:val="24"/>
        </w:rPr>
        <w:t xml:space="preserve"> που είναι εδώ- και ακόμα δύο χρόνια τώρα δεν έχουν τεθεί σε δημόσια διαβούλευση οι τεχνικές π</w:t>
      </w:r>
      <w:r>
        <w:rPr>
          <w:rFonts w:eastAsia="Times New Roman"/>
          <w:szCs w:val="24"/>
        </w:rPr>
        <w:t>ροδιαγραφές τους. Και μας λέτε ότι προστατεύετε τα θαλάσσια σύνορα; Μηδέν έχετε κάνει. Καμμ</w:t>
      </w:r>
      <w:r>
        <w:rPr>
          <w:rFonts w:eastAsia="Times New Roman"/>
          <w:szCs w:val="24"/>
        </w:rPr>
        <w:t>ιά</w:t>
      </w:r>
      <w:r>
        <w:rPr>
          <w:rFonts w:eastAsia="Times New Roman"/>
          <w:szCs w:val="24"/>
        </w:rPr>
        <w:t xml:space="preserve"> προσπάθεια για την προστασία των θαλασσίων συνόρων. </w:t>
      </w:r>
    </w:p>
    <w:p w14:paraId="2459509F" w14:textId="77777777" w:rsidR="000824F1" w:rsidRDefault="003A4E52">
      <w:pPr>
        <w:spacing w:line="600" w:lineRule="auto"/>
        <w:ind w:firstLine="720"/>
        <w:jc w:val="both"/>
        <w:rPr>
          <w:rFonts w:eastAsia="Times New Roman"/>
          <w:szCs w:val="24"/>
        </w:rPr>
      </w:pPr>
      <w:r>
        <w:rPr>
          <w:rFonts w:eastAsia="Times New Roman"/>
          <w:szCs w:val="24"/>
        </w:rPr>
        <w:t>Μας είπατε ότι είναι αδύνατον να κάνετε το διαχωρισμό «πρόσφυγα» και «μετανάστη». Ξέρετε ότι αυτές οι διαδικα</w:t>
      </w:r>
      <w:r>
        <w:rPr>
          <w:rFonts w:eastAsia="Times New Roman"/>
          <w:szCs w:val="24"/>
        </w:rPr>
        <w:t xml:space="preserve">σίες, ο τρόπος με τον οποίο γίνεται ο διαχωρισμός, επαφίενται στο εσωτερικό δίκαιο, όχι στο </w:t>
      </w:r>
      <w:r>
        <w:rPr>
          <w:rFonts w:eastAsia="Times New Roman"/>
          <w:szCs w:val="24"/>
        </w:rPr>
        <w:t>Δ</w:t>
      </w:r>
      <w:r>
        <w:rPr>
          <w:rFonts w:eastAsia="Times New Roman"/>
          <w:szCs w:val="24"/>
        </w:rPr>
        <w:t xml:space="preserve">ιεθνές </w:t>
      </w:r>
      <w:r>
        <w:rPr>
          <w:rFonts w:eastAsia="Times New Roman"/>
          <w:szCs w:val="24"/>
        </w:rPr>
        <w:t>Δ</w:t>
      </w:r>
      <w:r>
        <w:rPr>
          <w:rFonts w:eastAsia="Times New Roman"/>
          <w:szCs w:val="24"/>
        </w:rPr>
        <w:t xml:space="preserve">ίκαιο. Η Γερμανία έχει μονομελείς επιτροπές ασύλου, δεν έχει τριμελείς. Τους χρόνους που έχετε βάλει, τους έχετε βάλει με δική σας νομοθετική πρωτοβουλία. </w:t>
      </w:r>
      <w:r>
        <w:rPr>
          <w:rFonts w:eastAsia="Times New Roman"/>
          <w:szCs w:val="24"/>
        </w:rPr>
        <w:t xml:space="preserve">Δείτε τα προβλήματα που έχει δημιουργήσει η πολιτική σας και αλλάξτε τον νόμο. Αλλάξτε στη σωστή κατεύθυνση. Δεν μπορεί, όμως, να συνεχίζει να συμπεριφέρεται η Κυβέρνηση διά του προσώπου σας ως δημόσιος κατήγορος προς όλους. Φταίνε πάντα </w:t>
      </w:r>
      <w:r>
        <w:rPr>
          <w:rFonts w:eastAsia="Times New Roman"/>
          <w:szCs w:val="24"/>
        </w:rPr>
        <w:t>άλ</w:t>
      </w:r>
      <w:r>
        <w:rPr>
          <w:rFonts w:eastAsia="Times New Roman"/>
          <w:szCs w:val="24"/>
        </w:rPr>
        <w:t>λοι.</w:t>
      </w:r>
    </w:p>
    <w:p w14:paraId="245950A0" w14:textId="77777777" w:rsidR="000824F1" w:rsidRDefault="003A4E52">
      <w:pPr>
        <w:spacing w:line="600" w:lineRule="auto"/>
        <w:ind w:firstLine="720"/>
        <w:jc w:val="both"/>
        <w:rPr>
          <w:rFonts w:eastAsia="Times New Roman"/>
          <w:szCs w:val="24"/>
        </w:rPr>
      </w:pPr>
      <w:r>
        <w:rPr>
          <w:rFonts w:eastAsia="Times New Roman"/>
          <w:szCs w:val="24"/>
        </w:rPr>
        <w:lastRenderedPageBreak/>
        <w:t>Ο</w:t>
      </w:r>
      <w:r>
        <w:rPr>
          <w:rFonts w:eastAsia="Times New Roman"/>
          <w:szCs w:val="24"/>
        </w:rPr>
        <w:t xml:space="preserve">ι </w:t>
      </w:r>
      <w:r>
        <w:rPr>
          <w:rFonts w:eastAsia="Times New Roman"/>
          <w:szCs w:val="24"/>
        </w:rPr>
        <w:t>άλλοι `</w:t>
      </w:r>
      <w:r>
        <w:rPr>
          <w:rFonts w:eastAsia="Times New Roman"/>
          <w:szCs w:val="24"/>
        </w:rPr>
        <w:t>φ</w:t>
      </w:r>
      <w:r>
        <w:rPr>
          <w:rFonts w:eastAsia="Times New Roman"/>
          <w:szCs w:val="24"/>
        </w:rPr>
        <w:t xml:space="preserve">ταίνε. Όλοι γίνονται </w:t>
      </w:r>
      <w:proofErr w:type="spellStart"/>
      <w:r>
        <w:rPr>
          <w:rFonts w:eastAsia="Times New Roman"/>
          <w:szCs w:val="24"/>
        </w:rPr>
        <w:t>χρυσαυγίτες</w:t>
      </w:r>
      <w:proofErr w:type="spellEnd"/>
      <w:r>
        <w:rPr>
          <w:rFonts w:eastAsia="Times New Roman"/>
          <w:szCs w:val="24"/>
        </w:rPr>
        <w:t xml:space="preserve">. Όλοι είναι ακροδεξιοί. Όλοι είναι εθνικιστές και ρατσιστές. </w:t>
      </w:r>
    </w:p>
    <w:p w14:paraId="245950A1" w14:textId="77777777" w:rsidR="000824F1" w:rsidRDefault="003A4E52">
      <w:pPr>
        <w:spacing w:line="600" w:lineRule="auto"/>
        <w:ind w:firstLine="720"/>
        <w:jc w:val="both"/>
        <w:rPr>
          <w:rFonts w:eastAsia="Times New Roman"/>
          <w:szCs w:val="24"/>
        </w:rPr>
      </w:pPr>
      <w:r>
        <w:rPr>
          <w:rFonts w:eastAsia="Times New Roman"/>
          <w:szCs w:val="24"/>
        </w:rPr>
        <w:t xml:space="preserve">Μόνο εσείς είστε οι καλοί, ακόμα κι όταν ομολογείτε την παταγώδη αποτυχία σας και πάντοτε κάθε φυσικό φαινόμενο το κοιτάτε μ’ έκπληξη. Η έλευση του χειμώνα ήταν </w:t>
      </w:r>
      <w:r>
        <w:rPr>
          <w:rFonts w:eastAsia="Times New Roman"/>
          <w:szCs w:val="24"/>
        </w:rPr>
        <w:t>φυσικό φαινόμενο</w:t>
      </w:r>
      <w:r>
        <w:rPr>
          <w:rFonts w:eastAsia="Times New Roman"/>
          <w:szCs w:val="24"/>
        </w:rPr>
        <w:t>,</w:t>
      </w:r>
      <w:r>
        <w:rPr>
          <w:rFonts w:eastAsia="Times New Roman"/>
          <w:szCs w:val="24"/>
        </w:rPr>
        <w:t xml:space="preserve"> που προκάλεσε έκπληξη στην Κυβέρνηση. Έκανε έκτακτους διαγωνισμούς και αναθέσεις, για να αγοράσει σόμπες και θερμάστρες για τα κέντρα φιλοξενίας, λες και δεν ήξερε από τον Σεπτέμβριο ότι θα έλθει ο χειμώνας.</w:t>
      </w:r>
    </w:p>
    <w:p w14:paraId="245950A2" w14:textId="77777777" w:rsidR="000824F1" w:rsidRDefault="003A4E52">
      <w:pPr>
        <w:spacing w:line="600" w:lineRule="auto"/>
        <w:ind w:firstLine="720"/>
        <w:jc w:val="both"/>
        <w:rPr>
          <w:rFonts w:eastAsia="Times New Roman"/>
          <w:szCs w:val="24"/>
        </w:rPr>
      </w:pPr>
      <w:r>
        <w:rPr>
          <w:rFonts w:eastAsia="Times New Roman"/>
          <w:szCs w:val="24"/>
        </w:rPr>
        <w:t>Για πείτε μας και για την ανικ</w:t>
      </w:r>
      <w:r>
        <w:rPr>
          <w:rFonts w:eastAsia="Times New Roman"/>
          <w:szCs w:val="24"/>
        </w:rPr>
        <w:t>ανότητα ακόμα του να συγκροτήσετε -είχατε μια φιλόδοξη στάση κι εσείς ήσασταν ο πρώτος Υπουργός- ένα Υπουργείο Μεταναστευτικής Πολιτικής, το οποίο δεν έχει καν οικονομική διεύθυνση για να κάνει πληρωμές ακόμη. Δεν έχει προεδρικό διάταγμα λειτουργίας. Γι’ α</w:t>
      </w:r>
      <w:r>
        <w:rPr>
          <w:rFonts w:eastAsia="Times New Roman"/>
          <w:szCs w:val="24"/>
        </w:rPr>
        <w:t xml:space="preserve">υτό δεν πληρώνονται οι συμβασιούχοι. </w:t>
      </w:r>
    </w:p>
    <w:p w14:paraId="245950A3" w14:textId="77777777" w:rsidR="000824F1" w:rsidRDefault="003A4E52">
      <w:pPr>
        <w:spacing w:line="600" w:lineRule="auto"/>
        <w:ind w:firstLine="720"/>
        <w:jc w:val="both"/>
        <w:rPr>
          <w:rFonts w:eastAsia="Times New Roman"/>
          <w:szCs w:val="24"/>
        </w:rPr>
      </w:pPr>
      <w:r>
        <w:rPr>
          <w:rFonts w:eastAsia="Times New Roman"/>
          <w:szCs w:val="24"/>
        </w:rPr>
        <w:t>Αυτές είναι οι διοικητικές ανικανότητες οι οποίες σας βαρύνουν. Και δεν μπορεί να φταίνε πάντοτε οι τρίτοι</w:t>
      </w:r>
      <w:r>
        <w:rPr>
          <w:rFonts w:eastAsia="Times New Roman"/>
          <w:szCs w:val="24"/>
        </w:rPr>
        <w:t>,</w:t>
      </w:r>
      <w:r>
        <w:rPr>
          <w:rFonts w:eastAsia="Times New Roman"/>
          <w:szCs w:val="24"/>
        </w:rPr>
        <w:t xml:space="preserve"> γι’ αυτά που δεν έχετε καταφέρει ο ίδιος να κάνετε. Δεν φταίνε οι τρίτοι, γιατί οι ΜΚΟ έχουν υποκαταστήσει το </w:t>
      </w:r>
      <w:r>
        <w:rPr>
          <w:rFonts w:eastAsia="Times New Roman"/>
          <w:szCs w:val="24"/>
        </w:rPr>
        <w:t>κράτος. Φταίτε εσείς, γιατί δεν έ</w:t>
      </w:r>
      <w:r>
        <w:rPr>
          <w:rFonts w:eastAsia="Times New Roman"/>
          <w:szCs w:val="24"/>
        </w:rPr>
        <w:lastRenderedPageBreak/>
        <w:t>χετε φτιάξει θεσμικό πλαίσιο. Ζητάμε να μάθουμε</w:t>
      </w:r>
      <w:r>
        <w:rPr>
          <w:rFonts w:eastAsia="Times New Roman"/>
          <w:szCs w:val="24"/>
        </w:rPr>
        <w:t>,</w:t>
      </w:r>
      <w:r>
        <w:rPr>
          <w:rFonts w:eastAsia="Times New Roman"/>
          <w:szCs w:val="24"/>
        </w:rPr>
        <w:t xml:space="preserve"> πώς διαχειρίζονται αυτοί τα λεφτά τους, αν πληρώνουν ασφαλιστικές εισφορές, αν τηρούν φορολογικά στοιχεία στην Ελλάδα. Δεν παίρνουμε καμμιά απάντηση.</w:t>
      </w:r>
    </w:p>
    <w:p w14:paraId="245950A4" w14:textId="77777777" w:rsidR="000824F1" w:rsidRDefault="003A4E52">
      <w:pPr>
        <w:spacing w:line="600" w:lineRule="auto"/>
        <w:ind w:firstLine="720"/>
        <w:jc w:val="both"/>
        <w:rPr>
          <w:rFonts w:eastAsia="Times New Roman"/>
          <w:szCs w:val="24"/>
        </w:rPr>
      </w:pPr>
      <w:r>
        <w:rPr>
          <w:rFonts w:eastAsia="Times New Roman"/>
          <w:szCs w:val="24"/>
        </w:rPr>
        <w:t>Ζητάμε να μάθουμε τις συ</w:t>
      </w:r>
      <w:r>
        <w:rPr>
          <w:rFonts w:eastAsia="Times New Roman"/>
          <w:szCs w:val="24"/>
        </w:rPr>
        <w:t>μβάσεις με τις οποίες λειτουργούν όλα τα κέντρα και μας στέλνετε φιλολογικά κείμενα για απαντήσεις, χωρίς να μας στείλετε ούτε μια σύμβαση σ’ όλες τις ερωτήσεις που σας έχω καταθέσει.</w:t>
      </w:r>
    </w:p>
    <w:p w14:paraId="245950A5" w14:textId="77777777" w:rsidR="000824F1" w:rsidRDefault="003A4E52">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Ολοκληρώστε, όμως, κύριε Βαρβιτσιώτη.</w:t>
      </w:r>
    </w:p>
    <w:p w14:paraId="245950A6" w14:textId="77777777" w:rsidR="000824F1" w:rsidRDefault="003A4E52">
      <w:pPr>
        <w:spacing w:line="600" w:lineRule="auto"/>
        <w:ind w:firstLine="720"/>
        <w:jc w:val="both"/>
        <w:rPr>
          <w:rFonts w:eastAsia="Times New Roman"/>
          <w:szCs w:val="24"/>
        </w:rPr>
      </w:pPr>
      <w:r>
        <w:rPr>
          <w:rFonts w:eastAsia="Times New Roman"/>
          <w:b/>
          <w:szCs w:val="24"/>
        </w:rPr>
        <w:t>ΜΙΛΤΙΑΔΗΣ ΒΑΡΒΙΤΣΙΩΤΗΣ:</w:t>
      </w:r>
      <w:r>
        <w:rPr>
          <w:rFonts w:eastAsia="Times New Roman"/>
          <w:szCs w:val="24"/>
        </w:rPr>
        <w:t xml:space="preserve"> Βγήκατε και είπατε ότι φταίνε οι αλληλέγγυοι για το χάλι στο Ελληνικό, στο οποίο</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σας λυπήθηκα και δεν κατάλαβα γιατί έπρεπε να κάνετε αυτό το αποτυχημένο σόου. Ευτυχώς</w:t>
      </w:r>
      <w:r>
        <w:rPr>
          <w:rFonts w:eastAsia="Times New Roman"/>
          <w:szCs w:val="24"/>
        </w:rPr>
        <w:t xml:space="preserve"> προφανώς στην Κυβέρνηση το κατάλαβαν και σας μάζεψαν τις τελευταίες δεκαπέντε ημέρες και είναι η πρώτη σας εμφάνιση μετά από εκείνη την αποτυχημένη παράσταση. </w:t>
      </w:r>
    </w:p>
    <w:p w14:paraId="245950A7" w14:textId="77777777" w:rsidR="000824F1" w:rsidRDefault="003A4E52">
      <w:pPr>
        <w:spacing w:line="600" w:lineRule="auto"/>
        <w:ind w:firstLine="720"/>
        <w:jc w:val="both"/>
        <w:rPr>
          <w:rFonts w:eastAsia="Times New Roman"/>
          <w:szCs w:val="24"/>
        </w:rPr>
      </w:pPr>
      <w:r>
        <w:rPr>
          <w:rFonts w:eastAsia="Times New Roman"/>
          <w:szCs w:val="24"/>
        </w:rPr>
        <w:t>Όμως</w:t>
      </w:r>
      <w:r>
        <w:rPr>
          <w:rFonts w:eastAsia="Times New Roman"/>
          <w:szCs w:val="24"/>
        </w:rPr>
        <w:t xml:space="preserve"> ποιος έδωσε στους αλληλέγγυους την αποθήκη στο Ελληνικό -που δεν είναι αποθήκη, είναι από τα ωραιότερα </w:t>
      </w:r>
      <w:r>
        <w:rPr>
          <w:rFonts w:eastAsia="Times New Roman"/>
          <w:szCs w:val="24"/>
        </w:rPr>
        <w:lastRenderedPageBreak/>
        <w:t>γήπεδα μπάσκετ που έχει η χώρα μας, γεμάτο τρόφιμα, γεμάτο ρουχισμό, που έχουν μαζέψει όλοι οι κάτοικοι της Αττικής- για να το διαχειρίζονται αυτοί;</w:t>
      </w:r>
    </w:p>
    <w:p w14:paraId="245950A8" w14:textId="77777777" w:rsidR="000824F1" w:rsidRDefault="003A4E52">
      <w:pPr>
        <w:spacing w:line="600" w:lineRule="auto"/>
        <w:ind w:firstLine="720"/>
        <w:jc w:val="both"/>
        <w:rPr>
          <w:rFonts w:eastAsia="Times New Roman"/>
          <w:szCs w:val="24"/>
        </w:rPr>
      </w:pPr>
      <w:r>
        <w:rPr>
          <w:rFonts w:eastAsia="Times New Roman"/>
          <w:szCs w:val="24"/>
        </w:rPr>
        <w:t>(Στ</w:t>
      </w:r>
      <w:r>
        <w:rPr>
          <w:rFonts w:eastAsia="Times New Roman"/>
          <w:szCs w:val="24"/>
        </w:rPr>
        <w:t>ο σημείο αυτό κτυπάει το κουδούνι λήξεως του χρόνου ομιλίας του κυρίου Βουλευτή)</w:t>
      </w:r>
    </w:p>
    <w:p w14:paraId="245950A9" w14:textId="77777777" w:rsidR="000824F1" w:rsidRDefault="003A4E52">
      <w:pPr>
        <w:spacing w:line="600" w:lineRule="auto"/>
        <w:ind w:firstLine="720"/>
        <w:jc w:val="both"/>
        <w:rPr>
          <w:rFonts w:eastAsia="Times New Roman"/>
          <w:szCs w:val="24"/>
        </w:rPr>
      </w:pPr>
      <w:r>
        <w:rPr>
          <w:rFonts w:eastAsia="Times New Roman"/>
          <w:szCs w:val="24"/>
        </w:rPr>
        <w:t>Κλείνω, κύριε Πρόεδρε.</w:t>
      </w:r>
    </w:p>
    <w:p w14:paraId="245950AA" w14:textId="77777777" w:rsidR="000824F1" w:rsidRDefault="003A4E52">
      <w:pPr>
        <w:spacing w:line="600" w:lineRule="auto"/>
        <w:ind w:firstLine="720"/>
        <w:jc w:val="both"/>
        <w:rPr>
          <w:rFonts w:eastAsia="Times New Roman"/>
          <w:szCs w:val="24"/>
        </w:rPr>
      </w:pPr>
      <w:r>
        <w:rPr>
          <w:rFonts w:eastAsia="Times New Roman"/>
          <w:szCs w:val="24"/>
        </w:rPr>
        <w:t xml:space="preserve">Εγώ τους τα έδωσα τα κλειδιά ή εσείς τους τα δώσατε; Ποιος ευθύνεται, λοιπόν; </w:t>
      </w:r>
    </w:p>
    <w:p w14:paraId="245950AB" w14:textId="77777777" w:rsidR="000824F1" w:rsidRDefault="003A4E52">
      <w:pPr>
        <w:spacing w:line="600" w:lineRule="auto"/>
        <w:ind w:firstLine="720"/>
        <w:jc w:val="both"/>
        <w:rPr>
          <w:rFonts w:eastAsia="Times New Roman"/>
          <w:szCs w:val="24"/>
        </w:rPr>
      </w:pPr>
      <w:r>
        <w:rPr>
          <w:rFonts w:eastAsia="Times New Roman"/>
          <w:szCs w:val="24"/>
        </w:rPr>
        <w:t>Είστε πολύ καιρό στην εξουσία και πολύ καιρό σ’ αυτή τη θέση, για να φταί</w:t>
      </w:r>
      <w:r>
        <w:rPr>
          <w:rFonts w:eastAsia="Times New Roman"/>
          <w:szCs w:val="24"/>
        </w:rPr>
        <w:t xml:space="preserve">νε πάντοτε οι άλλοι και να φταίνε αυτά που παραλάβατε. Έχετε την ευθύνη να διαχειριστείτε εξήντα χιλιάδες ανθρώπους με ένα δισεκατομμύριο ευρώ, περισσότερα απ’ οτιδήποτε είχε κανένας ποτέ στη διάθεσή του, γιατί η προηγούμενη </w:t>
      </w:r>
      <w:r>
        <w:rPr>
          <w:rFonts w:eastAsia="Times New Roman"/>
          <w:szCs w:val="24"/>
        </w:rPr>
        <w:t>κ</w:t>
      </w:r>
      <w:r>
        <w:rPr>
          <w:rFonts w:eastAsia="Times New Roman"/>
          <w:szCs w:val="24"/>
        </w:rPr>
        <w:t>υβέρνηση έπαιρνε ψίχουλα από τ</w:t>
      </w:r>
      <w:r>
        <w:rPr>
          <w:rFonts w:eastAsia="Times New Roman"/>
          <w:szCs w:val="24"/>
        </w:rPr>
        <w:t>ην Ευρωπαϊκή Ένωση. Αυτή, λοιπόν, την άσκηση να διαχειριστείτε εξήντα χιλιάδες ανθρώπους και 1 δισεκατομμύριο ευρώ , δηλαδή να είστε δήμαρχος μιας πόλης εξήντα χιλιάδων ανθρώπων με 1 δισεκατομμύριο προϋπο</w:t>
      </w:r>
      <w:r>
        <w:rPr>
          <w:rFonts w:eastAsia="Times New Roman"/>
          <w:szCs w:val="24"/>
        </w:rPr>
        <w:lastRenderedPageBreak/>
        <w:t>λογισμό, πιστεύω ότι οποιοσδήποτε παράγοντας της τοπ</w:t>
      </w:r>
      <w:r>
        <w:rPr>
          <w:rFonts w:eastAsia="Times New Roman"/>
          <w:szCs w:val="24"/>
        </w:rPr>
        <w:t>ικής αυτοδιοίκησης στη χώρα θα το είχε καταφέρει πολύ καλύτερα από εσάς.</w:t>
      </w:r>
    </w:p>
    <w:p w14:paraId="245950AC" w14:textId="77777777" w:rsidR="000824F1" w:rsidRDefault="003A4E52">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Καλώς.</w:t>
      </w:r>
    </w:p>
    <w:p w14:paraId="245950AD" w14:textId="77777777" w:rsidR="000824F1" w:rsidRDefault="003A4E52">
      <w:pPr>
        <w:spacing w:line="600" w:lineRule="auto"/>
        <w:ind w:firstLine="720"/>
        <w:jc w:val="both"/>
        <w:rPr>
          <w:rFonts w:eastAsia="Times New Roman"/>
          <w:szCs w:val="24"/>
        </w:rPr>
      </w:pPr>
      <w:r>
        <w:rPr>
          <w:rFonts w:eastAsia="Times New Roman"/>
          <w:b/>
          <w:szCs w:val="24"/>
        </w:rPr>
        <w:t>ΜΙΛΤΙΑΔΗΣ ΒΑΡΒΙΤΣΙΩΤΗΣ</w:t>
      </w:r>
      <w:r>
        <w:rPr>
          <w:rFonts w:eastAsia="Times New Roman"/>
          <w:szCs w:val="24"/>
        </w:rPr>
        <w:t>: Σας κατηγορούμε, κύριε Υπουργέ, κατηγορούμε την Κυβέρνησή σας συνολικά για ανικανότητα στη διαχείριση του θέματος.</w:t>
      </w:r>
    </w:p>
    <w:p w14:paraId="245950AE" w14:textId="77777777" w:rsidR="000824F1" w:rsidRDefault="003A4E52">
      <w:pPr>
        <w:spacing w:line="600" w:lineRule="auto"/>
        <w:ind w:firstLine="720"/>
        <w:jc w:val="both"/>
        <w:rPr>
          <w:rFonts w:ascii="Times New Roman" w:eastAsia="Times New Roman" w:hAnsi="Times New Roman" w:cs="Times New Roman"/>
          <w:szCs w:val="24"/>
        </w:rPr>
      </w:pPr>
      <w:r>
        <w:rPr>
          <w:rFonts w:eastAsia="Times New Roman"/>
          <w:b/>
          <w:szCs w:val="24"/>
        </w:rPr>
        <w:t>ΠΡΟ</w:t>
      </w:r>
      <w:r>
        <w:rPr>
          <w:rFonts w:eastAsia="Times New Roman"/>
          <w:b/>
          <w:szCs w:val="24"/>
        </w:rPr>
        <w:t>ΕΔΡΕΥΩΝ (Αναστάσιος Κουράκης):</w:t>
      </w:r>
      <w:r>
        <w:rPr>
          <w:rFonts w:eastAsia="Times New Roman"/>
          <w:szCs w:val="24"/>
        </w:rPr>
        <w:t xml:space="preserve">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w:t>
      </w:r>
      <w:r>
        <w:rPr>
          <w:rFonts w:eastAsia="Times New Roman" w:cs="Times New Roman"/>
          <w:szCs w:val="24"/>
        </w:rPr>
        <w:t xml:space="preserve">αίθουσας </w:t>
      </w:r>
      <w:r>
        <w:rPr>
          <w:rFonts w:eastAsia="Times New Roman" w:cs="Times New Roman"/>
          <w:szCs w:val="24"/>
        </w:rPr>
        <w:t>«ΕΛΕΥΘΕΡΙΟΣ ΒΕΝΙΖΕΛΟΣ» και ενημερώθηκαν για την ιστορί</w:t>
      </w:r>
      <w:r>
        <w:rPr>
          <w:rFonts w:eastAsia="Times New Roman" w:cs="Times New Roman"/>
          <w:szCs w:val="24"/>
        </w:rPr>
        <w:t>α του κτηρίου και τον τρόπο οργάνωσης και λειτουργίας της Βουλής, τριάντα οχτώ μαθητές και μαθήτριες και πέντε εκπαιδευτικοί συνοδοί από το 3</w:t>
      </w:r>
      <w:r>
        <w:rPr>
          <w:rFonts w:eastAsia="Times New Roman" w:cs="Times New Roman"/>
          <w:szCs w:val="24"/>
          <w:vertAlign w:val="superscript"/>
        </w:rPr>
        <w:t>ο</w:t>
      </w:r>
      <w:r>
        <w:rPr>
          <w:rFonts w:eastAsia="Times New Roman" w:cs="Times New Roman"/>
          <w:szCs w:val="24"/>
        </w:rPr>
        <w:t xml:space="preserve"> Δημοτικό Σχολείο Μαρμάρων Ιωαννίνων. </w:t>
      </w:r>
    </w:p>
    <w:p w14:paraId="245950AF"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245950B0" w14:textId="77777777" w:rsidR="000824F1" w:rsidRDefault="003A4E52">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245950B1" w14:textId="77777777" w:rsidR="000824F1" w:rsidRDefault="003A4E52">
      <w:pPr>
        <w:spacing w:line="600" w:lineRule="auto"/>
        <w:ind w:firstLine="720"/>
        <w:jc w:val="both"/>
        <w:rPr>
          <w:rFonts w:eastAsia="Times New Roman"/>
          <w:szCs w:val="24"/>
        </w:rPr>
      </w:pPr>
      <w:r>
        <w:rPr>
          <w:rFonts w:eastAsia="Times New Roman"/>
          <w:szCs w:val="24"/>
        </w:rPr>
        <w:lastRenderedPageBreak/>
        <w:t xml:space="preserve">Να ενημερώσουμε τις μαθήτριες και τους μαθητές ότι παρακολουθούν συνεδρίαση της Βουλής με μια διαδικασία κοινοβουλευτικού ελέγχου. Συζητείται μια επίκαιρη επερώτηση που κατέθεσαν οι Βουλευτές της Ένωσης Κεντρώων. Έχει μιλήσει ο Υπουργός. Έχουν μιλήσει οι </w:t>
      </w:r>
      <w:r>
        <w:rPr>
          <w:rFonts w:eastAsia="Times New Roman"/>
          <w:szCs w:val="24"/>
        </w:rPr>
        <w:t>επερωτώντες Βουλευτές. Τώρα μιλούν οι Κοινοβουλευτικοί Εκπρόσωποι.</w:t>
      </w:r>
    </w:p>
    <w:p w14:paraId="245950B2" w14:textId="77777777" w:rsidR="000824F1" w:rsidRDefault="003A4E52">
      <w:pPr>
        <w:spacing w:line="600" w:lineRule="auto"/>
        <w:ind w:firstLine="720"/>
        <w:jc w:val="both"/>
        <w:rPr>
          <w:rFonts w:eastAsia="Times New Roman"/>
          <w:szCs w:val="24"/>
        </w:rPr>
      </w:pPr>
      <w:r>
        <w:rPr>
          <w:rFonts w:eastAsia="Times New Roman"/>
          <w:szCs w:val="24"/>
        </w:rPr>
        <w:t xml:space="preserve">Στο Βήμα θα έλθει ο Κοινοβουλευτικός Εκπρόσωπος του Λαϊκού Συνδέσμου </w:t>
      </w:r>
      <w:r>
        <w:rPr>
          <w:rFonts w:eastAsia="Times New Roman"/>
          <w:szCs w:val="24"/>
        </w:rPr>
        <w:t xml:space="preserve">- </w:t>
      </w:r>
      <w:r>
        <w:rPr>
          <w:rFonts w:eastAsia="Times New Roman"/>
          <w:szCs w:val="24"/>
        </w:rPr>
        <w:t>Χρυσή Αυγή κ. Ηλίας Κασιδιάρης για έξι λεπτά.</w:t>
      </w:r>
    </w:p>
    <w:p w14:paraId="245950B3" w14:textId="77777777" w:rsidR="000824F1" w:rsidRDefault="003A4E52">
      <w:pPr>
        <w:spacing w:line="600" w:lineRule="auto"/>
        <w:ind w:firstLine="720"/>
        <w:jc w:val="both"/>
        <w:rPr>
          <w:rFonts w:eastAsia="Times New Roman"/>
          <w:szCs w:val="24"/>
        </w:rPr>
      </w:pPr>
      <w:r>
        <w:rPr>
          <w:rFonts w:eastAsia="Times New Roman"/>
          <w:b/>
          <w:szCs w:val="24"/>
        </w:rPr>
        <w:t>ΗΛΙΑΣ ΚΑΣΙΔΙΑΡΗΣ:</w:t>
      </w:r>
      <w:r>
        <w:rPr>
          <w:rFonts w:eastAsia="Times New Roman"/>
          <w:szCs w:val="24"/>
        </w:rPr>
        <w:t xml:space="preserve"> Ζήτησα από τον Υπουργό Μεταναστευτικής Πολιτικής να πα</w:t>
      </w:r>
      <w:r>
        <w:rPr>
          <w:rFonts w:eastAsia="Times New Roman"/>
          <w:szCs w:val="24"/>
        </w:rPr>
        <w:t>ραμείνει στη θέση του, διότι έχω να καταθέσω μια σειρά πολύ σημαντικών εγγράφων, πολύ κρίσιμων εγγράφων και για τη λειτουργία του κράτους αλλά και για τη λειτουργία της Βουλής και θέλω εδώ την προσοχή του Προεδρείου.</w:t>
      </w:r>
    </w:p>
    <w:p w14:paraId="245950B4" w14:textId="77777777" w:rsidR="000824F1" w:rsidRDefault="003A4E52">
      <w:pPr>
        <w:spacing w:line="600" w:lineRule="auto"/>
        <w:ind w:firstLine="720"/>
        <w:jc w:val="both"/>
        <w:rPr>
          <w:rFonts w:eastAsia="Times New Roman"/>
          <w:szCs w:val="24"/>
        </w:rPr>
      </w:pPr>
      <w:r w:rsidRPr="00BC3778">
        <w:rPr>
          <w:rFonts w:eastAsia="Times New Roman"/>
          <w:szCs w:val="24"/>
        </w:rPr>
        <w:t>Η μέρα ξεκίνησε μ’ ένα ψέμα. Στην ομιλί</w:t>
      </w:r>
      <w:r w:rsidRPr="00BC3778">
        <w:rPr>
          <w:rFonts w:eastAsia="Times New Roman"/>
          <w:szCs w:val="24"/>
        </w:rPr>
        <w:t xml:space="preserve">α Τσίπρα ακούσαμε ότι ο Πρωθυπουργός </w:t>
      </w:r>
      <w:r w:rsidRPr="00BC3778">
        <w:rPr>
          <w:rFonts w:eastAsia="Times New Roman"/>
          <w:szCs w:val="24"/>
        </w:rPr>
        <w:t xml:space="preserve">απαντά </w:t>
      </w:r>
      <w:r w:rsidRPr="00BC3778">
        <w:rPr>
          <w:rFonts w:eastAsia="Times New Roman"/>
          <w:szCs w:val="24"/>
        </w:rPr>
        <w:t>σε όλους τους πολιτικούς Αρχηγούς. Να διευκρινίσω ότι ο Πρωθυπουργός απαντά σε όλους τους πολιτικούς Αρχηγούς πλην της Χρυσής Αυγής. Το ίδιο ακριβώς γίνεται και με μεγάλο αριθμό Υπουργών.</w:t>
      </w:r>
    </w:p>
    <w:p w14:paraId="245950B5"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Για το θέμα που συζητείτ</w:t>
      </w:r>
      <w:r>
        <w:rPr>
          <w:rFonts w:eastAsia="Times New Roman" w:cs="Times New Roman"/>
          <w:szCs w:val="24"/>
        </w:rPr>
        <w:t>αι σήμερα, έχω θέσει σωρεία ερωτημάτων στον Υπουργό Μεταναστευτικής Πολιτικής. Θα αναφέρω ως παράδειγμα</w:t>
      </w:r>
      <w:r>
        <w:rPr>
          <w:rFonts w:eastAsia="Times New Roman" w:cs="Times New Roman"/>
          <w:szCs w:val="24"/>
        </w:rPr>
        <w:t>,</w:t>
      </w:r>
      <w:r>
        <w:rPr>
          <w:rFonts w:eastAsia="Times New Roman" w:cs="Times New Roman"/>
          <w:szCs w:val="24"/>
        </w:rPr>
        <w:t xml:space="preserve"> την πρόσφατη επίκαιρη ερώτηση που έκανα για εικονικούς διορισμούς σε δομές φιλοξενίας προσφύγων. Τις ερωτήσεις αυτές αρνείται με κάποια προσχήματα, τα </w:t>
      </w:r>
      <w:r>
        <w:rPr>
          <w:rFonts w:eastAsia="Times New Roman" w:cs="Times New Roman"/>
          <w:szCs w:val="24"/>
        </w:rPr>
        <w:t xml:space="preserve">οποία χαρακτηρίζω άθλια και απαράδεκτα, να τις απαντήσει ο εν λόγω Υπουργός. </w:t>
      </w:r>
    </w:p>
    <w:p w14:paraId="245950B6"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Στη συγκεκριμένη ερώτηση, λοιπόν, που σχετίζεται άμεσα με το θέμα που συζητείται σήμερα, αναφέρομαι στους δυόμισι χιλιάδες διορισμούς σε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Και ερωτώ τα εξής: Πόσο έχει κοστίσει συνολικά η υποδοχή και η εγκατάσταση προσφύγων και λαθρομεταναστών στη χώρα το 2015-2016; Πόσα χρήματα δαπανήθηκαν από τον κρατικό προϋπολογισμό για την υπόθεση αυτή και πόσα λάβαμε από την ΕΕ και πόσες προσλήψεις έγ</w:t>
      </w:r>
      <w:r>
        <w:rPr>
          <w:rFonts w:eastAsia="Times New Roman" w:cs="Times New Roman"/>
          <w:szCs w:val="24"/>
        </w:rPr>
        <w:t xml:space="preserve">ιναν σε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τη συγκεκριμένη περίοδο; Αυτές είναι οι ερωτήσεις. </w:t>
      </w:r>
    </w:p>
    <w:p w14:paraId="245950B7"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Μου στέλνει στη συνέχεια ο εν λόγω Υπουργός ένα έγγραφο, στο οποίο με χαρακτηρίζει ρατσιστή και αρνείται να μου απαντήσει. Το Προεδρείο κρίνει ότι αυτό είναι νόμιμο; Δηλαδή το να αρνείτα</w:t>
      </w:r>
      <w:r>
        <w:rPr>
          <w:rFonts w:eastAsia="Times New Roman" w:cs="Times New Roman"/>
          <w:szCs w:val="24"/>
        </w:rPr>
        <w:t xml:space="preserve">ι ένας Υπουργός να πράξει το καθήκον του; Γιατί εδώ εμείς έχουμε δώσει έναν όρκο στην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Α</w:t>
      </w:r>
      <w:r>
        <w:rPr>
          <w:rFonts w:eastAsia="Times New Roman" w:cs="Times New Roman"/>
          <w:szCs w:val="24"/>
        </w:rPr>
        <w:t xml:space="preserve">ντιπροσωπεία και </w:t>
      </w:r>
      <w:r>
        <w:rPr>
          <w:rFonts w:eastAsia="Times New Roman" w:cs="Times New Roman"/>
          <w:szCs w:val="24"/>
        </w:rPr>
        <w:lastRenderedPageBreak/>
        <w:t>στο έθνος και στον ελληνικό λαό να κάνουμε κριτική και να ασκούμε κοινοβουλευτικό έλεγχο. Και είναι νόμιμη υποχρέωση εκάστου Υπουργού και του Πρω</w:t>
      </w:r>
      <w:r>
        <w:rPr>
          <w:rFonts w:eastAsia="Times New Roman" w:cs="Times New Roman"/>
          <w:szCs w:val="24"/>
        </w:rPr>
        <w:t>θυπουργού</w:t>
      </w:r>
      <w:r>
        <w:rPr>
          <w:rFonts w:eastAsia="Times New Roman" w:cs="Times New Roman"/>
          <w:szCs w:val="24"/>
        </w:rPr>
        <w:t>,</w:t>
      </w:r>
      <w:r>
        <w:rPr>
          <w:rFonts w:eastAsia="Times New Roman" w:cs="Times New Roman"/>
          <w:szCs w:val="24"/>
        </w:rPr>
        <w:t xml:space="preserve"> να απαντά σε όλες τις ερωτήσεις όλων των Βουλευτών όλων των κομμάτων.</w:t>
      </w:r>
    </w:p>
    <w:p w14:paraId="245950B8"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Εδώ, λοιπόν, σας διαβάζω τη δικαιολογία: «Επισημαίνεται ότι ο όρος «λαθρομετανάστες» προσβάλλει την ανθρώπινη αξιοπρέπεια και δεν γίνεται δεκτός». Αυτά λέει το Υπουργείο Μεταν</w:t>
      </w:r>
      <w:r>
        <w:rPr>
          <w:rFonts w:eastAsia="Times New Roman" w:cs="Times New Roman"/>
          <w:szCs w:val="24"/>
        </w:rPr>
        <w:t xml:space="preserve">αστευτικής Πολιτικής. </w:t>
      </w:r>
    </w:p>
    <w:p w14:paraId="245950B9"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Για τα Πρακτικά, λοιπόν, εγώ το απαντώ με τους κανονισμούς από την επίσημη Εφημερίδα της Ευρωπαϊκής Ένωσης, αριθμός 610/2013 και αριθμός 118/14. Παρακαλώ για τα Πρακτικά.</w:t>
      </w:r>
    </w:p>
    <w:p w14:paraId="245950BA"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Ηλίας Κασιδιάρης καταθέτει για</w:t>
      </w:r>
      <w:r>
        <w:rPr>
          <w:rFonts w:eastAsia="Times New Roman" w:cs="Times New Roman"/>
          <w:szCs w:val="24"/>
        </w:rPr>
        <w:t xml:space="preserve">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45950BB"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Παρακαλώ, αν γίνεται, να δοθούν και στον Υπουργό αυτά τα έγγραφα.</w:t>
      </w:r>
    </w:p>
    <w:p w14:paraId="245950BC"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 xml:space="preserve">Η Ευρωπαϊκή Ένωση χρησιμοποιεί επισήμως </w:t>
      </w:r>
      <w:r>
        <w:rPr>
          <w:rFonts w:eastAsia="Times New Roman" w:cs="Times New Roman"/>
          <w:szCs w:val="24"/>
        </w:rPr>
        <w:t>και στην επίσημη μετάφραση τους όρους «λαθρομετανάστευση» και «λαθρομετανάστες». Όμως αν δεν σας κάνει η Ευρωπαϊκή Ένωση κι αν θέλετε να φύγετε από την Ευρωπαϊκή Ένωση και δεν αποδέχεστε αυτά τα έγγραφα, παρουσιάζω άλλο επίσημο έγγραφο της Ελληνικής Δημοκρ</w:t>
      </w:r>
      <w:r>
        <w:rPr>
          <w:rFonts w:eastAsia="Times New Roman" w:cs="Times New Roman"/>
          <w:szCs w:val="24"/>
        </w:rPr>
        <w:t xml:space="preserve">ατίας. </w:t>
      </w:r>
    </w:p>
    <w:p w14:paraId="245950BD"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Γενική Γραμματεία Πρωθυπουργού Γραφείο Διοίκησης και Οργάνωσης. Αυτό είναι έγγραφο Τσίπρα και λέει επί λέξει: «Σας διαβιβάζουμε αντίγραφο επιστολής αναφορικά με τη μεταφορά και εγκατάσταση λαθρομεταναστών σε κάποιο οικόπεδο στη Χίο.» Αυτό το έγγραφ</w:t>
      </w:r>
      <w:r>
        <w:rPr>
          <w:rFonts w:eastAsia="Times New Roman" w:cs="Times New Roman"/>
          <w:szCs w:val="24"/>
        </w:rPr>
        <w:t xml:space="preserve">ο είναι από τον κ. Τσίπρα προς τον κ. </w:t>
      </w:r>
      <w:proofErr w:type="spellStart"/>
      <w:r>
        <w:rPr>
          <w:rFonts w:eastAsia="Times New Roman" w:cs="Times New Roman"/>
          <w:szCs w:val="24"/>
        </w:rPr>
        <w:t>Μουζάλα</w:t>
      </w:r>
      <w:proofErr w:type="spellEnd"/>
      <w:r>
        <w:rPr>
          <w:rFonts w:eastAsia="Times New Roman" w:cs="Times New Roman"/>
          <w:szCs w:val="24"/>
        </w:rPr>
        <w:t xml:space="preserve"> παρακαλώ. Τον όρο «λαθρομετανάστες», λοιπόν, τον χρησιμοποιεί η Κυβέρνησή σας. </w:t>
      </w:r>
    </w:p>
    <w:p w14:paraId="245950BE"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Να έρχεστε, παρακαλώ πολύ, στον κοινοβουλευτικό έλεγχο και να απαντάτε στα ζητήματα που έχει θέσει η Χρυσή Αυγή, ιδίως όταν σας ρω</w:t>
      </w:r>
      <w:r>
        <w:rPr>
          <w:rFonts w:eastAsia="Times New Roman" w:cs="Times New Roman"/>
          <w:szCs w:val="24"/>
        </w:rPr>
        <w:t>τάμε πόσα ρουσφέτια κάνατε, πόσες χιλιάδες δικούς σας διορίσατε</w:t>
      </w:r>
      <w:r>
        <w:rPr>
          <w:rFonts w:eastAsia="Times New Roman" w:cs="Times New Roman"/>
          <w:szCs w:val="24"/>
        </w:rPr>
        <w:t>,</w:t>
      </w:r>
      <w:r>
        <w:rPr>
          <w:rFonts w:eastAsia="Times New Roman" w:cs="Times New Roman"/>
          <w:szCs w:val="24"/>
        </w:rPr>
        <w:t xml:space="preserve"> στην ιστορία αυτή που ονομάζεται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w:t>
      </w:r>
    </w:p>
    <w:p w14:paraId="245950BF"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Βέβαια εγκαλείται εμάς για ρατσισμό, αλλά η δήλωση «όποιου δεν του αρέσει να σηκωθεί και να φύγει», επί λέξει: «Όποιος αισθάνεται καταπιεσμένος μπο</w:t>
      </w:r>
      <w:r>
        <w:rPr>
          <w:rFonts w:eastAsia="Times New Roman" w:cs="Times New Roman"/>
          <w:szCs w:val="24"/>
        </w:rPr>
        <w:t>ρεί να φύγει», αυτά που έλεγε κάποτε η Χρυσή Αυγή δικά σας λόγια είναι</w:t>
      </w:r>
      <w:r>
        <w:rPr>
          <w:rFonts w:eastAsia="Times New Roman" w:cs="Times New Roman"/>
          <w:szCs w:val="24"/>
        </w:rPr>
        <w:t>,</w:t>
      </w:r>
      <w:r>
        <w:rPr>
          <w:rFonts w:eastAsia="Times New Roman" w:cs="Times New Roman"/>
          <w:szCs w:val="24"/>
        </w:rPr>
        <w:t xml:space="preserve"> όταν δεχθήκατε επιθέσεις στο Ελληνικό, όταν δέχθηκε χτυπήματα ο Υπουργός ενός κράτους. Τι κράτος οπερέτα είναι αυτό</w:t>
      </w:r>
      <w:r>
        <w:rPr>
          <w:rFonts w:eastAsia="Times New Roman" w:cs="Times New Roman"/>
          <w:szCs w:val="24"/>
        </w:rPr>
        <w:t>,</w:t>
      </w:r>
      <w:r>
        <w:rPr>
          <w:rFonts w:eastAsia="Times New Roman" w:cs="Times New Roman"/>
          <w:szCs w:val="24"/>
        </w:rPr>
        <w:t xml:space="preserve"> που ένας Υπουργός πηγαίνει στον χώρο που έφτιαξε για να υποδεχθεί π</w:t>
      </w:r>
      <w:r>
        <w:rPr>
          <w:rFonts w:eastAsia="Times New Roman" w:cs="Times New Roman"/>
          <w:szCs w:val="24"/>
        </w:rPr>
        <w:t>ρόσφυγες και λαθρομετανάστες και δέχεται γροθιές και λακτίσματα; Και αυτό το είδαμε μπροστά στην κάμερα. Δεν έγινε καμμ</w:t>
      </w:r>
      <w:r>
        <w:rPr>
          <w:rFonts w:eastAsia="Times New Roman" w:cs="Times New Roman"/>
          <w:szCs w:val="24"/>
        </w:rPr>
        <w:t>ιά</w:t>
      </w:r>
      <w:r>
        <w:rPr>
          <w:rFonts w:eastAsia="Times New Roman" w:cs="Times New Roman"/>
          <w:szCs w:val="24"/>
        </w:rPr>
        <w:t xml:space="preserve"> σύλληψη.</w:t>
      </w:r>
    </w:p>
    <w:p w14:paraId="245950C0"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Είδαμε μέχρι και αστυνομικό να δέχεται χτυπήματα από λαθρομετανάστες. Κάναμε και γι’ αυτό το θέμα ερώτηση στον Υπουργό Προστα</w:t>
      </w:r>
      <w:r>
        <w:rPr>
          <w:rFonts w:eastAsia="Times New Roman" w:cs="Times New Roman"/>
          <w:szCs w:val="24"/>
        </w:rPr>
        <w:t>σίας του Πολίτη. Ούτε εδώ λάβαμε απάντηση για την επίθεση Αφγανού αλλοδαπού σε αστυνομικό. Είδαμε τις εικόνες αυτές και σας ακούσαμε να λέτε «όποιου δεν του αρέσει να σηκωθεί και να φύγει». Πιο ρατσιστική η δική σας φρασεολογία από το δικό μας ερώτημα πόσα</w:t>
      </w:r>
      <w:r>
        <w:rPr>
          <w:rFonts w:eastAsia="Times New Roman" w:cs="Times New Roman"/>
          <w:szCs w:val="24"/>
        </w:rPr>
        <w:t xml:space="preserve"> ρουσφέτια κάνατε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w:t>
      </w:r>
    </w:p>
    <w:p w14:paraId="245950C1"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Είναι μείζον το ζήτημα της λαθρομετανάστευσης. Η χώρα αντιμετωπίζει ασύμμετρη απειλή. Σε πάρα πολύ σύντομο χρόνο οι Έλληνες θα είμαστε μειοψηφία μέσα στην πατρίδα μας. Εγώ θα συνεχίσω να επιδιώκω και να απαιτώ απαντήσεις σε αυτά τα </w:t>
      </w:r>
      <w:r>
        <w:rPr>
          <w:rFonts w:eastAsia="Times New Roman" w:cs="Times New Roman"/>
          <w:szCs w:val="24"/>
        </w:rPr>
        <w:lastRenderedPageBreak/>
        <w:t>καίρια ερωτήματα. Και αφ</w:t>
      </w:r>
      <w:r>
        <w:rPr>
          <w:rFonts w:eastAsia="Times New Roman" w:cs="Times New Roman"/>
          <w:szCs w:val="24"/>
        </w:rPr>
        <w:t>ού τελειώσω την ομιλία μου, παρακαλώ όταν λάβει τον λόγο ο Υπουργός</w:t>
      </w:r>
      <w:r>
        <w:rPr>
          <w:rFonts w:eastAsia="Times New Roman" w:cs="Times New Roman"/>
          <w:szCs w:val="24"/>
        </w:rPr>
        <w:t>,</w:t>
      </w:r>
      <w:r>
        <w:rPr>
          <w:rFonts w:eastAsia="Times New Roman" w:cs="Times New Roman"/>
          <w:szCs w:val="24"/>
        </w:rPr>
        <w:t xml:space="preserve"> να μου πει εντέλει για ποιον λόγο δεν έρχεται να δώσει εδώ απαντήσεις στην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Α</w:t>
      </w:r>
      <w:r>
        <w:rPr>
          <w:rFonts w:eastAsia="Times New Roman" w:cs="Times New Roman"/>
          <w:szCs w:val="24"/>
        </w:rPr>
        <w:t xml:space="preserve">ντιπροσωπεία, ασχέτως ποιο κόμμα εκπροσωπούμε, ασχέτως των ιδεολογικών διαφορών που υπάρχουν. </w:t>
      </w:r>
    </w:p>
    <w:p w14:paraId="245950C2"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Εγώ θέλω </w:t>
      </w:r>
      <w:r>
        <w:rPr>
          <w:rFonts w:eastAsia="Times New Roman" w:cs="Times New Roman"/>
          <w:szCs w:val="24"/>
        </w:rPr>
        <w:t>να σας διαβάσω δυο λόγια -επειδή έφυγε αυτός ο μεγάλος σκηνοθέτης- του αείμνηστου Νίκου Κούνδουρου που είχε πει το 2011 και μου θύμισαν αυτό που κάνατε κι εσείς, που όταν δεχθήκατε την επίθεση</w:t>
      </w:r>
      <w:r>
        <w:rPr>
          <w:rFonts w:eastAsia="Times New Roman" w:cs="Times New Roman"/>
          <w:szCs w:val="24"/>
        </w:rPr>
        <w:t>,</w:t>
      </w:r>
      <w:r>
        <w:rPr>
          <w:rFonts w:eastAsia="Times New Roman" w:cs="Times New Roman"/>
          <w:szCs w:val="24"/>
        </w:rPr>
        <w:t xml:space="preserve"> μετά βγήκατε και είπατε ότι όποιος δεν θέλει να σηκωθεί να φύγ</w:t>
      </w:r>
      <w:r>
        <w:rPr>
          <w:rFonts w:eastAsia="Times New Roman" w:cs="Times New Roman"/>
          <w:szCs w:val="24"/>
        </w:rPr>
        <w:t xml:space="preserve">ει. </w:t>
      </w:r>
    </w:p>
    <w:p w14:paraId="245950C3"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Ο Νίκος Κούνδουρος που τιμήθηκε από όλα τα κόμματα και της Αριστεράς και της Δεξιάς, αφ’ ότου δέχθηκε αυτός μια επίθεση και απόπειρα ληστείας στο σπίτι του από αλλοδαπούς</w:t>
      </w:r>
      <w:r>
        <w:rPr>
          <w:rFonts w:eastAsia="Times New Roman" w:cs="Times New Roman"/>
          <w:szCs w:val="24"/>
        </w:rPr>
        <w:t>,</w:t>
      </w:r>
      <w:r>
        <w:rPr>
          <w:rFonts w:eastAsia="Times New Roman" w:cs="Times New Roman"/>
          <w:szCs w:val="24"/>
        </w:rPr>
        <w:t xml:space="preserve"> είχε πει το εξής: «Το γεγονός με έκανε να δω την πραγματικότητα. Έλεγα τότε ότι</w:t>
      </w:r>
      <w:r>
        <w:rPr>
          <w:rFonts w:eastAsia="Times New Roman" w:cs="Times New Roman"/>
          <w:szCs w:val="24"/>
        </w:rPr>
        <w:t xml:space="preserve"> της ίδιας γης παιδιά είμαστε, να μπει κόσμος στην Ελλάδα, να ευφρανθεί να νιώσει ασφάλεια, να φάει, να πιεί ελληνικό νερό. Από την ώρα του περιστατικού τέρμα όλες αυτές οι εφηβικές μαλακίες». </w:t>
      </w:r>
    </w:p>
    <w:p w14:paraId="245950C4" w14:textId="77777777" w:rsidR="000824F1" w:rsidRDefault="003A4E52">
      <w:pPr>
        <w:spacing w:line="600" w:lineRule="auto"/>
        <w:ind w:firstLine="720"/>
        <w:jc w:val="both"/>
        <w:rPr>
          <w:rFonts w:eastAsia="Times New Roman"/>
          <w:szCs w:val="24"/>
        </w:rPr>
      </w:pPr>
      <w:r>
        <w:rPr>
          <w:rFonts w:eastAsia="Times New Roman"/>
          <w:szCs w:val="24"/>
        </w:rPr>
        <w:lastRenderedPageBreak/>
        <w:t xml:space="preserve">Αυτά είπε ένας μεγάλος σκηνοθέτης και περιγράφουν απόλυτα τις </w:t>
      </w:r>
      <w:r>
        <w:rPr>
          <w:rFonts w:eastAsia="Times New Roman"/>
          <w:szCs w:val="24"/>
        </w:rPr>
        <w:t>ιδεοληψίες σας και τον τρόπο με τον οποίο αντιμετωπίζετε ένα τεράστιο ζήτημα που αφορά το μέλλον της χώρας. Γιατί αν σε τριάντα χρόνια είναι πλειοψηφία μέσα στη χώρα οι Πακιστανοί και οι Αφγανοί μαχαιροβγάλτες κι έχουν φύγει όλοι οι Έλληνες κι έχουν πάει σ</w:t>
      </w:r>
      <w:r>
        <w:rPr>
          <w:rFonts w:eastAsia="Times New Roman"/>
          <w:szCs w:val="24"/>
        </w:rPr>
        <w:t xml:space="preserve">το εξωτερικό, είναι θέμα δύο τριών γενιών να πάψει να υπάρχει ο </w:t>
      </w:r>
      <w:r>
        <w:rPr>
          <w:rFonts w:eastAsia="Times New Roman"/>
          <w:szCs w:val="24"/>
        </w:rPr>
        <w:t>Ε</w:t>
      </w:r>
      <w:r>
        <w:rPr>
          <w:rFonts w:eastAsia="Times New Roman"/>
          <w:szCs w:val="24"/>
        </w:rPr>
        <w:t xml:space="preserve">λληνισμός. </w:t>
      </w:r>
    </w:p>
    <w:p w14:paraId="245950C5" w14:textId="77777777" w:rsidR="000824F1" w:rsidRDefault="003A4E52">
      <w:pPr>
        <w:spacing w:line="600" w:lineRule="auto"/>
        <w:ind w:firstLine="720"/>
        <w:jc w:val="both"/>
        <w:rPr>
          <w:rFonts w:eastAsia="Times New Roman"/>
          <w:szCs w:val="24"/>
        </w:rPr>
      </w:pPr>
      <w:r>
        <w:rPr>
          <w:rFonts w:eastAsia="Times New Roman"/>
          <w:szCs w:val="24"/>
        </w:rPr>
        <w:t>Σας εγκαλούμε, λοιπόν -κατέθεσα κάποια έγγραφα στα οποία θα ήθελα μία απάντηση, επί της ουσίας- και θα ήθελα να μας εξηγήσετε εν</w:t>
      </w:r>
      <w:r>
        <w:rPr>
          <w:rFonts w:eastAsia="Times New Roman"/>
          <w:szCs w:val="24"/>
        </w:rPr>
        <w:t xml:space="preserve">τέλει, για ποιον λόγο δεν απαντάτε σε ερωτήματα που άπτονται της πορείας της οικονομίας μας. Εδώ δεν υπάρχει ρατσισμός. Εδώ λέμε πόσα λεφτά δώσαμε για το </w:t>
      </w:r>
      <w:proofErr w:type="spellStart"/>
      <w:r>
        <w:rPr>
          <w:rFonts w:eastAsia="Times New Roman"/>
          <w:szCs w:val="24"/>
        </w:rPr>
        <w:t>λαθρομεταναστευτικό</w:t>
      </w:r>
      <w:proofErr w:type="spellEnd"/>
      <w:r>
        <w:rPr>
          <w:rFonts w:eastAsia="Times New Roman"/>
          <w:szCs w:val="24"/>
        </w:rPr>
        <w:t>. Έχω πάρει μία απάντηση από το Γραφείο Αναπληρωτή Υπουργού Ευρωπαϊκών Υποθέσεων το</w:t>
      </w:r>
      <w:r>
        <w:rPr>
          <w:rFonts w:eastAsia="Times New Roman"/>
          <w:szCs w:val="24"/>
        </w:rPr>
        <w:t xml:space="preserve">υ Υπουργείου Εξωτερικών και αυτό το καταθέτω και στον ελληνικό λαό. Μόνο για το 2015 τα έξοδα ξεπέρασαν το 1,8 δισεκατομμύρια ευρώ. Αυτό είναι τρομακτικό ποσό. </w:t>
      </w:r>
    </w:p>
    <w:p w14:paraId="245950C6" w14:textId="77777777" w:rsidR="000824F1" w:rsidRDefault="003A4E52">
      <w:pPr>
        <w:spacing w:line="600" w:lineRule="auto"/>
        <w:ind w:firstLine="720"/>
        <w:jc w:val="both"/>
        <w:rPr>
          <w:rFonts w:eastAsia="Times New Roman"/>
          <w:szCs w:val="24"/>
        </w:rPr>
      </w:pPr>
      <w:r>
        <w:rPr>
          <w:rFonts w:eastAsia="Times New Roman"/>
          <w:szCs w:val="24"/>
        </w:rPr>
        <w:t>Το ποσό αυτό είναι τρομακτικό! Σε μία χώρα που ο λαός πένεται, που δεν δίνετε συντάξεις, που πί</w:t>
      </w:r>
      <w:r>
        <w:rPr>
          <w:rFonts w:eastAsia="Times New Roman"/>
          <w:szCs w:val="24"/>
        </w:rPr>
        <w:t>νετε το αίμα το ιδιωτι</w:t>
      </w:r>
      <w:r>
        <w:rPr>
          <w:rFonts w:eastAsia="Times New Roman"/>
          <w:szCs w:val="24"/>
        </w:rPr>
        <w:lastRenderedPageBreak/>
        <w:t>κού υπαλλήλου και του εργαζόμενου και του ελεύθερου επαγγελματία, να λέτε ότι καταξοδεύτηκαν, κατασπαταλήθηκαν 1,8 δισεκατομμύρια ευρώ μόνο σε ένα χρόνο, για το 2015. Και να ξανακάνω ερώτηση τώρα για το 2016 και να μη δέχομαι απάντηση</w:t>
      </w:r>
      <w:r>
        <w:rPr>
          <w:rFonts w:eastAsia="Times New Roman"/>
          <w:szCs w:val="24"/>
        </w:rPr>
        <w:t xml:space="preserve"> –λέει- γιατί είμαι ρατσιστής. Ποιος είναι ο ρατσισμός; Το ότι δεν θέλω να κάνετε ρουσφετολογικούς διορισμούς στα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στις δομές φιλοξενίας και σε όλα αυτά τα συστήματα που δημιουργήσατε, με στόχο η χώρα να γίνει γκέτο αλλοδαπών. Γιατί δεν μπορείς ν</w:t>
      </w:r>
      <w:r>
        <w:rPr>
          <w:rFonts w:eastAsia="Times New Roman"/>
          <w:szCs w:val="24"/>
        </w:rPr>
        <w:t xml:space="preserve">α χαρακτηρίσεις αλλιώς αυτή την κατάσταση. Είμαι πάρα πολύ ήπιος στους χαρακτηρισμούς. </w:t>
      </w:r>
    </w:p>
    <w:p w14:paraId="245950C7" w14:textId="77777777" w:rsidR="000824F1" w:rsidRDefault="003A4E52">
      <w:pPr>
        <w:spacing w:line="600" w:lineRule="auto"/>
        <w:ind w:firstLine="720"/>
        <w:jc w:val="both"/>
        <w:rPr>
          <w:rFonts w:eastAsia="Times New Roman"/>
          <w:szCs w:val="24"/>
        </w:rPr>
      </w:pPr>
      <w:r>
        <w:rPr>
          <w:rFonts w:eastAsia="Times New Roman"/>
          <w:szCs w:val="24"/>
        </w:rPr>
        <w:t>Όταν μπαίνει ένα</w:t>
      </w:r>
      <w:r>
        <w:rPr>
          <w:rFonts w:eastAsia="Times New Roman"/>
          <w:szCs w:val="24"/>
        </w:rPr>
        <w:t>ς</w:t>
      </w:r>
      <w:r>
        <w:rPr>
          <w:rFonts w:eastAsia="Times New Roman"/>
          <w:szCs w:val="24"/>
        </w:rPr>
        <w:t xml:space="preserve"> Υπουργός μέσα στο Ελληνικό και του επιτίθενται με κλωτσιές και γροθιές και βγαίνει ο λαθρομετανάστης και του κάνει αυτή την κίνηση –το είδαμε όλοι ότι</w:t>
      </w:r>
      <w:r>
        <w:rPr>
          <w:rFonts w:eastAsia="Times New Roman"/>
          <w:szCs w:val="24"/>
        </w:rPr>
        <w:t xml:space="preserve"> έκανε προς τον Υπουργό πως θα του κόψει τον λαιμό- και δεν συλλαμβάνεται κανείς, μιλάμε για γκέτο, όπου επικρατεί ανομία, παρανομία. </w:t>
      </w:r>
    </w:p>
    <w:p w14:paraId="245950C8" w14:textId="77777777" w:rsidR="000824F1" w:rsidRDefault="003A4E52">
      <w:pPr>
        <w:spacing w:line="600" w:lineRule="auto"/>
        <w:ind w:firstLine="720"/>
        <w:jc w:val="both"/>
        <w:rPr>
          <w:rFonts w:eastAsia="Times New Roman"/>
          <w:szCs w:val="24"/>
        </w:rPr>
      </w:pPr>
      <w:r>
        <w:rPr>
          <w:rFonts w:eastAsia="Times New Roman"/>
          <w:szCs w:val="24"/>
        </w:rPr>
        <w:t xml:space="preserve">Και γι’ αυτό, βεβαίως, λύση μπορεί να δοθεί μόνο με ένα εθνικό καθεστώς, μόνο με μία κυβέρνηση Χρυσής Αυγής, όπως είδαμε </w:t>
      </w:r>
      <w:r>
        <w:rPr>
          <w:rFonts w:eastAsia="Times New Roman"/>
          <w:szCs w:val="24"/>
        </w:rPr>
        <w:t xml:space="preserve">και σε άλλες χώρες. Δεν απέχει πολύ από την πραγματικότητα αυτή η εικόνα που περιγράφω. Ήδη ο Πρόεδρος </w:t>
      </w:r>
      <w:proofErr w:type="spellStart"/>
      <w:r>
        <w:rPr>
          <w:rFonts w:eastAsia="Times New Roman"/>
          <w:szCs w:val="24"/>
        </w:rPr>
        <w:t>Τραμπ</w:t>
      </w:r>
      <w:proofErr w:type="spellEnd"/>
      <w:r>
        <w:rPr>
          <w:rFonts w:eastAsia="Times New Roman"/>
          <w:szCs w:val="24"/>
        </w:rPr>
        <w:t xml:space="preserve"> στις Ηνωμένες Πολιτείες έχει εξαγγείλει την ανέγερση τείχους στα </w:t>
      </w:r>
      <w:r>
        <w:rPr>
          <w:rFonts w:eastAsia="Times New Roman"/>
          <w:szCs w:val="24"/>
        </w:rPr>
        <w:lastRenderedPageBreak/>
        <w:t>σύνορα ΗΠΑ-Μεξικό. Αυτή είναι μια πάρα πολύ σωστή κίνηση. Είναι ανάλογη με τις ενέ</w:t>
      </w:r>
      <w:r>
        <w:rPr>
          <w:rFonts w:eastAsia="Times New Roman"/>
          <w:szCs w:val="24"/>
        </w:rPr>
        <w:t xml:space="preserve">ργειες που περιλαμβάνονται στο πρόγραμμα της Χρυσής Αυγής. Ήδη ο κ. </w:t>
      </w:r>
      <w:proofErr w:type="spellStart"/>
      <w:r>
        <w:rPr>
          <w:rFonts w:eastAsia="Times New Roman"/>
          <w:szCs w:val="24"/>
        </w:rPr>
        <w:t>Βίλντερς</w:t>
      </w:r>
      <w:proofErr w:type="spellEnd"/>
      <w:r>
        <w:rPr>
          <w:rFonts w:eastAsia="Times New Roman"/>
          <w:szCs w:val="24"/>
        </w:rPr>
        <w:t xml:space="preserve"> στην Ολλανδία αναμένεται να είναι ο νικητής των ερχόμενων εκλογών. Ήδη η κ. </w:t>
      </w:r>
      <w:proofErr w:type="spellStart"/>
      <w:r>
        <w:rPr>
          <w:rFonts w:eastAsia="Times New Roman"/>
          <w:szCs w:val="24"/>
        </w:rPr>
        <w:t>Λεπέν</w:t>
      </w:r>
      <w:proofErr w:type="spellEnd"/>
      <w:r>
        <w:rPr>
          <w:rFonts w:eastAsia="Times New Roman"/>
          <w:szCs w:val="24"/>
        </w:rPr>
        <w:t xml:space="preserve"> στη Γαλλία σαρώνει, θα είναι πρώτη.</w:t>
      </w:r>
    </w:p>
    <w:p w14:paraId="245950C9" w14:textId="77777777" w:rsidR="000824F1" w:rsidRDefault="003A4E52">
      <w:pPr>
        <w:spacing w:line="600" w:lineRule="auto"/>
        <w:ind w:firstLine="720"/>
        <w:jc w:val="both"/>
        <w:rPr>
          <w:rFonts w:eastAsia="Times New Roman"/>
          <w:szCs w:val="24"/>
        </w:rPr>
      </w:pPr>
      <w:r>
        <w:rPr>
          <w:rFonts w:eastAsia="Times New Roman"/>
          <w:szCs w:val="24"/>
        </w:rPr>
        <w:t>Μόνο μία κυβέρνηση Χρυσής Αυγής που θα επιβάλει τη νομιμότητα</w:t>
      </w:r>
      <w:r>
        <w:rPr>
          <w:rFonts w:eastAsia="Times New Roman"/>
          <w:szCs w:val="24"/>
        </w:rPr>
        <w:t xml:space="preserve"> σε αυτή τη χώρα και δεν θα μοιράζουμε τα λεφτά των Ελλήνων</w:t>
      </w:r>
      <w:r>
        <w:rPr>
          <w:rFonts w:eastAsia="Times New Roman"/>
          <w:szCs w:val="24"/>
        </w:rPr>
        <w:t>,.</w:t>
      </w:r>
      <w:r>
        <w:rPr>
          <w:rFonts w:eastAsia="Times New Roman"/>
          <w:szCs w:val="24"/>
        </w:rPr>
        <w:t xml:space="preserve"> για να διορίζονται </w:t>
      </w:r>
      <w:proofErr w:type="spellStart"/>
      <w:r>
        <w:rPr>
          <w:rFonts w:eastAsia="Times New Roman"/>
          <w:szCs w:val="24"/>
        </w:rPr>
        <w:t>συριζαίοι</w:t>
      </w:r>
      <w:proofErr w:type="spellEnd"/>
      <w:r>
        <w:rPr>
          <w:rFonts w:eastAsia="Times New Roman"/>
          <w:szCs w:val="24"/>
        </w:rPr>
        <w:t xml:space="preserve"> στα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και για να σιτίζονται άνθρωποι</w:t>
      </w:r>
      <w:r>
        <w:rPr>
          <w:rFonts w:eastAsia="Times New Roman"/>
          <w:szCs w:val="24"/>
        </w:rPr>
        <w:t>,</w:t>
      </w:r>
      <w:r>
        <w:rPr>
          <w:rFonts w:eastAsia="Times New Roman"/>
          <w:szCs w:val="24"/>
        </w:rPr>
        <w:t xml:space="preserve"> οι οποίοι εγκληματούν κατά της χώρας μας. Θα υπάρξει μία λύση σε αυτό το πρόβλημα</w:t>
      </w:r>
      <w:r>
        <w:rPr>
          <w:rFonts w:eastAsia="Times New Roman"/>
          <w:szCs w:val="24"/>
        </w:rPr>
        <w:t>,</w:t>
      </w:r>
      <w:r>
        <w:rPr>
          <w:rFonts w:eastAsia="Times New Roman"/>
          <w:szCs w:val="24"/>
        </w:rPr>
        <w:t xml:space="preserve"> που ξαναλέω ότι είναι πολύ κρισιμότε</w:t>
      </w:r>
      <w:r>
        <w:rPr>
          <w:rFonts w:eastAsia="Times New Roman"/>
          <w:szCs w:val="24"/>
        </w:rPr>
        <w:t xml:space="preserve">ρο από το οικονομικό πρόβλημα που αντιμετωπίζει η χώρα. Το </w:t>
      </w:r>
      <w:proofErr w:type="spellStart"/>
      <w:r>
        <w:rPr>
          <w:rFonts w:eastAsia="Times New Roman"/>
          <w:szCs w:val="24"/>
        </w:rPr>
        <w:t>λαθρομεταναστευτικό</w:t>
      </w:r>
      <w:proofErr w:type="spellEnd"/>
      <w:r>
        <w:rPr>
          <w:rFonts w:eastAsia="Times New Roman"/>
          <w:szCs w:val="24"/>
        </w:rPr>
        <w:t xml:space="preserve"> είναι ο νούμερο ένα κίνδυνος για το μέλλον της πατρίδας μας και μόνο η Χρυσή Αυγή μπορεί να δώσει πραγματικές λύσεις στο πρόβλημα αυτό. </w:t>
      </w:r>
    </w:p>
    <w:p w14:paraId="245950CA" w14:textId="77777777" w:rsidR="000824F1" w:rsidRDefault="003A4E52">
      <w:pPr>
        <w:spacing w:line="600" w:lineRule="auto"/>
        <w:ind w:firstLine="720"/>
        <w:jc w:val="both"/>
        <w:rPr>
          <w:rFonts w:eastAsia="Times New Roman"/>
          <w:szCs w:val="24"/>
        </w:rPr>
      </w:pPr>
      <w:r>
        <w:rPr>
          <w:rFonts w:eastAsia="Times New Roman"/>
          <w:szCs w:val="24"/>
        </w:rPr>
        <w:t xml:space="preserve">Ευχαριστώ. </w:t>
      </w:r>
    </w:p>
    <w:p w14:paraId="245950CB" w14:textId="77777777" w:rsidR="000824F1" w:rsidRDefault="003A4E52">
      <w:pPr>
        <w:spacing w:line="600" w:lineRule="auto"/>
        <w:ind w:firstLine="720"/>
        <w:jc w:val="center"/>
        <w:rPr>
          <w:rFonts w:eastAsia="Times New Roman"/>
          <w:szCs w:val="24"/>
        </w:rPr>
      </w:pPr>
      <w:r>
        <w:rPr>
          <w:rFonts w:eastAsia="Times New Roman"/>
          <w:szCs w:val="24"/>
        </w:rPr>
        <w:t>(Χειροκροτήματα από την πτέρ</w:t>
      </w:r>
      <w:r>
        <w:rPr>
          <w:rFonts w:eastAsia="Times New Roman"/>
          <w:szCs w:val="24"/>
        </w:rPr>
        <w:t>υγα της Χρυσής Αυγής)</w:t>
      </w:r>
    </w:p>
    <w:p w14:paraId="245950CC" w14:textId="77777777" w:rsidR="000824F1" w:rsidRDefault="003A4E52">
      <w:pPr>
        <w:widowControl w:val="0"/>
        <w:autoSpaceDE w:val="0"/>
        <w:autoSpaceDN w:val="0"/>
        <w:adjustRightInd w:val="0"/>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Πριν προχωρήσουμε στον επόμενο Κοινοβουλευτικό Εκπρόσωπο, έχουμε δύο αιτήσεις άδειας απουσίας στο εξωτερικό.</w:t>
      </w:r>
    </w:p>
    <w:p w14:paraId="245950CD" w14:textId="77777777" w:rsidR="000824F1" w:rsidRDefault="003A4E52">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lastRenderedPageBreak/>
        <w:t>Ο Βουλευτής κ. Κασαπίδης ζητεί άδεια τετραήμερης απουσίας στο εξωτερικό, για μετάβαση στη Γ</w:t>
      </w:r>
      <w:r>
        <w:rPr>
          <w:rFonts w:eastAsia="Times New Roman"/>
          <w:bCs/>
          <w:szCs w:val="24"/>
        </w:rPr>
        <w:t xml:space="preserve">αλλία. </w:t>
      </w:r>
    </w:p>
    <w:p w14:paraId="245950CE" w14:textId="77777777" w:rsidR="000824F1" w:rsidRDefault="003A4E52">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Επίσης, ο</w:t>
      </w:r>
      <w:r>
        <w:rPr>
          <w:rFonts w:eastAsia="Times New Roman"/>
          <w:bCs/>
          <w:szCs w:val="24"/>
        </w:rPr>
        <w:t xml:space="preserve"> Βουλευτής κ. Γεωργιάδης ζητεί άδεια ολιγοήμερης απουσίας στο εξωτερικό, για το διάστημα</w:t>
      </w:r>
      <w:r>
        <w:rPr>
          <w:rFonts w:eastAsia="Times New Roman"/>
          <w:bCs/>
          <w:szCs w:val="24"/>
        </w:rPr>
        <w:t xml:space="preserve"> από</w:t>
      </w:r>
      <w:r>
        <w:rPr>
          <w:rFonts w:eastAsia="Times New Roman"/>
          <w:bCs/>
          <w:szCs w:val="24"/>
        </w:rPr>
        <w:t xml:space="preserve"> 28 Φεβρουαρίου έως 3 Μαρτίου</w:t>
      </w:r>
      <w:r>
        <w:rPr>
          <w:rFonts w:eastAsia="Times New Roman"/>
          <w:bCs/>
          <w:szCs w:val="24"/>
        </w:rPr>
        <w:t xml:space="preserve"> 2017</w:t>
      </w:r>
      <w:r>
        <w:rPr>
          <w:rFonts w:eastAsia="Times New Roman"/>
          <w:bCs/>
          <w:szCs w:val="24"/>
        </w:rPr>
        <w:t xml:space="preserve">. </w:t>
      </w:r>
    </w:p>
    <w:p w14:paraId="245950CF" w14:textId="77777777" w:rsidR="000824F1" w:rsidRDefault="003A4E52">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Η Βουλή εγκρίνει;</w:t>
      </w:r>
    </w:p>
    <w:p w14:paraId="245950D0" w14:textId="77777777" w:rsidR="000824F1" w:rsidRDefault="003A4E52">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ΟΛΟΙ </w:t>
      </w:r>
      <w:r>
        <w:rPr>
          <w:rFonts w:eastAsia="Times New Roman"/>
          <w:b/>
          <w:bCs/>
          <w:szCs w:val="24"/>
        </w:rPr>
        <w:t xml:space="preserve">ΟΙ </w:t>
      </w:r>
      <w:r>
        <w:rPr>
          <w:rFonts w:eastAsia="Times New Roman"/>
          <w:b/>
          <w:bCs/>
          <w:szCs w:val="24"/>
        </w:rPr>
        <w:t xml:space="preserve">ΒΟΥΛΕΥΤΕΣ: </w:t>
      </w:r>
      <w:r>
        <w:rPr>
          <w:rFonts w:eastAsia="Times New Roman"/>
          <w:bCs/>
          <w:szCs w:val="24"/>
        </w:rPr>
        <w:t xml:space="preserve"> Μάλιστα, μάλιστα.</w:t>
      </w:r>
    </w:p>
    <w:p w14:paraId="245950D1" w14:textId="77777777" w:rsidR="000824F1" w:rsidRDefault="003A4E52">
      <w:pPr>
        <w:widowControl w:val="0"/>
        <w:autoSpaceDE w:val="0"/>
        <w:autoSpaceDN w:val="0"/>
        <w:adjustRightInd w:val="0"/>
        <w:spacing w:line="600" w:lineRule="auto"/>
        <w:ind w:firstLine="720"/>
        <w:jc w:val="both"/>
        <w:rPr>
          <w:rFonts w:eastAsia="Times New Roman"/>
          <w:bCs/>
          <w:szCs w:val="24"/>
        </w:rPr>
      </w:pPr>
      <w:r>
        <w:rPr>
          <w:rFonts w:eastAsia="Times New Roman"/>
          <w:b/>
          <w:szCs w:val="24"/>
        </w:rPr>
        <w:t xml:space="preserve">ΠΡΟΕΔΡΕΥΩΝ (Αναστάσιος Κουράκης): </w:t>
      </w:r>
      <w:r>
        <w:rPr>
          <w:rFonts w:eastAsia="Times New Roman"/>
          <w:bCs/>
          <w:szCs w:val="24"/>
        </w:rPr>
        <w:t>Συνεπώς η</w:t>
      </w:r>
      <w:r>
        <w:rPr>
          <w:rFonts w:eastAsia="Times New Roman"/>
          <w:bCs/>
          <w:szCs w:val="24"/>
        </w:rPr>
        <w:t xml:space="preserve"> Βουλή ενέκ</w:t>
      </w:r>
      <w:r>
        <w:rPr>
          <w:rFonts w:eastAsia="Times New Roman"/>
          <w:bCs/>
          <w:szCs w:val="24"/>
        </w:rPr>
        <w:t>ρινε τις ζητηθείσες άδειες.</w:t>
      </w:r>
    </w:p>
    <w:p w14:paraId="245950D2" w14:textId="77777777" w:rsidR="000824F1" w:rsidRDefault="003A4E52">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Προχωρούμε στον Κοινοβουλευτικό Εκπρόσωπο της Δημοκρατικής Συμπαράταξης ΠΑΣΟΚ-ΔΗΜΑΡ, κ. Αθανάσιο Θεοχαρόπουλο, για έξι λεπτά. </w:t>
      </w:r>
    </w:p>
    <w:p w14:paraId="245950D3" w14:textId="77777777" w:rsidR="000824F1" w:rsidRDefault="003A4E52">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ΑΘΑΝΑΣΙΟΣ ΘΕΟΧΑΡΟΠΟΥΛΟΣ: </w:t>
      </w:r>
      <w:r>
        <w:rPr>
          <w:rFonts w:eastAsia="Times New Roman"/>
          <w:bCs/>
          <w:szCs w:val="24"/>
        </w:rPr>
        <w:t>Κυρίες και κύριοι Βουλευτές, η συζήτησή μας δεν γίνεται σε κενό. Σήμερα το π</w:t>
      </w:r>
      <w:r>
        <w:rPr>
          <w:rFonts w:eastAsia="Times New Roman"/>
          <w:bCs/>
          <w:szCs w:val="24"/>
        </w:rPr>
        <w:t>ρωί είχαμε τον Πρωθυπουργό</w:t>
      </w:r>
      <w:r>
        <w:rPr>
          <w:rFonts w:eastAsia="Times New Roman"/>
          <w:bCs/>
          <w:szCs w:val="24"/>
        </w:rPr>
        <w:t>,</w:t>
      </w:r>
      <w:r>
        <w:rPr>
          <w:rFonts w:eastAsia="Times New Roman"/>
          <w:bCs/>
          <w:szCs w:val="24"/>
        </w:rPr>
        <w:t xml:space="preserve"> να αναιρεί όλες τις τελευταίες διαβεβαιώσεις της Κυβέρνησης ότι δεν ψηφίζει, εκ των προτέρων, μέτρα. Πήγαν, λοιπόν, οριστικά περίπατο όλες αυτές οι διαβεβαιώσεις, οι οποίες αφορούν το οικονομικό και κοινωνικό περιβάλλον της χώρα</w:t>
      </w:r>
      <w:r>
        <w:rPr>
          <w:rFonts w:eastAsia="Times New Roman"/>
          <w:bCs/>
          <w:szCs w:val="24"/>
        </w:rPr>
        <w:t xml:space="preserve">ς, αφορούν όλους τους τομείς της πολιτικής, όπως και </w:t>
      </w:r>
      <w:r>
        <w:rPr>
          <w:rFonts w:eastAsia="Times New Roman"/>
          <w:bCs/>
          <w:szCs w:val="24"/>
        </w:rPr>
        <w:lastRenderedPageBreak/>
        <w:t xml:space="preserve">αυτό που συζητάμε σήμερα. </w:t>
      </w:r>
    </w:p>
    <w:p w14:paraId="245950D4" w14:textId="77777777" w:rsidR="000824F1" w:rsidRDefault="003A4E52">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Επιβεβαίωσε σήμερα πανηγυρικά, ότι η Κυβέρνησή του αποδέχθηκε την προληπτική νομοθέτηση από φέτος για το 2019 και για να το δικαιολογήσει είπε ότι αυτό συμβαίνει και σε άλλα νο</w:t>
      </w:r>
      <w:r>
        <w:rPr>
          <w:rFonts w:eastAsia="Times New Roman"/>
          <w:bCs/>
          <w:szCs w:val="24"/>
        </w:rPr>
        <w:t xml:space="preserve">μοσχέδια. Είπε ότι προχώρησε σε αυτή την απόφαση, για να μην αποδεχθεί μέτρα υπό αίρεση. Οι εταίροι, δηλαδή, του ζήτησαν να τα νομοθετήσει υπό αίρεση, για να εφαρμοστούν, μόνο αν δεν επιτευχθούν οι στόχοι και αντί να αντικρούσει αυτό το αίτημα, η περήφανη </w:t>
      </w:r>
      <w:r>
        <w:rPr>
          <w:rFonts w:eastAsia="Times New Roman"/>
          <w:bCs/>
          <w:szCs w:val="24"/>
        </w:rPr>
        <w:t>διαπραγμάτευση οδήγησε στην πλήρη και προληπτική νομοθέτηση των μέτρων. Και</w:t>
      </w:r>
      <w:r>
        <w:rPr>
          <w:rFonts w:eastAsia="Times New Roman"/>
          <w:bCs/>
          <w:szCs w:val="24"/>
        </w:rPr>
        <w:t>,</w:t>
      </w:r>
      <w:r>
        <w:rPr>
          <w:rFonts w:eastAsia="Times New Roman"/>
          <w:bCs/>
          <w:szCs w:val="24"/>
        </w:rPr>
        <w:t xml:space="preserve"> μάλιστα, προσπάθησε να το πουλήσει αυτό σήμερα ως επιτυχία.</w:t>
      </w:r>
    </w:p>
    <w:p w14:paraId="245950D5" w14:textId="77777777" w:rsidR="000824F1" w:rsidRDefault="003A4E52">
      <w:pPr>
        <w:spacing w:line="600" w:lineRule="auto"/>
        <w:ind w:firstLine="720"/>
        <w:jc w:val="both"/>
        <w:rPr>
          <w:rFonts w:eastAsia="Times New Roman"/>
          <w:szCs w:val="24"/>
        </w:rPr>
      </w:pPr>
      <w:r>
        <w:rPr>
          <w:rFonts w:eastAsia="Times New Roman"/>
          <w:szCs w:val="24"/>
        </w:rPr>
        <w:t xml:space="preserve">Για τα μεσοπρόθεσμα πρωτογενή πλεονάσματα, για τη μείωση των συντάξεων, για το αφορολόγητο όριο, για τις ομαδικές </w:t>
      </w:r>
      <w:r>
        <w:rPr>
          <w:rFonts w:eastAsia="Times New Roman"/>
          <w:szCs w:val="24"/>
        </w:rPr>
        <w:t>απολύσεις, δεν είπε απολύτως τίποτα. Ταυτοχρόνως οι αυταπάτες πλέον έγιναν οριστικά υποχωρήσεις, καθώς όπως ανέφερε, προχώρησε και σε υποχωρήσεις.</w:t>
      </w:r>
    </w:p>
    <w:p w14:paraId="245950D6" w14:textId="77777777" w:rsidR="000824F1" w:rsidRDefault="003A4E52">
      <w:pPr>
        <w:spacing w:line="600" w:lineRule="auto"/>
        <w:ind w:firstLine="720"/>
        <w:jc w:val="both"/>
        <w:rPr>
          <w:rFonts w:eastAsia="Times New Roman"/>
          <w:szCs w:val="24"/>
        </w:rPr>
      </w:pPr>
      <w:r>
        <w:rPr>
          <w:rFonts w:eastAsia="Times New Roman"/>
          <w:szCs w:val="24"/>
        </w:rPr>
        <w:t>Κυρίες και κύριοι Βουλευτές, σε αυτό το πλαίσιο μέσα στην οικονομική ανασφάλεια στο θέμα της αξιολόγησης, συζ</w:t>
      </w:r>
      <w:r>
        <w:rPr>
          <w:rFonts w:eastAsia="Times New Roman"/>
          <w:szCs w:val="24"/>
        </w:rPr>
        <w:t>ητάμε σήμερα το κρίσιμο ζήτημα, όπως έχουμε κάνει πολλές φο</w:t>
      </w:r>
      <w:r>
        <w:rPr>
          <w:rFonts w:eastAsia="Times New Roman"/>
          <w:szCs w:val="24"/>
        </w:rPr>
        <w:lastRenderedPageBreak/>
        <w:t>ρές, του προσφυγικού. Δεν είναι λίγες οι φορές εξάλλου</w:t>
      </w:r>
      <w:r>
        <w:rPr>
          <w:rFonts w:eastAsia="Times New Roman"/>
          <w:szCs w:val="24"/>
        </w:rPr>
        <w:t>,</w:t>
      </w:r>
      <w:r>
        <w:rPr>
          <w:rFonts w:eastAsia="Times New Roman"/>
          <w:szCs w:val="24"/>
        </w:rPr>
        <w:t xml:space="preserve"> που έχουμε συζητήσει επίκαιρες επερωτήσεις </w:t>
      </w:r>
      <w:r>
        <w:rPr>
          <w:rFonts w:eastAsia="Times New Roman"/>
          <w:szCs w:val="24"/>
        </w:rPr>
        <w:t>Κ</w:t>
      </w:r>
      <w:r>
        <w:rPr>
          <w:rFonts w:eastAsia="Times New Roman"/>
          <w:szCs w:val="24"/>
        </w:rPr>
        <w:t xml:space="preserve">οινοβουλευτικών </w:t>
      </w:r>
      <w:r>
        <w:rPr>
          <w:rFonts w:eastAsia="Times New Roman"/>
          <w:szCs w:val="24"/>
        </w:rPr>
        <w:t>Ο</w:t>
      </w:r>
      <w:r>
        <w:rPr>
          <w:rFonts w:eastAsia="Times New Roman"/>
          <w:szCs w:val="24"/>
        </w:rPr>
        <w:t>μάδων για την προσφυγική κρίση αλλά και αποσπασματικές διατάξεις, τροπολογίες κα</w:t>
      </w:r>
      <w:r>
        <w:rPr>
          <w:rFonts w:eastAsia="Times New Roman"/>
          <w:szCs w:val="24"/>
        </w:rPr>
        <w:t xml:space="preserve">ι νομοσχέδια για το προσφυγικό. </w:t>
      </w:r>
    </w:p>
    <w:p w14:paraId="245950D7" w14:textId="77777777" w:rsidR="000824F1" w:rsidRDefault="003A4E52">
      <w:pPr>
        <w:spacing w:line="600" w:lineRule="auto"/>
        <w:ind w:firstLine="720"/>
        <w:jc w:val="both"/>
        <w:rPr>
          <w:rFonts w:eastAsia="Times New Roman"/>
          <w:szCs w:val="24"/>
        </w:rPr>
      </w:pPr>
      <w:r>
        <w:rPr>
          <w:rFonts w:eastAsia="Times New Roman"/>
          <w:szCs w:val="24"/>
        </w:rPr>
        <w:t>Ούτε είναι λίγες οι φορές</w:t>
      </w:r>
      <w:r>
        <w:rPr>
          <w:rFonts w:eastAsia="Times New Roman"/>
          <w:szCs w:val="24"/>
        </w:rPr>
        <w:t>,</w:t>
      </w:r>
      <w:r>
        <w:rPr>
          <w:rFonts w:eastAsia="Times New Roman"/>
          <w:szCs w:val="24"/>
        </w:rPr>
        <w:t xml:space="preserve"> που σε σχετικές συναντήσεις μας με τον αρμόδιο Υπουργό καταθέσαμε συγκεκριμένες προτάσεις για τη διαχείριση της κρίσης, δυστυχώς όμως, χωρίς κανένα αποτέλεσμα μέχρι σήμερα.</w:t>
      </w:r>
    </w:p>
    <w:p w14:paraId="245950D8" w14:textId="77777777" w:rsidR="000824F1" w:rsidRDefault="003A4E52">
      <w:pPr>
        <w:spacing w:line="600" w:lineRule="auto"/>
        <w:ind w:firstLine="720"/>
        <w:jc w:val="both"/>
        <w:rPr>
          <w:rFonts w:eastAsia="Times New Roman"/>
          <w:szCs w:val="24"/>
        </w:rPr>
      </w:pPr>
      <w:r>
        <w:rPr>
          <w:rFonts w:eastAsia="Times New Roman"/>
          <w:szCs w:val="24"/>
        </w:rPr>
        <w:t>Διότι η κατάσταση δεν β</w:t>
      </w:r>
      <w:r>
        <w:rPr>
          <w:rFonts w:eastAsia="Times New Roman"/>
          <w:szCs w:val="24"/>
        </w:rPr>
        <w:t>ελτιώνεται ούτε σε εθνικό ούτε βέβαια σε ευρωπαϊκό και διεθνές επίπεδο. Η κατάσταση έχει φτάσει κυριολεκτικά στο και πέντε. Και η Κυβέρνηση συνεχίζει να δείχνει ανίκανη, αναποτελεσματική στο να αντιμετωπίσει, να ολοκληρώσει διοικητικές διαδικασίες, να διασ</w:t>
      </w:r>
      <w:r>
        <w:rPr>
          <w:rFonts w:eastAsia="Times New Roman"/>
          <w:szCs w:val="24"/>
        </w:rPr>
        <w:t>φαλίσει απορρόφηση κονδυλίων.</w:t>
      </w:r>
    </w:p>
    <w:p w14:paraId="245950D9" w14:textId="77777777" w:rsidR="000824F1" w:rsidRDefault="003A4E52">
      <w:pPr>
        <w:spacing w:line="600" w:lineRule="auto"/>
        <w:ind w:firstLine="720"/>
        <w:jc w:val="both"/>
        <w:rPr>
          <w:rFonts w:eastAsia="Times New Roman"/>
          <w:szCs w:val="24"/>
        </w:rPr>
      </w:pPr>
      <w:r>
        <w:rPr>
          <w:rFonts w:eastAsia="Times New Roman"/>
          <w:szCs w:val="24"/>
        </w:rPr>
        <w:t>Πραγματικά αναρωτιέμαι</w:t>
      </w:r>
      <w:r>
        <w:rPr>
          <w:rFonts w:eastAsia="Times New Roman"/>
          <w:szCs w:val="24"/>
        </w:rPr>
        <w:t>,</w:t>
      </w:r>
      <w:r>
        <w:rPr>
          <w:rFonts w:eastAsia="Times New Roman"/>
          <w:szCs w:val="24"/>
        </w:rPr>
        <w:t xml:space="preserve"> τι άλλο θα πρέπει να συμβεί για να αποφασίσει η Κυβέρνηση να χαράξει, επιτέλους, μία εθνική πολιτική και να λάβει μέτρα. Διότι</w:t>
      </w:r>
      <w:r>
        <w:rPr>
          <w:rFonts w:eastAsia="Times New Roman"/>
          <w:szCs w:val="24"/>
        </w:rPr>
        <w:t>,</w:t>
      </w:r>
      <w:r>
        <w:rPr>
          <w:rFonts w:eastAsia="Times New Roman"/>
          <w:szCs w:val="24"/>
        </w:rPr>
        <w:t xml:space="preserve"> προφανώς, </w:t>
      </w:r>
      <w:r>
        <w:rPr>
          <w:rFonts w:eastAsia="Times New Roman"/>
          <w:szCs w:val="24"/>
        </w:rPr>
        <w:t xml:space="preserve">δεν αρκεί η εφαρμογή της συμφωνίας Ευρωπαϊκής Ένωσης και Τουρκίας. Είδαμε να απορεί, βέβαια, ο Υπουργός για το ποιοι την στηρίζουν και </w:t>
      </w:r>
      <w:r>
        <w:rPr>
          <w:rFonts w:eastAsia="Times New Roman"/>
          <w:szCs w:val="24"/>
        </w:rPr>
        <w:lastRenderedPageBreak/>
        <w:t xml:space="preserve">ποιοι όχι. Νομίζω, όμως, ότι εδώ ήμασταν όταν ψηφίστηκε το νομοσχέδιο εκείνη τη χρονική στιγμή. Μάλλον η απορία αυτή </w:t>
      </w:r>
      <w:r>
        <w:rPr>
          <w:rFonts w:eastAsia="Times New Roman"/>
          <w:szCs w:val="24"/>
        </w:rPr>
        <w:t>απευ</w:t>
      </w:r>
      <w:r>
        <w:rPr>
          <w:rFonts w:eastAsia="Times New Roman"/>
          <w:szCs w:val="24"/>
        </w:rPr>
        <w:t>θύνεται</w:t>
      </w:r>
      <w:r>
        <w:rPr>
          <w:rFonts w:eastAsia="Times New Roman"/>
          <w:szCs w:val="24"/>
        </w:rPr>
        <w:t xml:space="preserve"> στο εσωτερικό του ΣΥΡΙΖΑ, όχι στα άλλα κόμματα και στη στάση που κράτησαν. Τουλάχιστον όσον αφορά τη Δημοκρατική Συμπαράταξη, </w:t>
      </w:r>
      <w:r>
        <w:rPr>
          <w:rFonts w:eastAsia="Times New Roman"/>
          <w:szCs w:val="24"/>
        </w:rPr>
        <w:t xml:space="preserve">που </w:t>
      </w:r>
      <w:r>
        <w:rPr>
          <w:rFonts w:eastAsia="Times New Roman"/>
          <w:szCs w:val="24"/>
        </w:rPr>
        <w:t xml:space="preserve">όταν ήρθε αυτή η συμφωνία με τα πολλά προβλήματα τη χαρακτηρίσαμε </w:t>
      </w:r>
      <w:r>
        <w:rPr>
          <w:rFonts w:eastAsia="Times New Roman"/>
          <w:szCs w:val="24"/>
        </w:rPr>
        <w:t xml:space="preserve">μεν </w:t>
      </w:r>
      <w:r>
        <w:rPr>
          <w:rFonts w:eastAsia="Times New Roman"/>
          <w:szCs w:val="24"/>
        </w:rPr>
        <w:t xml:space="preserve">ως ένα ευχολόγιο </w:t>
      </w:r>
      <w:r>
        <w:rPr>
          <w:rFonts w:eastAsia="Times New Roman"/>
          <w:szCs w:val="24"/>
        </w:rPr>
        <w:t>α</w:t>
      </w:r>
      <w:r>
        <w:rPr>
          <w:rFonts w:eastAsia="Times New Roman"/>
          <w:szCs w:val="24"/>
        </w:rPr>
        <w:t>λλά</w:t>
      </w:r>
      <w:r>
        <w:rPr>
          <w:rFonts w:eastAsia="Times New Roman"/>
          <w:szCs w:val="24"/>
        </w:rPr>
        <w:t>,</w:t>
      </w:r>
      <w:r>
        <w:rPr>
          <w:rFonts w:eastAsia="Times New Roman"/>
          <w:szCs w:val="24"/>
        </w:rPr>
        <w:t xml:space="preserve"> βεβαίως, είχε </w:t>
      </w:r>
      <w:r>
        <w:rPr>
          <w:rFonts w:eastAsia="Times New Roman"/>
          <w:szCs w:val="24"/>
        </w:rPr>
        <w:t xml:space="preserve">και </w:t>
      </w:r>
      <w:r>
        <w:rPr>
          <w:rFonts w:eastAsia="Times New Roman"/>
          <w:szCs w:val="24"/>
        </w:rPr>
        <w:t>ορισμέν</w:t>
      </w:r>
      <w:r>
        <w:rPr>
          <w:rFonts w:eastAsia="Times New Roman"/>
          <w:szCs w:val="24"/>
        </w:rPr>
        <w:t>α θετικά και ορισμένα πολύ δύσκολα και αρνητικά σημεία</w:t>
      </w:r>
      <w:r>
        <w:rPr>
          <w:rFonts w:eastAsia="Times New Roman"/>
          <w:szCs w:val="24"/>
        </w:rPr>
        <w:t>,</w:t>
      </w:r>
      <w:r>
        <w:rPr>
          <w:rFonts w:eastAsia="Times New Roman"/>
          <w:szCs w:val="24"/>
        </w:rPr>
        <w:t xml:space="preserve"> στα οποία σας </w:t>
      </w:r>
      <w:proofErr w:type="spellStart"/>
      <w:r>
        <w:rPr>
          <w:rFonts w:eastAsia="Times New Roman"/>
          <w:szCs w:val="24"/>
        </w:rPr>
        <w:t>επιστήσαμε</w:t>
      </w:r>
      <w:proofErr w:type="spellEnd"/>
      <w:r>
        <w:rPr>
          <w:rFonts w:eastAsia="Times New Roman"/>
          <w:szCs w:val="24"/>
        </w:rPr>
        <w:t xml:space="preserve"> την προσοχή. </w:t>
      </w:r>
    </w:p>
    <w:p w14:paraId="245950DA" w14:textId="77777777" w:rsidR="000824F1" w:rsidRDefault="003A4E52">
      <w:pPr>
        <w:spacing w:line="600" w:lineRule="auto"/>
        <w:ind w:firstLine="720"/>
        <w:jc w:val="both"/>
        <w:rPr>
          <w:rFonts w:eastAsia="Times New Roman"/>
          <w:szCs w:val="24"/>
        </w:rPr>
      </w:pPr>
      <w:r>
        <w:rPr>
          <w:rFonts w:eastAsia="Times New Roman"/>
          <w:szCs w:val="24"/>
        </w:rPr>
        <w:t>Δεν μπορούμε, όμως, να δεχθούμε από την ελληνική Κυβέρνηση</w:t>
      </w:r>
      <w:r>
        <w:rPr>
          <w:rFonts w:eastAsia="Times New Roman"/>
          <w:szCs w:val="24"/>
        </w:rPr>
        <w:t>,</w:t>
      </w:r>
      <w:r>
        <w:rPr>
          <w:rFonts w:eastAsia="Times New Roman"/>
          <w:szCs w:val="24"/>
        </w:rPr>
        <w:t xml:space="preserve"> μετά από δύο χρόνια να μην έχει προχωρήσει με ένα σχέδιο σε αποσυμφόρηση των δυσανάλογα επιβαρυμένων </w:t>
      </w:r>
      <w:r>
        <w:rPr>
          <w:rFonts w:eastAsia="Times New Roman"/>
          <w:szCs w:val="24"/>
        </w:rPr>
        <w:t xml:space="preserve">γεωγραφικών περιοχών της χώρας, να μην προχωρούν όπως θα έπρεπε οι υπηρεσίες ασύλου, να περιορίζεται η Κυβέρνηση σε πρόχειρες δράσεις και επικοινωνιακά τεχνάσματα. </w:t>
      </w:r>
    </w:p>
    <w:p w14:paraId="245950DB" w14:textId="77777777" w:rsidR="000824F1" w:rsidRDefault="003A4E52">
      <w:pPr>
        <w:spacing w:line="600" w:lineRule="auto"/>
        <w:ind w:firstLine="720"/>
        <w:jc w:val="both"/>
        <w:rPr>
          <w:rFonts w:eastAsia="Times New Roman"/>
          <w:szCs w:val="24"/>
        </w:rPr>
      </w:pPr>
      <w:r>
        <w:rPr>
          <w:rFonts w:eastAsia="Times New Roman"/>
          <w:szCs w:val="24"/>
        </w:rPr>
        <w:t>Χαρακτηριστικό παράδειγμα είναι οι προσλήψεις σε προγράμματα κοινωφελούς εργασίας για τις π</w:t>
      </w:r>
      <w:r>
        <w:rPr>
          <w:rFonts w:eastAsia="Times New Roman"/>
          <w:szCs w:val="24"/>
        </w:rPr>
        <w:t xml:space="preserve">ροσφυγικές δομές και τελικά το φιάσκο στο οποίο κατέληξε και το πρόγραμμα αυτό, όπως και η κατά παρέκκλιση σύναψη δημοσίων συμβάσεων για την κάλυψη έκτακτων αναγκών και οι απευθείας αναθέσεις. Τα </w:t>
      </w:r>
      <w:r>
        <w:rPr>
          <w:rFonts w:eastAsia="Times New Roman"/>
          <w:szCs w:val="24"/>
        </w:rPr>
        <w:lastRenderedPageBreak/>
        <w:t xml:space="preserve">έχουμε εξάλλου στηλιτεύσει όλες τις προηγούμενες ημέρες στα </w:t>
      </w:r>
      <w:r>
        <w:rPr>
          <w:rFonts w:eastAsia="Times New Roman"/>
          <w:szCs w:val="24"/>
        </w:rPr>
        <w:t>νομοσχέδια.</w:t>
      </w:r>
    </w:p>
    <w:p w14:paraId="245950DC" w14:textId="77777777" w:rsidR="000824F1" w:rsidRDefault="003A4E52">
      <w:pPr>
        <w:spacing w:line="600" w:lineRule="auto"/>
        <w:ind w:firstLine="720"/>
        <w:jc w:val="both"/>
        <w:rPr>
          <w:rFonts w:eastAsia="Times New Roman"/>
          <w:szCs w:val="24"/>
        </w:rPr>
      </w:pPr>
      <w:r>
        <w:rPr>
          <w:rFonts w:eastAsia="Times New Roman"/>
          <w:szCs w:val="24"/>
        </w:rPr>
        <w:t xml:space="preserve">Δεν είναι δυνατόν να βλέπουμε απαράδεκτες σκηνές όπως αυτές στη δομή φιλοξενίας προσφύγων στο Ελληνικό. Την άνοιξη είχα δει τον κ. </w:t>
      </w:r>
      <w:proofErr w:type="spellStart"/>
      <w:r>
        <w:rPr>
          <w:rFonts w:eastAsia="Times New Roman"/>
          <w:szCs w:val="24"/>
        </w:rPr>
        <w:t>Μουζάλα</w:t>
      </w:r>
      <w:proofErr w:type="spellEnd"/>
      <w:r>
        <w:rPr>
          <w:rFonts w:eastAsia="Times New Roman"/>
          <w:szCs w:val="24"/>
        </w:rPr>
        <w:t>,</w:t>
      </w:r>
      <w:r>
        <w:rPr>
          <w:rFonts w:eastAsia="Times New Roman"/>
          <w:szCs w:val="24"/>
        </w:rPr>
        <w:t xml:space="preserve"> και μου δεσμεύ</w:t>
      </w:r>
      <w:r>
        <w:rPr>
          <w:rFonts w:eastAsia="Times New Roman"/>
          <w:szCs w:val="24"/>
        </w:rPr>
        <w:t>θ</w:t>
      </w:r>
      <w:r>
        <w:rPr>
          <w:rFonts w:eastAsia="Times New Roman"/>
          <w:szCs w:val="24"/>
        </w:rPr>
        <w:t>ηκε και δημόσια ότι σε δύο μήνες θα έχει τελειώσει το πρόβλημα. Υπήρχαν έτοιμες οι δομές,</w:t>
      </w:r>
      <w:r>
        <w:rPr>
          <w:rFonts w:eastAsia="Times New Roman"/>
          <w:szCs w:val="24"/>
        </w:rPr>
        <w:t xml:space="preserve"> θα είχαν μεταφερθεί οι άνθρωποι του Ελληνικού, οι πρόσφυγες, σε δομές οι οποίες ήταν έτοιμες. Και μάλιστα μου είχε δείξει και το σχέδιο με το πού ακριβώς θα πάνε. Είχε πει </w:t>
      </w:r>
      <w:r>
        <w:rPr>
          <w:rFonts w:eastAsia="Times New Roman"/>
          <w:szCs w:val="24"/>
        </w:rPr>
        <w:t>σε</w:t>
      </w:r>
      <w:r>
        <w:rPr>
          <w:rFonts w:eastAsia="Times New Roman"/>
          <w:szCs w:val="24"/>
        </w:rPr>
        <w:t xml:space="preserve"> δύο μήνες τότε από την άνοιξη του 2016 έως το καλοκαίρι. Και φτάνουμε στην άνοιξ</w:t>
      </w:r>
      <w:r>
        <w:rPr>
          <w:rFonts w:eastAsia="Times New Roman"/>
          <w:szCs w:val="24"/>
        </w:rPr>
        <w:t xml:space="preserve">η του 2017. Αυτό είναι εγκληματική αναποτελεσματικότητα. </w:t>
      </w:r>
    </w:p>
    <w:p w14:paraId="245950DD" w14:textId="77777777" w:rsidR="000824F1" w:rsidRDefault="003A4E52">
      <w:pPr>
        <w:spacing w:line="600" w:lineRule="auto"/>
        <w:ind w:firstLine="720"/>
        <w:jc w:val="both"/>
        <w:rPr>
          <w:rFonts w:eastAsia="Times New Roman"/>
          <w:szCs w:val="24"/>
        </w:rPr>
      </w:pPr>
      <w:r>
        <w:rPr>
          <w:rFonts w:eastAsia="Times New Roman"/>
          <w:szCs w:val="24"/>
        </w:rPr>
        <w:t>Ταυτόχρονα δεν αντιμετωπίζονται τα κυκλώματα της εγκληματικότητας και, βέβαια, έχουμε και φαινόμενα όπως αυτά του Ωραιοκάστρου. Θέλω να τονίσω εδώ ότι αυτά είναι απαράδεκτα φαινόμενα</w:t>
      </w:r>
      <w:r>
        <w:rPr>
          <w:rFonts w:eastAsia="Times New Roman"/>
          <w:szCs w:val="24"/>
        </w:rPr>
        <w:t>,</w:t>
      </w:r>
      <w:r>
        <w:rPr>
          <w:rFonts w:eastAsia="Times New Roman"/>
          <w:szCs w:val="24"/>
        </w:rPr>
        <w:t xml:space="preserve"> </w:t>
      </w:r>
      <w:r>
        <w:rPr>
          <w:rFonts w:eastAsia="Times New Roman"/>
          <w:szCs w:val="24"/>
        </w:rPr>
        <w:t>καθώς</w:t>
      </w:r>
      <w:r>
        <w:rPr>
          <w:rFonts w:eastAsia="Times New Roman"/>
          <w:szCs w:val="24"/>
        </w:rPr>
        <w:t xml:space="preserve"> παρεμποδ</w:t>
      </w:r>
      <w:r>
        <w:rPr>
          <w:rFonts w:eastAsia="Times New Roman"/>
          <w:szCs w:val="24"/>
        </w:rPr>
        <w:t>ίζουν την απρόσκοπτη πρόσβαση των προσφυγόπουλων στο σχολείο και ντροπιάζουν κάθε δημοκρατικό πολίτη.</w:t>
      </w:r>
    </w:p>
    <w:p w14:paraId="245950DE" w14:textId="77777777" w:rsidR="000824F1" w:rsidRDefault="003A4E52">
      <w:pPr>
        <w:spacing w:line="600" w:lineRule="auto"/>
        <w:ind w:firstLine="720"/>
        <w:jc w:val="both"/>
        <w:rPr>
          <w:rFonts w:eastAsia="Times New Roman"/>
          <w:szCs w:val="24"/>
        </w:rPr>
      </w:pPr>
      <w:r>
        <w:rPr>
          <w:rFonts w:eastAsia="Times New Roman"/>
          <w:szCs w:val="24"/>
        </w:rPr>
        <w:lastRenderedPageBreak/>
        <w:t>Κυρίες και κύριοι Βουλευτές, κανείς δεν αμφισβητεί βέβαια -όπως σημειώνεται και στην επίκαιρη επερώτηση των συναδέλφων- ότι το μεγαλύτερο βάρος και τις πι</w:t>
      </w:r>
      <w:r>
        <w:rPr>
          <w:rFonts w:eastAsia="Times New Roman"/>
          <w:szCs w:val="24"/>
        </w:rPr>
        <w:t xml:space="preserve">ο άμεσες συνέπειες σε τοπικό επίπεδο, αντιμετώπισαν από την πρώτη στιγμή και τα νησιά. Στενάζουν και τα προβλήματα έχουν αποτυπωθεί ξεκάθαρα. Τα αρμόδια, όμως, Υπουργεία εξακολουθούν να εμπαίζουν τόσο τους πρόσφυγες όσο και τις τοπικές κοινωνίες. </w:t>
      </w:r>
    </w:p>
    <w:p w14:paraId="245950DF" w14:textId="77777777" w:rsidR="000824F1" w:rsidRDefault="003A4E52">
      <w:pPr>
        <w:spacing w:line="600" w:lineRule="auto"/>
        <w:ind w:firstLine="720"/>
        <w:jc w:val="both"/>
        <w:rPr>
          <w:rFonts w:eastAsia="Times New Roman"/>
          <w:szCs w:val="24"/>
        </w:rPr>
      </w:pPr>
      <w:r>
        <w:rPr>
          <w:rFonts w:eastAsia="Times New Roman"/>
          <w:szCs w:val="24"/>
        </w:rPr>
        <w:t>Έχασαν τ</w:t>
      </w:r>
      <w:r>
        <w:rPr>
          <w:rFonts w:eastAsia="Times New Roman"/>
          <w:szCs w:val="24"/>
        </w:rPr>
        <w:t xml:space="preserve">η ζωή τους άνθρωποι. Να μη μετρήσουμε τώρα το πόσοι είναι, να μη συνεχίζουμε σε αυτή τη διαδικασία του μετρήματος. Νομίζω ότι δεν τιμά το ελληνικό </w:t>
      </w:r>
      <w:r>
        <w:rPr>
          <w:rFonts w:eastAsia="Times New Roman"/>
          <w:szCs w:val="24"/>
        </w:rPr>
        <w:t>Κ</w:t>
      </w:r>
      <w:r>
        <w:rPr>
          <w:rFonts w:eastAsia="Times New Roman"/>
          <w:szCs w:val="24"/>
        </w:rPr>
        <w:t>οινοβούλιο. Για να γίνει, λοιπόν, αυτή η προσπάθεια, να βελτιωθούν οι συνθήκες φιλοξενίας και οι σχετικές πα</w:t>
      </w:r>
      <w:r>
        <w:rPr>
          <w:rFonts w:eastAsia="Times New Roman"/>
          <w:szCs w:val="24"/>
        </w:rPr>
        <w:t>ροχές, οι οποίες συνεχίζουν να είναι ελλειμματικές, έπρεπε να φτάσουμε σε αυτό το σημείο.</w:t>
      </w:r>
    </w:p>
    <w:p w14:paraId="245950E0" w14:textId="77777777" w:rsidR="000824F1" w:rsidRDefault="003A4E52">
      <w:pPr>
        <w:spacing w:line="600" w:lineRule="auto"/>
        <w:ind w:firstLine="720"/>
        <w:jc w:val="both"/>
        <w:rPr>
          <w:rFonts w:eastAsia="Times New Roman"/>
          <w:szCs w:val="24"/>
        </w:rPr>
      </w:pPr>
      <w:r>
        <w:rPr>
          <w:rFonts w:eastAsia="Times New Roman"/>
          <w:szCs w:val="24"/>
        </w:rPr>
        <w:t xml:space="preserve">Οι κάτοικοι δε των νησιών κάνουν λόγο -και έχουν δίκιο- για </w:t>
      </w:r>
      <w:proofErr w:type="spellStart"/>
      <w:r>
        <w:rPr>
          <w:rFonts w:eastAsia="Times New Roman"/>
          <w:szCs w:val="24"/>
        </w:rPr>
        <w:t>υποστελέχωση</w:t>
      </w:r>
      <w:proofErr w:type="spellEnd"/>
      <w:r>
        <w:rPr>
          <w:rFonts w:eastAsia="Times New Roman"/>
          <w:szCs w:val="24"/>
        </w:rPr>
        <w:t xml:space="preserve"> υπηρεσιών και όλων των αρμόδιων φορέων. Είναι δυνατόν να αγνοούνται ακόμη και σήμερα οι κάτοι</w:t>
      </w:r>
      <w:r>
        <w:rPr>
          <w:rFonts w:eastAsia="Times New Roman"/>
          <w:szCs w:val="24"/>
        </w:rPr>
        <w:t>κοι των νησιών αυτών</w:t>
      </w:r>
      <w:r>
        <w:rPr>
          <w:rFonts w:eastAsia="Times New Roman"/>
          <w:szCs w:val="24"/>
        </w:rPr>
        <w:t>,</w:t>
      </w:r>
      <w:r>
        <w:rPr>
          <w:rFonts w:eastAsia="Times New Roman"/>
          <w:szCs w:val="24"/>
        </w:rPr>
        <w:t xml:space="preserve"> που με αυταπάρνηση στις περισσότερες περιπτώσεις συνέβαλαν καθοριστικά στη διαχείριση της προσφυγικής κρίσης, όταν η πολιτεία διαχρονικά ήταν απούσα;</w:t>
      </w:r>
    </w:p>
    <w:p w14:paraId="245950E1" w14:textId="77777777" w:rsidR="000824F1" w:rsidRDefault="003A4E52">
      <w:pPr>
        <w:spacing w:line="600" w:lineRule="auto"/>
        <w:ind w:firstLine="720"/>
        <w:jc w:val="both"/>
        <w:rPr>
          <w:rFonts w:eastAsia="Times New Roman"/>
          <w:szCs w:val="24"/>
        </w:rPr>
      </w:pPr>
      <w:r>
        <w:rPr>
          <w:rFonts w:eastAsia="Times New Roman"/>
          <w:szCs w:val="24"/>
        </w:rPr>
        <w:lastRenderedPageBreak/>
        <w:t>Τα προβλήματα γίνονται αρένα εσωκομματικών συγκρούσεων και αντιπαραθέσεων πολλές φορ</w:t>
      </w:r>
      <w:r>
        <w:rPr>
          <w:rFonts w:eastAsia="Times New Roman"/>
          <w:szCs w:val="24"/>
        </w:rPr>
        <w:t>ές και εντός της Κυβέρνησης. Δεν υπάρχει, επίσης, συνεργασία Κυβέρνησης και αυτοδιοίκησης. Δεν υπάρχει ο κατάλληλος συντονισμός. Θα μπορούσα να πω πάρα πολλά παραδείγματα. Δεν θα το κάνω σήμερα. Το έχουμε τονίσει εξάλλου εδώ και καιρό επανειλημμένα. Απαιτε</w:t>
      </w:r>
      <w:r>
        <w:rPr>
          <w:rFonts w:eastAsia="Times New Roman"/>
          <w:szCs w:val="24"/>
        </w:rPr>
        <w:t>ίται σχέδιο και συντονισμός μεταξύ Κυβέρνησης, αυτοδιοίκησης, μη κυβερνητικών οργανώσεων</w:t>
      </w:r>
      <w:r>
        <w:rPr>
          <w:rFonts w:eastAsia="Times New Roman"/>
          <w:szCs w:val="24"/>
        </w:rPr>
        <w:t>,</w:t>
      </w:r>
      <w:r>
        <w:rPr>
          <w:rFonts w:eastAsia="Times New Roman"/>
          <w:szCs w:val="24"/>
        </w:rPr>
        <w:t xml:space="preserve"> που να αποδίδει. Δεν υπάρχει τέτοιος.</w:t>
      </w:r>
    </w:p>
    <w:p w14:paraId="245950E2"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Οι αρμόδιοι Υπουργοί οφείλουν να ενημερώσουν πώς θα γίνει αυτή η δίκαιη κατανομή αλλά και πώς θα υπάρξει συντονισμός σε όλα τα ε</w:t>
      </w:r>
      <w:r>
        <w:rPr>
          <w:rFonts w:eastAsia="Times New Roman" w:cs="Times New Roman"/>
          <w:szCs w:val="24"/>
        </w:rPr>
        <w:t>πίπεδα.</w:t>
      </w:r>
    </w:p>
    <w:p w14:paraId="245950E3"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ερχόμαστε αντιμέτωποι με όλα αυτά και πώς μπορούμε να ελπίζουμε τότε σε μια οποιαδήποτε δέσμευση για εκπόνηση ενός αναπτυξιακού και κοινωνικού προγράμματος προς όφελος των νησιών; Δικαίως πιστεύουμε ότι και με αυτόν το</w:t>
      </w:r>
      <w:r>
        <w:rPr>
          <w:rFonts w:eastAsia="Times New Roman" w:cs="Times New Roman"/>
          <w:szCs w:val="24"/>
        </w:rPr>
        <w:t xml:space="preserve">ν τρόπο τους κοροϊδεύετε για άλλη μια φορά. </w:t>
      </w:r>
    </w:p>
    <w:p w14:paraId="245950E4"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Σας άκουσα, κύριε Υπουργέ, να λέτε ορισμένα πράγματα. Είπατε ότι </w:t>
      </w:r>
      <w:r>
        <w:rPr>
          <w:rFonts w:eastAsia="Times New Roman" w:cs="Times New Roman"/>
          <w:szCs w:val="24"/>
        </w:rPr>
        <w:t>σ</w:t>
      </w:r>
      <w:r>
        <w:rPr>
          <w:rFonts w:eastAsia="Times New Roman" w:cs="Times New Roman"/>
          <w:szCs w:val="24"/>
        </w:rPr>
        <w:t xml:space="preserve">τον διαχωρισμό σε πρόσφυγες και μετανάστες δεν προχωρήσατε, γιατί, όπως είπατε, δεν μπορούσατε λόγω του ότι </w:t>
      </w:r>
      <w:r>
        <w:rPr>
          <w:rFonts w:eastAsia="Times New Roman" w:cs="Times New Roman"/>
          <w:szCs w:val="24"/>
        </w:rPr>
        <w:lastRenderedPageBreak/>
        <w:t xml:space="preserve">καθυστερεί η διαδικασία του ασύλου. Θα σας πω κάτι: Δεν έχετε τηρήσει την απόφαση του </w:t>
      </w:r>
      <w:r>
        <w:rPr>
          <w:rFonts w:eastAsia="Times New Roman" w:cs="Times New Roman"/>
          <w:szCs w:val="24"/>
        </w:rPr>
        <w:t xml:space="preserve">Συμβουλίου Πολιτικών </w:t>
      </w:r>
      <w:r>
        <w:rPr>
          <w:rFonts w:eastAsia="Times New Roman" w:cs="Times New Roman"/>
          <w:szCs w:val="24"/>
        </w:rPr>
        <w:t xml:space="preserve">Αρχηγών </w:t>
      </w:r>
      <w:r>
        <w:rPr>
          <w:rFonts w:eastAsia="Times New Roman" w:cs="Times New Roman"/>
          <w:szCs w:val="24"/>
        </w:rPr>
        <w:t xml:space="preserve">υπό τον Πρόεδρο της Δημοκρατίας. </w:t>
      </w:r>
      <w:r>
        <w:rPr>
          <w:rFonts w:eastAsia="Times New Roman" w:cs="Times New Roman"/>
          <w:szCs w:val="24"/>
        </w:rPr>
        <w:t xml:space="preserve">Και μην κρύβεστε πίσω από τις διαδικασίες ασύλου ότι είναι οι μοναδικές υπεύθυνες γι’ αυτό το ζήτημα. Οφείλεται και σε εμμονές όχι μόνο στη διαδικασία ασύλου. Και όταν ολοκληρώνεται η διαδικασία ασύλου πάλι δεν υπάρχουν έτοιμοι μηχανισμοί για να υπάρχει ο </w:t>
      </w:r>
      <w:r>
        <w:rPr>
          <w:rFonts w:eastAsia="Times New Roman" w:cs="Times New Roman"/>
          <w:szCs w:val="24"/>
        </w:rPr>
        <w:t xml:space="preserve">διαχωρισμός. Αυτή η συζήτηση, όπως πολύ καλά γνωρίζετε, είχε γίνει και στο Συμβούλιο </w:t>
      </w:r>
      <w:r>
        <w:rPr>
          <w:rFonts w:eastAsia="Times New Roman" w:cs="Times New Roman"/>
          <w:szCs w:val="24"/>
        </w:rPr>
        <w:t xml:space="preserve">Πολιτικών </w:t>
      </w:r>
      <w:r>
        <w:rPr>
          <w:rFonts w:eastAsia="Times New Roman" w:cs="Times New Roman"/>
          <w:szCs w:val="24"/>
        </w:rPr>
        <w:t xml:space="preserve">Αρχηγών, αλλά δεν προχωρήσατε. </w:t>
      </w:r>
    </w:p>
    <w:p w14:paraId="245950E5"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Είπατε ταυτόχρονα ότι οι δήμαρχοι κάνουν λάθος. Είναι λάθος το μέτωπο με όλη την αυτοδιοίκηση, είναι λάθος να βάζετε αυτήν τη στι</w:t>
      </w:r>
      <w:r>
        <w:rPr>
          <w:rFonts w:eastAsia="Times New Roman" w:cs="Times New Roman"/>
          <w:szCs w:val="24"/>
        </w:rPr>
        <w:t xml:space="preserve">γμή απέναντί σας όλη την αυτοδιοίκηση. Να ξεκαθαρίσετε ποιες λογικές, ποιων δημάρχων και σε ποιο στοιχείο είναι λάθος και πού έχετε βοηθηθεί σε αυτήν τη διαδικασία και τι έχει κάνει η Κυβέρνηση, για να υπάρχει ο κατάλληλος συντονισμός. </w:t>
      </w:r>
    </w:p>
    <w:p w14:paraId="245950E6"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Ταυτόχρονα αναφερθή</w:t>
      </w:r>
      <w:r>
        <w:rPr>
          <w:rFonts w:eastAsia="Times New Roman" w:cs="Times New Roman"/>
          <w:szCs w:val="24"/>
        </w:rPr>
        <w:t xml:space="preserve">κατε στο θέμα της ομαλής κατανομής προσφύγων στην Ευρωπαϊκή Ένωση και πολύ σωστά είπατε ότι δεν υπάρχει αυτήν τη στιγμή η θέληση από την πλευρά της Ευρωπαϊκής Ένωσης. Και ρωτήσατε τι να κάνουμε καθώς, </w:t>
      </w:r>
      <w:r>
        <w:rPr>
          <w:rFonts w:eastAsia="Times New Roman" w:cs="Times New Roman"/>
          <w:szCs w:val="24"/>
        </w:rPr>
        <w:lastRenderedPageBreak/>
        <w:t>όπως είπατε, πετύχατε δώδεκα χιλιάδες μόνο στη μετεγκατ</w:t>
      </w:r>
      <w:r>
        <w:rPr>
          <w:rFonts w:eastAsia="Times New Roman" w:cs="Times New Roman"/>
          <w:szCs w:val="24"/>
        </w:rPr>
        <w:t xml:space="preserve">άσταση. Να διαπραγματευτείτε αποτελεσματικά. Αυτό σας λέγαμε από την πρώτη στιγμή. Να σας θυμίσω ότι οι αρχικές αποφάσεις έλεγαν για </w:t>
      </w:r>
      <w:proofErr w:type="spellStart"/>
      <w:r>
        <w:rPr>
          <w:rFonts w:eastAsia="Times New Roman" w:cs="Times New Roman"/>
          <w:szCs w:val="24"/>
        </w:rPr>
        <w:t>εκατόν</w:t>
      </w:r>
      <w:proofErr w:type="spellEnd"/>
      <w:r>
        <w:rPr>
          <w:rFonts w:eastAsia="Times New Roman" w:cs="Times New Roman"/>
          <w:szCs w:val="24"/>
        </w:rPr>
        <w:t xml:space="preserve"> εξήντα χιλιάδες και στη συνέχεια για εβδομήντα δύο χιλιάδες. Σας λέγαμε τότε να μην προχωρήσετε σε φιέστες, όπως έκα</w:t>
      </w:r>
      <w:r>
        <w:rPr>
          <w:rFonts w:eastAsia="Times New Roman" w:cs="Times New Roman"/>
          <w:szCs w:val="24"/>
        </w:rPr>
        <w:t xml:space="preserve">νε ο </w:t>
      </w:r>
      <w:r>
        <w:rPr>
          <w:rFonts w:eastAsia="Times New Roman" w:cs="Times New Roman"/>
          <w:szCs w:val="24"/>
        </w:rPr>
        <w:t xml:space="preserve">Πρωθυπουργός </w:t>
      </w:r>
      <w:r>
        <w:rPr>
          <w:rFonts w:eastAsia="Times New Roman" w:cs="Times New Roman"/>
          <w:szCs w:val="24"/>
        </w:rPr>
        <w:t xml:space="preserve">τότε, για μετεγκατάσταση ενός </w:t>
      </w:r>
      <w:r>
        <w:rPr>
          <w:rFonts w:eastAsia="Times New Roman" w:cs="Times New Roman"/>
          <w:szCs w:val="24"/>
        </w:rPr>
        <w:t xml:space="preserve">ελάχιστου </w:t>
      </w:r>
      <w:r>
        <w:rPr>
          <w:rFonts w:eastAsia="Times New Roman" w:cs="Times New Roman"/>
          <w:szCs w:val="24"/>
        </w:rPr>
        <w:t>αριθμού ανθρώπων μόνο προς το Λουξεμβούργο, όταν δεν λειτουργούσε τίποτα σε αυτήν τη διαδικασία και να επιμείνετε στην υποχρεωτική κατανομή προσφύγων, στην υποχρεωτική μετεγκατάσταση. Δεν το ακούσατ</w:t>
      </w:r>
      <w:r>
        <w:rPr>
          <w:rFonts w:eastAsia="Times New Roman" w:cs="Times New Roman"/>
          <w:szCs w:val="24"/>
        </w:rPr>
        <w:t xml:space="preserve">ε και προχωρήσατε σε μία διαδικασία που την βρίσκετε μπροστά σας και σήμερα. </w:t>
      </w:r>
    </w:p>
    <w:p w14:paraId="245950E7"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Και ταυτοχρόνως μιλήσατε με έναν τρόπο προς την Αντιπολίτευση –φαντάζομαι όχι μόνο προς το κόμμα, που σας έκανε την ερώτηση, αλλά προς όλη την </w:t>
      </w:r>
      <w:r>
        <w:rPr>
          <w:rFonts w:eastAsia="Times New Roman" w:cs="Times New Roman"/>
          <w:szCs w:val="24"/>
        </w:rPr>
        <w:t>Αντιπολίτευση</w:t>
      </w:r>
      <w:r>
        <w:rPr>
          <w:rFonts w:eastAsia="Times New Roman" w:cs="Times New Roman"/>
          <w:szCs w:val="24"/>
        </w:rPr>
        <w:t>- ότι καλύτερα είναι ν</w:t>
      </w:r>
      <w:r>
        <w:rPr>
          <w:rFonts w:eastAsia="Times New Roman" w:cs="Times New Roman"/>
          <w:szCs w:val="24"/>
        </w:rPr>
        <w:t xml:space="preserve">α σιωπά, ότι μιλάει με επιπολαιότητα, με λαϊκισμό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ότι το προσφυγικό το έχει διαχειριστεί μέχρι τώρα η Κυβέρνηση με επιτυχία. </w:t>
      </w:r>
    </w:p>
    <w:p w14:paraId="245950E8"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Δεν νομίζω ότι αυτή είναι στρατηγική συνεννόησης, κύριε Υπουργέ. Δεν νομίζω ότι εσείς ακολουθείτε μια στρατ</w:t>
      </w:r>
      <w:r>
        <w:rPr>
          <w:rFonts w:eastAsia="Times New Roman" w:cs="Times New Roman"/>
          <w:szCs w:val="24"/>
        </w:rPr>
        <w:t xml:space="preserve">ηγική συνεννόησης. Εμείς το έχουμε αποδείξει ότι ακολουθούμε αυτήν τη </w:t>
      </w:r>
      <w:r>
        <w:rPr>
          <w:rFonts w:eastAsia="Times New Roman" w:cs="Times New Roman"/>
          <w:szCs w:val="24"/>
        </w:rPr>
        <w:lastRenderedPageBreak/>
        <w:t>στρατηγική της συνεννόησης -και το ξέρετε- σε πολλά νομοσχέδια, που έχετε φέρει εδώ, και σε τροπολογίες με πράξεις και στη συμφωνία Ευρωπαϊκής Ένωσης-Τουρκίας.</w:t>
      </w:r>
    </w:p>
    <w:p w14:paraId="245950E9"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Είπατε «Ποια είναι η θέση </w:t>
      </w:r>
      <w:r>
        <w:rPr>
          <w:rFonts w:eastAsia="Times New Roman" w:cs="Times New Roman"/>
          <w:szCs w:val="24"/>
        </w:rPr>
        <w:t>της Αντιπολίτευσης; Να τους φέρουμε στην Αθήνα;» Είναι δυνατό να προχωράτε σε έναν τέτοιο κοινωνικό αυτοματισμό, να μιλάτε με έναν τέτοιον τρόπο και να χωρίζετε τις ανάγκες των νησιών και των αστικών κέντρων; Χρειάζεται αυτήν τη στιγμή σχέδιο με το οποίο θ</w:t>
      </w:r>
      <w:r>
        <w:rPr>
          <w:rFonts w:eastAsia="Times New Roman" w:cs="Times New Roman"/>
          <w:szCs w:val="24"/>
        </w:rPr>
        <w:t>α αντιμετωπίζεται το πρόβλημα σε όλη τη χώρα και όχι μία διαδικασία η οποία θα επιτείνει τα προβλήματα. Αυτό είναι το οποίο χρειάζεται αυτήν τη στιγμή ο τόπος.</w:t>
      </w:r>
    </w:p>
    <w:p w14:paraId="245950EA"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Ολοκληρώνοντας και κλείνοντας θέλω να σας πω ότι το ζήτημα του προσφυγικού είναι πολύ σοβαρό και</w:t>
      </w:r>
      <w:r>
        <w:rPr>
          <w:rFonts w:eastAsia="Times New Roman" w:cs="Times New Roman"/>
          <w:szCs w:val="24"/>
        </w:rPr>
        <w:t xml:space="preserve"> δεν λύνεται με αυτόν τον τρόπο. Δεν λύνεται ούτε με αυτήν την αντίδραση την οποία έχετε στην κριτική -όπως ξέρετε πολύ καλά- κριτική η οποία βασίζεται σε δεδομένα και σε στοιχεία. Χρειάζεται, επιτέλους, να βάλουμε μπροστά τη λύση του προβλήματος, που θα σ</w:t>
      </w:r>
      <w:r>
        <w:rPr>
          <w:rFonts w:eastAsia="Times New Roman" w:cs="Times New Roman"/>
          <w:szCs w:val="24"/>
        </w:rPr>
        <w:t xml:space="preserve">έβεται και τους πρόσφυγες και τα δικαιώματα των κατοίκων. Σε αυτό εμείς είμαστε σταθερά υπέρ των δικαιωμάτων </w:t>
      </w:r>
      <w:r>
        <w:rPr>
          <w:rFonts w:eastAsia="Times New Roman" w:cs="Times New Roman"/>
          <w:szCs w:val="24"/>
        </w:rPr>
        <w:t xml:space="preserve">και </w:t>
      </w:r>
      <w:r>
        <w:rPr>
          <w:rFonts w:eastAsia="Times New Roman" w:cs="Times New Roman"/>
          <w:szCs w:val="24"/>
        </w:rPr>
        <w:t xml:space="preserve">των προσφύγων και των κατοίκων των περιοχών. Αλλά, χρειάζεται δίκαιη </w:t>
      </w:r>
      <w:r>
        <w:rPr>
          <w:rFonts w:eastAsia="Times New Roman" w:cs="Times New Roman"/>
          <w:szCs w:val="24"/>
        </w:rPr>
        <w:lastRenderedPageBreak/>
        <w:t xml:space="preserve">κατανομή και εντός της χώρας και εντός της Ευρωπαϊκής Ένωσης και, βέβαια, </w:t>
      </w:r>
      <w:r>
        <w:rPr>
          <w:rFonts w:eastAsia="Times New Roman" w:cs="Times New Roman"/>
          <w:szCs w:val="24"/>
        </w:rPr>
        <w:t>και σε διεθνές επίπεδο να ληφθούν όλες εκείνες οι πρωτοβουλίες που θα λύσουν το πρόβλημα στη ρίζα του.</w:t>
      </w:r>
    </w:p>
    <w:p w14:paraId="245950EB"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Σας ευχαριστώ.</w:t>
      </w:r>
    </w:p>
    <w:p w14:paraId="245950EC" w14:textId="77777777" w:rsidR="000824F1" w:rsidRDefault="003A4E52">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245950ED"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Θεοχαρόπουλε.</w:t>
      </w:r>
    </w:p>
    <w:p w14:paraId="245950EE"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Κομμο</w:t>
      </w:r>
      <w:r>
        <w:rPr>
          <w:rFonts w:eastAsia="Times New Roman" w:cs="Times New Roman"/>
          <w:szCs w:val="24"/>
        </w:rPr>
        <w:t xml:space="preserve">υνιστικού Κόμματος </w:t>
      </w:r>
      <w:r>
        <w:rPr>
          <w:rFonts w:eastAsia="Times New Roman" w:cs="Times New Roman"/>
          <w:szCs w:val="24"/>
        </w:rPr>
        <w:t xml:space="preserve">Ελλάδας </w:t>
      </w:r>
      <w:r>
        <w:rPr>
          <w:rFonts w:eastAsia="Times New Roman" w:cs="Times New Roman"/>
          <w:szCs w:val="24"/>
        </w:rPr>
        <w:t xml:space="preserve">κ. Χρήστος </w:t>
      </w:r>
      <w:proofErr w:type="spellStart"/>
      <w:r>
        <w:rPr>
          <w:rFonts w:eastAsia="Times New Roman" w:cs="Times New Roman"/>
          <w:szCs w:val="24"/>
        </w:rPr>
        <w:t>Κατσώτης</w:t>
      </w:r>
      <w:proofErr w:type="spellEnd"/>
      <w:r>
        <w:rPr>
          <w:rFonts w:eastAsia="Times New Roman" w:cs="Times New Roman"/>
          <w:szCs w:val="24"/>
        </w:rPr>
        <w:t>.</w:t>
      </w:r>
    </w:p>
    <w:p w14:paraId="245950EF"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w:t>
      </w:r>
    </w:p>
    <w:p w14:paraId="245950F0"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Όντως το πρωί ακούσαμε από τον Πρωθυπουργό να λέει ότι η νέα συμφωνία είναι διαφορετική, ούτε αυτοί το περίμεναν, διασφαλίζει την προοπτική της χώρας και ότι η έναρ</w:t>
      </w:r>
      <w:r>
        <w:rPr>
          <w:rFonts w:eastAsia="Times New Roman" w:cs="Times New Roman"/>
          <w:szCs w:val="24"/>
        </w:rPr>
        <w:t xml:space="preserve">ξη εφαρμογής θα είναι από 1-1-2019. Τι σημαίνει αυτό; Τελειώνει το τρίτο μνημόνιο στο τέλος του 2018 και αρχίζει αμέσως το τέταρτο μνημόνιο από 1-1-2019 με μέτρα τα οποία θα νομοθετηθούν από τώρα. </w:t>
      </w:r>
    </w:p>
    <w:p w14:paraId="245950F1"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Ποια, όμως, από τα μέτρα της δεύτερης αξιολόγησης του τρίτ</w:t>
      </w:r>
      <w:r>
        <w:rPr>
          <w:rFonts w:eastAsia="Times New Roman" w:cs="Times New Roman"/>
          <w:szCs w:val="24"/>
        </w:rPr>
        <w:t>ου μνημονίου θα έχουν άμεση εφαρμογή; Δεν μας το είπε αυτό το πρωί. Θα είναι οι ομαδικές απολύσεις, θα είναι τα εργασιακά, θα είναι ο συνδικαλιστικός νόμος, θα είναι το φορολογικό; Τι σημαίνει, αλήθεια, ότι τα μέτρα θα συνοδεύονται με αντίμετρα; Τι σημαίνε</w:t>
      </w:r>
      <w:r>
        <w:rPr>
          <w:rFonts w:eastAsia="Times New Roman" w:cs="Times New Roman"/>
          <w:szCs w:val="24"/>
        </w:rPr>
        <w:t>ι ότι θα είναι δημοσιονομικά ουδέτερα;</w:t>
      </w:r>
    </w:p>
    <w:p w14:paraId="245950F2" w14:textId="77777777" w:rsidR="000824F1" w:rsidRDefault="003A4E52">
      <w:pPr>
        <w:spacing w:line="600" w:lineRule="auto"/>
        <w:jc w:val="both"/>
        <w:rPr>
          <w:rFonts w:eastAsia="Times New Roman" w:cs="Times New Roman"/>
        </w:rPr>
      </w:pPr>
      <w:r>
        <w:rPr>
          <w:rFonts w:eastAsia="Times New Roman" w:cs="Times New Roman"/>
        </w:rPr>
        <w:t xml:space="preserve">Κάποιος, για παράδειγμα, που </w:t>
      </w:r>
      <w:r>
        <w:rPr>
          <w:rFonts w:eastAsia="Times New Roman"/>
          <w:bCs/>
        </w:rPr>
        <w:t>έχει</w:t>
      </w:r>
      <w:r>
        <w:rPr>
          <w:rFonts w:eastAsia="Times New Roman" w:cs="Times New Roman"/>
        </w:rPr>
        <w:t xml:space="preserve"> μια προσωπική διαφορά 200 ευρώ τον μήνα - που όπως δείχνει, αυτή η προσωπική διαφορά θα καταργηθεί- θα χάσει 2.400 ευρώ τον χρόνο. Έστω ότι αυτός δεν θα πληρώσει ΕΝΦΙΑ. Μα, σήμερα ο Ε</w:t>
      </w:r>
      <w:r>
        <w:rPr>
          <w:rFonts w:eastAsia="Times New Roman" w:cs="Times New Roman"/>
        </w:rPr>
        <w:t xml:space="preserve">ΝΦΙΑ που πληρώνει, </w:t>
      </w:r>
      <w:r>
        <w:rPr>
          <w:rFonts w:eastAsia="Times New Roman"/>
          <w:bCs/>
        </w:rPr>
        <w:t>είναι</w:t>
      </w:r>
      <w:r>
        <w:rPr>
          <w:rFonts w:eastAsia="Times New Roman" w:cs="Times New Roman"/>
        </w:rPr>
        <w:t xml:space="preserve"> το 1/6 αυτού που θα χάσει. Σήμερα πληρώνει 400 ευρώ ΕΝΦΙΑ, γιατί μένει σε ένα τέτοιο σπίτι. Γι’ αυτόν θα </w:t>
      </w:r>
      <w:r>
        <w:rPr>
          <w:rFonts w:eastAsia="Times New Roman"/>
          <w:bCs/>
        </w:rPr>
        <w:t>είναι</w:t>
      </w:r>
      <w:r>
        <w:rPr>
          <w:rFonts w:eastAsia="Times New Roman" w:cs="Times New Roman"/>
        </w:rPr>
        <w:t xml:space="preserve"> ουδέτερα τα μέτρα, αν προκύψει αυτό; </w:t>
      </w:r>
    </w:p>
    <w:p w14:paraId="245950F3" w14:textId="77777777" w:rsidR="000824F1" w:rsidRDefault="003A4E52">
      <w:pPr>
        <w:spacing w:line="600" w:lineRule="auto"/>
        <w:ind w:firstLine="720"/>
        <w:jc w:val="both"/>
        <w:rPr>
          <w:rFonts w:eastAsia="Times New Roman" w:cs="Times New Roman"/>
        </w:rPr>
      </w:pPr>
      <w:r>
        <w:rPr>
          <w:rFonts w:eastAsia="Times New Roman" w:cs="Times New Roman"/>
        </w:rPr>
        <w:t xml:space="preserve">Τα μέτρα </w:t>
      </w:r>
      <w:r>
        <w:rPr>
          <w:rFonts w:eastAsia="Times New Roman"/>
          <w:bCs/>
        </w:rPr>
        <w:t>είναι</w:t>
      </w:r>
      <w:r>
        <w:rPr>
          <w:rFonts w:eastAsia="Times New Roman" w:cs="Times New Roman"/>
        </w:rPr>
        <w:t xml:space="preserve"> δημοσιονομικά ουδέτερα σε επίπεδο οικονομίας. Και </w:t>
      </w:r>
      <w:r>
        <w:rPr>
          <w:rFonts w:eastAsia="Times New Roman"/>
          <w:bCs/>
          <w:shd w:val="clear" w:color="auto" w:fill="FFFFFF"/>
        </w:rPr>
        <w:t>βεβαίως,</w:t>
      </w:r>
      <w:r>
        <w:rPr>
          <w:rFonts w:eastAsia="Times New Roman" w:cs="Times New Roman"/>
        </w:rPr>
        <w:t xml:space="preserve"> θα προκύψει αυτό που είπε εχθές ο κ. </w:t>
      </w:r>
      <w:proofErr w:type="spellStart"/>
      <w:r>
        <w:rPr>
          <w:rFonts w:eastAsia="Times New Roman" w:cs="Times New Roman"/>
        </w:rPr>
        <w:t>Τσακαλώτος</w:t>
      </w:r>
      <w:proofErr w:type="spellEnd"/>
      <w:r>
        <w:rPr>
          <w:rFonts w:eastAsia="Times New Roman" w:cs="Times New Roman"/>
        </w:rPr>
        <w:t xml:space="preserve">, ότι κάποιοι θα χάσουν και κάποιοι όχι. </w:t>
      </w:r>
    </w:p>
    <w:p w14:paraId="245950F4" w14:textId="77777777" w:rsidR="000824F1" w:rsidRDefault="003A4E52">
      <w:pPr>
        <w:spacing w:line="600" w:lineRule="auto"/>
        <w:ind w:firstLine="720"/>
        <w:jc w:val="both"/>
        <w:rPr>
          <w:rFonts w:eastAsia="Times New Roman" w:cs="Times New Roman"/>
        </w:rPr>
      </w:pPr>
      <w:r>
        <w:rPr>
          <w:rFonts w:eastAsia="Times New Roman" w:cs="Times New Roman"/>
        </w:rPr>
        <w:t>Εμείς, λοιπόν λέμε, «Καμμία αναμονή, καμμία καθυστέρηση, τώρα η εργατική τάξη χρειάζεται να οργανώσει την πάλη της, να δυναμώσει τη συμμαχία της με τα άλλα λαϊκά στρώ</w:t>
      </w:r>
      <w:r>
        <w:rPr>
          <w:rFonts w:eastAsia="Times New Roman" w:cs="Times New Roman"/>
        </w:rPr>
        <w:t xml:space="preserve">ματα </w:t>
      </w:r>
      <w:r>
        <w:rPr>
          <w:rFonts w:eastAsia="Times New Roman" w:cs="Times New Roman"/>
        </w:rPr>
        <w:lastRenderedPageBreak/>
        <w:t>ενάντια σε αυτή</w:t>
      </w:r>
      <w:r>
        <w:rPr>
          <w:rFonts w:eastAsia="Times New Roman" w:cs="Times New Roman"/>
        </w:rPr>
        <w:t>ν</w:t>
      </w:r>
      <w:r>
        <w:rPr>
          <w:rFonts w:eastAsia="Times New Roman" w:cs="Times New Roman"/>
        </w:rPr>
        <w:t xml:space="preserve"> την πολιτική και να υποδεχτεί την τρόικα και την </w:t>
      </w:r>
      <w:r>
        <w:rPr>
          <w:rFonts w:eastAsia="Times New Roman"/>
          <w:bCs/>
        </w:rPr>
        <w:t>Κυβέρνηση</w:t>
      </w:r>
      <w:r>
        <w:rPr>
          <w:rFonts w:eastAsia="Times New Roman" w:cs="Times New Roman"/>
        </w:rPr>
        <w:t xml:space="preserve"> όπως πρέπει». </w:t>
      </w:r>
    </w:p>
    <w:p w14:paraId="245950F5" w14:textId="77777777" w:rsidR="000824F1" w:rsidRDefault="003A4E52">
      <w:pPr>
        <w:spacing w:line="600" w:lineRule="auto"/>
        <w:ind w:firstLine="720"/>
        <w:jc w:val="both"/>
        <w:rPr>
          <w:rFonts w:eastAsia="Times New Roman" w:cs="Times New Roman"/>
        </w:rPr>
      </w:pPr>
      <w:r>
        <w:rPr>
          <w:rFonts w:eastAsia="Times New Roman" w:cs="Times New Roman"/>
        </w:rPr>
        <w:t xml:space="preserve">Ο κύριος Πρωθυπουργός το πρωί μίλησε για εργασιακή κανονικότητα. Μα, ο κ. </w:t>
      </w:r>
      <w:proofErr w:type="spellStart"/>
      <w:r>
        <w:rPr>
          <w:rFonts w:eastAsia="Times New Roman" w:cs="Times New Roman"/>
        </w:rPr>
        <w:t>Γιούνκερ</w:t>
      </w:r>
      <w:proofErr w:type="spellEnd"/>
      <w:r>
        <w:rPr>
          <w:rFonts w:eastAsia="Times New Roman" w:cs="Times New Roman"/>
        </w:rPr>
        <w:t xml:space="preserve"> σε μια απάντηση που έδωσε σε δύο Βουλευτίνες από την Πορτογαλία και από τη Γε</w:t>
      </w:r>
      <w:r>
        <w:rPr>
          <w:rFonts w:eastAsia="Times New Roman" w:cs="Times New Roman"/>
        </w:rPr>
        <w:t xml:space="preserve">ρμανία, τι είπε; Τα μνημόνια –λέει- με βάση απόφαση του Ευρωπαϊκού Δικαστηρίου, βρίσκονται εκτός έννομης τάξης της Ευρωπαϊκής </w:t>
      </w:r>
      <w:r>
        <w:rPr>
          <w:rFonts w:eastAsia="Times New Roman"/>
          <w:bCs/>
        </w:rPr>
        <w:t>Έ</w:t>
      </w:r>
      <w:r>
        <w:rPr>
          <w:rFonts w:eastAsia="Times New Roman" w:cs="Times New Roman"/>
        </w:rPr>
        <w:t xml:space="preserve">νωσης. Ο χάρτης -λέει- των θεμελιωδών δικαιωμάτων δεν ισχύει ως </w:t>
      </w:r>
      <w:r>
        <w:rPr>
          <w:rFonts w:eastAsia="Times New Roman"/>
          <w:bCs/>
        </w:rPr>
        <w:t>έχει</w:t>
      </w:r>
      <w:r>
        <w:rPr>
          <w:rFonts w:eastAsia="Times New Roman" w:cs="Times New Roman"/>
        </w:rPr>
        <w:t xml:space="preserve"> στην Ελλάδα, γιατί υιοθετήθηκαν εθνικά μέτρα στο πλαίσιο των</w:t>
      </w:r>
      <w:r>
        <w:rPr>
          <w:rFonts w:eastAsia="Times New Roman" w:cs="Times New Roman"/>
        </w:rPr>
        <w:t xml:space="preserve"> μνημονίων. Αυτή </w:t>
      </w:r>
      <w:r>
        <w:rPr>
          <w:rFonts w:eastAsia="Times New Roman"/>
          <w:bCs/>
        </w:rPr>
        <w:t>είναι</w:t>
      </w:r>
      <w:r>
        <w:rPr>
          <w:rFonts w:eastAsia="Times New Roman" w:cs="Times New Roman"/>
        </w:rPr>
        <w:t xml:space="preserve"> η θέση του </w:t>
      </w:r>
      <w:proofErr w:type="spellStart"/>
      <w:r>
        <w:rPr>
          <w:rFonts w:eastAsia="Times New Roman" w:cs="Times New Roman"/>
        </w:rPr>
        <w:t>Γιούνκερ</w:t>
      </w:r>
      <w:proofErr w:type="spellEnd"/>
      <w:r>
        <w:rPr>
          <w:rFonts w:eastAsia="Times New Roman" w:cs="Times New Roman"/>
        </w:rPr>
        <w:t xml:space="preserve">. Για ποια εργασιακή κανονικότητα μιλάει ο Πρωθυπουργός; </w:t>
      </w:r>
    </w:p>
    <w:p w14:paraId="245950F6" w14:textId="77777777" w:rsidR="000824F1" w:rsidRDefault="003A4E52">
      <w:pPr>
        <w:spacing w:line="600" w:lineRule="auto"/>
        <w:ind w:firstLine="720"/>
        <w:jc w:val="both"/>
        <w:rPr>
          <w:rFonts w:eastAsia="Times New Roman" w:cs="Times New Roman"/>
        </w:rPr>
      </w:pPr>
      <w:r>
        <w:rPr>
          <w:rFonts w:eastAsia="Times New Roman" w:cs="Times New Roman"/>
        </w:rPr>
        <w:t xml:space="preserve">Ας έρθουμε, </w:t>
      </w:r>
      <w:r>
        <w:rPr>
          <w:rFonts w:eastAsia="Times New Roman" w:cs="Times New Roman"/>
          <w:bCs/>
          <w:shd w:val="clear" w:color="auto" w:fill="FFFFFF"/>
        </w:rPr>
        <w:t>όμως,</w:t>
      </w:r>
      <w:r>
        <w:rPr>
          <w:rFonts w:eastAsia="Times New Roman" w:cs="Times New Roman"/>
        </w:rPr>
        <w:t xml:space="preserve"> στα υπόλοιπα ζητήματα. </w:t>
      </w:r>
    </w:p>
    <w:p w14:paraId="245950F7" w14:textId="77777777" w:rsidR="000824F1" w:rsidRDefault="003A4E52">
      <w:pPr>
        <w:spacing w:line="600" w:lineRule="auto"/>
        <w:ind w:firstLine="720"/>
        <w:jc w:val="both"/>
        <w:rPr>
          <w:rFonts w:eastAsia="Times New Roman"/>
        </w:rPr>
      </w:pPr>
      <w:r>
        <w:rPr>
          <w:rFonts w:eastAsia="Times New Roman" w:cs="Times New Roman"/>
        </w:rPr>
        <w:t xml:space="preserve">Κύριε Υπουργέ, το Υπουργείο Μεταναστευτικής Πολιτικής ακόμα δεν </w:t>
      </w:r>
      <w:r>
        <w:rPr>
          <w:rFonts w:eastAsia="Times New Roman"/>
          <w:bCs/>
        </w:rPr>
        <w:t>έχει</w:t>
      </w:r>
      <w:r>
        <w:rPr>
          <w:rFonts w:eastAsia="Times New Roman" w:cs="Times New Roman"/>
        </w:rPr>
        <w:t xml:space="preserve"> ολοκληρώσει τη σύστασή του. Υπάγονται τρεις </w:t>
      </w:r>
      <w:r>
        <w:rPr>
          <w:rFonts w:eastAsia="Times New Roman" w:cs="Times New Roman"/>
        </w:rPr>
        <w:t>υ</w:t>
      </w:r>
      <w:r>
        <w:rPr>
          <w:rFonts w:eastAsia="Times New Roman" w:cs="Times New Roman"/>
        </w:rPr>
        <w:t xml:space="preserve">πηρεσίες </w:t>
      </w:r>
      <w:r>
        <w:rPr>
          <w:rFonts w:eastAsia="Times New Roman" w:cs="Times New Roman"/>
        </w:rPr>
        <w:t xml:space="preserve">σε αυτό, που σχετίζονται με το προσφυγικό: η Υπηρεσία Ασύλου, Υποδοχής και Προσφύγων. Οργανόγραμμα ακόμα δεν υπάρχει. Προσωπικό, </w:t>
      </w:r>
      <w:r>
        <w:rPr>
          <w:rFonts w:eastAsia="Times New Roman" w:cs="Times New Roman"/>
          <w:bCs/>
          <w:shd w:val="clear" w:color="auto" w:fill="FFFFFF"/>
        </w:rPr>
        <w:t xml:space="preserve">επίσης, </w:t>
      </w:r>
      <w:r>
        <w:rPr>
          <w:rFonts w:eastAsia="Times New Roman" w:cs="Times New Roman"/>
        </w:rPr>
        <w:t xml:space="preserve">όσον αφορά τη στέγη δεν υπάρχει. Η στέγη φιλοξενείται στο ΥΠΕΣ. Χωρίς καμμία σχετική προετοιμασία των </w:t>
      </w:r>
      <w:r>
        <w:rPr>
          <w:rFonts w:eastAsia="Times New Roman" w:cs="Times New Roman"/>
        </w:rPr>
        <w:t>υπηρεσιώ</w:t>
      </w:r>
      <w:r>
        <w:rPr>
          <w:rFonts w:eastAsia="Times New Roman" w:cs="Times New Roman"/>
        </w:rPr>
        <w:t>ν</w:t>
      </w:r>
      <w:r>
        <w:rPr>
          <w:rFonts w:eastAsia="Times New Roman" w:cs="Times New Roman"/>
        </w:rPr>
        <w:t xml:space="preserve">, προχώρησαν και στα οικονομικά, με αποτέλεσμα να αδυνατούν να πληρωθούν οι συμβασιούχοι </w:t>
      </w:r>
      <w:r>
        <w:rPr>
          <w:rFonts w:eastAsia="Times New Roman" w:cs="Times New Roman"/>
        </w:rPr>
        <w:lastRenderedPageBreak/>
        <w:t xml:space="preserve">της </w:t>
      </w:r>
      <w:r>
        <w:rPr>
          <w:rFonts w:eastAsia="Times New Roman" w:cs="Times New Roman"/>
        </w:rPr>
        <w:t>υπηρεσίας</w:t>
      </w:r>
      <w:r>
        <w:rPr>
          <w:rFonts w:eastAsia="Times New Roman" w:cs="Times New Roman"/>
        </w:rPr>
        <w:t xml:space="preserve">. Βέβαια, τώρα τελευταία προχώρησαν κάποιες </w:t>
      </w:r>
      <w:r>
        <w:rPr>
          <w:rFonts w:eastAsia="Times New Roman"/>
        </w:rPr>
        <w:t xml:space="preserve">διαδικασίες. </w:t>
      </w:r>
    </w:p>
    <w:p w14:paraId="245950F8" w14:textId="77777777" w:rsidR="000824F1" w:rsidRDefault="003A4E52">
      <w:pPr>
        <w:spacing w:line="600" w:lineRule="auto"/>
        <w:ind w:firstLine="720"/>
        <w:jc w:val="both"/>
        <w:rPr>
          <w:rFonts w:eastAsia="Times New Roman"/>
        </w:rPr>
      </w:pPr>
      <w:r>
        <w:rPr>
          <w:rFonts w:eastAsia="Times New Roman"/>
        </w:rPr>
        <w:t xml:space="preserve">Η </w:t>
      </w:r>
      <w:r>
        <w:rPr>
          <w:rFonts w:eastAsia="Times New Roman"/>
        </w:rPr>
        <w:t xml:space="preserve">υπηρεσία </w:t>
      </w:r>
      <w:r>
        <w:rPr>
          <w:rFonts w:eastAsia="Times New Roman"/>
        </w:rPr>
        <w:t xml:space="preserve">δεν μπορεί να πραγματοποιήσει καμμία δαπάνη για προμήθειες ή παρεχόμενες υπηρεσίες. </w:t>
      </w:r>
      <w:r>
        <w:rPr>
          <w:rFonts w:eastAsia="Times New Roman"/>
        </w:rPr>
        <w:t xml:space="preserve">Οικονομικές υποχρεώσεις χιλιάδων ευρώ εκκρεμούν απέναντι σε προμηθευτές και </w:t>
      </w:r>
      <w:r>
        <w:rPr>
          <w:rFonts w:eastAsia="Times New Roman"/>
          <w:bCs/>
        </w:rPr>
        <w:t>είναι</w:t>
      </w:r>
      <w:r>
        <w:rPr>
          <w:rFonts w:eastAsia="Times New Roman"/>
        </w:rPr>
        <w:t xml:space="preserve"> στον αέρα. </w:t>
      </w:r>
    </w:p>
    <w:p w14:paraId="245950F9" w14:textId="77777777" w:rsidR="000824F1" w:rsidRDefault="003A4E52">
      <w:pPr>
        <w:spacing w:line="600" w:lineRule="auto"/>
        <w:ind w:firstLine="720"/>
        <w:jc w:val="both"/>
        <w:rPr>
          <w:rFonts w:eastAsia="Times New Roman" w:cs="Times New Roman"/>
        </w:rPr>
      </w:pPr>
      <w:r>
        <w:rPr>
          <w:rFonts w:eastAsia="Times New Roman"/>
        </w:rPr>
        <w:t>Αυτά ε</w:t>
      </w:r>
      <w:r>
        <w:rPr>
          <w:rFonts w:eastAsia="Times New Roman"/>
          <w:bCs/>
        </w:rPr>
        <w:t>ίναι</w:t>
      </w:r>
      <w:r>
        <w:rPr>
          <w:rFonts w:eastAsia="Times New Roman"/>
        </w:rPr>
        <w:t xml:space="preserve"> ζητήματα, λοιπόν, που έχουν να κάνουν με το Υπουργείο και υποτίθεται </w:t>
      </w:r>
      <w:r>
        <w:rPr>
          <w:rFonts w:eastAsia="Times New Roman"/>
          <w:bCs/>
        </w:rPr>
        <w:t xml:space="preserve">και με </w:t>
      </w:r>
      <w:r>
        <w:rPr>
          <w:rFonts w:eastAsia="Times New Roman"/>
        </w:rPr>
        <w:t xml:space="preserve">την αποτελεσματικότητα που θα πρέπει να </w:t>
      </w:r>
      <w:r>
        <w:rPr>
          <w:rFonts w:eastAsia="Times New Roman"/>
          <w:bCs/>
        </w:rPr>
        <w:t>έχει</w:t>
      </w:r>
      <w:r>
        <w:rPr>
          <w:rFonts w:eastAsia="Times New Roman"/>
        </w:rPr>
        <w:t xml:space="preserve"> σε αυτόν τον κρίσιμο τομέα. </w:t>
      </w:r>
    </w:p>
    <w:p w14:paraId="245950FA" w14:textId="77777777" w:rsidR="000824F1" w:rsidRDefault="003A4E52">
      <w:pPr>
        <w:spacing w:line="600" w:lineRule="auto"/>
        <w:ind w:firstLine="720"/>
        <w:jc w:val="both"/>
        <w:rPr>
          <w:rFonts w:eastAsia="Times New Roman"/>
        </w:rPr>
      </w:pPr>
      <w:r>
        <w:rPr>
          <w:rFonts w:eastAsia="Times New Roman"/>
        </w:rPr>
        <w:t>Ο</w:t>
      </w:r>
      <w:r>
        <w:rPr>
          <w:rFonts w:eastAsia="Times New Roman"/>
        </w:rPr>
        <w:t xml:space="preserve">ι εργαζόμενοι που απασχολούνται στα </w:t>
      </w:r>
      <w:r>
        <w:rPr>
          <w:rFonts w:eastAsia="Times New Roman"/>
          <w:lang w:val="en-US"/>
        </w:rPr>
        <w:t>hot</w:t>
      </w:r>
      <w:r>
        <w:rPr>
          <w:rFonts w:eastAsia="Times New Roman"/>
        </w:rPr>
        <w:t xml:space="preserve"> </w:t>
      </w:r>
      <w:r>
        <w:rPr>
          <w:rFonts w:eastAsia="Times New Roman"/>
          <w:lang w:val="en-US"/>
        </w:rPr>
        <w:t>spots</w:t>
      </w:r>
      <w:r>
        <w:rPr>
          <w:rFonts w:eastAsia="Times New Roman"/>
        </w:rPr>
        <w:t xml:space="preserve">, απασχολούνται κάτω από πολύ δύσκολες συνθήκες με μισθό πείνας, χωρίς ατομικά μέσα προστασίας. Ένας εργασιακός μεσαίωνας! </w:t>
      </w:r>
      <w:r>
        <w:rPr>
          <w:rFonts w:eastAsia="Times New Roman"/>
          <w:bCs/>
        </w:rPr>
        <w:t>Είναι</w:t>
      </w:r>
      <w:r>
        <w:rPr>
          <w:rFonts w:eastAsia="Times New Roman"/>
        </w:rPr>
        <w:t xml:space="preserve"> αυτές οι βέλτιστες πρακτικές, που λέμε, της Ευρωπαϊκής </w:t>
      </w:r>
      <w:r>
        <w:rPr>
          <w:rFonts w:eastAsia="Times New Roman"/>
          <w:bCs/>
        </w:rPr>
        <w:t>Έ</w:t>
      </w:r>
      <w:r>
        <w:rPr>
          <w:rFonts w:eastAsia="Times New Roman"/>
        </w:rPr>
        <w:t xml:space="preserve">νωσης; </w:t>
      </w:r>
      <w:r>
        <w:rPr>
          <w:rFonts w:eastAsia="Times New Roman"/>
          <w:bCs/>
          <w:shd w:val="clear" w:color="auto" w:fill="FFFFFF"/>
        </w:rPr>
        <w:t>Υπάρχουν</w:t>
      </w:r>
      <w:r>
        <w:rPr>
          <w:rFonts w:eastAsia="Times New Roman"/>
        </w:rPr>
        <w:t xml:space="preserve"> απασχολούμ</w:t>
      </w:r>
      <w:r>
        <w:rPr>
          <w:rFonts w:eastAsia="Times New Roman"/>
        </w:rPr>
        <w:t xml:space="preserve">ενοι με προγράμματα κοινωφελούς εργασίας του ΟΑΕΔ. Κάποιοι άλλοι </w:t>
      </w:r>
      <w:r>
        <w:rPr>
          <w:rFonts w:eastAsia="Times New Roman"/>
          <w:bCs/>
        </w:rPr>
        <w:t>είναι</w:t>
      </w:r>
      <w:r>
        <w:rPr>
          <w:rFonts w:eastAsia="Times New Roman"/>
        </w:rPr>
        <w:t xml:space="preserve"> μέσω του ΑΣΕΠ και κάποιοι μέσω των ΜΚΟ. Το πάνω χέρι το έχουν οι ΜΚΟ, οι </w:t>
      </w:r>
      <w:r>
        <w:rPr>
          <w:rFonts w:eastAsia="Times New Roman"/>
        </w:rPr>
        <w:t xml:space="preserve">οποίες </w:t>
      </w:r>
      <w:r>
        <w:rPr>
          <w:rFonts w:eastAsia="Times New Roman"/>
        </w:rPr>
        <w:t xml:space="preserve">συμπεριφέρονται στους άλλους εργαζόμενους σαν υφιστάμενούς τους, τούς δίνουν εντολές για το τι θα κάνουν </w:t>
      </w:r>
      <w:r>
        <w:rPr>
          <w:rFonts w:eastAsia="Times New Roman"/>
        </w:rPr>
        <w:t xml:space="preserve">κ.λπ.. </w:t>
      </w:r>
      <w:r>
        <w:rPr>
          <w:rFonts w:eastAsia="Times New Roman"/>
        </w:rPr>
        <w:lastRenderedPageBreak/>
        <w:t xml:space="preserve">Βέβαια, για τις ΜΚΟ οι ευθύνες -πέρα από την Ευρωπαϊκή Ένωση, που αυτές προκρίνει- </w:t>
      </w:r>
      <w:r>
        <w:rPr>
          <w:rFonts w:eastAsia="Times New Roman"/>
          <w:bCs/>
        </w:rPr>
        <w:t>είναι</w:t>
      </w:r>
      <w:r>
        <w:rPr>
          <w:rFonts w:eastAsia="Times New Roman"/>
        </w:rPr>
        <w:t xml:space="preserve"> και στην </w:t>
      </w:r>
      <w:r>
        <w:rPr>
          <w:rFonts w:eastAsia="Times New Roman"/>
          <w:bCs/>
        </w:rPr>
        <w:t>Κυβέρνηση,</w:t>
      </w:r>
      <w:r>
        <w:rPr>
          <w:rFonts w:eastAsia="Times New Roman"/>
        </w:rPr>
        <w:t xml:space="preserve"> η οποία </w:t>
      </w:r>
      <w:r>
        <w:rPr>
          <w:rFonts w:eastAsia="Times New Roman"/>
          <w:bCs/>
        </w:rPr>
        <w:t>έχει</w:t>
      </w:r>
      <w:r>
        <w:rPr>
          <w:rFonts w:eastAsia="Times New Roman"/>
        </w:rPr>
        <w:t xml:space="preserve"> αποδεχτεί αυτόν τον ρόλο τους. </w:t>
      </w:r>
    </w:p>
    <w:p w14:paraId="245950FB" w14:textId="77777777" w:rsidR="000824F1" w:rsidRDefault="003A4E52">
      <w:pPr>
        <w:spacing w:line="600" w:lineRule="auto"/>
        <w:ind w:firstLine="720"/>
        <w:jc w:val="both"/>
        <w:rPr>
          <w:rFonts w:eastAsia="Times New Roman"/>
        </w:rPr>
      </w:pPr>
      <w:r>
        <w:rPr>
          <w:rFonts w:eastAsia="Times New Roman"/>
        </w:rPr>
        <w:t xml:space="preserve">Η </w:t>
      </w:r>
      <w:r>
        <w:rPr>
          <w:rFonts w:eastAsia="Times New Roman"/>
          <w:bCs/>
        </w:rPr>
        <w:t>Κυβέρνηση</w:t>
      </w:r>
      <w:r>
        <w:rPr>
          <w:rFonts w:eastAsia="Times New Roman"/>
        </w:rPr>
        <w:t xml:space="preserve"> υλοποιεί μέχρι κεραίας τη συμφωνία Ευρωπαϊκής </w:t>
      </w:r>
      <w:r>
        <w:rPr>
          <w:rFonts w:eastAsia="Times New Roman"/>
          <w:bCs/>
        </w:rPr>
        <w:t>Έ</w:t>
      </w:r>
      <w:r>
        <w:rPr>
          <w:rFonts w:eastAsia="Times New Roman"/>
        </w:rPr>
        <w:t xml:space="preserve">νωσης  και Τουρκίας και το σχέδιο δράσης που </w:t>
      </w:r>
      <w:r>
        <w:rPr>
          <w:rFonts w:eastAsia="Times New Roman"/>
          <w:bCs/>
        </w:rPr>
        <w:t>έχει</w:t>
      </w:r>
      <w:r>
        <w:rPr>
          <w:rFonts w:eastAsia="Times New Roman"/>
        </w:rPr>
        <w:t xml:space="preserve"> υπογράψει με την Κομισιόν για την εφαρμογή της συμφωνίας, η οποία προχωρά -με κατεπείγουσες διαδικασίες όπως φαίνεται- σε δημιουργία </w:t>
      </w:r>
      <w:r>
        <w:rPr>
          <w:rFonts w:eastAsia="Times New Roman"/>
        </w:rPr>
        <w:t>κέντρων κράτησης</w:t>
      </w:r>
      <w:r>
        <w:rPr>
          <w:rFonts w:eastAsia="Times New Roman"/>
        </w:rPr>
        <w:t xml:space="preserve"> και στην Κω αλλά και σε άλλα νησιά. Τα έχει προαναγγείλε</w:t>
      </w:r>
      <w:r>
        <w:rPr>
          <w:rFonts w:eastAsia="Times New Roman"/>
        </w:rPr>
        <w:t xml:space="preserve">ι η </w:t>
      </w:r>
      <w:r>
        <w:rPr>
          <w:rFonts w:eastAsia="Times New Roman"/>
          <w:bCs/>
        </w:rPr>
        <w:t>Κυβέρνηση</w:t>
      </w:r>
      <w:r>
        <w:rPr>
          <w:rFonts w:eastAsia="Times New Roman"/>
        </w:rPr>
        <w:t xml:space="preserve">. </w:t>
      </w:r>
    </w:p>
    <w:p w14:paraId="245950FC" w14:textId="77777777" w:rsidR="000824F1" w:rsidRDefault="003A4E52">
      <w:pPr>
        <w:spacing w:line="600" w:lineRule="auto"/>
        <w:ind w:firstLine="720"/>
        <w:jc w:val="both"/>
        <w:rPr>
          <w:rFonts w:eastAsia="Times New Roman"/>
        </w:rPr>
      </w:pPr>
      <w:r>
        <w:rPr>
          <w:rFonts w:eastAsia="Times New Roman"/>
        </w:rPr>
        <w:t xml:space="preserve">Στα </w:t>
      </w:r>
      <w:r>
        <w:rPr>
          <w:rFonts w:eastAsia="Times New Roman"/>
        </w:rPr>
        <w:t>κέντρα κράτησης</w:t>
      </w:r>
      <w:r>
        <w:rPr>
          <w:rFonts w:eastAsia="Times New Roman"/>
        </w:rPr>
        <w:t xml:space="preserve">, σύμφωνα με την </w:t>
      </w:r>
      <w:r>
        <w:rPr>
          <w:rFonts w:eastAsia="Times New Roman"/>
        </w:rPr>
        <w:t>υπουργική απόφαση</w:t>
      </w:r>
      <w:r>
        <w:rPr>
          <w:rFonts w:eastAsia="Times New Roman"/>
        </w:rPr>
        <w:t xml:space="preserve">, θα κρατούνται και οι αιτούντες άσυλο, προκειμένου να εξασφαλίζεται η </w:t>
      </w:r>
      <w:proofErr w:type="spellStart"/>
      <w:r>
        <w:rPr>
          <w:rFonts w:eastAsia="Times New Roman"/>
        </w:rPr>
        <w:t>επαναπροώθηση</w:t>
      </w:r>
      <w:proofErr w:type="spellEnd"/>
      <w:r>
        <w:rPr>
          <w:rFonts w:eastAsia="Times New Roman"/>
        </w:rPr>
        <w:t xml:space="preserve"> στην Τουρκία των </w:t>
      </w:r>
      <w:proofErr w:type="spellStart"/>
      <w:r>
        <w:rPr>
          <w:rFonts w:eastAsia="Times New Roman"/>
        </w:rPr>
        <w:t>Σύρων</w:t>
      </w:r>
      <w:proofErr w:type="spellEnd"/>
      <w:r>
        <w:rPr>
          <w:rFonts w:eastAsia="Times New Roman"/>
        </w:rPr>
        <w:t xml:space="preserve"> προσφύγων, όπως προβλέπει η συμφωνία Ευρωπαϊκής </w:t>
      </w:r>
      <w:r>
        <w:rPr>
          <w:rFonts w:eastAsia="Times New Roman"/>
          <w:bCs/>
        </w:rPr>
        <w:t>Έ</w:t>
      </w:r>
      <w:r>
        <w:rPr>
          <w:rFonts w:eastAsia="Times New Roman"/>
        </w:rPr>
        <w:t xml:space="preserve">νωσης - Τουρκίας. </w:t>
      </w:r>
    </w:p>
    <w:p w14:paraId="245950FD" w14:textId="77777777" w:rsidR="000824F1" w:rsidRDefault="003A4E52">
      <w:pPr>
        <w:spacing w:line="600" w:lineRule="auto"/>
        <w:ind w:firstLine="720"/>
        <w:jc w:val="both"/>
        <w:rPr>
          <w:rFonts w:eastAsia="Times New Roman"/>
        </w:rPr>
      </w:pPr>
      <w:r>
        <w:rPr>
          <w:rFonts w:eastAsia="Times New Roman"/>
          <w:bCs/>
          <w:shd w:val="clear" w:color="auto" w:fill="FFFFFF"/>
        </w:rPr>
        <w:t xml:space="preserve">Επίσης, </w:t>
      </w:r>
      <w:r>
        <w:rPr>
          <w:rFonts w:eastAsia="Times New Roman"/>
        </w:rPr>
        <w:t xml:space="preserve"> αν</w:t>
      </w:r>
      <w:r>
        <w:rPr>
          <w:rFonts w:eastAsia="Times New Roman"/>
        </w:rPr>
        <w:t xml:space="preserve">αφέρεται ρητά ότι η κατασκευή δομών κράτησης θα λειτουργήσει αποτρεπτικά ως προς τη δημιουργία νέων μεταναστευτικών ροών. Δηλαδή, μιλάμε για ολική επαναφορά της λογικής της </w:t>
      </w:r>
      <w:proofErr w:type="spellStart"/>
      <w:r>
        <w:rPr>
          <w:rFonts w:eastAsia="Times New Roman"/>
        </w:rPr>
        <w:t>Αμυγδαλέζας</w:t>
      </w:r>
      <w:proofErr w:type="spellEnd"/>
      <w:r>
        <w:rPr>
          <w:rFonts w:eastAsia="Times New Roman"/>
        </w:rPr>
        <w:t>. Αυτό ήταν το πρότυπο που εφάρμοσαν οι προηγούμενες κυβερνήσεις και εσε</w:t>
      </w:r>
      <w:r>
        <w:rPr>
          <w:rFonts w:eastAsia="Times New Roman"/>
        </w:rPr>
        <w:t xml:space="preserve">ίς τότε βγαίνατε στα κάγκελα. Σήμερα, όμως, προχωράτε σε μια ίδια διαδικασία. </w:t>
      </w:r>
    </w:p>
    <w:p w14:paraId="245950FE" w14:textId="77777777" w:rsidR="000824F1" w:rsidRDefault="003A4E52">
      <w:pPr>
        <w:spacing w:line="600" w:lineRule="auto"/>
        <w:ind w:firstLine="720"/>
        <w:jc w:val="both"/>
        <w:rPr>
          <w:rFonts w:eastAsia="Times New Roman" w:cs="Times New Roman"/>
        </w:rPr>
      </w:pPr>
      <w:r>
        <w:rPr>
          <w:rFonts w:eastAsia="Times New Roman"/>
        </w:rPr>
        <w:lastRenderedPageBreak/>
        <w:t xml:space="preserve">Η απόφαση αυτή έρχεται τη στιγμή που ήδη τα νησιά το Αιγαίου, στα οποία λειτουργούν τα </w:t>
      </w:r>
      <w:r>
        <w:rPr>
          <w:rFonts w:eastAsia="Times New Roman"/>
        </w:rPr>
        <w:t>κέντρα υποδοχής</w:t>
      </w:r>
      <w:r>
        <w:rPr>
          <w:rFonts w:eastAsia="Times New Roman"/>
        </w:rPr>
        <w:t xml:space="preserve"> και ταυτοποίησης, έχουν μετατραπεί σε ζώνες διπλού εγκλωβισμού των προσφύγ</w:t>
      </w:r>
      <w:r>
        <w:rPr>
          <w:rFonts w:eastAsia="Times New Roman"/>
        </w:rPr>
        <w:t xml:space="preserve">ων και των μεταναστών, με αποτέλεσμα να παραβιάζονται τα </w:t>
      </w:r>
      <w:r>
        <w:rPr>
          <w:rFonts w:eastAsia="Times New Roman"/>
          <w:bCs/>
          <w:shd w:val="clear" w:color="auto" w:fill="FFFFFF"/>
        </w:rPr>
        <w:t>δικαιώμα</w:t>
      </w:r>
      <w:r>
        <w:rPr>
          <w:rFonts w:eastAsia="Times New Roman"/>
        </w:rPr>
        <w:t xml:space="preserve">τα των αιτούντων άσυλο, να </w:t>
      </w:r>
      <w:r>
        <w:rPr>
          <w:rFonts w:eastAsia="Times New Roman"/>
          <w:bCs/>
          <w:shd w:val="clear" w:color="auto" w:fill="FFFFFF"/>
        </w:rPr>
        <w:t>υπάρχουν</w:t>
      </w:r>
      <w:r>
        <w:rPr>
          <w:rFonts w:eastAsia="Times New Roman"/>
        </w:rPr>
        <w:t xml:space="preserve"> απαράδεκτες συνθήκες ζωής </w:t>
      </w:r>
      <w:r>
        <w:rPr>
          <w:rFonts w:eastAsia="Times New Roman"/>
        </w:rPr>
        <w:t>σ</w:t>
      </w:r>
      <w:r>
        <w:rPr>
          <w:rFonts w:eastAsia="Times New Roman"/>
        </w:rPr>
        <w:t xml:space="preserve">τα </w:t>
      </w:r>
      <w:r>
        <w:rPr>
          <w:rFonts w:eastAsia="Times New Roman"/>
          <w:lang w:val="en-US"/>
        </w:rPr>
        <w:t>hot</w:t>
      </w:r>
      <w:r>
        <w:rPr>
          <w:rFonts w:eastAsia="Times New Roman"/>
        </w:rPr>
        <w:t xml:space="preserve"> </w:t>
      </w:r>
      <w:r>
        <w:rPr>
          <w:rFonts w:eastAsia="Times New Roman"/>
          <w:lang w:val="en-US"/>
        </w:rPr>
        <w:t>spots</w:t>
      </w:r>
      <w:r>
        <w:rPr>
          <w:rFonts w:eastAsia="Times New Roman"/>
        </w:rPr>
        <w:t xml:space="preserve">, και δυσμενείς επιπτώσεις στην ίδια τη ζωή των κατοίκων των νησιών. </w:t>
      </w:r>
    </w:p>
    <w:p w14:paraId="245950FF"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Εμείς πιστεύουμε, κύριε Υπουργέ, ότι πρέπει να</w:t>
      </w:r>
      <w:r>
        <w:rPr>
          <w:rFonts w:eastAsia="Times New Roman" w:cs="Times New Roman"/>
          <w:szCs w:val="24"/>
        </w:rPr>
        <w:t xml:space="preserve"> σταματήσει κάθε διαδικασία δημιουργίας κέντρων κράτησης προσφύγων και μεταναστών. Διαφωνούμε ριζικά με τις νέες </w:t>
      </w:r>
      <w:r>
        <w:rPr>
          <w:rFonts w:eastAsia="Times New Roman" w:cs="Times New Roman"/>
          <w:szCs w:val="24"/>
        </w:rPr>
        <w:t>«</w:t>
      </w:r>
      <w:proofErr w:type="spellStart"/>
      <w:r>
        <w:rPr>
          <w:rFonts w:eastAsia="Times New Roman" w:cs="Times New Roman"/>
          <w:szCs w:val="24"/>
        </w:rPr>
        <w:t>Αμυγδαλέζες</w:t>
      </w:r>
      <w:proofErr w:type="spellEnd"/>
      <w:r>
        <w:rPr>
          <w:rFonts w:eastAsia="Times New Roman" w:cs="Times New Roman"/>
          <w:szCs w:val="24"/>
        </w:rPr>
        <w:t>»</w:t>
      </w:r>
      <w:r>
        <w:rPr>
          <w:rFonts w:eastAsia="Times New Roman" w:cs="Times New Roman"/>
          <w:szCs w:val="24"/>
        </w:rPr>
        <w:t xml:space="preserve"> και με όλα αυτά τα κέντρα. Να καταργηθούν τα </w:t>
      </w:r>
      <w:r>
        <w:rPr>
          <w:rFonts w:eastAsia="Times New Roman" w:cs="Times New Roman"/>
          <w:szCs w:val="24"/>
          <w:lang w:val="en-GB"/>
        </w:rPr>
        <w:t>hot</w:t>
      </w:r>
      <w:r>
        <w:rPr>
          <w:rFonts w:eastAsia="Times New Roman" w:cs="Times New Roman"/>
          <w:szCs w:val="24"/>
        </w:rPr>
        <w:t xml:space="preserve"> </w:t>
      </w:r>
      <w:r>
        <w:rPr>
          <w:rFonts w:eastAsia="Times New Roman" w:cs="Times New Roman"/>
          <w:szCs w:val="24"/>
          <w:lang w:val="en-GB"/>
        </w:rPr>
        <w:t>spots</w:t>
      </w:r>
      <w:r>
        <w:rPr>
          <w:rFonts w:eastAsia="Times New Roman" w:cs="Times New Roman"/>
          <w:szCs w:val="24"/>
        </w:rPr>
        <w:t xml:space="preserve"> και να εξασφαλιστεί ότι οι μόνες διαδικασίες που θα γίνονται στα νησιά, θα</w:t>
      </w:r>
      <w:r>
        <w:rPr>
          <w:rFonts w:eastAsia="Times New Roman" w:cs="Times New Roman"/>
          <w:szCs w:val="24"/>
        </w:rPr>
        <w:t xml:space="preserve"> είναι η υποδοχή, η καταγραφή, η προσωρινή ανθρώπινη φιλοξενία. Και, βεβαίως, απαιτείται ο άμεσος απεγκλωβισμός των προσφύγων και μεταναστών από τα νησιά και στη συνέχεια από τη χώρα, με ασφαλή μετακίνηση όλων αυτών των προσφύγων.</w:t>
      </w:r>
    </w:p>
    <w:p w14:paraId="24595100"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Δεν θέλουμε να πούμε πάλι</w:t>
      </w:r>
      <w:r>
        <w:rPr>
          <w:rFonts w:eastAsia="Times New Roman" w:cs="Times New Roman"/>
          <w:szCs w:val="24"/>
        </w:rPr>
        <w:t xml:space="preserve"> για την αιτία του προσφυγικού. Το έχουμε πει αρκετές φορές. Όμως, η διαχείριση της προσφυγικής κρίσης χωρίς σύγκρουση με τις αιτίες που την προκαλεί, δεν μπορεί παρά να μην έχει θετική εξέλιξη. Η αξιοποίηση του </w:t>
      </w:r>
      <w:r>
        <w:rPr>
          <w:rFonts w:eastAsia="Times New Roman" w:cs="Times New Roman"/>
          <w:szCs w:val="24"/>
        </w:rPr>
        <w:lastRenderedPageBreak/>
        <w:t xml:space="preserve">προσφυγικού, στην εσωτερική ή την εξωτερική </w:t>
      </w:r>
      <w:r>
        <w:rPr>
          <w:rFonts w:eastAsia="Times New Roman" w:cs="Times New Roman"/>
          <w:szCs w:val="24"/>
        </w:rPr>
        <w:t xml:space="preserve">πολιτική, κάνει το ζήτημα πιο σύνθετο και πιο δύσκολο. </w:t>
      </w:r>
    </w:p>
    <w:p w14:paraId="24595101"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Η ανοχή στις παραβιάσεις των διεθνών συνθηκών δημιουργεί νέα προβλήματα. Αλλάζει το </w:t>
      </w:r>
      <w:r>
        <w:rPr>
          <w:rFonts w:eastAsia="Times New Roman" w:cs="Times New Roman"/>
          <w:szCs w:val="24"/>
        </w:rPr>
        <w:t>Διεθνές Δίκαιο</w:t>
      </w:r>
      <w:r>
        <w:rPr>
          <w:rFonts w:eastAsia="Times New Roman" w:cs="Times New Roman"/>
          <w:szCs w:val="24"/>
        </w:rPr>
        <w:t>. Καταργεί δικαιώματα προσφύγων. Η συμφωνία Ευρωπαϊκής Ένωσης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Τουρκίας αλλάζει το δίκαιο των </w:t>
      </w:r>
      <w:r>
        <w:rPr>
          <w:rFonts w:eastAsia="Times New Roman" w:cs="Times New Roman"/>
          <w:szCs w:val="24"/>
        </w:rPr>
        <w:t>προσφύγων. Κι εδώ υπάρχουν ευθύνες. Η ανοχή στη δράση ύποπτων οργανώσεων, των λεγόμενων ΜΚΟ, χωρίς να τις τσουβαλιάζουμε όλες -κάποιες μπορεί να προσφέρουν κιόλας- δημιουργεί τις συνθήκες για ανομίες, για διαχείριση των όποιων κονδυλίων για ίδιο όφελος των</w:t>
      </w:r>
      <w:r>
        <w:rPr>
          <w:rFonts w:eastAsia="Times New Roman" w:cs="Times New Roman"/>
          <w:szCs w:val="24"/>
        </w:rPr>
        <w:t xml:space="preserve"> οργανώσεων. Δεν είναι λίγες αυτές που έχουν καταγγελθεί.</w:t>
      </w:r>
    </w:p>
    <w:p w14:paraId="24595102"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Υπάρχουν ευθύνες. Ωστόσο, πιστεύουμε ότι το προσφυγικό θα πρέπει να δει την αλληλεγγύη συνολικά του λαού μας και να σταθούμε απέναντι στο ρατσιστικό δηλητήριο που χύνουν οι ακροδεξιοί. Ακούσαμε και </w:t>
      </w:r>
      <w:r>
        <w:rPr>
          <w:rFonts w:eastAsia="Times New Roman" w:cs="Times New Roman"/>
          <w:szCs w:val="24"/>
        </w:rPr>
        <w:t xml:space="preserve">προηγουμένως ένα ντελίριο δηλητηρίου, ρατσισμού από τη Χρυσή Αυγή. Πιστεύουμε, όμως, ότι ο λαός είναι πολύ πιο ώριμος σήμερα να αντιμετωπίσει αυτές τις φωνές και αυτές τις πρακτικές παντού και ιδιαίτερα για τα παιδιά των προσφύγων. </w:t>
      </w:r>
    </w:p>
    <w:p w14:paraId="24595103"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w:t>
      </w:r>
      <w:r>
        <w:rPr>
          <w:rFonts w:eastAsia="Times New Roman" w:cs="Times New Roman"/>
          <w:b/>
          <w:szCs w:val="24"/>
        </w:rPr>
        <w:t>Κουράκης):</w:t>
      </w:r>
      <w:r>
        <w:rPr>
          <w:rFonts w:eastAsia="Times New Roman" w:cs="Times New Roman"/>
          <w:szCs w:val="24"/>
        </w:rPr>
        <w:t xml:space="preserve"> Ευχαριστούμε τον κ. Χρήστο </w:t>
      </w:r>
      <w:proofErr w:type="spellStart"/>
      <w:r>
        <w:rPr>
          <w:rFonts w:eastAsia="Times New Roman" w:cs="Times New Roman"/>
          <w:szCs w:val="24"/>
        </w:rPr>
        <w:t>Κατσώτη</w:t>
      </w:r>
      <w:proofErr w:type="spellEnd"/>
      <w:r>
        <w:rPr>
          <w:rFonts w:eastAsia="Times New Roman" w:cs="Times New Roman"/>
          <w:szCs w:val="24"/>
        </w:rPr>
        <w:t>, Κοινοβουλευτικό Εκπρόσωπο του Κομμουνιστικού Κόμματος Ελλάδ</w:t>
      </w:r>
      <w:r>
        <w:rPr>
          <w:rFonts w:eastAsia="Times New Roman" w:cs="Times New Roman"/>
          <w:szCs w:val="24"/>
        </w:rPr>
        <w:t>α</w:t>
      </w:r>
      <w:r>
        <w:rPr>
          <w:rFonts w:eastAsia="Times New Roman" w:cs="Times New Roman"/>
          <w:szCs w:val="24"/>
        </w:rPr>
        <w:t>ς.</w:t>
      </w:r>
    </w:p>
    <w:p w14:paraId="24595104"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από το Ποτάμι κ. Σπυρίδων Λυκούδης, Βουλευτής Α</w:t>
      </w:r>
      <w:r>
        <w:rPr>
          <w:rFonts w:eastAsia="Times New Roman" w:cs="Times New Roman"/>
          <w:szCs w:val="24"/>
        </w:rPr>
        <w:t>΄</w:t>
      </w:r>
      <w:r>
        <w:rPr>
          <w:rFonts w:eastAsia="Times New Roman" w:cs="Times New Roman"/>
          <w:szCs w:val="24"/>
        </w:rPr>
        <w:t xml:space="preserve"> Αθηνών</w:t>
      </w:r>
      <w:r>
        <w:rPr>
          <w:rFonts w:eastAsia="Times New Roman" w:cs="Times New Roman"/>
          <w:szCs w:val="24"/>
        </w:rPr>
        <w:t xml:space="preserve"> και Αντιπρόεδρος της Βουλής</w:t>
      </w:r>
      <w:r>
        <w:rPr>
          <w:rFonts w:eastAsia="Times New Roman" w:cs="Times New Roman"/>
          <w:szCs w:val="24"/>
        </w:rPr>
        <w:t>.</w:t>
      </w:r>
    </w:p>
    <w:p w14:paraId="24595105"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ΣΠΥΡΙΔΩΝ ΛΥΚΟΥΔΗΣ</w:t>
      </w:r>
      <w:r>
        <w:rPr>
          <w:rFonts w:eastAsia="Times New Roman" w:cs="Times New Roman"/>
          <w:b/>
          <w:szCs w:val="24"/>
        </w:rPr>
        <w:t xml:space="preserve"> (</w:t>
      </w:r>
      <w:r>
        <w:rPr>
          <w:rFonts w:eastAsia="Times New Roman" w:cs="Times New Roman"/>
          <w:b/>
          <w:szCs w:val="24"/>
        </w:rPr>
        <w:t xml:space="preserve">Ζ΄ </w:t>
      </w:r>
      <w:r>
        <w:rPr>
          <w:rFonts w:eastAsia="Times New Roman" w:cs="Times New Roman"/>
          <w:b/>
          <w:szCs w:val="24"/>
        </w:rPr>
        <w:t>Αντιπρόεδρος της Βουλής):</w:t>
      </w:r>
      <w:r>
        <w:rPr>
          <w:rFonts w:eastAsia="Times New Roman" w:cs="Times New Roman"/>
          <w:szCs w:val="24"/>
        </w:rPr>
        <w:t xml:space="preserve"> Κύριε Υπουργέ, θέλω ξεκινώντας να σας κάνω μια παρατήρηση. Νομίζω ότι το ξέρετε κι εσείς και ο </w:t>
      </w:r>
      <w:proofErr w:type="spellStart"/>
      <w:r>
        <w:rPr>
          <w:rFonts w:eastAsia="Times New Roman" w:cs="Times New Roman"/>
          <w:szCs w:val="24"/>
        </w:rPr>
        <w:t>παρακαθήμενος</w:t>
      </w:r>
      <w:proofErr w:type="spellEnd"/>
      <w:r>
        <w:rPr>
          <w:rFonts w:eastAsia="Times New Roman" w:cs="Times New Roman"/>
          <w:szCs w:val="24"/>
        </w:rPr>
        <w:t xml:space="preserve"> </w:t>
      </w:r>
      <w:r>
        <w:rPr>
          <w:rFonts w:eastAsia="Times New Roman" w:cs="Times New Roman"/>
          <w:szCs w:val="24"/>
        </w:rPr>
        <w:t>Υπουργός και φίλος, ότι πολλές φορές οι πολιτικές ομιλίες και των Βουλευτών και των Υπουργών, αλλά και των πολιτικών</w:t>
      </w:r>
      <w:r>
        <w:rPr>
          <w:rFonts w:eastAsia="Times New Roman" w:cs="Times New Roman"/>
          <w:szCs w:val="24"/>
        </w:rPr>
        <w:t xml:space="preserve"> στελεχών στον πολιτικό διάλογο εκτός Κοινοβουλίου, περιλαμβάνουν και διατυπώσεις, το βάρος των οποίων πολλές φορές ο ομιλητής δεν το προσδιορίζει ή δεν το γραδάρει, όπως λέμε ακριβώς. Δεν πειράζει. Συνήθως περνάνε αυτά.</w:t>
      </w:r>
    </w:p>
    <w:p w14:paraId="24595106"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Νομίζω, όμως, ότι σε θέματα σαν το </w:t>
      </w:r>
      <w:r>
        <w:rPr>
          <w:rFonts w:eastAsia="Times New Roman" w:cs="Times New Roman"/>
          <w:szCs w:val="24"/>
        </w:rPr>
        <w:t xml:space="preserve">σημερινό, που έχουν μία ιδιαίτερη σημασία, διότι έχει πολλές διαστάσεις -και ανθρωπιστικές και ιστορικές και πατριωτικές- θα πρέπει να είμαστε λίγο πιο προσεκτικοί. </w:t>
      </w:r>
    </w:p>
    <w:p w14:paraId="24595107"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Γιατί τα λέω αυτά; Στην ομιλία σας είπατε, «Είμαι βέβαιος ότι όλοι όσοι ανεβαίνετε σε αυτό</w:t>
      </w:r>
      <w:r>
        <w:rPr>
          <w:rFonts w:eastAsia="Times New Roman" w:cs="Times New Roman"/>
          <w:szCs w:val="24"/>
        </w:rPr>
        <w:t xml:space="preserve"> το Βήμα να μιλήσετε γι’ αυτό το θέμα, ανεβαίνετε με αντιπολιτευτική διάθεση». Αυτό δεν είναι καθόλου σωστό. Κι αν νομίζετε ότι είναι μία κουβέντα που την λέμε και δεν πειράζει, θα έλεγα ότι αυτό το θέμα έπρεπε να το προσέξετε. </w:t>
      </w:r>
    </w:p>
    <w:p w14:paraId="24595108"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Εγώ, παραδείγματος χάριν, δ</w:t>
      </w:r>
      <w:r>
        <w:rPr>
          <w:rFonts w:eastAsia="Times New Roman" w:cs="Times New Roman"/>
          <w:szCs w:val="24"/>
        </w:rPr>
        <w:t>εν ανεβαίνω σε αυτό το Βήμα για να κάνω αντιπολίτευση σε κα</w:t>
      </w:r>
      <w:r>
        <w:rPr>
          <w:rFonts w:eastAsia="Times New Roman" w:cs="Times New Roman"/>
          <w:szCs w:val="24"/>
        </w:rPr>
        <w:t>μ</w:t>
      </w:r>
      <w:r>
        <w:rPr>
          <w:rFonts w:eastAsia="Times New Roman" w:cs="Times New Roman"/>
          <w:szCs w:val="24"/>
        </w:rPr>
        <w:t>μία περίπτωση, παρά το ότι πρέπει να σας πω ότι μου γεννιέται η διάθεση να σας αντιπολιτευθώ, επειδή νομίζω ότι η ομιλία σας, παρά το ότι ήταν ιδιαιτέρως ενδιαφέρουσα κατά τη γνώμη μου και είχε στ</w:t>
      </w:r>
      <w:r>
        <w:rPr>
          <w:rFonts w:eastAsia="Times New Roman" w:cs="Times New Roman"/>
          <w:szCs w:val="24"/>
        </w:rPr>
        <w:t xml:space="preserve">οιχεία τα οποία δεν αμφισβητώ, αν την ξανακούσετε θα δείτε ότι ήταν μια ομιλία εντονότατης </w:t>
      </w:r>
      <w:proofErr w:type="spellStart"/>
      <w:r>
        <w:rPr>
          <w:rFonts w:eastAsia="Times New Roman" w:cs="Times New Roman"/>
          <w:szCs w:val="24"/>
        </w:rPr>
        <w:t>αυτοαναφορικότητας</w:t>
      </w:r>
      <w:proofErr w:type="spellEnd"/>
      <w:r>
        <w:rPr>
          <w:rFonts w:eastAsia="Times New Roman" w:cs="Times New Roman"/>
          <w:szCs w:val="24"/>
        </w:rPr>
        <w:t xml:space="preserve">, πολιτικής περιαυτολογίας και βεβαιοτήτων για ένα θέμα στο οποίο αυτά δεν χρειάζονται, διότι είναι φανερό ότι έχουμε πρόβλημα. </w:t>
      </w:r>
    </w:p>
    <w:p w14:paraId="24595109"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Δεν έχουμε πρόβλημ</w:t>
      </w:r>
      <w:r>
        <w:rPr>
          <w:rFonts w:eastAsia="Times New Roman" w:cs="Times New Roman"/>
          <w:szCs w:val="24"/>
        </w:rPr>
        <w:t xml:space="preserve">α επειδή εσείς είσαστε ανίκανοι ή επειδή δεν θέλετε να τακτοποιήσετε θέματα. Είναι αυτή η χώρα, χώρα εισόδου εκατοντάδων χιλιάδων μεταναστών ή προσφύγων από χώρες στις οποίες πλήττονται τα ανθρώπινα δικαιώματά </w:t>
      </w:r>
      <w:r>
        <w:rPr>
          <w:rFonts w:eastAsia="Times New Roman" w:cs="Times New Roman"/>
          <w:szCs w:val="24"/>
        </w:rPr>
        <w:lastRenderedPageBreak/>
        <w:t xml:space="preserve">τους </w:t>
      </w:r>
      <w:r>
        <w:rPr>
          <w:rFonts w:eastAsia="Times New Roman" w:cs="Times New Roman"/>
          <w:szCs w:val="24"/>
        </w:rPr>
        <w:t xml:space="preserve">ακόμα και </w:t>
      </w:r>
      <w:r>
        <w:rPr>
          <w:rFonts w:eastAsia="Times New Roman" w:cs="Times New Roman"/>
          <w:szCs w:val="24"/>
        </w:rPr>
        <w:t xml:space="preserve">η ζωή τους και επομένως έχουμε </w:t>
      </w:r>
      <w:r>
        <w:rPr>
          <w:rFonts w:eastAsia="Times New Roman" w:cs="Times New Roman"/>
          <w:szCs w:val="24"/>
        </w:rPr>
        <w:t>ένα βάρος το οποίο πρέπει να διαχειριστούμε.</w:t>
      </w:r>
    </w:p>
    <w:p w14:paraId="2459510A"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Άρα, επειδή κανένας δεν είναι έτοιμος να σας κατηγορήσει ή δεν θέλει να σας κατηγορήσει για άλλου τύπου ολιγωρίες, να είσαστε λίγο περισσότερο μαζεμένοι στις εκτιμήσεις που κάνετε. Και εξηγούμαι: Η συζήτηση γι’ </w:t>
      </w:r>
      <w:r>
        <w:rPr>
          <w:rFonts w:eastAsia="Times New Roman" w:cs="Times New Roman"/>
          <w:szCs w:val="24"/>
        </w:rPr>
        <w:t>αυτό το θέμα των παράτυπων μεταναστών και προσφύγων, αναδεικνύει νομίζω με έμφαση μια σειρά από προβλήματα, που καλύτερα είναι να τα αντιμετωπίζουμε με ειλικρίνεια, παρά να τα αγνοούμε ή να τα προσπερνάμε, βάζοντας το κεφάλι μας σαν στρουθοκάμηλοι μέσα στη</w:t>
      </w:r>
      <w:r>
        <w:rPr>
          <w:rFonts w:eastAsia="Times New Roman" w:cs="Times New Roman"/>
          <w:szCs w:val="24"/>
        </w:rPr>
        <w:t>ν άμμο.</w:t>
      </w:r>
    </w:p>
    <w:p w14:paraId="2459510B"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Πρώτον, προσφάτως και μετά βίας γίνεται παραδεκτό από την Κυβέρνηση ότι μόνοι μας δεν μπορέσαμε -ή δεν μπορούσαμε ενδεχομένως αντικειμενικά- να αντιμετωπίσουμε το πρόβλημα των προσφυγικών και μεταναστευτικών ροών. Χρειάστηκε η συμφωνία Ευρωπαϊκής ,</w:t>
      </w:r>
      <w:r>
        <w:rPr>
          <w:rFonts w:eastAsia="Times New Roman" w:cs="Times New Roman"/>
          <w:szCs w:val="24"/>
        </w:rPr>
        <w:t xml:space="preserve"> η παρουσία δυνάμεων του ΝΑΤΟ στο Αιγαίο, η οικονομική και διοικητική υποστήριξη και συνδρομή των εταίρων μας, για να προσδιοριστούν πλευρές του ζητήματος και για να συγκρατηθεί το ζήτημα. Αυτό δεν το αμφισβητεί κανείς. </w:t>
      </w:r>
    </w:p>
    <w:p w14:paraId="2459510C"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Δεν μπορεί να λέτε ότι εάν παραδείγ</w:t>
      </w:r>
      <w:r>
        <w:rPr>
          <w:rFonts w:eastAsia="Times New Roman" w:cs="Times New Roman"/>
          <w:szCs w:val="24"/>
        </w:rPr>
        <w:t xml:space="preserve">ματος </w:t>
      </w:r>
      <w:r>
        <w:rPr>
          <w:rFonts w:eastAsia="Times New Roman" w:cs="Times New Roman"/>
          <w:szCs w:val="24"/>
        </w:rPr>
        <w:t>χάριν</w:t>
      </w:r>
      <w:r>
        <w:rPr>
          <w:rFonts w:eastAsia="Times New Roman" w:cs="Times New Roman"/>
          <w:szCs w:val="24"/>
        </w:rPr>
        <w:t xml:space="preserve"> ασκήσει κάποιος κριτική στο ότι για μια πολύ μεγάλη περίοδο στην Κυβέρνηση επικρατούσε μια άλλη αντίληψη σε σχέση με τις προσφυγικές ή τις μεταναστευτικές ροές, αυτό ήταν ιδεολόγημα. Διότι αυτό είπατε. Εγώ θα έλεγα το αντίθετο, ότι, δηλαδή, χαρ</w:t>
      </w:r>
      <w:r>
        <w:rPr>
          <w:rFonts w:eastAsia="Times New Roman" w:cs="Times New Roman"/>
          <w:szCs w:val="24"/>
        </w:rPr>
        <w:t>ακτήριζε ένα μεγάλο διάστημα την Κυβέρνηση μια ιδεοληπτικού χαρακτήρα αφέλεια σε σχέση με τις ροές των παράτυπων μεταναστών και των προσφύγων, μια αφέλεια ότι αυτό έχει σχέση με το πώς εμείς ως προοδευτικοί και αριστεροί άνθρωποι θα αντιμετωπίζαμε καυτά πρ</w:t>
      </w:r>
      <w:r>
        <w:rPr>
          <w:rFonts w:eastAsia="Times New Roman" w:cs="Times New Roman"/>
          <w:szCs w:val="24"/>
        </w:rPr>
        <w:t>οβλήματα</w:t>
      </w:r>
      <w:r>
        <w:rPr>
          <w:rFonts w:eastAsia="Times New Roman" w:cs="Times New Roman"/>
          <w:szCs w:val="24"/>
        </w:rPr>
        <w:t>. Αυτά όμως</w:t>
      </w:r>
      <w:r>
        <w:rPr>
          <w:rFonts w:eastAsia="Times New Roman" w:cs="Times New Roman"/>
          <w:szCs w:val="24"/>
        </w:rPr>
        <w:t xml:space="preserve"> δεν έχουν σχέση μόνο με την ευαισθησία μας και την αντίληψή μας, την ιδεολογία μας ή τη σχέση μας με την ιστορία και την Αριστερά, αλλά με πάρα πολλά άλλα σοβαρά πράγματα. Γι’ αυτό και φτάσαμε και στην τρομακτική πραγματικότητα καταυλισ</w:t>
      </w:r>
      <w:r>
        <w:rPr>
          <w:rFonts w:eastAsia="Times New Roman" w:cs="Times New Roman"/>
          <w:szCs w:val="24"/>
        </w:rPr>
        <w:t xml:space="preserve">μών και άθλιων συνθηκών. </w:t>
      </w:r>
    </w:p>
    <w:p w14:paraId="2459510D"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Λέτε, «Μα κάνουμε ό,τι μπορούμε». Δεν σας το αμφισβητώ. Όμως, υπήρχε μια ολόκληρη περίοδος που </w:t>
      </w:r>
      <w:r>
        <w:rPr>
          <w:rFonts w:eastAsia="Times New Roman" w:cs="Times New Roman"/>
          <w:szCs w:val="24"/>
        </w:rPr>
        <w:t xml:space="preserve">οδήγησε </w:t>
      </w:r>
      <w:r>
        <w:rPr>
          <w:rFonts w:eastAsia="Times New Roman" w:cs="Times New Roman"/>
          <w:szCs w:val="24"/>
        </w:rPr>
        <w:t xml:space="preserve">εξ αντικειμένου </w:t>
      </w:r>
      <w:r>
        <w:rPr>
          <w:rFonts w:eastAsia="Times New Roman" w:cs="Times New Roman"/>
          <w:szCs w:val="24"/>
        </w:rPr>
        <w:t>σε</w:t>
      </w:r>
      <w:r>
        <w:rPr>
          <w:rFonts w:eastAsia="Times New Roman" w:cs="Times New Roman"/>
          <w:szCs w:val="24"/>
        </w:rPr>
        <w:t xml:space="preserve"> όλα αυτά που ζούμε σήμερα: τους θανάτους από την παγωνιά, από το διοξείδιο του άνθρακα κ.λπ.. Δεν είναι μέσα</w:t>
      </w:r>
      <w:r>
        <w:rPr>
          <w:rFonts w:eastAsia="Times New Roman" w:cs="Times New Roman"/>
          <w:szCs w:val="24"/>
        </w:rPr>
        <w:t xml:space="preserve"> στις προθέσεις της Κυβέρνησης να οδηγήσει τα πράγματα στα άκρα. Ας δούμε, όμως, το πρόβλημα με ειλικρίνεια. </w:t>
      </w:r>
    </w:p>
    <w:p w14:paraId="2459510E"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 xml:space="preserve">Σας λέω ειλικρινά ότι με ενοχλεί -και με ενοχλεί πολιτικά, για να συνεννοηθούμε, δεν είμαι αγενής άνθρωπος- αυτή η </w:t>
      </w:r>
      <w:proofErr w:type="spellStart"/>
      <w:r>
        <w:rPr>
          <w:rFonts w:eastAsia="Times New Roman" w:cs="Times New Roman"/>
          <w:szCs w:val="24"/>
        </w:rPr>
        <w:t>αυτοαναφορικότητα</w:t>
      </w:r>
      <w:proofErr w:type="spellEnd"/>
      <w:r>
        <w:rPr>
          <w:rFonts w:eastAsia="Times New Roman" w:cs="Times New Roman"/>
          <w:szCs w:val="24"/>
        </w:rPr>
        <w:t>, με την οποία μιλήσατε. Δεν θέλω να λαϊκίσω και να σας πω ότι εξωραΐζετε την κατάσταση και περιγράφετε ειδυλλιακά την κατάσ</w:t>
      </w:r>
      <w:r>
        <w:rPr>
          <w:rFonts w:eastAsia="Times New Roman" w:cs="Times New Roman"/>
          <w:szCs w:val="24"/>
        </w:rPr>
        <w:t xml:space="preserve">ταση των μεταναστών. Όμως, δώσατε μια εντύπωση ότι τα έχετε τακτοποιημένα τα πράγματα, ενώ δεν είναι έτσι. </w:t>
      </w:r>
    </w:p>
    <w:p w14:paraId="2459510F"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Δεύτερον, είναι εμφανές το χάσμα μεταξύ ανέξοδων διακηρύξεων και της δυνατότητας που έχουμε επίλυσης πρακτικών προβλημάτων, που έχουν σχέση και με τις τοπικές κοινωνίες και με το ζήτημα συνολικότερα. </w:t>
      </w:r>
    </w:p>
    <w:p w14:paraId="24595110"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Διερωτάται κανείς, κύριε Υπουργέ, εάν τα νησιά μας έχου</w:t>
      </w:r>
      <w:r>
        <w:rPr>
          <w:rFonts w:eastAsia="Times New Roman" w:cs="Times New Roman"/>
          <w:szCs w:val="24"/>
        </w:rPr>
        <w:t xml:space="preserve">ν γίνει πραγματικά αποθήκη προσφύγων ή φυλακή. Δεν το λέω εγώ, αλλά η έκθεση της οργάνωσης Διεθνής Αμνηστία τον περασμένο Σεπτέμβριο. </w:t>
      </w:r>
    </w:p>
    <w:p w14:paraId="24595111"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Αναφερθήκατε στο θέμα, έχοντας μια απόσταση και με μια κριτική διάθεση απέναντι στη Διεθνή Αμνηστία. Δεν ξέρω εάν έχετε δ</w:t>
      </w:r>
      <w:r>
        <w:rPr>
          <w:rFonts w:eastAsia="Times New Roman" w:cs="Times New Roman"/>
          <w:szCs w:val="24"/>
        </w:rPr>
        <w:t xml:space="preserve">ίκιο, αλλά με βάση κάποια δεδομένα μιλάμε και εμείς. Δεν κατασκευάζουμε εικόνες ούτε ξέρουμε. Εγώ δεν περιφέρομαι στα νησιά για να ξέρω. Προσπαθώ να δω μέσα από αυτά που έχω </w:t>
      </w:r>
      <w:r>
        <w:rPr>
          <w:rFonts w:eastAsia="Times New Roman" w:cs="Times New Roman"/>
          <w:szCs w:val="24"/>
        </w:rPr>
        <w:t xml:space="preserve">ως πληροφορίες </w:t>
      </w:r>
      <w:r>
        <w:rPr>
          <w:rFonts w:eastAsia="Times New Roman" w:cs="Times New Roman"/>
          <w:szCs w:val="24"/>
        </w:rPr>
        <w:t xml:space="preserve">τι γνώμη πρέπει να διαμορφώσω. </w:t>
      </w:r>
    </w:p>
    <w:p w14:paraId="24595112"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Η ίδια οργάνωση με επιστολή της εκφ</w:t>
      </w:r>
      <w:r>
        <w:rPr>
          <w:rFonts w:eastAsia="Times New Roman" w:cs="Times New Roman"/>
          <w:szCs w:val="24"/>
        </w:rPr>
        <w:t xml:space="preserve">ράζει την ανησυχία της για τις συνθήκες που επικρατούν στο Ελληνικό. Με </w:t>
      </w:r>
      <w:proofErr w:type="spellStart"/>
      <w:r>
        <w:rPr>
          <w:rFonts w:eastAsia="Times New Roman" w:cs="Times New Roman"/>
          <w:szCs w:val="24"/>
        </w:rPr>
        <w:t>συγχωρείτε</w:t>
      </w:r>
      <w:proofErr w:type="spellEnd"/>
      <w:r>
        <w:rPr>
          <w:rFonts w:eastAsia="Times New Roman" w:cs="Times New Roman"/>
          <w:szCs w:val="24"/>
        </w:rPr>
        <w:t>, κύριε Υπουργέ, αλλά πρέπει να έχει δίκιο, με όλον το σεβασμό. Πέρυσι τον Μάιο λέγατε ότι τον Ιούνιο θα φύγουν και είναι ακόμη εκεί χίλια οκτακόσια με δύο χιλιάδες άτομα. Δε</w:t>
      </w:r>
      <w:r>
        <w:rPr>
          <w:rFonts w:eastAsia="Times New Roman" w:cs="Times New Roman"/>
          <w:szCs w:val="24"/>
        </w:rPr>
        <w:t xml:space="preserve">ν ξέρω πόσα ακριβώς. </w:t>
      </w:r>
    </w:p>
    <w:p w14:paraId="24595113"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(Υπουργός Μεταναστευτικής Πολιτικής): </w:t>
      </w:r>
      <w:r>
        <w:rPr>
          <w:rFonts w:eastAsia="Times New Roman" w:cs="Times New Roman"/>
          <w:szCs w:val="24"/>
        </w:rPr>
        <w:t xml:space="preserve">Χίλια τετρακόσια. </w:t>
      </w:r>
    </w:p>
    <w:p w14:paraId="24595114"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szCs w:val="24"/>
        </w:rPr>
        <w:t xml:space="preserve"> Τρίτον, σύμφωνα με πρόσφατη έκθεση της Ευρωπαϊκής Επιτροπής στα νησιά μας φιλοξενούνται σήμερα περίπου δεκαπέντε</w:t>
      </w:r>
      <w:r>
        <w:rPr>
          <w:rFonts w:eastAsia="Times New Roman" w:cs="Times New Roman"/>
          <w:szCs w:val="24"/>
        </w:rPr>
        <w:t xml:space="preserve"> χιλιάδες άτομα. Έχω δίκιο;</w:t>
      </w:r>
    </w:p>
    <w:p w14:paraId="24595115"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(Υπουργός Μεταναστευτικής Πολιτικής): </w:t>
      </w:r>
      <w:r>
        <w:rPr>
          <w:rFonts w:eastAsia="Times New Roman" w:cs="Times New Roman"/>
          <w:szCs w:val="24"/>
        </w:rPr>
        <w:t>Δεκατρείς χιλιάδες με δεκαπέντε χιλιάδες άτομα.</w:t>
      </w:r>
    </w:p>
    <w:p w14:paraId="24595116"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szCs w:val="24"/>
        </w:rPr>
        <w:t xml:space="preserve"> Τι μπορείτε να πράξετε γι’ αυτό; Εγώ ρωτάω -και ρωτάω ειλικρινά, χωρίς αντιπο</w:t>
      </w:r>
      <w:r>
        <w:rPr>
          <w:rFonts w:eastAsia="Times New Roman" w:cs="Times New Roman"/>
          <w:szCs w:val="24"/>
        </w:rPr>
        <w:t>λιτευτική διάθεση- τι θα κάνουμε με αυτή</w:t>
      </w:r>
      <w:r>
        <w:rPr>
          <w:rFonts w:eastAsia="Times New Roman" w:cs="Times New Roman"/>
          <w:szCs w:val="24"/>
        </w:rPr>
        <w:t>ν</w:t>
      </w:r>
      <w:r>
        <w:rPr>
          <w:rFonts w:eastAsia="Times New Roman" w:cs="Times New Roman"/>
          <w:szCs w:val="24"/>
        </w:rPr>
        <w:t xml:space="preserve"> την ιστορία. Πότε, και με ποιο τρόπο θα αποφορτίσουμε την κατάσταση;</w:t>
      </w:r>
    </w:p>
    <w:p w14:paraId="24595117"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Τέταρτον, ποια είναι τα μέτρα που έχει λάβει η Κυβέρνηση για τις ευπαθείς ομάδες, δηλαδή τις ομάδες αυτών των ανθρώπων που έχουν υποστεί βασανισμ</w:t>
      </w:r>
      <w:r>
        <w:rPr>
          <w:rFonts w:eastAsia="Times New Roman" w:cs="Times New Roman"/>
          <w:szCs w:val="24"/>
        </w:rPr>
        <w:t xml:space="preserve">ούς, βιασμούς και για τα ασυνόδευτα; Άκουσα σήμερα να λέτε ότι έχουμε τριακόσιες κλίνες και άλλες χίλιες έρχονται. </w:t>
      </w:r>
    </w:p>
    <w:p w14:paraId="24595118"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(Υπουργός Μεταναστευτικής Πολιτικής): </w:t>
      </w:r>
      <w:r>
        <w:rPr>
          <w:rFonts w:eastAsia="Times New Roman" w:cs="Times New Roman"/>
          <w:szCs w:val="24"/>
        </w:rPr>
        <w:t xml:space="preserve">Χίλιες τριακόσιες έχουμε. </w:t>
      </w:r>
    </w:p>
    <w:p w14:paraId="24595119"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szCs w:val="24"/>
        </w:rPr>
        <w:t xml:space="preserve"> Τριακόσιες</w:t>
      </w:r>
      <w:r>
        <w:rPr>
          <w:rFonts w:eastAsia="Times New Roman" w:cs="Times New Roman"/>
          <w:szCs w:val="24"/>
        </w:rPr>
        <w:t xml:space="preserve"> έχουμε και χίλιες έρχονται;</w:t>
      </w:r>
    </w:p>
    <w:p w14:paraId="2459511A"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(Υπουργός Μεταναστευτικής Πολιτικής): </w:t>
      </w:r>
      <w:r>
        <w:rPr>
          <w:rFonts w:eastAsia="Times New Roman" w:cs="Times New Roman"/>
          <w:szCs w:val="24"/>
        </w:rPr>
        <w:t xml:space="preserve">Χίλιες τριακόσιες έχουμε. </w:t>
      </w:r>
    </w:p>
    <w:p w14:paraId="2459511B"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szCs w:val="24"/>
        </w:rPr>
        <w:t xml:space="preserve"> Συνολικά χίλιες τριακόσιες. Εν πάση </w:t>
      </w:r>
      <w:proofErr w:type="spellStart"/>
      <w:r>
        <w:rPr>
          <w:rFonts w:eastAsia="Times New Roman" w:cs="Times New Roman"/>
          <w:szCs w:val="24"/>
        </w:rPr>
        <w:t>περιπτώσει</w:t>
      </w:r>
      <w:proofErr w:type="spellEnd"/>
      <w:r>
        <w:rPr>
          <w:rFonts w:eastAsia="Times New Roman" w:cs="Times New Roman"/>
          <w:szCs w:val="24"/>
        </w:rPr>
        <w:t>, νομίζω, όμως, ότι τα ασυνόδευτα είναι περίπου δυό</w:t>
      </w:r>
      <w:r>
        <w:rPr>
          <w:rFonts w:eastAsia="Times New Roman" w:cs="Times New Roman"/>
          <w:szCs w:val="24"/>
        </w:rPr>
        <w:t xml:space="preserve">μισι χιλιάδες. </w:t>
      </w:r>
    </w:p>
    <w:p w14:paraId="2459511C"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(Υπουργός Μεταναστευτικής Πολιτικής): </w:t>
      </w:r>
      <w:r>
        <w:rPr>
          <w:rFonts w:eastAsia="Times New Roman" w:cs="Times New Roman"/>
          <w:szCs w:val="24"/>
        </w:rPr>
        <w:t xml:space="preserve">Είναι δύο χιλιάδες τριακόσια. </w:t>
      </w:r>
    </w:p>
    <w:p w14:paraId="2459511D"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lastRenderedPageBreak/>
        <w:t>ΣΠΥΡΙΔΩΝ ΛΥΚΟΥΔΗΣ (Ζ΄ Αντιπρόεδρος της Βουλής):</w:t>
      </w:r>
      <w:r>
        <w:rPr>
          <w:rFonts w:eastAsia="Times New Roman" w:cs="Times New Roman"/>
          <w:szCs w:val="24"/>
        </w:rPr>
        <w:t xml:space="preserve"> Επομένως, ακόμα έχουμε ένα βάρος πάνω μας. Προσπαθώ ειλικρινά να συνεννοηθώ. </w:t>
      </w:r>
    </w:p>
    <w:p w14:paraId="2459511E"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Για εμένα προκύπτουν σοβαρά </w:t>
      </w:r>
      <w:r>
        <w:rPr>
          <w:rFonts w:eastAsia="Times New Roman" w:cs="Times New Roman"/>
          <w:szCs w:val="24"/>
        </w:rPr>
        <w:t xml:space="preserve">ερωτηματικά σε σχέση με τη δυνατότητα του Υπουργείου να ανταποκριθεί σε μερικές ευθύνες. </w:t>
      </w:r>
    </w:p>
    <w:p w14:paraId="2459511F" w14:textId="77777777" w:rsidR="000824F1" w:rsidRDefault="003A4E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Εξηγήστε μου, ειλικρινά: Έχετε χάσει σε λίγους μήνες δυο </w:t>
      </w:r>
      <w:r>
        <w:rPr>
          <w:rFonts w:eastAsia="Times New Roman" w:cs="Times New Roman"/>
          <w:szCs w:val="24"/>
        </w:rPr>
        <w:t>γενικούς γραμματείς</w:t>
      </w:r>
      <w:r>
        <w:rPr>
          <w:rFonts w:eastAsia="Times New Roman" w:cs="Times New Roman"/>
          <w:szCs w:val="24"/>
        </w:rPr>
        <w:t>. Είναι έτσι ή όχι; Έχετε χάσει τον κ. Βασίλη Παπαδόπουλο και τον πρώην Γραμματέα της Πρώτ</w:t>
      </w:r>
      <w:r>
        <w:rPr>
          <w:rFonts w:eastAsia="Times New Roman" w:cs="Times New Roman"/>
          <w:szCs w:val="24"/>
        </w:rPr>
        <w:t xml:space="preserve">ης Υποδοχής Ταυτοποίησης τον κ. Οδυσσέα Βουδούρη, ο οποίος παραιτούμενος έκανε και μερικές αναφορές που έχω την εντύπωση ότι δεν έχουν απαντηθεί. Δεν σκανδαλολογώ ούτε ψάχνω να βρω άλλα, αλλά υπάρχουν καταγγελίες, οι οποίες θέλουν απάντηση. </w:t>
      </w:r>
    </w:p>
    <w:p w14:paraId="24595120" w14:textId="77777777" w:rsidR="000824F1" w:rsidRDefault="003A4E5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Τελικά, υπάρχε</w:t>
      </w:r>
      <w:r>
        <w:rPr>
          <w:rFonts w:eastAsia="Times New Roman" w:cs="Times New Roman"/>
          <w:szCs w:val="24"/>
        </w:rPr>
        <w:t xml:space="preserve">ι μια ανάγκη να απαντηθεί το ποιος έχει τον συντονισμό όλων αυτών των κρατικών υπηρεσιών που ασχολούνται με τα θέματα. </w:t>
      </w:r>
    </w:p>
    <w:p w14:paraId="24595121" w14:textId="77777777" w:rsidR="000824F1" w:rsidRDefault="003A4E52">
      <w:pPr>
        <w:tabs>
          <w:tab w:val="left" w:pos="2738"/>
          <w:tab w:val="center" w:pos="4753"/>
          <w:tab w:val="left" w:pos="5723"/>
        </w:tabs>
        <w:spacing w:line="600" w:lineRule="auto"/>
        <w:ind w:firstLine="720"/>
        <w:jc w:val="both"/>
        <w:rPr>
          <w:rFonts w:eastAsia="Times New Roman"/>
          <w:szCs w:val="24"/>
        </w:rPr>
      </w:pPr>
      <w:r>
        <w:rPr>
          <w:rFonts w:eastAsia="Times New Roman" w:cs="Times New Roman"/>
          <w:szCs w:val="24"/>
        </w:rPr>
        <w:t>Κοιτάξτε, κάθε άλλο παρά διακατέχομαι από τη διάθεση να καταγράψω ευθύνες μόνο της δικής μας πλευράς. Γνωρίζω τις καθυστερήσεις που υπάρ</w:t>
      </w:r>
      <w:r>
        <w:rPr>
          <w:rFonts w:eastAsia="Times New Roman" w:cs="Times New Roman"/>
          <w:szCs w:val="24"/>
        </w:rPr>
        <w:t xml:space="preserve">χουν και από ευρωπαϊκής πλευράς </w:t>
      </w:r>
      <w:r>
        <w:rPr>
          <w:rFonts w:eastAsia="Times New Roman" w:cs="Times New Roman"/>
          <w:szCs w:val="24"/>
        </w:rPr>
        <w:lastRenderedPageBreak/>
        <w:t xml:space="preserve">στην παροχή της απαραίτητης τεχνικής βοήθειας και σε κατάλληλο προσωπικό και σε άλλους τομείς. Γνωρίζω ότι ορισμένα κράτη της </w:t>
      </w:r>
      <w:r>
        <w:rPr>
          <w:rFonts w:eastAsia="Times New Roman"/>
          <w:szCs w:val="24"/>
        </w:rPr>
        <w:t>Ευρωπαϊκής Ένωσης αρνούνται να εκπληρώσουν τις δικές τους υποχρεώσεις και δεσμεύσεις. Έχουν μηδενι</w:t>
      </w:r>
      <w:r>
        <w:rPr>
          <w:rFonts w:eastAsia="Times New Roman"/>
          <w:szCs w:val="24"/>
        </w:rPr>
        <w:t xml:space="preserve">κή συμμετοχή, μηδενική υποδοχή προσφύγων, πράγμα που δεν τιμά τις ευρωπαϊκές αξίες και τον πολιτισμό μας. </w:t>
      </w:r>
    </w:p>
    <w:p w14:paraId="24595122" w14:textId="77777777" w:rsidR="000824F1" w:rsidRDefault="003A4E52">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Παρά ταύτα, εγώ έχω, όμως, την ανάγκη να δω πώς η δική μου χώρα ανταποκρίνεται στο ζήτημα. Γι’ αυτό ανέβηκα σε αυτό το Βήμα, κύριε Υπουργέ και όχι γι</w:t>
      </w:r>
      <w:r>
        <w:rPr>
          <w:rFonts w:eastAsia="Times New Roman"/>
          <w:szCs w:val="24"/>
        </w:rPr>
        <w:t xml:space="preserve">α να κάνω αντιπολίτευση. </w:t>
      </w:r>
    </w:p>
    <w:p w14:paraId="24595123" w14:textId="77777777" w:rsidR="000824F1" w:rsidRDefault="003A4E52">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Σας ευχαριστώ πολύ. </w:t>
      </w:r>
    </w:p>
    <w:p w14:paraId="24595124" w14:textId="77777777" w:rsidR="000824F1" w:rsidRDefault="003A4E52">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τον κ. Σπυρίδωνα Λυκούδη, Κοινοβουλευτικό Εκπρόσωπο από το Ποτάμι και Ζ΄ Αντιπρόεδρο της Βουλής. </w:t>
      </w:r>
    </w:p>
    <w:p w14:paraId="24595125" w14:textId="77777777" w:rsidR="000824F1" w:rsidRDefault="003A4E52">
      <w:pPr>
        <w:spacing w:line="600" w:lineRule="auto"/>
        <w:ind w:firstLine="720"/>
        <w:jc w:val="both"/>
        <w:rPr>
          <w:rFonts w:eastAsia="Times New Roman"/>
          <w:szCs w:val="24"/>
        </w:rPr>
      </w:pPr>
      <w:r>
        <w:rPr>
          <w:rFonts w:eastAsia="Times New Roman"/>
          <w:szCs w:val="24"/>
        </w:rPr>
        <w:t>Τον λόγο έχει τώρα ο Υφυπουργός Μεταναστευτικής Πολιτικής κ. Γιά</w:t>
      </w:r>
      <w:r>
        <w:rPr>
          <w:rFonts w:eastAsia="Times New Roman"/>
          <w:szCs w:val="24"/>
        </w:rPr>
        <w:t xml:space="preserve">ννης </w:t>
      </w:r>
      <w:proofErr w:type="spellStart"/>
      <w:r>
        <w:rPr>
          <w:rFonts w:eastAsia="Times New Roman"/>
          <w:szCs w:val="24"/>
        </w:rPr>
        <w:t>Μπαλάφας</w:t>
      </w:r>
      <w:proofErr w:type="spellEnd"/>
      <w:r>
        <w:rPr>
          <w:rFonts w:eastAsia="Times New Roman"/>
          <w:szCs w:val="24"/>
        </w:rPr>
        <w:t xml:space="preserve"> για πέντε λεπτά. </w:t>
      </w:r>
    </w:p>
    <w:p w14:paraId="24595126" w14:textId="77777777" w:rsidR="000824F1" w:rsidRDefault="003A4E52">
      <w:pPr>
        <w:spacing w:line="600" w:lineRule="auto"/>
        <w:ind w:firstLine="720"/>
        <w:jc w:val="both"/>
        <w:rPr>
          <w:rFonts w:eastAsia="Times New Roman"/>
          <w:szCs w:val="24"/>
        </w:rPr>
      </w:pPr>
      <w:r>
        <w:rPr>
          <w:rFonts w:eastAsia="Times New Roman"/>
          <w:b/>
          <w:szCs w:val="24"/>
        </w:rPr>
        <w:t xml:space="preserve">ΙΩΑΝΝΗΣ ΜΠΑΛΑΦΑΣ (Υφυπουργός Μεταναστευτικής Πολιτικής): </w:t>
      </w:r>
      <w:r>
        <w:rPr>
          <w:rFonts w:eastAsia="Times New Roman"/>
          <w:szCs w:val="24"/>
        </w:rPr>
        <w:t xml:space="preserve">Πόσο χρόνο έχω, κύριε Πρόεδρε; </w:t>
      </w:r>
    </w:p>
    <w:p w14:paraId="24595127" w14:textId="77777777" w:rsidR="000824F1" w:rsidRDefault="003A4E52">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Πέντε λεπτά είναι ο χρόνος. </w:t>
      </w:r>
    </w:p>
    <w:p w14:paraId="24595128" w14:textId="77777777" w:rsidR="000824F1" w:rsidRDefault="003A4E52">
      <w:pPr>
        <w:spacing w:line="600" w:lineRule="auto"/>
        <w:ind w:firstLine="720"/>
        <w:jc w:val="both"/>
        <w:rPr>
          <w:rFonts w:eastAsia="Times New Roman"/>
          <w:szCs w:val="24"/>
        </w:rPr>
      </w:pPr>
      <w:r>
        <w:rPr>
          <w:rFonts w:eastAsia="Times New Roman"/>
          <w:b/>
          <w:szCs w:val="24"/>
        </w:rPr>
        <w:lastRenderedPageBreak/>
        <w:t xml:space="preserve">ΙΩΑΝΝΗΣ ΜΠΑΛΑΦΑΣ (Υφυπουργός Μεταναστευτικής Πολιτικής): </w:t>
      </w:r>
      <w:r>
        <w:rPr>
          <w:rFonts w:eastAsia="Times New Roman"/>
          <w:szCs w:val="24"/>
        </w:rPr>
        <w:t xml:space="preserve">Δέκα λεπτά θα χρειαστώ, κύριε Πρόεδρε. </w:t>
      </w:r>
    </w:p>
    <w:p w14:paraId="24595129" w14:textId="77777777" w:rsidR="000824F1" w:rsidRDefault="003A4E52">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Θα δείξουμε μια σχετική ανοχή, όπως και στους υπόλοιπους. </w:t>
      </w:r>
    </w:p>
    <w:p w14:paraId="2459512A" w14:textId="77777777" w:rsidR="000824F1" w:rsidRDefault="003A4E52">
      <w:pPr>
        <w:spacing w:line="600" w:lineRule="auto"/>
        <w:ind w:firstLine="720"/>
        <w:jc w:val="both"/>
        <w:rPr>
          <w:rFonts w:eastAsia="Times New Roman"/>
          <w:szCs w:val="24"/>
        </w:rPr>
      </w:pPr>
      <w:r>
        <w:rPr>
          <w:rFonts w:eastAsia="Times New Roman"/>
          <w:b/>
          <w:szCs w:val="24"/>
        </w:rPr>
        <w:t xml:space="preserve">ΙΩΑΝΝΗΣ ΜΠΑΛΑΦΑΣ (Υφυπουργός Μεταναστευτικής Πολιτικής): </w:t>
      </w:r>
      <w:r>
        <w:rPr>
          <w:rFonts w:eastAsia="Times New Roman"/>
          <w:szCs w:val="24"/>
        </w:rPr>
        <w:t xml:space="preserve">Μιλάω πρώτη φορά από αυτό το Βήμα για το αντικείμενο το οποίο μου έχει ανατεθεί τους τελευταίους μήνες. Θα πω όσα προλάβω. </w:t>
      </w:r>
    </w:p>
    <w:p w14:paraId="2459512B" w14:textId="77777777" w:rsidR="000824F1" w:rsidRDefault="003A4E52">
      <w:pPr>
        <w:spacing w:line="600" w:lineRule="auto"/>
        <w:ind w:firstLine="720"/>
        <w:jc w:val="both"/>
        <w:rPr>
          <w:rFonts w:eastAsia="Times New Roman"/>
          <w:szCs w:val="24"/>
        </w:rPr>
      </w:pPr>
      <w:r>
        <w:rPr>
          <w:rFonts w:eastAsia="Times New Roman"/>
          <w:szCs w:val="24"/>
        </w:rPr>
        <w:t>Διαχωρίζοντας σαφώς και απόλυτα τις θέσεις όλων των κομμάτων και τις σημερινές τοποθετήσεις όλων των άλλων κομμάτων από το μίσος που</w:t>
      </w:r>
      <w:r>
        <w:rPr>
          <w:rFonts w:eastAsia="Times New Roman"/>
          <w:szCs w:val="24"/>
        </w:rPr>
        <w:t xml:space="preserve"> </w:t>
      </w:r>
      <w:proofErr w:type="spellStart"/>
      <w:r>
        <w:rPr>
          <w:rFonts w:eastAsia="Times New Roman"/>
          <w:szCs w:val="24"/>
        </w:rPr>
        <w:t>εξεπέμφθη</w:t>
      </w:r>
      <w:proofErr w:type="spellEnd"/>
      <w:r>
        <w:rPr>
          <w:rFonts w:eastAsia="Times New Roman"/>
          <w:szCs w:val="24"/>
        </w:rPr>
        <w:t xml:space="preserve"> από την πλευρά του </w:t>
      </w:r>
      <w:r>
        <w:rPr>
          <w:rFonts w:eastAsia="Times New Roman"/>
          <w:szCs w:val="24"/>
        </w:rPr>
        <w:t xml:space="preserve">εκπροσώπου </w:t>
      </w:r>
      <w:r>
        <w:rPr>
          <w:rFonts w:eastAsia="Times New Roman"/>
          <w:szCs w:val="24"/>
        </w:rPr>
        <w:t>της Χρυσής Αυγής, το μίσος για κατατρεγμένους ανθρώπους είτε από τις οικονομικές ανισότητες είτε από τους πολέμους που γίνονται -και δεν τους προκάλεσαν αυτοί οι άνθρωποι τους πολέμους- σκέφτομαι -γιατί δεν πρέπει ν</w:t>
      </w:r>
      <w:r>
        <w:rPr>
          <w:rFonts w:eastAsia="Times New Roman"/>
          <w:szCs w:val="24"/>
        </w:rPr>
        <w:t>α περνάνε εύκολα μερικά πράγματα - τι στάση θα είχαν οι πολιτικοί πρόγονοι αυτών των απόψεων απέναντι στο ένα εκατομμύριο Έλληνες πρόσφυγες, με απόλυτη ελληνική συνείδηση. Μερικοί, όμως, μιλούσαν και τούρκικα. Δεν ήξεραν καλά ελληνικά. Ήρθαν από τα βάθη τη</w:t>
      </w:r>
      <w:r>
        <w:rPr>
          <w:rFonts w:eastAsia="Times New Roman"/>
          <w:szCs w:val="24"/>
        </w:rPr>
        <w:t xml:space="preserve">ς </w:t>
      </w:r>
      <w:r>
        <w:rPr>
          <w:rFonts w:eastAsia="Times New Roman"/>
          <w:szCs w:val="24"/>
        </w:rPr>
        <w:lastRenderedPageBreak/>
        <w:t xml:space="preserve">Ασίας, αλλά είχαν απόλυτα ελληνική συνείδηση. Σίγουρα θα τους έλεγαν τουρκόσπορους, σίγουρα θα τους είχαν στις σκηνές, όπως έμειναν πολύ καιρό στις σκηνές αυτοί οι άνθρωποι κ.λπ.. </w:t>
      </w:r>
    </w:p>
    <w:p w14:paraId="2459512C" w14:textId="77777777" w:rsidR="000824F1" w:rsidRDefault="003A4E52">
      <w:pPr>
        <w:spacing w:line="600" w:lineRule="auto"/>
        <w:ind w:firstLine="720"/>
        <w:jc w:val="both"/>
        <w:rPr>
          <w:rFonts w:eastAsia="Times New Roman"/>
          <w:szCs w:val="24"/>
        </w:rPr>
      </w:pPr>
      <w:r>
        <w:rPr>
          <w:rFonts w:eastAsia="Times New Roman"/>
          <w:szCs w:val="24"/>
        </w:rPr>
        <w:t>Η αντίληψή μου -και πιστεύω η αντίληψη όλων μας- είναι ένα σύνθημα που έγ</w:t>
      </w:r>
      <w:r>
        <w:rPr>
          <w:rFonts w:eastAsia="Times New Roman"/>
          <w:szCs w:val="24"/>
        </w:rPr>
        <w:t xml:space="preserve">ραψαν κάποιοι πιτσιρικάδες στο οδόστρωμα, σε κάποιον δρόμο, με τις τσάντες τους: «Οι παππούδες μας ήταν πρόσφυγες, οι πατέρες μας μετανάστες, εμείς δεν θα γίνουμε ρατσιστές». </w:t>
      </w:r>
    </w:p>
    <w:p w14:paraId="2459512D" w14:textId="77777777" w:rsidR="000824F1" w:rsidRDefault="003A4E52">
      <w:pPr>
        <w:spacing w:line="600" w:lineRule="auto"/>
        <w:ind w:firstLine="720"/>
        <w:jc w:val="both"/>
        <w:rPr>
          <w:rFonts w:eastAsia="Times New Roman"/>
          <w:szCs w:val="24"/>
        </w:rPr>
      </w:pPr>
      <w:r>
        <w:rPr>
          <w:rFonts w:eastAsia="Times New Roman"/>
          <w:szCs w:val="24"/>
        </w:rPr>
        <w:t>Ο ελληνικός λαός και η Κυβέρνηση τα χρόνια ετούτα έδωσαν υψηλά δείγματα αλληλεγγ</w:t>
      </w:r>
      <w:r>
        <w:rPr>
          <w:rFonts w:eastAsia="Times New Roman"/>
          <w:szCs w:val="24"/>
        </w:rPr>
        <w:t>ύης, αξιοπρέπειας και ανθρωπιάς. Και μιλάω γενικά. Προφανώς, υπάρχουν πλευρές που μπορεί να αμβλύνουν αυτή</w:t>
      </w:r>
      <w:r>
        <w:rPr>
          <w:rFonts w:eastAsia="Times New Roman"/>
          <w:szCs w:val="24"/>
        </w:rPr>
        <w:t>ν</w:t>
      </w:r>
      <w:r>
        <w:rPr>
          <w:rFonts w:eastAsia="Times New Roman"/>
          <w:szCs w:val="24"/>
        </w:rPr>
        <w:t xml:space="preserve"> την εκτίμηση. Όμως, αυτή είναι η γενική εκτίμηση, η μεγάλη εικόνα. </w:t>
      </w:r>
    </w:p>
    <w:p w14:paraId="2459512E" w14:textId="77777777" w:rsidR="000824F1" w:rsidRDefault="003A4E52">
      <w:pPr>
        <w:spacing w:line="600" w:lineRule="auto"/>
        <w:ind w:firstLine="720"/>
        <w:jc w:val="both"/>
        <w:rPr>
          <w:rFonts w:eastAsia="Times New Roman"/>
          <w:szCs w:val="24"/>
        </w:rPr>
      </w:pPr>
      <w:r>
        <w:rPr>
          <w:rFonts w:eastAsia="Times New Roman"/>
          <w:szCs w:val="24"/>
        </w:rPr>
        <w:t xml:space="preserve">Είναι ένα ζήτημα δύσκολο στη διαχείρισή του -δεν υπάρχει εύκολη λύση στο ζήτημα </w:t>
      </w:r>
      <w:r>
        <w:rPr>
          <w:rFonts w:eastAsia="Times New Roman"/>
          <w:szCs w:val="24"/>
        </w:rPr>
        <w:t>αυτό, στη διαχείριση του ζητήματος αυτού- όπου είσαι υποχρεωμένος να κρατάς μια ισορροπία ανάμεσα στα δεδομένα των Ελλήνων κατοίκων της χώρας μας και των κατατρεγμένων αυτών ανθρώπων, ειδικά της τελευταίας φουρνιάς, που χωρίς δική τους ευθύνη -και χωρίς δι</w:t>
      </w:r>
      <w:r>
        <w:rPr>
          <w:rFonts w:eastAsia="Times New Roman"/>
          <w:szCs w:val="24"/>
        </w:rPr>
        <w:t xml:space="preserve">κή μας ευθύνη- έχουν εγκλωβιστεί στη χώρα μας. </w:t>
      </w:r>
    </w:p>
    <w:p w14:paraId="2459512F" w14:textId="77777777" w:rsidR="000824F1" w:rsidRDefault="003A4E52">
      <w:pPr>
        <w:spacing w:line="600" w:lineRule="auto"/>
        <w:ind w:firstLine="720"/>
        <w:jc w:val="both"/>
        <w:rPr>
          <w:rFonts w:eastAsia="Times New Roman"/>
          <w:szCs w:val="24"/>
        </w:rPr>
      </w:pPr>
      <w:r>
        <w:rPr>
          <w:rFonts w:eastAsia="Times New Roman"/>
          <w:szCs w:val="24"/>
        </w:rPr>
        <w:lastRenderedPageBreak/>
        <w:t xml:space="preserve">Και θα έκανα μια έκκληση στην όποια τοποθέτηση ή κριτική -δεν έχει σημασία, όλα καλοδεχούμενα είναι αυτά σε τελευταία ανάλυση- να λαμβάνουμε υπ’ </w:t>
      </w:r>
      <w:proofErr w:type="spellStart"/>
      <w:r>
        <w:rPr>
          <w:rFonts w:eastAsia="Times New Roman"/>
          <w:szCs w:val="24"/>
        </w:rPr>
        <w:t>όψιν</w:t>
      </w:r>
      <w:proofErr w:type="spellEnd"/>
      <w:r>
        <w:rPr>
          <w:rFonts w:eastAsia="Times New Roman"/>
          <w:szCs w:val="24"/>
        </w:rPr>
        <w:t xml:space="preserve"> μας δυο πράγματα: ότι με ευθύνη όχι δική μας, αλλά πολλών </w:t>
      </w:r>
      <w:r>
        <w:rPr>
          <w:rFonts w:eastAsia="Times New Roman"/>
          <w:szCs w:val="24"/>
        </w:rPr>
        <w:t xml:space="preserve">ευρωπαϊκών χωρών, τα βόρεια σύνορά μας είναι κλειστά και ότι η απορροφητικότητα -ας το πω έτσι- το </w:t>
      </w:r>
      <w:r>
        <w:rPr>
          <w:rFonts w:eastAsia="Times New Roman"/>
          <w:szCs w:val="24"/>
          <w:lang w:val="en-US"/>
        </w:rPr>
        <w:t>relocation</w:t>
      </w:r>
      <w:r>
        <w:rPr>
          <w:rFonts w:eastAsia="Times New Roman"/>
          <w:szCs w:val="24"/>
        </w:rPr>
        <w:t xml:space="preserve"> -στα </w:t>
      </w:r>
      <w:r>
        <w:rPr>
          <w:rFonts w:eastAsia="Times New Roman"/>
          <w:szCs w:val="24"/>
        </w:rPr>
        <w:t>Αγγλοσαξονικά</w:t>
      </w:r>
      <w:r>
        <w:rPr>
          <w:rFonts w:eastAsia="Times New Roman"/>
          <w:szCs w:val="24"/>
        </w:rPr>
        <w:t>- από τις χώρες της Ευρώπης, παρ’ όλες τις αποφάσεις που έχουν ψηφίσει, είναι πολύ μικρή. Το λέω αυτό, γιατί πολύ άνετα ορισμένο</w:t>
      </w:r>
      <w:r>
        <w:rPr>
          <w:rFonts w:eastAsia="Times New Roman"/>
          <w:szCs w:val="24"/>
        </w:rPr>
        <w:t xml:space="preserve">ι, με πολλή ευαισθησία, λένε να φύγουν όλοι να πάνε από τα νησιά στην ηπειρωτική Ελλάδα και να πάρουν χαρτιά να πάνε στις χώρες της επιθυμίας τους. </w:t>
      </w:r>
    </w:p>
    <w:p w14:paraId="24595130" w14:textId="77777777" w:rsidR="000824F1" w:rsidRDefault="003A4E52">
      <w:pPr>
        <w:spacing w:line="600" w:lineRule="auto"/>
        <w:ind w:firstLine="720"/>
        <w:jc w:val="both"/>
        <w:rPr>
          <w:rFonts w:eastAsia="Times New Roman" w:cs="Times New Roman"/>
          <w:szCs w:val="24"/>
        </w:rPr>
      </w:pPr>
      <w:r>
        <w:rPr>
          <w:rFonts w:eastAsia="Times New Roman"/>
          <w:szCs w:val="24"/>
        </w:rPr>
        <w:t xml:space="preserve">Σοβαρά; Και εγώ θα ήθελα πολλά πράγματα να κάνω. Δηλαδή, αν ήταν κυβέρνηση κάποιος εξ υμών θα γινόταν αυτό </w:t>
      </w:r>
      <w:r>
        <w:rPr>
          <w:rFonts w:eastAsia="Times New Roman"/>
          <w:szCs w:val="24"/>
        </w:rPr>
        <w:t xml:space="preserve">αυτομάτως; Πώς θα πήγαιναν; Κάποιος άλλος λέει, να επιμείνουμε να γίνει το </w:t>
      </w:r>
      <w:r>
        <w:rPr>
          <w:rFonts w:eastAsia="Times New Roman"/>
          <w:szCs w:val="24"/>
          <w:lang w:val="en-US"/>
        </w:rPr>
        <w:t>relocation</w:t>
      </w:r>
      <w:r>
        <w:rPr>
          <w:rFonts w:eastAsia="Times New Roman"/>
          <w:szCs w:val="24"/>
        </w:rPr>
        <w:t xml:space="preserve">. Ε, επιμείναμε! Του </w:t>
      </w:r>
      <w:proofErr w:type="spellStart"/>
      <w:r>
        <w:rPr>
          <w:rFonts w:eastAsia="Times New Roman"/>
          <w:szCs w:val="24"/>
        </w:rPr>
        <w:t>Μουζάλα</w:t>
      </w:r>
      <w:proofErr w:type="spellEnd"/>
      <w:r>
        <w:rPr>
          <w:rFonts w:eastAsia="Times New Roman"/>
          <w:szCs w:val="24"/>
        </w:rPr>
        <w:t xml:space="preserve"> του έχει βγει η πίστη. Και μιλάω για τον </w:t>
      </w:r>
      <w:proofErr w:type="spellStart"/>
      <w:r>
        <w:rPr>
          <w:rFonts w:eastAsia="Times New Roman"/>
          <w:szCs w:val="24"/>
        </w:rPr>
        <w:t>Μουζάλα</w:t>
      </w:r>
      <w:proofErr w:type="spellEnd"/>
      <w:r>
        <w:rPr>
          <w:rFonts w:eastAsia="Times New Roman"/>
          <w:szCs w:val="24"/>
        </w:rPr>
        <w:t xml:space="preserve"> που δεν γνώρισε τώρα το προσφυγικό και την προσφυγιά των κατατρεγμένων ανθρώπων, στη σύγχρονη</w:t>
      </w:r>
      <w:r>
        <w:rPr>
          <w:rFonts w:eastAsia="Times New Roman"/>
          <w:szCs w:val="24"/>
        </w:rPr>
        <w:t xml:space="preserve"> εποχή, το δουλεύει εδώ και είκοσι χρόνια και σε πολύ δυσκολότερες συνθήκες και από τις τωρινές. Και τα λέω αυτά, </w:t>
      </w:r>
      <w:r>
        <w:rPr>
          <w:rFonts w:eastAsia="Times New Roman"/>
          <w:szCs w:val="24"/>
        </w:rPr>
        <w:lastRenderedPageBreak/>
        <w:t xml:space="preserve">γιατί, δυστυχώς, λέγονται πολύ εύκολα κουβέντες και σβήνονται προσφορές και προσωπικότητες σε αυτόν τον τόπο. </w:t>
      </w:r>
    </w:p>
    <w:p w14:paraId="24595131" w14:textId="77777777" w:rsidR="000824F1" w:rsidRDefault="003A4E52">
      <w:pPr>
        <w:spacing w:line="600" w:lineRule="auto"/>
        <w:ind w:firstLine="720"/>
        <w:jc w:val="both"/>
        <w:rPr>
          <w:rFonts w:eastAsia="Times New Roman"/>
          <w:szCs w:val="24"/>
        </w:rPr>
      </w:pPr>
      <w:r>
        <w:rPr>
          <w:rFonts w:eastAsia="Times New Roman"/>
          <w:szCs w:val="24"/>
        </w:rPr>
        <w:t>Να πω μια κουβέντα για τους απλ</w:t>
      </w:r>
      <w:r>
        <w:rPr>
          <w:rFonts w:eastAsia="Times New Roman"/>
          <w:szCs w:val="24"/>
        </w:rPr>
        <w:t>ήρωτους εργαζόμενους. Είναι γεγονός ότι μια μικρή κατηγορία εργαζομένων -μόνο ορισμένου χρόνου- στην Υπηρεσία Ασύλου για ένα μικρό διάστημα πληρώθηκαν καθυστερημένα λόγων των διοικητικών προβλημάτων που είχαμε για να φτιάξουμε καινούριο Υπουργείο. Αυτό είν</w:t>
      </w:r>
      <w:r>
        <w:rPr>
          <w:rFonts w:eastAsia="Times New Roman"/>
          <w:szCs w:val="24"/>
        </w:rPr>
        <w:t xml:space="preserve">αι αλήθεια. Έκαναν μία ημέρα απεργία. Φυσικά, οι άνθρωποι εργάζονται και το ζήτημα το οποίο έχουν, λύθηκε αυτές τις μέρες και ρυθμίστηκαν τα προβλήματα που έχουν. </w:t>
      </w:r>
    </w:p>
    <w:p w14:paraId="24595132" w14:textId="77777777" w:rsidR="000824F1" w:rsidRDefault="003A4E52">
      <w:pPr>
        <w:spacing w:line="600" w:lineRule="auto"/>
        <w:ind w:firstLine="720"/>
        <w:jc w:val="both"/>
        <w:rPr>
          <w:rFonts w:eastAsia="Times New Roman"/>
          <w:szCs w:val="24"/>
        </w:rPr>
      </w:pPr>
      <w:r>
        <w:rPr>
          <w:rFonts w:eastAsia="Times New Roman"/>
          <w:szCs w:val="24"/>
        </w:rPr>
        <w:t xml:space="preserve">Ας προσέχουμε όμως. Δόθηκαν, είπε κάποιος εξ ημών, δυόμισι χιλιάδες θέσεις και πήγαν στα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στα </w:t>
      </w:r>
      <w:r>
        <w:rPr>
          <w:rFonts w:eastAsia="Times New Roman"/>
          <w:szCs w:val="24"/>
        </w:rPr>
        <w:t xml:space="preserve">κέντρα </w:t>
      </w:r>
      <w:r>
        <w:rPr>
          <w:rFonts w:eastAsia="Times New Roman"/>
          <w:szCs w:val="24"/>
        </w:rPr>
        <w:t xml:space="preserve">υποδοχής </w:t>
      </w:r>
      <w:r>
        <w:rPr>
          <w:rFonts w:eastAsia="Times New Roman"/>
          <w:szCs w:val="24"/>
        </w:rPr>
        <w:t xml:space="preserve">και </w:t>
      </w:r>
      <w:r>
        <w:rPr>
          <w:rFonts w:eastAsia="Times New Roman"/>
          <w:szCs w:val="24"/>
        </w:rPr>
        <w:t>ταυτοποίησης</w:t>
      </w:r>
      <w:r>
        <w:rPr>
          <w:rFonts w:eastAsia="Times New Roman"/>
          <w:szCs w:val="24"/>
        </w:rPr>
        <w:t>. Απλώς είναι ανενημέρωτος. Οι δυόμισι χιλιάδες θέσεις ήταν θέσεις ανέργων όχι από το δικό μας Υπουργείο, από το Υπουργείο Εργασίας. Δόθηκαν στους δήμους και ένα μικρό μέρος από αυτούς αξιοποιήθηκε ή δόθηκε από τ</w:t>
      </w:r>
      <w:r>
        <w:rPr>
          <w:rFonts w:eastAsia="Times New Roman"/>
          <w:szCs w:val="24"/>
        </w:rPr>
        <w:t xml:space="preserve">ους δήμους στους χώρους και στις ανοιχτές δομές φιλοξενίας ή στα </w:t>
      </w:r>
      <w:r>
        <w:rPr>
          <w:rFonts w:eastAsia="Times New Roman"/>
          <w:szCs w:val="24"/>
        </w:rPr>
        <w:t xml:space="preserve">κέντρα υποδοχής </w:t>
      </w:r>
      <w:r>
        <w:rPr>
          <w:rFonts w:eastAsia="Times New Roman"/>
          <w:szCs w:val="24"/>
        </w:rPr>
        <w:t xml:space="preserve">και </w:t>
      </w:r>
      <w:r>
        <w:rPr>
          <w:rFonts w:eastAsia="Times New Roman"/>
          <w:szCs w:val="24"/>
        </w:rPr>
        <w:t>ταυτοποίησης</w:t>
      </w:r>
      <w:r>
        <w:rPr>
          <w:rFonts w:eastAsia="Times New Roman"/>
          <w:szCs w:val="24"/>
        </w:rPr>
        <w:t xml:space="preserve">. </w:t>
      </w:r>
    </w:p>
    <w:p w14:paraId="24595133" w14:textId="77777777" w:rsidR="000824F1" w:rsidRDefault="003A4E52">
      <w:pPr>
        <w:spacing w:line="600" w:lineRule="auto"/>
        <w:ind w:firstLine="720"/>
        <w:jc w:val="both"/>
        <w:rPr>
          <w:rFonts w:eastAsia="Times New Roman"/>
          <w:szCs w:val="24"/>
        </w:rPr>
      </w:pPr>
      <w:r>
        <w:rPr>
          <w:rFonts w:eastAsia="Times New Roman"/>
          <w:szCs w:val="24"/>
        </w:rPr>
        <w:t xml:space="preserve">Να κάνω ένα σχόλιο για το «διορίζουμε». Δυστυχώς, δεν υπάρχουν από τα παλιά κόμματα εδώ. Θέλω να σας πω το εξής: </w:t>
      </w:r>
      <w:r>
        <w:rPr>
          <w:rFonts w:eastAsia="Times New Roman"/>
          <w:szCs w:val="24"/>
        </w:rPr>
        <w:lastRenderedPageBreak/>
        <w:t>Το ένα εκατοστό των ανθρώπων που διόριζαν ε</w:t>
      </w:r>
      <w:r>
        <w:rPr>
          <w:rFonts w:eastAsia="Times New Roman"/>
          <w:szCs w:val="24"/>
        </w:rPr>
        <w:t xml:space="preserve">πί σαράντα χρόνια να μπορούσαμε εμείς να διορίσουμε, θα ήταν άλλο το πολιτικό σκηνικό. Εμείς ούτε θέλουμε ούτε μπορούμε να κάνουμε τα ίδια. Δεν μπορούμε! Μην λέτε «διορίζει». Ποιος διορίζει; Δεν μπορούμε, κύριοι. Υπάρχει ΑΣΕΠ, υπάρχουν διαδικασίες. Μην τα </w:t>
      </w:r>
      <w:r>
        <w:rPr>
          <w:rFonts w:eastAsia="Times New Roman"/>
          <w:szCs w:val="24"/>
        </w:rPr>
        <w:t>λέτε εύκολα αυτά, γιατί καταπίπτουν.</w:t>
      </w:r>
    </w:p>
    <w:p w14:paraId="24595134" w14:textId="77777777" w:rsidR="000824F1" w:rsidRDefault="003A4E52">
      <w:pPr>
        <w:spacing w:line="600" w:lineRule="auto"/>
        <w:ind w:firstLine="720"/>
        <w:jc w:val="both"/>
        <w:rPr>
          <w:rFonts w:eastAsia="Times New Roman"/>
          <w:szCs w:val="24"/>
        </w:rPr>
      </w:pPr>
      <w:r>
        <w:rPr>
          <w:rFonts w:eastAsia="Times New Roman"/>
          <w:szCs w:val="24"/>
        </w:rPr>
        <w:t>Θα ήθελα να πω μια τελευταία κουβέντα ειδικά για τη Σάμο, επειδή κάνατε αναφορά, κύριε συνάδελφε. Έχω πάει πρόσφατα εκεί. Πιστεύω ότι και εσείς έχετε πάει και έχετε μπει μέσα επίσης, όχι σαν κάποιο</w:t>
      </w:r>
      <w:r>
        <w:rPr>
          <w:rFonts w:eastAsia="Times New Roman"/>
          <w:szCs w:val="24"/>
        </w:rPr>
        <w:t>ν</w:t>
      </w:r>
      <w:r>
        <w:rPr>
          <w:rFonts w:eastAsia="Times New Roman"/>
          <w:szCs w:val="24"/>
        </w:rPr>
        <w:t xml:space="preserve"> πολιτικό </w:t>
      </w:r>
      <w:r>
        <w:rPr>
          <w:rFonts w:eastAsia="Times New Roman"/>
          <w:szCs w:val="24"/>
        </w:rPr>
        <w:t>Αρχηγό</w:t>
      </w:r>
      <w:r>
        <w:rPr>
          <w:rFonts w:eastAsia="Times New Roman"/>
          <w:szCs w:val="24"/>
        </w:rPr>
        <w:t>, ο ο</w:t>
      </w:r>
      <w:r>
        <w:rPr>
          <w:rFonts w:eastAsia="Times New Roman"/>
          <w:szCs w:val="24"/>
        </w:rPr>
        <w:t xml:space="preserve">ποίος δεν μπήκε μέσα είτε για λόγους ασφαλείας ή γιατί ίσως δεν ήθελε να λασπώσει τα παπούτσια του! Δεν ξέρω. </w:t>
      </w:r>
    </w:p>
    <w:p w14:paraId="24595135" w14:textId="77777777" w:rsidR="000824F1" w:rsidRDefault="003A4E52">
      <w:pPr>
        <w:spacing w:line="600" w:lineRule="auto"/>
        <w:ind w:firstLine="720"/>
        <w:jc w:val="both"/>
        <w:rPr>
          <w:rFonts w:eastAsia="Times New Roman"/>
          <w:szCs w:val="24"/>
        </w:rPr>
      </w:pPr>
      <w:r>
        <w:rPr>
          <w:rFonts w:eastAsia="Times New Roman"/>
          <w:szCs w:val="24"/>
        </w:rPr>
        <w:t xml:space="preserve">Στη Σάμο υπάρχει ένα </w:t>
      </w:r>
      <w:r>
        <w:rPr>
          <w:rFonts w:eastAsia="Times New Roman"/>
          <w:szCs w:val="24"/>
        </w:rPr>
        <w:t xml:space="preserve">κέντρο υποδοχής </w:t>
      </w:r>
      <w:r>
        <w:rPr>
          <w:rFonts w:eastAsia="Times New Roman"/>
          <w:szCs w:val="24"/>
        </w:rPr>
        <w:t xml:space="preserve">και </w:t>
      </w:r>
      <w:r>
        <w:rPr>
          <w:rFonts w:eastAsia="Times New Roman"/>
          <w:szCs w:val="24"/>
        </w:rPr>
        <w:t xml:space="preserve">ταυτοποίησης </w:t>
      </w:r>
      <w:r>
        <w:rPr>
          <w:rFonts w:eastAsia="Times New Roman"/>
          <w:szCs w:val="24"/>
        </w:rPr>
        <w:t xml:space="preserve">οριοθετημένο σε σχέση με τον αστικό ιστό, το οποίο φιλοξενεί γύρω στους </w:t>
      </w:r>
      <w:r>
        <w:rPr>
          <w:rFonts w:eastAsia="Times New Roman"/>
          <w:szCs w:val="24"/>
        </w:rPr>
        <w:t>χίλιους πεντακόσιου</w:t>
      </w:r>
      <w:r>
        <w:rPr>
          <w:rFonts w:eastAsia="Times New Roman"/>
          <w:szCs w:val="24"/>
        </w:rPr>
        <w:t xml:space="preserve">ς </w:t>
      </w:r>
      <w:r>
        <w:rPr>
          <w:rFonts w:eastAsia="Times New Roman"/>
          <w:szCs w:val="24"/>
        </w:rPr>
        <w:t xml:space="preserve">με </w:t>
      </w:r>
      <w:r>
        <w:rPr>
          <w:rFonts w:eastAsia="Times New Roman"/>
          <w:szCs w:val="24"/>
        </w:rPr>
        <w:t>χίλιους εξακόσιους</w:t>
      </w:r>
      <w:r>
        <w:rPr>
          <w:rFonts w:eastAsia="Times New Roman"/>
          <w:szCs w:val="24"/>
        </w:rPr>
        <w:t xml:space="preserve"> </w:t>
      </w:r>
      <w:r>
        <w:rPr>
          <w:rFonts w:eastAsia="Times New Roman"/>
          <w:szCs w:val="24"/>
        </w:rPr>
        <w:t>ανθρώπους. Είναι συγκεκριμένος αριθμός, οριοθετημένος ο χώρος και δεν θα υπάρχει κα</w:t>
      </w:r>
      <w:r>
        <w:rPr>
          <w:rFonts w:eastAsia="Times New Roman"/>
          <w:szCs w:val="24"/>
        </w:rPr>
        <w:t>μ</w:t>
      </w:r>
      <w:r>
        <w:rPr>
          <w:rFonts w:eastAsia="Times New Roman"/>
          <w:szCs w:val="24"/>
        </w:rPr>
        <w:t>μία νέα επιβάρυνση. Σημειώνεται συνεχής, καθημερινή βελτίωση των συνθηκών. Και τώρα λειτουργεί όλη αυτή η διαδικασία και για την αποσυμφόρηση.</w:t>
      </w:r>
    </w:p>
    <w:p w14:paraId="24595136" w14:textId="77777777" w:rsidR="000824F1" w:rsidRDefault="003A4E52">
      <w:pPr>
        <w:spacing w:line="600" w:lineRule="auto"/>
        <w:ind w:firstLine="720"/>
        <w:jc w:val="both"/>
        <w:rPr>
          <w:rFonts w:eastAsia="Times New Roman"/>
          <w:szCs w:val="24"/>
        </w:rPr>
      </w:pPr>
      <w:r>
        <w:rPr>
          <w:rFonts w:eastAsia="Times New Roman"/>
          <w:szCs w:val="24"/>
        </w:rPr>
        <w:lastRenderedPageBreak/>
        <w:t xml:space="preserve"> Όποιος λέει -δεν εννοώ εξ ημών- να γίνει η αποσυμφόρηση αύριο ή δεν ξέρει τι λέει ή λέει ψέματα. Αποσυμφόρηση θα γίνεται σταδιακά. Και γίνεται. Ας έρθουμε να συζητήσουμε. Δεν είναι ανάγκη μόνο με αυτές τις διαδικασίες. Μπορούμε και με άλλες διαδικασίες. Έ</w:t>
      </w:r>
      <w:r>
        <w:rPr>
          <w:rFonts w:eastAsia="Times New Roman"/>
          <w:szCs w:val="24"/>
        </w:rPr>
        <w:t>χω καλέσει και εκπροσώπους από εσάς να συζητήσουμε ζητήματα, που έχουν να κάνουν με τα συγκεκριμένα γεγονότα.</w:t>
      </w:r>
    </w:p>
    <w:p w14:paraId="24595137" w14:textId="77777777" w:rsidR="000824F1" w:rsidRDefault="003A4E52">
      <w:pPr>
        <w:spacing w:line="600" w:lineRule="auto"/>
        <w:ind w:firstLine="720"/>
        <w:jc w:val="both"/>
        <w:rPr>
          <w:rFonts w:eastAsia="Times New Roman"/>
          <w:szCs w:val="24"/>
        </w:rPr>
      </w:pPr>
      <w:r>
        <w:rPr>
          <w:rFonts w:eastAsia="Times New Roman"/>
          <w:szCs w:val="24"/>
        </w:rPr>
        <w:t xml:space="preserve">Μισή κουβέντα -και τελειώνω, κύριε Πρόεδρε- για την τοπική κοινωνία. Εγώ δεν εμφανίζομαι ως αυθεντικός εκφραστής </w:t>
      </w:r>
      <w:proofErr w:type="spellStart"/>
      <w:r>
        <w:rPr>
          <w:rFonts w:eastAsia="Times New Roman"/>
          <w:szCs w:val="24"/>
        </w:rPr>
        <w:t>κα</w:t>
      </w:r>
      <w:r>
        <w:rPr>
          <w:rFonts w:eastAsia="Times New Roman"/>
          <w:szCs w:val="24"/>
        </w:rPr>
        <w:t>μ</w:t>
      </w:r>
      <w:r>
        <w:rPr>
          <w:rFonts w:eastAsia="Times New Roman"/>
          <w:szCs w:val="24"/>
        </w:rPr>
        <w:t>μιάς</w:t>
      </w:r>
      <w:proofErr w:type="spellEnd"/>
      <w:r>
        <w:rPr>
          <w:rFonts w:eastAsia="Times New Roman"/>
          <w:szCs w:val="24"/>
        </w:rPr>
        <w:t xml:space="preserve"> τοπικής κοινωνίας. Θέλω, </w:t>
      </w:r>
      <w:r>
        <w:rPr>
          <w:rFonts w:eastAsia="Times New Roman"/>
          <w:szCs w:val="24"/>
        </w:rPr>
        <w:t xml:space="preserve">όμως, να το κάνουμε όλοι αυτό. Κανείς δεν είναι ο αυθεντικός εκφραστής της τοπικής κοινωνίας γενικά. </w:t>
      </w:r>
    </w:p>
    <w:p w14:paraId="24595138" w14:textId="77777777" w:rsidR="000824F1" w:rsidRDefault="003A4E52">
      <w:pPr>
        <w:spacing w:line="600" w:lineRule="auto"/>
        <w:ind w:firstLine="720"/>
        <w:jc w:val="both"/>
        <w:rPr>
          <w:rFonts w:eastAsia="Times New Roman"/>
          <w:szCs w:val="24"/>
        </w:rPr>
      </w:pPr>
      <w:r>
        <w:rPr>
          <w:rFonts w:eastAsia="Times New Roman"/>
          <w:szCs w:val="24"/>
        </w:rPr>
        <w:t xml:space="preserve">Τελειώνοντας θέλω να πω μερικά πράγματα κοφτά. </w:t>
      </w:r>
    </w:p>
    <w:p w14:paraId="24595139" w14:textId="77777777" w:rsidR="000824F1" w:rsidRDefault="003A4E52">
      <w:pPr>
        <w:spacing w:line="600" w:lineRule="auto"/>
        <w:ind w:firstLine="720"/>
        <w:jc w:val="both"/>
        <w:rPr>
          <w:rFonts w:eastAsia="Times New Roman"/>
          <w:szCs w:val="24"/>
        </w:rPr>
      </w:pPr>
      <w:r>
        <w:rPr>
          <w:rFonts w:eastAsia="Times New Roman"/>
          <w:szCs w:val="24"/>
        </w:rPr>
        <w:t xml:space="preserve">Πρώτον, δεν έχουμε μέτωπο με την </w:t>
      </w:r>
      <w:r>
        <w:rPr>
          <w:rFonts w:eastAsia="Times New Roman"/>
          <w:szCs w:val="24"/>
        </w:rPr>
        <w:t>τοπική αυτοδιοίκηση</w:t>
      </w:r>
      <w:r>
        <w:rPr>
          <w:rFonts w:eastAsia="Times New Roman"/>
          <w:szCs w:val="24"/>
        </w:rPr>
        <w:t>. Κάνετε μεγάλο λάθος. Εκτιμάμε σε πάρα πολλές περιπτώ</w:t>
      </w:r>
      <w:r>
        <w:rPr>
          <w:rFonts w:eastAsia="Times New Roman"/>
          <w:szCs w:val="24"/>
        </w:rPr>
        <w:t xml:space="preserve">σεις τον ρόλο που έχει παίξει η </w:t>
      </w:r>
      <w:r>
        <w:rPr>
          <w:rFonts w:eastAsia="Times New Roman"/>
          <w:szCs w:val="24"/>
        </w:rPr>
        <w:t xml:space="preserve">τοπική αυτοδιοίκηση </w:t>
      </w:r>
      <w:r>
        <w:rPr>
          <w:rFonts w:eastAsia="Times New Roman"/>
          <w:szCs w:val="24"/>
        </w:rPr>
        <w:t xml:space="preserve">στη διαχείριση του προσφυγικού. Αναφέρομαι σε πανελλαδικό επίπεδο. </w:t>
      </w:r>
    </w:p>
    <w:p w14:paraId="2459513A" w14:textId="77777777" w:rsidR="000824F1" w:rsidRDefault="003A4E52">
      <w:pPr>
        <w:spacing w:line="600" w:lineRule="auto"/>
        <w:ind w:firstLine="720"/>
        <w:jc w:val="both"/>
        <w:rPr>
          <w:rFonts w:eastAsia="Times New Roman"/>
          <w:szCs w:val="24"/>
        </w:rPr>
      </w:pPr>
      <w:r>
        <w:rPr>
          <w:rFonts w:eastAsia="Times New Roman"/>
          <w:szCs w:val="24"/>
        </w:rPr>
        <w:lastRenderedPageBreak/>
        <w:t>Δεύτερον, δεν είναι ψίχουλα ο ΦΠΑ, αγαπητέ κύριε συνάδελφε. Νομίζω ότι αυτή η εκτίμηση θίγει τους ανθρώπους αυτούς, οι οποίοι είχαν ιερα</w:t>
      </w:r>
      <w:r>
        <w:rPr>
          <w:rFonts w:eastAsia="Times New Roman"/>
          <w:szCs w:val="24"/>
        </w:rPr>
        <w:t>ρχήσει σε κάποια φάση -εδώ είναι οι Βουλευτές των νησιών- ως υπ’ αριθμόν ένα στόχο το ζήτημα του ΦΠΑ. Δεν είναι ψίχουλα ο ΦΠΑ και οι άλλες ενισχύσεις, οι αποζημιώσεις που έχουμε δώσει κ.λπ.</w:t>
      </w:r>
      <w:r>
        <w:rPr>
          <w:rFonts w:eastAsia="Times New Roman"/>
          <w:szCs w:val="24"/>
        </w:rPr>
        <w:t>.</w:t>
      </w:r>
    </w:p>
    <w:p w14:paraId="2459513B" w14:textId="77777777" w:rsidR="000824F1" w:rsidRDefault="003A4E52">
      <w:pPr>
        <w:spacing w:line="600" w:lineRule="auto"/>
        <w:ind w:firstLine="720"/>
        <w:jc w:val="both"/>
        <w:rPr>
          <w:rFonts w:eastAsia="Times New Roman"/>
          <w:szCs w:val="24"/>
        </w:rPr>
      </w:pPr>
      <w:r>
        <w:rPr>
          <w:rFonts w:eastAsia="Times New Roman"/>
          <w:szCs w:val="24"/>
        </w:rPr>
        <w:t>Τρίτον, όσον αφορά τον τουρισμό να πω το εξής: Δεν ξέρω τι στοιχε</w:t>
      </w:r>
      <w:r>
        <w:rPr>
          <w:rFonts w:eastAsia="Times New Roman"/>
          <w:szCs w:val="24"/>
        </w:rPr>
        <w:t xml:space="preserve">ία έχετε. Εγώ έχω υπεύθυνη ενημέρωση από τον </w:t>
      </w:r>
      <w:r>
        <w:rPr>
          <w:rFonts w:eastAsia="Times New Roman"/>
          <w:szCs w:val="24"/>
        </w:rPr>
        <w:t xml:space="preserve">Δήμαρχο </w:t>
      </w:r>
      <w:r>
        <w:rPr>
          <w:rFonts w:eastAsia="Times New Roman"/>
          <w:szCs w:val="24"/>
        </w:rPr>
        <w:t xml:space="preserve">Σάμου, κύριε συνάδελφε, που λέει ότι φέτος οι </w:t>
      </w:r>
      <w:proofErr w:type="spellStart"/>
      <w:r>
        <w:rPr>
          <w:rFonts w:eastAsia="Times New Roman"/>
          <w:szCs w:val="24"/>
        </w:rPr>
        <w:t>προκρατήσεις</w:t>
      </w:r>
      <w:proofErr w:type="spellEnd"/>
      <w:r>
        <w:rPr>
          <w:rFonts w:eastAsia="Times New Roman"/>
          <w:szCs w:val="24"/>
        </w:rPr>
        <w:t xml:space="preserve"> για τον τουρισμό πάνε πάρα πολύ καλά. Σήμερα ο κ. Καματερός από την Κω είπε το ίδιο. Να χαιρόμαστε γι’ αυτό, κύριοι!</w:t>
      </w:r>
    </w:p>
    <w:p w14:paraId="2459513C" w14:textId="77777777" w:rsidR="000824F1" w:rsidRDefault="003A4E52">
      <w:pPr>
        <w:spacing w:line="600" w:lineRule="auto"/>
        <w:ind w:firstLine="720"/>
        <w:jc w:val="both"/>
        <w:rPr>
          <w:rFonts w:eastAsia="Times New Roman"/>
          <w:szCs w:val="24"/>
        </w:rPr>
      </w:pPr>
      <w:r>
        <w:rPr>
          <w:rFonts w:eastAsia="Times New Roman"/>
          <w:szCs w:val="24"/>
        </w:rPr>
        <w:t>Δεν σας βγαίνει μία απαισιό</w:t>
      </w:r>
      <w:r>
        <w:rPr>
          <w:rFonts w:eastAsia="Times New Roman"/>
          <w:szCs w:val="24"/>
        </w:rPr>
        <w:t xml:space="preserve">δοξη εκτίμηση που είχατε. Δεν λέω ότι το κάνατε σκοπίμως. Πρέπει, όμως, να χαίρεστε που το επόμενο διάστημα θα έχουν τουρισμό τα νησιά. </w:t>
      </w:r>
    </w:p>
    <w:p w14:paraId="2459513D" w14:textId="77777777" w:rsidR="000824F1" w:rsidRDefault="003A4E52">
      <w:pPr>
        <w:spacing w:line="600" w:lineRule="auto"/>
        <w:ind w:firstLine="720"/>
        <w:jc w:val="both"/>
        <w:rPr>
          <w:rFonts w:eastAsia="Times New Roman"/>
          <w:szCs w:val="24"/>
        </w:rPr>
      </w:pPr>
      <w:r>
        <w:rPr>
          <w:rFonts w:eastAsia="Times New Roman"/>
          <w:szCs w:val="24"/>
        </w:rPr>
        <w:t>Γι’ αυτό θα έλεγα να μην δυσφημείτε την κατάσταση στα νησιά μας. Είναι πολύ καλύτερη από αυτήν που περιγράφετε και θα γ</w:t>
      </w:r>
      <w:r>
        <w:rPr>
          <w:rFonts w:eastAsia="Times New Roman"/>
          <w:szCs w:val="24"/>
        </w:rPr>
        <w:t>ίνεται καθημερινά ως προς το συγκεκριμένο ζήτημα -και με τη βοήθεια των ανθρώπων εκεί- καλύτερη.</w:t>
      </w:r>
    </w:p>
    <w:p w14:paraId="2459513E" w14:textId="77777777" w:rsidR="000824F1" w:rsidRDefault="003A4E52">
      <w:pPr>
        <w:spacing w:line="600" w:lineRule="auto"/>
        <w:ind w:firstLine="720"/>
        <w:jc w:val="both"/>
        <w:rPr>
          <w:rFonts w:eastAsia="Times New Roman"/>
          <w:szCs w:val="24"/>
        </w:rPr>
      </w:pPr>
      <w:r>
        <w:rPr>
          <w:rFonts w:eastAsia="Times New Roman"/>
          <w:szCs w:val="24"/>
        </w:rPr>
        <w:t>Σας ευχαριστώ πολύ.</w:t>
      </w:r>
    </w:p>
    <w:p w14:paraId="2459513F" w14:textId="77777777" w:rsidR="000824F1" w:rsidRDefault="003A4E52">
      <w:pPr>
        <w:spacing w:line="600" w:lineRule="auto"/>
        <w:ind w:firstLine="720"/>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 xml:space="preserve">Ευχαριστούμε τον Υφυπουργό Μεταναστευτικής Πολιτικής τον κ. </w:t>
      </w:r>
      <w:proofErr w:type="spellStart"/>
      <w:r>
        <w:rPr>
          <w:rFonts w:eastAsia="Times New Roman"/>
          <w:szCs w:val="24"/>
        </w:rPr>
        <w:t>Μπαλάφα</w:t>
      </w:r>
      <w:proofErr w:type="spellEnd"/>
      <w:r>
        <w:rPr>
          <w:rFonts w:eastAsia="Times New Roman"/>
          <w:szCs w:val="24"/>
        </w:rPr>
        <w:t>.</w:t>
      </w:r>
    </w:p>
    <w:p w14:paraId="24595140" w14:textId="77777777" w:rsidR="000824F1" w:rsidRDefault="003A4E52">
      <w:pPr>
        <w:spacing w:line="600" w:lineRule="auto"/>
        <w:ind w:firstLine="720"/>
        <w:jc w:val="both"/>
        <w:rPr>
          <w:rFonts w:eastAsia="Times New Roman"/>
          <w:szCs w:val="24"/>
        </w:rPr>
      </w:pPr>
      <w:r>
        <w:rPr>
          <w:rFonts w:eastAsia="Times New Roman"/>
          <w:szCs w:val="24"/>
        </w:rPr>
        <w:t>Προχωρούμε για πολύ λίγο σε ορισμένε</w:t>
      </w:r>
      <w:r>
        <w:rPr>
          <w:rFonts w:eastAsia="Times New Roman"/>
          <w:szCs w:val="24"/>
        </w:rPr>
        <w:t xml:space="preserve">ς δευτερολογίες επερωτώντων Βουλευτών. </w:t>
      </w:r>
    </w:p>
    <w:p w14:paraId="24595141" w14:textId="77777777" w:rsidR="000824F1" w:rsidRDefault="003A4E52">
      <w:pPr>
        <w:spacing w:line="600" w:lineRule="auto"/>
        <w:ind w:firstLine="720"/>
        <w:jc w:val="both"/>
        <w:rPr>
          <w:rFonts w:eastAsia="Times New Roman"/>
          <w:szCs w:val="24"/>
        </w:rPr>
      </w:pPr>
      <w:r>
        <w:rPr>
          <w:rFonts w:eastAsia="Times New Roman"/>
          <w:szCs w:val="24"/>
        </w:rPr>
        <w:t xml:space="preserve">Κύριε Γεωργιάδη, έχετε τον λόγο για δύο λεπτά. </w:t>
      </w:r>
    </w:p>
    <w:p w14:paraId="24595142"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Ευχαριστώ, κύριε Πρόεδρε.</w:t>
      </w:r>
    </w:p>
    <w:p w14:paraId="24595143"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Επειδή ακούστηκαν πολλά, πρέπει να δώσω και εγώ κάποιες απαντήσεις εκμεταλλευόμενος ότι δεν θα δευτερολογήσει κάποιος εκ τω</w:t>
      </w:r>
      <w:r>
        <w:rPr>
          <w:rFonts w:eastAsia="Times New Roman" w:cs="Times New Roman"/>
          <w:szCs w:val="24"/>
        </w:rPr>
        <w:t>ν συναδέλφων, αλλά και το χρόνο των ΑΝΕΛ που δεν έχουν τοποθετηθεί, χωρίς να σημαίνει αυτό ότι θα δαπανήσουμε πολύ χρόνο.</w:t>
      </w:r>
    </w:p>
    <w:p w14:paraId="24595144"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Κύριε Υπουργέ, έχει ασχοληθεί κάποιος από το Υπουργείο Μεταναστευτικής Πολιτικής για την αξιοποίηση πόρων τόσο των διαρθρωτικών ταμείω</w:t>
      </w:r>
      <w:r>
        <w:rPr>
          <w:rFonts w:eastAsia="Times New Roman" w:cs="Times New Roman"/>
          <w:szCs w:val="24"/>
        </w:rPr>
        <w:t>ν του ΠΕΠ Βορείου Αιγαίου όσο και των ταμειακών προγραμμάτων του ΕΣΠΑ 2014-2020; Δεν είναι τυχαία η ερώτησή μου γιατί μπορεί, όπως αναφέρθηκε ο συνάδελφος κ. Λυκούδης να έχετε προσπεράσει την παραίτηση του κ. Οδυσσέα Βουδούρη, εγώ όμως θα μείνω στην άλλη π</w:t>
      </w:r>
      <w:r>
        <w:rPr>
          <w:rFonts w:eastAsia="Times New Roman" w:cs="Times New Roman"/>
          <w:szCs w:val="24"/>
        </w:rPr>
        <w:t xml:space="preserve">αραίτηση </w:t>
      </w:r>
      <w:r>
        <w:rPr>
          <w:rFonts w:eastAsia="Times New Roman" w:cs="Times New Roman"/>
          <w:szCs w:val="24"/>
        </w:rPr>
        <w:lastRenderedPageBreak/>
        <w:t xml:space="preserve">του κ. </w:t>
      </w:r>
      <w:proofErr w:type="spellStart"/>
      <w:r>
        <w:rPr>
          <w:rFonts w:eastAsia="Times New Roman" w:cs="Times New Roman"/>
          <w:szCs w:val="24"/>
        </w:rPr>
        <w:t>Καρατζόγλου</w:t>
      </w:r>
      <w:proofErr w:type="spellEnd"/>
      <w:r>
        <w:rPr>
          <w:rFonts w:eastAsia="Times New Roman" w:cs="Times New Roman"/>
          <w:szCs w:val="24"/>
        </w:rPr>
        <w:t xml:space="preserve">, που διορίστηκε μάλιστα τον Αύγουστο του 2015 ως προϊστάμενος της ΥΔΕΠΑΥΕ, της υπεύθυνης αρχής ΕΣΠΑ, που θα συντόμευε τις διαδικασίες αιτημάτων προς την Ευρωπαϊκή Ένωση για χρηματοδότηση έργων στα νησιά. </w:t>
      </w:r>
    </w:p>
    <w:p w14:paraId="24595145"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Μπορείτε να μας </w:t>
      </w:r>
      <w:r>
        <w:rPr>
          <w:rFonts w:eastAsia="Times New Roman" w:cs="Times New Roman"/>
          <w:szCs w:val="24"/>
        </w:rPr>
        <w:t>πληροφορήσετε γιατί τον διώξατε –γιατί κατ’ εμάς εκδιώχθηκε, δεν έχει παραιτηθεί- επιλέγοντας καθυστέρηση για δώδεκα μήνες στη χρηματοδότηση των κονδυλίων στην Ευρωπαϊκή Ένωση; Υπενθυμίζω ότι το συγκεκριμένο στέλεχος έχει δεκαετίες προϋπηρεσία στην Ευρωπαϊ</w:t>
      </w:r>
      <w:r>
        <w:rPr>
          <w:rFonts w:eastAsia="Times New Roman" w:cs="Times New Roman"/>
          <w:szCs w:val="24"/>
        </w:rPr>
        <w:t>κή Ένωση και πάρα πολλές αποστολές των Ηνωμένων Εθνών στην Αφρική, την Ασία, τη Γιουγκοσλαβία και αλλού. Ήταν το κατάλληλο πρόσωπο στην κατάλληλη θέση.</w:t>
      </w:r>
    </w:p>
    <w:p w14:paraId="24595146"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Πριν από δύο εβδομάδες ο Αντιπρόεδρος της Ευρωπαϊκής Επιτροπής, ο Φρανς </w:t>
      </w:r>
      <w:proofErr w:type="spellStart"/>
      <w:r>
        <w:rPr>
          <w:rFonts w:eastAsia="Times New Roman" w:cs="Times New Roman"/>
          <w:szCs w:val="24"/>
        </w:rPr>
        <w:t>Τίμερμανς</w:t>
      </w:r>
      <w:proofErr w:type="spellEnd"/>
      <w:r>
        <w:rPr>
          <w:rFonts w:eastAsia="Times New Roman" w:cs="Times New Roman"/>
          <w:szCs w:val="24"/>
        </w:rPr>
        <w:t xml:space="preserve">, δήλωσε ότι η </w:t>
      </w:r>
      <w:r>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 xml:space="preserve">θα εξετάσει την επιβολή σοβαρών οικονομικών κυρώσεων σε χώρες που δεν συνεργάζονται στο ζήτημα της μεταφοράς </w:t>
      </w:r>
      <w:proofErr w:type="spellStart"/>
      <w:r>
        <w:rPr>
          <w:rFonts w:eastAsia="Times New Roman" w:cs="Times New Roman"/>
          <w:szCs w:val="24"/>
        </w:rPr>
        <w:t>εκατόν</w:t>
      </w:r>
      <w:proofErr w:type="spellEnd"/>
      <w:r>
        <w:rPr>
          <w:rFonts w:eastAsia="Times New Roman" w:cs="Times New Roman"/>
          <w:szCs w:val="24"/>
        </w:rPr>
        <w:t xml:space="preserve"> εξήντα χιλιάδων αιτούντων άσυλο στην Ελλάδα και την Ιταλία. Έχει υποβάλει νέες προτάσεις η χώρα μας για το συγκεκριμένο </w:t>
      </w:r>
      <w:r>
        <w:rPr>
          <w:rFonts w:eastAsia="Times New Roman" w:cs="Times New Roman"/>
          <w:szCs w:val="24"/>
        </w:rPr>
        <w:lastRenderedPageBreak/>
        <w:t>θέμα ή προτίθεται ν</w:t>
      </w:r>
      <w:r>
        <w:rPr>
          <w:rFonts w:eastAsia="Times New Roman" w:cs="Times New Roman"/>
          <w:szCs w:val="24"/>
        </w:rPr>
        <w:t>α αποδεχθεί την αντιπρόταση των χωρών αυτών να καταβάλουν συνεισφορά αλληλεγγύης αντί να υποδεχθούν πρόσφυγες;</w:t>
      </w:r>
    </w:p>
    <w:p w14:paraId="24595147" w14:textId="77777777" w:rsidR="000824F1" w:rsidRDefault="003A4E52">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4595148"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Δεν αργώ, κύριε Πρόεδρε, ευχαριστώ. </w:t>
      </w:r>
    </w:p>
    <w:p w14:paraId="24595149"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Υπάρχει και ένα δημοσίευ</w:t>
      </w:r>
      <w:r>
        <w:rPr>
          <w:rFonts w:eastAsia="Times New Roman" w:cs="Times New Roman"/>
          <w:szCs w:val="24"/>
        </w:rPr>
        <w:t xml:space="preserve">μα του </w:t>
      </w:r>
      <w:r>
        <w:rPr>
          <w:rFonts w:eastAsia="Times New Roman" w:cs="Times New Roman"/>
          <w:szCs w:val="24"/>
        </w:rPr>
        <w:t>«</w:t>
      </w:r>
      <w:r>
        <w:rPr>
          <w:rFonts w:eastAsia="Times New Roman" w:cs="Times New Roman"/>
          <w:szCs w:val="24"/>
          <w:lang w:val="en-US"/>
        </w:rPr>
        <w:t>SPIEGEL</w:t>
      </w:r>
      <w:r>
        <w:rPr>
          <w:rFonts w:eastAsia="Times New Roman" w:cs="Times New Roman"/>
          <w:szCs w:val="24"/>
        </w:rPr>
        <w:t>»</w:t>
      </w:r>
      <w:r>
        <w:rPr>
          <w:rFonts w:eastAsia="Times New Roman" w:cs="Times New Roman"/>
          <w:szCs w:val="24"/>
        </w:rPr>
        <w:t xml:space="preserve"> ότι τα άλλα κράτη-μέλη της Ευρωπαϊκής Ένωσης αρνούνται να στείλουν στα νησιά εξειδικευμένο προσωπικό που προβλεπόταν μεταξύ Ευρωπαϊκής Ένωσης και Τουρκίας και θα στελέχωνε τις </w:t>
      </w:r>
      <w:r>
        <w:rPr>
          <w:rFonts w:eastAsia="Times New Roman" w:cs="Times New Roman"/>
          <w:szCs w:val="24"/>
        </w:rPr>
        <w:t xml:space="preserve">Υπηρεσίες </w:t>
      </w:r>
      <w:r>
        <w:rPr>
          <w:rFonts w:eastAsia="Times New Roman" w:cs="Times New Roman"/>
          <w:szCs w:val="24"/>
        </w:rPr>
        <w:t>Πρώτης</w:t>
      </w:r>
      <w:r>
        <w:rPr>
          <w:rFonts w:eastAsia="Times New Roman" w:cs="Times New Roman"/>
          <w:szCs w:val="24"/>
        </w:rPr>
        <w:t xml:space="preserve"> </w:t>
      </w:r>
      <w:r>
        <w:rPr>
          <w:rFonts w:eastAsia="Times New Roman" w:cs="Times New Roman"/>
          <w:szCs w:val="24"/>
        </w:rPr>
        <w:t xml:space="preserve">Υποδοχής </w:t>
      </w:r>
      <w:r>
        <w:rPr>
          <w:rFonts w:eastAsia="Times New Roman" w:cs="Times New Roman"/>
          <w:szCs w:val="24"/>
        </w:rPr>
        <w:t xml:space="preserve">και αυτό επειδή φοβούνται </w:t>
      </w:r>
      <w:r>
        <w:rPr>
          <w:rFonts w:eastAsia="Times New Roman" w:cs="Times New Roman"/>
          <w:szCs w:val="24"/>
        </w:rPr>
        <w:t xml:space="preserve">για την ασφάλειά του. Ποιος Έλληνας επίσημος θα αναλάβει την ευθύνη σε περίπτωση κατάρρευσης αυτής της συμφωνίας με την Τουρκία και τι μέτρα θα λαμβάνατε ώστε να επικρατήσει ηρεμία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lang w:val="en-US"/>
        </w:rPr>
        <w:t>s</w:t>
      </w:r>
      <w:r>
        <w:rPr>
          <w:rFonts w:eastAsia="Times New Roman" w:cs="Times New Roman"/>
          <w:szCs w:val="24"/>
        </w:rPr>
        <w:t xml:space="preserve"> και να αποκατασταθεί η εμπιστοσύνη των </w:t>
      </w:r>
      <w:r>
        <w:rPr>
          <w:rFonts w:eastAsia="Times New Roman" w:cs="Times New Roman"/>
          <w:szCs w:val="24"/>
        </w:rPr>
        <w:t>ετ</w:t>
      </w:r>
      <w:r>
        <w:rPr>
          <w:rFonts w:eastAsia="Times New Roman" w:cs="Times New Roman"/>
          <w:szCs w:val="24"/>
        </w:rPr>
        <w:t>αίρων</w:t>
      </w:r>
      <w:r>
        <w:rPr>
          <w:rFonts w:eastAsia="Times New Roman" w:cs="Times New Roman"/>
          <w:szCs w:val="24"/>
        </w:rPr>
        <w:t>;</w:t>
      </w:r>
    </w:p>
    <w:p w14:paraId="2459514A"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Ωστόσο δεν απ</w:t>
      </w:r>
      <w:r>
        <w:rPr>
          <w:rFonts w:eastAsia="Times New Roman" w:cs="Times New Roman"/>
          <w:szCs w:val="24"/>
        </w:rPr>
        <w:t>αντήσατε για τις ΜΚΟ. Θα καταθέσω τις προτάσεις μας, τις οποίες έχουμε καταθέσει από τις 4 Μαρτίου 2016 στον Πρόεδρο της Δημοκρατίας. Δεν ξέρω αν τις έχετε στα χέρια σας.</w:t>
      </w:r>
    </w:p>
    <w:p w14:paraId="2459514B"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 xml:space="preserve">Ο κ. Καματερός αναφέρθηκε σε μένα, γιατί μίλησε για τον </w:t>
      </w:r>
      <w:r>
        <w:rPr>
          <w:rFonts w:eastAsia="Times New Roman" w:cs="Times New Roman"/>
          <w:szCs w:val="24"/>
        </w:rPr>
        <w:t>εισηγητή</w:t>
      </w:r>
      <w:r>
        <w:rPr>
          <w:rFonts w:eastAsia="Times New Roman" w:cs="Times New Roman"/>
          <w:szCs w:val="24"/>
        </w:rPr>
        <w:t>, λέγοντας ότι διδάσκ</w:t>
      </w:r>
      <w:r>
        <w:rPr>
          <w:rFonts w:eastAsia="Times New Roman" w:cs="Times New Roman"/>
          <w:szCs w:val="24"/>
        </w:rPr>
        <w:t>ω ακροδεξιά ρητορική. Κύριε Καματερέ, είστε από την Κω, ενδιαφέρεσθε για την Κω και προφανώς για το μεταναστευτικό πρόβλημα που υπάρχει στην Κω. Θα ήθελα να σας ρωτήσω πόσες ερωτήσεις έχετε κάνει για το μεταναστευτικό πρόβλημα της Κω, γιατί μόλις δύο ερωτή</w:t>
      </w:r>
      <w:r>
        <w:rPr>
          <w:rFonts w:eastAsia="Times New Roman" w:cs="Times New Roman"/>
          <w:szCs w:val="24"/>
        </w:rPr>
        <w:t>σεις έχετε κάνει για το νησί. Η μία ήταν για την αύξηση τιμών ενοικίασης παραλιών στα νησιά και η άλλη ήταν για την αύξηση τιμών παραχώρησης των παραλιών στην περιοχή της Κω. Για τη μεταναστευτική πολιτική γενικότερα δεν έχετε κάνει ερώτηση.</w:t>
      </w:r>
    </w:p>
    <w:p w14:paraId="2459514C" w14:textId="77777777" w:rsidR="000824F1" w:rsidRDefault="003A4E52">
      <w:pPr>
        <w:spacing w:line="600" w:lineRule="auto"/>
        <w:ind w:firstLine="720"/>
        <w:jc w:val="both"/>
        <w:rPr>
          <w:rFonts w:eastAsia="Times New Roman" w:cs="Times New Roman"/>
          <w:szCs w:val="24"/>
        </w:rPr>
      </w:pPr>
      <w:r>
        <w:rPr>
          <w:rFonts w:eastAsia="Times New Roman"/>
          <w:b/>
          <w:bCs/>
        </w:rPr>
        <w:t>ΠΡΟΕΔΡΕΥΩΝ (Αν</w:t>
      </w:r>
      <w:r>
        <w:rPr>
          <w:rFonts w:eastAsia="Times New Roman"/>
          <w:b/>
          <w:bCs/>
        </w:rPr>
        <w:t>αστάσιος Κουράκης):</w:t>
      </w:r>
      <w:r>
        <w:rPr>
          <w:rFonts w:eastAsia="Times New Roman" w:cs="Times New Roman"/>
          <w:szCs w:val="24"/>
        </w:rPr>
        <w:t xml:space="preserve"> Καλώς, κύριε Γεωργιάδη. </w:t>
      </w:r>
    </w:p>
    <w:p w14:paraId="2459514D"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Ολοκληρώνω σε τριάντα δευτερόλεπτα. </w:t>
      </w:r>
    </w:p>
    <w:p w14:paraId="2459514E"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είπαμε να φύγετε, προς Θεού. Δεν είπαμε να παραιτηθείτε. Εμείς είπαμε να τα βρούμε όλοι μαζί, αν δεν μπορείτε </w:t>
      </w:r>
      <w:r>
        <w:rPr>
          <w:rFonts w:eastAsia="Times New Roman" w:cs="Times New Roman"/>
          <w:szCs w:val="24"/>
        </w:rPr>
        <w:t xml:space="preserve">ως </w:t>
      </w:r>
      <w:r>
        <w:rPr>
          <w:rFonts w:eastAsia="Times New Roman" w:cs="Times New Roman"/>
          <w:szCs w:val="24"/>
        </w:rPr>
        <w:t xml:space="preserve">Κυβέρνηση. Τη μία λέτε </w:t>
      </w:r>
      <w:r>
        <w:rPr>
          <w:rFonts w:eastAsia="Times New Roman" w:cs="Times New Roman"/>
          <w:szCs w:val="24"/>
        </w:rPr>
        <w:t>ότι είμαστε ακροδεξιοί και την άλλη ακροαριστεροί.</w:t>
      </w:r>
    </w:p>
    <w:p w14:paraId="2459514F"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 xml:space="preserve">Θα ολοκληρώσω με το θέμα του λαϊκισμού, γιατί δώσατε πολύ μεγάλη έμφαση στο ότι λαϊκίζουμε. Να υπενθυμίσω και στον κύριο Υφυπουργό τον κ. </w:t>
      </w:r>
      <w:proofErr w:type="spellStart"/>
      <w:r>
        <w:rPr>
          <w:rFonts w:eastAsia="Times New Roman" w:cs="Times New Roman"/>
          <w:szCs w:val="24"/>
        </w:rPr>
        <w:t>Μπαλάφα</w:t>
      </w:r>
      <w:proofErr w:type="spellEnd"/>
      <w:r>
        <w:rPr>
          <w:rFonts w:eastAsia="Times New Roman" w:cs="Times New Roman"/>
          <w:szCs w:val="24"/>
        </w:rPr>
        <w:t>, τα βίντεο που κυκλοφορούν και πρόσφατα, όσον αφορά τις προ</w:t>
      </w:r>
      <w:r>
        <w:rPr>
          <w:rFonts w:eastAsia="Times New Roman" w:cs="Times New Roman"/>
          <w:szCs w:val="24"/>
        </w:rPr>
        <w:t xml:space="preserve">εκλογικές σας εξαγγελίες για τις 12.000 ευρώ αφορολόγητο, για την κατάργηση του ΕΝΦΙΑ, για τα μνημόνια που θα σχίζατε, για την δέκατη τρίτη σύνταξη, για τα 751 ευρώ. Αν δεν είναι αυτό λαϊκισμός, τότε τι είναι; </w:t>
      </w:r>
    </w:p>
    <w:p w14:paraId="24595150"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Επιβεβαιώνεται κιόλας ότι ο κ. Τσίπρας, με βά</w:t>
      </w:r>
      <w:r>
        <w:rPr>
          <w:rFonts w:eastAsia="Times New Roman" w:cs="Times New Roman"/>
          <w:szCs w:val="24"/>
        </w:rPr>
        <w:t xml:space="preserve">ση το </w:t>
      </w:r>
      <w:r>
        <w:rPr>
          <w:rFonts w:eastAsia="Times New Roman" w:cs="Times New Roman"/>
          <w:szCs w:val="24"/>
          <w:lang w:val="en-US"/>
        </w:rPr>
        <w:t>BBC</w:t>
      </w:r>
      <w:r>
        <w:rPr>
          <w:rFonts w:eastAsia="Times New Roman" w:cs="Times New Roman"/>
          <w:szCs w:val="24"/>
        </w:rPr>
        <w:t xml:space="preserve">, έχει χαρακτηριστεί στους τοπ λαϊκιστές. Θα καταθέσω για άλλη μια φορά το συγκεκριμένο άρθρο που έχει κυκλοφορήσει παγκοσμίως. Είναι μέσα στους τοπ λαϊκιστές πολιτικούς σε όλον τον κόσμο, μαζί με τη </w:t>
      </w:r>
      <w:proofErr w:type="spellStart"/>
      <w:r>
        <w:rPr>
          <w:rFonts w:eastAsia="Times New Roman" w:cs="Times New Roman"/>
          <w:szCs w:val="24"/>
        </w:rPr>
        <w:t>Λεπέν</w:t>
      </w:r>
      <w:proofErr w:type="spellEnd"/>
      <w:r>
        <w:rPr>
          <w:rFonts w:eastAsia="Times New Roman" w:cs="Times New Roman"/>
          <w:szCs w:val="24"/>
        </w:rPr>
        <w:t xml:space="preserve"> και τον κ. </w:t>
      </w:r>
      <w:proofErr w:type="spellStart"/>
      <w:r>
        <w:rPr>
          <w:rFonts w:eastAsia="Times New Roman" w:cs="Times New Roman"/>
          <w:szCs w:val="24"/>
        </w:rPr>
        <w:t>Τραμπ</w:t>
      </w:r>
      <w:proofErr w:type="spellEnd"/>
      <w:r>
        <w:rPr>
          <w:rFonts w:eastAsia="Times New Roman" w:cs="Times New Roman"/>
          <w:szCs w:val="24"/>
        </w:rPr>
        <w:t>.</w:t>
      </w:r>
    </w:p>
    <w:p w14:paraId="24595151"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Ευχαριστώ πολύ.</w:t>
      </w:r>
    </w:p>
    <w:p w14:paraId="24595152" w14:textId="77777777" w:rsidR="000824F1" w:rsidRDefault="003A4E52">
      <w:pPr>
        <w:spacing w:line="600" w:lineRule="auto"/>
        <w:ind w:firstLine="720"/>
        <w:jc w:val="both"/>
        <w:rPr>
          <w:rFonts w:eastAsia="Times New Roman" w:cs="Times New Roman"/>
        </w:rPr>
      </w:pPr>
      <w:r>
        <w:rPr>
          <w:rFonts w:eastAsia="Times New Roman" w:cs="Times New Roman"/>
        </w:rPr>
        <w:t>(Στο ση</w:t>
      </w:r>
      <w:r>
        <w:rPr>
          <w:rFonts w:eastAsia="Times New Roman" w:cs="Times New Roman"/>
        </w:rPr>
        <w:t>μείο αυτό ο Βουλευτής κ. Μάριος Γεωργιάδης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4595153"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lastRenderedPageBreak/>
        <w:t>ΗΛΙΑΣ ΚΑΜΑΤΕΡΟΣ:</w:t>
      </w:r>
      <w:r>
        <w:rPr>
          <w:rFonts w:eastAsia="Times New Roman" w:cs="Times New Roman"/>
          <w:szCs w:val="24"/>
        </w:rPr>
        <w:t xml:space="preserve"> Κύριε Πρόεδρε, θα ήθελα τον λόγο </w:t>
      </w:r>
      <w:r>
        <w:rPr>
          <w:rFonts w:eastAsia="Times New Roman" w:cs="Times New Roman"/>
          <w:szCs w:val="24"/>
        </w:rPr>
        <w:t>για ένα λεπτό επί προσωπικού, για την αποκατάσταση της αλήθειας.</w:t>
      </w:r>
    </w:p>
    <w:p w14:paraId="24595154"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Να ολοκληρωθούν πρώτα οι δευτερολογίες.</w:t>
      </w:r>
    </w:p>
    <w:p w14:paraId="24595155"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Ο κ. Αριστείδης Φωκάς έχει ζητήσει τον λόγο για δευτερολογία.</w:t>
      </w:r>
    </w:p>
    <w:p w14:paraId="24595156"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 μιλήσουμε και εμείς, κύριε </w:t>
      </w:r>
      <w:r>
        <w:rPr>
          <w:rFonts w:eastAsia="Times New Roman" w:cs="Times New Roman"/>
          <w:szCs w:val="24"/>
        </w:rPr>
        <w:t>Πρόεδρε, με τη σειρά.</w:t>
      </w:r>
    </w:p>
    <w:p w14:paraId="24595157"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Το λέω γιατί ο κ. Φωκάς ζητούσε με επιμονή τον λόγο. Προφανώς, όλοι οι επερωτώντες Βουλευτές που θα θελήσουν να δευτερολογήσουν, θα έχουν τη δυνατότητα να το κάνουν.</w:t>
      </w:r>
    </w:p>
    <w:p w14:paraId="24595158"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Κύριε Φωκά, έχετε τον λόγο.</w:t>
      </w:r>
    </w:p>
    <w:p w14:paraId="24595159"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Ευχαριστώ, κύριε Πρόεδρε.</w:t>
      </w:r>
    </w:p>
    <w:p w14:paraId="2459515A"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Θέλω να αναφερθώ λίγο στον κ. </w:t>
      </w:r>
      <w:proofErr w:type="spellStart"/>
      <w:r>
        <w:rPr>
          <w:rFonts w:eastAsia="Times New Roman" w:cs="Times New Roman"/>
          <w:szCs w:val="24"/>
        </w:rPr>
        <w:t>Μουζάλα</w:t>
      </w:r>
      <w:proofErr w:type="spellEnd"/>
      <w:r>
        <w:rPr>
          <w:rFonts w:eastAsia="Times New Roman" w:cs="Times New Roman"/>
          <w:szCs w:val="24"/>
        </w:rPr>
        <w:t xml:space="preserve">, γιατί στην ομιλία του έκανε αναφορά στην Κοινοβουλευτική μας Ομάδα και είπε ότι ίσως κάποιος, ένας, να έχει πάει μία φορά σε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w:t>
      </w:r>
    </w:p>
    <w:p w14:paraId="2459515B" w14:textId="77777777" w:rsidR="000824F1" w:rsidRDefault="003A4E52">
      <w:pPr>
        <w:spacing w:line="600" w:lineRule="auto"/>
        <w:ind w:firstLine="720"/>
        <w:jc w:val="both"/>
        <w:rPr>
          <w:rFonts w:eastAsia="Times New Roman" w:cs="Times New Roman"/>
          <w:b/>
          <w:szCs w:val="24"/>
        </w:rPr>
      </w:pPr>
      <w:r>
        <w:rPr>
          <w:rFonts w:eastAsia="Times New Roman" w:cs="Times New Roman"/>
          <w:szCs w:val="24"/>
        </w:rPr>
        <w:lastRenderedPageBreak/>
        <w:t xml:space="preserve">Κύριε </w:t>
      </w:r>
      <w:proofErr w:type="spellStart"/>
      <w:r>
        <w:rPr>
          <w:rFonts w:eastAsia="Times New Roman" w:cs="Times New Roman"/>
          <w:szCs w:val="24"/>
        </w:rPr>
        <w:t>Μουζάλα</w:t>
      </w:r>
      <w:proofErr w:type="spellEnd"/>
      <w:r>
        <w:rPr>
          <w:rFonts w:eastAsia="Times New Roman" w:cs="Times New Roman"/>
          <w:szCs w:val="24"/>
        </w:rPr>
        <w:t xml:space="preserve">, μόνο εγώ να σας πω ότι </w:t>
      </w:r>
      <w:r>
        <w:rPr>
          <w:rFonts w:eastAsia="Times New Roman" w:cs="Times New Roman"/>
          <w:szCs w:val="24"/>
        </w:rPr>
        <w:t xml:space="preserve">τα δέκα και πλέον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lang w:val="en-US"/>
        </w:rPr>
        <w:t>s</w:t>
      </w:r>
      <w:r>
        <w:rPr>
          <w:rFonts w:eastAsia="Times New Roman" w:cs="Times New Roman"/>
          <w:szCs w:val="24"/>
        </w:rPr>
        <w:t xml:space="preserve"> </w:t>
      </w:r>
      <w:r>
        <w:rPr>
          <w:rFonts w:eastAsia="Times New Roman" w:cs="Times New Roman"/>
          <w:szCs w:val="24"/>
        </w:rPr>
        <w:t xml:space="preserve">της Θεσσαλονίκης τα έχω επισκεφθεί πολλές φορές. Αναφερθήκατε στο </w:t>
      </w:r>
      <w:r>
        <w:rPr>
          <w:rFonts w:eastAsia="Times New Roman" w:cs="Times New Roman"/>
          <w:szCs w:val="24"/>
          <w:lang w:val="en-US"/>
        </w:rPr>
        <w:t>hot</w:t>
      </w:r>
      <w:r w:rsidRPr="008C71E2">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των Διαβατών…</w:t>
      </w:r>
      <w:r>
        <w:rPr>
          <w:rFonts w:eastAsia="Times New Roman" w:cs="Times New Roman"/>
          <w:b/>
          <w:szCs w:val="24"/>
        </w:rPr>
        <w:t xml:space="preserve"> </w:t>
      </w:r>
    </w:p>
    <w:p w14:paraId="2459515C"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ΙΩΑΝΝΗΣ ΜΠΑΛΑΦΑΣ (Υφυπουργός Μεταναστευτικής Πολιτικής): </w:t>
      </w:r>
      <w:r>
        <w:rPr>
          <w:rFonts w:eastAsia="Times New Roman" w:cs="Times New Roman"/>
          <w:szCs w:val="24"/>
        </w:rPr>
        <w:t>Μα, τι λέτε…</w:t>
      </w:r>
    </w:p>
    <w:p w14:paraId="2459515D"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Θα το κλείσω γρήγορα το ζήτημα και θα περάσω στα σ</w:t>
      </w:r>
      <w:r>
        <w:rPr>
          <w:rFonts w:eastAsia="Times New Roman" w:cs="Times New Roman"/>
          <w:szCs w:val="24"/>
        </w:rPr>
        <w:t xml:space="preserve">ημαντικότερα για τα </w:t>
      </w:r>
      <w:r>
        <w:rPr>
          <w:rFonts w:eastAsia="Times New Roman" w:cs="Times New Roman"/>
          <w:szCs w:val="24"/>
        </w:rPr>
        <w:t xml:space="preserve">κέντρα </w:t>
      </w:r>
      <w:r>
        <w:rPr>
          <w:rFonts w:eastAsia="Times New Roman" w:cs="Times New Roman"/>
          <w:szCs w:val="24"/>
        </w:rPr>
        <w:t>φιλοξενίας</w:t>
      </w:r>
      <w:r>
        <w:rPr>
          <w:rFonts w:eastAsia="Times New Roman" w:cs="Times New Roman"/>
          <w:szCs w:val="24"/>
        </w:rPr>
        <w:t>.</w:t>
      </w:r>
    </w:p>
    <w:p w14:paraId="2459515E"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(Υπουργός Μεταναστευτικής Πολιτικής): </w:t>
      </w:r>
      <w:r>
        <w:rPr>
          <w:rFonts w:eastAsia="Times New Roman" w:cs="Times New Roman"/>
          <w:szCs w:val="24"/>
        </w:rPr>
        <w:t xml:space="preserve">Δεν είναι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Δεν ξέρετε καν τι είναι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w:t>
      </w:r>
    </w:p>
    <w:p w14:paraId="2459515F"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 xml:space="preserve">Μα, τα έχω επισκεφθεί πολλές φορές. </w:t>
      </w:r>
    </w:p>
    <w:p w14:paraId="24595160"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Να σας πω μόνο για το Διαβατών ότι ήμουν εκεί όταν </w:t>
      </w:r>
      <w:r>
        <w:rPr>
          <w:rFonts w:eastAsia="Times New Roman" w:cs="Times New Roman"/>
          <w:szCs w:val="24"/>
        </w:rPr>
        <w:t>είχατε ανακοινώσει ότι θα γίνει το πρώτο στη Θεσσαλονίκη. Ήμουν εκεί πριν γίνουν τα έργα. Ήμουν εκεί μαζί με τον κόσμο. Βοηθήσαμε εμπράκτως στη διαδικασία. Βοηθήσαμε με τρόφιμα τους πρόσφυγες, με ρουχισμό, με παιχνίδια.</w:t>
      </w:r>
    </w:p>
    <w:p w14:paraId="24595161"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Το κλείνω εδώ πέρα το θέμα, για να μ</w:t>
      </w:r>
      <w:r>
        <w:rPr>
          <w:rFonts w:eastAsia="Times New Roman" w:cs="Times New Roman"/>
          <w:szCs w:val="24"/>
        </w:rPr>
        <w:t xml:space="preserve">η μείνει η εντύπωση ότι δεν έχει πάει κανένας μας σε </w:t>
      </w:r>
      <w:r>
        <w:rPr>
          <w:rFonts w:eastAsia="Times New Roman" w:cs="Times New Roman"/>
          <w:szCs w:val="24"/>
        </w:rPr>
        <w:t>κέντρο φιλοξενίας</w:t>
      </w:r>
      <w:r>
        <w:rPr>
          <w:rFonts w:eastAsia="Times New Roman" w:cs="Times New Roman"/>
          <w:szCs w:val="24"/>
        </w:rPr>
        <w:t>. Μιλώ ιδιαίτερα, μάλιστα, για τη Θεσσαλονίκη, γιατί έχω και επαγγελματικό χώρο ένα χιλιόμετρο από τα Διαβατά.</w:t>
      </w:r>
    </w:p>
    <w:p w14:paraId="24595162"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Μουζάλα</w:t>
      </w:r>
      <w:proofErr w:type="spellEnd"/>
      <w:r>
        <w:rPr>
          <w:rFonts w:eastAsia="Times New Roman" w:cs="Times New Roman"/>
          <w:szCs w:val="24"/>
        </w:rPr>
        <w:t xml:space="preserve">, όσον αφορά την επερώτηση, είπατε ότι δεν υπήρξαν ερωτήσεις. </w:t>
      </w:r>
      <w:r>
        <w:rPr>
          <w:rFonts w:eastAsia="Times New Roman" w:cs="Times New Roman"/>
          <w:szCs w:val="24"/>
        </w:rPr>
        <w:t>Υπήρξε βροχή ερωτήσεων από όλη την Κοινοβουλευτική μας Ομάδα. Να σας υπενθυμίσω μόνο λίγες από αυτές που έθεσα εγώ και δεν έχω πάρει απάντηση.</w:t>
      </w:r>
    </w:p>
    <w:p w14:paraId="24595163"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Είπαμε ότι ο Δήμαρχος της Σάμου ζήτησε να είναι κλειστού τύπου και έδωσε και τις εξηγήσεις του για ποιο λόγο το ζ</w:t>
      </w:r>
      <w:r>
        <w:rPr>
          <w:rFonts w:eastAsia="Times New Roman" w:cs="Times New Roman"/>
          <w:szCs w:val="24"/>
        </w:rPr>
        <w:t>ητά αυτό, διότι το νησί είναι πολύ μικρό, οι κάτοικοι είναι μερικές χιλιάδες, οι τουρίστες είναι πολλοί και δεν θέλουν να κυκλοφορούν έξω οι πρόσφυγες. Έτσι το έθεσε ο Δήμαρχος. Περιμένω μία απάντηση. Θα μου πείτε.</w:t>
      </w:r>
    </w:p>
    <w:p w14:paraId="24595164"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Είπαμε για τη διαδικασία εξέτασης αιτήσεω</w:t>
      </w:r>
      <w:r>
        <w:rPr>
          <w:rFonts w:eastAsia="Times New Roman" w:cs="Times New Roman"/>
          <w:szCs w:val="24"/>
        </w:rPr>
        <w:t xml:space="preserve">ν ασύλου. Θέλουμε να προχωράνε πιο γρήγορα. Το καταθέσαμε το ερώτημα. </w:t>
      </w:r>
    </w:p>
    <w:p w14:paraId="24595165"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ΙΩΑΝΝΗΣ ΜΠΑΛΑΦΑΣ (Υφυπουργός Μεταναστευτικής Πολιτικής): </w:t>
      </w:r>
      <w:r>
        <w:rPr>
          <w:rFonts w:eastAsia="Times New Roman" w:cs="Times New Roman"/>
          <w:szCs w:val="24"/>
        </w:rPr>
        <w:t>Κι εγώ το ίδιο θέλω.</w:t>
      </w:r>
    </w:p>
    <w:p w14:paraId="24595166"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lastRenderedPageBreak/>
        <w:t xml:space="preserve">ΑΡΙΣΤΕΙΔΗΣ ΦΩΚΑΣ: </w:t>
      </w:r>
      <w:r>
        <w:rPr>
          <w:rFonts w:eastAsia="Times New Roman" w:cs="Times New Roman"/>
          <w:szCs w:val="24"/>
        </w:rPr>
        <w:t>Από εκεί και πέρα, είπαμε γι’ αυτά τα ψίχουλα που δώσατε από την αναστολή αύξησης του ΦΠΑ</w:t>
      </w:r>
      <w:r>
        <w:rPr>
          <w:rFonts w:eastAsia="Times New Roman" w:cs="Times New Roman"/>
          <w:szCs w:val="24"/>
        </w:rPr>
        <w:t xml:space="preserve"> στους ελεύθερους επαγγελματίες. Ανέφερα κιόλας ότι το 85% των κατοίκων ασχολούνται με τον τουρισμό. Υπάρχουν ελεύθεροι επαγγελματίες οι οποίοι έχουν προβλήματα, όπως έχουν όλοι οι ελεύθεροι επαγγελματίες στη βόρεια Ελλάδα και θέλουν βοήθεια γι’ αυτό.</w:t>
      </w:r>
    </w:p>
    <w:p w14:paraId="24595167"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Κύρι</w:t>
      </w:r>
      <w:r>
        <w:rPr>
          <w:rFonts w:eastAsia="Times New Roman" w:cs="Times New Roman"/>
          <w:szCs w:val="24"/>
        </w:rPr>
        <w:t xml:space="preserve">ε </w:t>
      </w:r>
      <w:proofErr w:type="spellStart"/>
      <w:r>
        <w:rPr>
          <w:rFonts w:eastAsia="Times New Roman" w:cs="Times New Roman"/>
          <w:szCs w:val="24"/>
        </w:rPr>
        <w:t>Μπαλάφα</w:t>
      </w:r>
      <w:proofErr w:type="spellEnd"/>
      <w:r>
        <w:rPr>
          <w:rFonts w:eastAsia="Times New Roman" w:cs="Times New Roman"/>
          <w:szCs w:val="24"/>
        </w:rPr>
        <w:t>, εσείς πήγατε να συνδέσετε –ατυχώς βέβαια- εμάς τους Πόντιους που ήρθαμε ως πρόσφυγες, γιατί εσείς κατά λέξη είπατε «τουρκόσπορους» τους πρόσφυγες…</w:t>
      </w:r>
    </w:p>
    <w:p w14:paraId="24595168"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ΙΩΑΝΝΗΣ ΜΠΑΛΑΦΑΣ (Υφυπουργός Μεταναστευτικής Πολιτικής): </w:t>
      </w:r>
      <w:r>
        <w:rPr>
          <w:rFonts w:eastAsia="Times New Roman" w:cs="Times New Roman"/>
          <w:szCs w:val="24"/>
        </w:rPr>
        <w:t xml:space="preserve">Εγώ; Τι είναι αυτά που λέτε; </w:t>
      </w:r>
    </w:p>
    <w:p w14:paraId="24595169"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ΑΡΙΣΤΕΙΔΗΣ </w:t>
      </w:r>
      <w:r>
        <w:rPr>
          <w:rFonts w:eastAsia="Times New Roman" w:cs="Times New Roman"/>
          <w:b/>
          <w:szCs w:val="24"/>
        </w:rPr>
        <w:t xml:space="preserve">ΦΩΚΑΣ: </w:t>
      </w:r>
      <w:r>
        <w:rPr>
          <w:rFonts w:eastAsia="Times New Roman" w:cs="Times New Roman"/>
          <w:szCs w:val="24"/>
        </w:rPr>
        <w:t>Κάτι τέτοιο είπατε, δεν έχει σημασία.</w:t>
      </w:r>
    </w:p>
    <w:p w14:paraId="2459516A"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Θέλετε να συνδέσετε –ατυχώς- τους πρόσφυγες που ήρθαν από τον Πόντο, από τη Μικρά Ασία. Εμείς ήμασταν Έλληνες…</w:t>
      </w:r>
    </w:p>
    <w:p w14:paraId="2459516B" w14:textId="77777777" w:rsidR="000824F1" w:rsidRDefault="003A4E52">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διαμαρτυρίες </w:t>
      </w:r>
      <w:r>
        <w:rPr>
          <w:rFonts w:eastAsia="Times New Roman" w:cs="Times New Roman"/>
          <w:szCs w:val="24"/>
        </w:rPr>
        <w:t>από την πτέρυγα του ΣΥΡΙΖΑ)</w:t>
      </w:r>
    </w:p>
    <w:p w14:paraId="2459516C"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Κύριε Φωκά, δεν </w:t>
      </w:r>
      <w:r>
        <w:rPr>
          <w:rFonts w:eastAsia="Times New Roman" w:cs="Times New Roman"/>
          <w:szCs w:val="24"/>
        </w:rPr>
        <w:t>είπε αυτό το πράγμα. Δημιουργούνται εσφαλμένες εντυπώσεις.</w:t>
      </w:r>
    </w:p>
    <w:p w14:paraId="2459516D"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Είναι πρόσφυγες και θέλω να το διευκρινίσω αυτό το πράγμα. Κα</w:t>
      </w:r>
      <w:r>
        <w:rPr>
          <w:rFonts w:eastAsia="Times New Roman" w:cs="Times New Roman"/>
          <w:szCs w:val="24"/>
        </w:rPr>
        <w:t>μ</w:t>
      </w:r>
      <w:r>
        <w:rPr>
          <w:rFonts w:eastAsia="Times New Roman" w:cs="Times New Roman"/>
          <w:szCs w:val="24"/>
        </w:rPr>
        <w:t>μία σχέση.</w:t>
      </w:r>
    </w:p>
    <w:p w14:paraId="2459516E"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Δεν είπε αυτό. Κα</w:t>
      </w:r>
      <w:r>
        <w:rPr>
          <w:rFonts w:eastAsia="Times New Roman" w:cs="Times New Roman"/>
          <w:szCs w:val="24"/>
        </w:rPr>
        <w:t>μ</w:t>
      </w:r>
      <w:r>
        <w:rPr>
          <w:rFonts w:eastAsia="Times New Roman" w:cs="Times New Roman"/>
          <w:szCs w:val="24"/>
        </w:rPr>
        <w:t>μία σχέση δεν έχει αυτό που λέτε μ’ αυτό που είπε ο Υπ</w:t>
      </w:r>
      <w:r>
        <w:rPr>
          <w:rFonts w:eastAsia="Times New Roman" w:cs="Times New Roman"/>
          <w:szCs w:val="24"/>
        </w:rPr>
        <w:t>ουργός.</w:t>
      </w:r>
    </w:p>
    <w:p w14:paraId="2459516F"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 xml:space="preserve">Όσον αφορά τη Σάμο, ανέφερα ότι υπήρξε πέρυσι το 2016 μείωση στα </w:t>
      </w:r>
      <w:r>
        <w:rPr>
          <w:rFonts w:eastAsia="Times New Roman" w:cs="Times New Roman"/>
          <w:szCs w:val="24"/>
        </w:rPr>
        <w:t xml:space="preserve">τσάρτερ </w:t>
      </w:r>
      <w:r>
        <w:rPr>
          <w:rFonts w:eastAsia="Times New Roman" w:cs="Times New Roman"/>
          <w:szCs w:val="24"/>
        </w:rPr>
        <w:t xml:space="preserve">κατά 23%. Αυτό είναι αποδεδειγμένο. Δεν πρόκειται να πούμε για αύξηση του τουρισμού. </w:t>
      </w:r>
    </w:p>
    <w:p w14:paraId="24595170"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ΙΩΑΝΝΗΣ ΜΠΑΛΑΦΑΣ (Υφυπουργός Μεταναστευτικής Πολιτικής): </w:t>
      </w:r>
      <w:r>
        <w:rPr>
          <w:rFonts w:eastAsia="Times New Roman" w:cs="Times New Roman"/>
          <w:szCs w:val="24"/>
        </w:rPr>
        <w:t>Γιατί να γκριν</w:t>
      </w:r>
      <w:r>
        <w:rPr>
          <w:rFonts w:eastAsia="Times New Roman" w:cs="Times New Roman"/>
          <w:szCs w:val="24"/>
        </w:rPr>
        <w:t>ιάζουμε και να μη μιλήσουμε για φέτος; Αφού είστε ενημερωμένος –και το σέβομαι- πείτε ότι πάμε καλά για φέτος! Καταλάβατε;</w:t>
      </w:r>
    </w:p>
    <w:p w14:paraId="24595171"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 xml:space="preserve">Για φέτος είναι οι </w:t>
      </w:r>
      <w:proofErr w:type="spellStart"/>
      <w:r>
        <w:rPr>
          <w:rFonts w:eastAsia="Times New Roman" w:cs="Times New Roman"/>
          <w:szCs w:val="24"/>
        </w:rPr>
        <w:t>προκρατήσεις</w:t>
      </w:r>
      <w:proofErr w:type="spellEnd"/>
      <w:r>
        <w:rPr>
          <w:rFonts w:eastAsia="Times New Roman" w:cs="Times New Roman"/>
          <w:szCs w:val="24"/>
        </w:rPr>
        <w:t xml:space="preserve">. Να δούμε τα αποτελέσματα. Εγώ σας μιλώ για αποτελέσματα. Τα </w:t>
      </w:r>
      <w:r>
        <w:rPr>
          <w:rFonts w:eastAsia="Times New Roman" w:cs="Times New Roman"/>
          <w:szCs w:val="24"/>
        </w:rPr>
        <w:lastRenderedPageBreak/>
        <w:t>αποτελέσματα πέρυσι ήτ</w:t>
      </w:r>
      <w:r>
        <w:rPr>
          <w:rFonts w:eastAsia="Times New Roman" w:cs="Times New Roman"/>
          <w:szCs w:val="24"/>
        </w:rPr>
        <w:t>αν αυτά που σας είπα. Περιμένω να μου πείτε αποτελέσματα για το 2017.</w:t>
      </w:r>
    </w:p>
    <w:p w14:paraId="24595172"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Ευχαριστώ.</w:t>
      </w:r>
    </w:p>
    <w:p w14:paraId="24595173"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w:t>
      </w:r>
    </w:p>
    <w:p w14:paraId="24595174"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να συνεννοηθούμε, αν θέλουν να μιλήσουν, είναι ο κ. </w:t>
      </w:r>
      <w:proofErr w:type="spellStart"/>
      <w:r>
        <w:rPr>
          <w:rFonts w:eastAsia="Times New Roman" w:cs="Times New Roman"/>
          <w:szCs w:val="24"/>
        </w:rPr>
        <w:t>Σαρίδης</w:t>
      </w:r>
      <w:proofErr w:type="spellEnd"/>
      <w:r>
        <w:rPr>
          <w:rFonts w:eastAsia="Times New Roman" w:cs="Times New Roman"/>
          <w:szCs w:val="24"/>
        </w:rPr>
        <w:t xml:space="preserve"> και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Μεγαλοοικονόμου</w:t>
      </w:r>
      <w:proofErr w:type="spellEnd"/>
      <w:r>
        <w:rPr>
          <w:rFonts w:eastAsia="Times New Roman" w:cs="Times New Roman"/>
          <w:szCs w:val="24"/>
        </w:rPr>
        <w:t>. Για τον</w:t>
      </w:r>
      <w:r>
        <w:rPr>
          <w:rFonts w:eastAsia="Times New Roman" w:cs="Times New Roman"/>
          <w:szCs w:val="24"/>
        </w:rPr>
        <w:t xml:space="preserve"> κ. </w:t>
      </w:r>
      <w:proofErr w:type="spellStart"/>
      <w:r>
        <w:rPr>
          <w:rFonts w:eastAsia="Times New Roman" w:cs="Times New Roman"/>
          <w:szCs w:val="24"/>
        </w:rPr>
        <w:t>Κατσιαντώνη</w:t>
      </w:r>
      <w:proofErr w:type="spellEnd"/>
      <w:r>
        <w:rPr>
          <w:rFonts w:eastAsia="Times New Roman" w:cs="Times New Roman"/>
          <w:szCs w:val="24"/>
        </w:rPr>
        <w:t xml:space="preserve"> και τον κ. </w:t>
      </w:r>
      <w:proofErr w:type="spellStart"/>
      <w:r>
        <w:rPr>
          <w:rFonts w:eastAsia="Times New Roman" w:cs="Times New Roman"/>
          <w:szCs w:val="24"/>
        </w:rPr>
        <w:t>Καβαδέλλα</w:t>
      </w:r>
      <w:proofErr w:type="spellEnd"/>
      <w:r>
        <w:rPr>
          <w:rFonts w:eastAsia="Times New Roman" w:cs="Times New Roman"/>
          <w:szCs w:val="24"/>
        </w:rPr>
        <w:t xml:space="preserve"> με διαβεβαίωσε ο κ. Γεωργιάδης…</w:t>
      </w:r>
    </w:p>
    <w:p w14:paraId="24595175"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Κύριε Πρόεδρε, εγώ θα ήθελα τον λόγο επί προσωπικού.</w:t>
      </w:r>
    </w:p>
    <w:p w14:paraId="24595176"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Ακούστηκε κάτι προσωπικό;</w:t>
      </w:r>
    </w:p>
    <w:p w14:paraId="24595177"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Βέβαια. Στην ομιλία του κυρί</w:t>
      </w:r>
      <w:r>
        <w:rPr>
          <w:rFonts w:eastAsia="Times New Roman" w:cs="Times New Roman"/>
          <w:szCs w:val="24"/>
        </w:rPr>
        <w:t>ου Υπουργού.</w:t>
      </w:r>
    </w:p>
    <w:p w14:paraId="24595178"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Τότε θέλω κι εγώ τον λόγο επί προσωπικού, κύριε Πρόεδρε.</w:t>
      </w:r>
    </w:p>
    <w:p w14:paraId="24595179"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Πότε, κύριε </w:t>
      </w:r>
      <w:proofErr w:type="spellStart"/>
      <w:r>
        <w:rPr>
          <w:rFonts w:eastAsia="Times New Roman" w:cs="Times New Roman"/>
          <w:szCs w:val="24"/>
        </w:rPr>
        <w:t>Κατσιαντώνη</w:t>
      </w:r>
      <w:proofErr w:type="spellEnd"/>
      <w:r>
        <w:rPr>
          <w:rFonts w:eastAsia="Times New Roman" w:cs="Times New Roman"/>
          <w:szCs w:val="24"/>
        </w:rPr>
        <w:t>;</w:t>
      </w:r>
    </w:p>
    <w:p w14:paraId="2459517A"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Στην ομιλία του…</w:t>
      </w:r>
    </w:p>
    <w:p w14:paraId="2459517B"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Εντάξει, εντάξει. Μόλις τελειώσουν, </w:t>
      </w:r>
      <w:r>
        <w:rPr>
          <w:rFonts w:eastAsia="Times New Roman" w:cs="Times New Roman"/>
          <w:szCs w:val="24"/>
        </w:rPr>
        <w:t>θα δώσω τον λόγο σε σας και στον κ. Καματερό, γιατί εκκρεμούν δύο προσωπικά ζητήματα.</w:t>
      </w:r>
    </w:p>
    <w:p w14:paraId="2459517C"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Σαρίδης</w:t>
      </w:r>
      <w:proofErr w:type="spellEnd"/>
      <w:r>
        <w:rPr>
          <w:rFonts w:eastAsia="Times New Roman" w:cs="Times New Roman"/>
          <w:szCs w:val="24"/>
        </w:rPr>
        <w:t xml:space="preserve"> έχει τον λόγο.</w:t>
      </w:r>
    </w:p>
    <w:p w14:paraId="2459517D"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Ευχαριστώ πολύ, κύριε Πρόεδρε.</w:t>
      </w:r>
    </w:p>
    <w:p w14:paraId="2459517E"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Κύριε Υπουργέ, η προσφυγική κρίση είναι ένα μεγάλο πρόβλημα –δεν το αμφισβητεί κανείς αυτό- πο</w:t>
      </w:r>
      <w:r>
        <w:rPr>
          <w:rFonts w:eastAsia="Times New Roman" w:cs="Times New Roman"/>
          <w:szCs w:val="24"/>
        </w:rPr>
        <w:t>υ αποτελείται από πολλά μικρότερα προβλήματα. Προσπαθώντας να λύσουμε ή λύνοντας μικρά επιμέρους προβλήματα, μπορούμε να δώσουμε και μία απάντηση στο πώς δημιουργήθηκε αυτό το τόσο μεγάλο πρόβλημα της προσφυγικής κρίσης</w:t>
      </w:r>
      <w:r>
        <w:rPr>
          <w:rFonts w:eastAsia="Times New Roman" w:cs="Times New Roman"/>
          <w:szCs w:val="24"/>
        </w:rPr>
        <w:t>,</w:t>
      </w:r>
      <w:r>
        <w:rPr>
          <w:rFonts w:eastAsia="Times New Roman" w:cs="Times New Roman"/>
          <w:szCs w:val="24"/>
        </w:rPr>
        <w:t xml:space="preserve"> που σαφώς προέκυψε μέσα από τους πο</w:t>
      </w:r>
      <w:r>
        <w:rPr>
          <w:rFonts w:eastAsia="Times New Roman" w:cs="Times New Roman"/>
          <w:szCs w:val="24"/>
        </w:rPr>
        <w:t>λέμους, οι οποίοι έχουν δημιουργηθεί στη γειτονιά μας.</w:t>
      </w:r>
    </w:p>
    <w:p w14:paraId="2459517F"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Όμως, </w:t>
      </w:r>
      <w:r>
        <w:rPr>
          <w:rFonts w:eastAsia="Times New Roman" w:cs="Times New Roman"/>
          <w:szCs w:val="24"/>
        </w:rPr>
        <w:t>τ</w:t>
      </w:r>
      <w:r>
        <w:rPr>
          <w:rFonts w:eastAsia="Times New Roman" w:cs="Times New Roman"/>
          <w:szCs w:val="24"/>
        </w:rPr>
        <w:t xml:space="preserve">ο πώς θα λυθεί αυτό το μεγάλο πρόβλημα, σαφώς και μόνο η διεθνής κοινότητα μπορεί να </w:t>
      </w:r>
      <w:r>
        <w:rPr>
          <w:rFonts w:eastAsia="Times New Roman" w:cs="Times New Roman"/>
          <w:szCs w:val="24"/>
        </w:rPr>
        <w:t>το</w:t>
      </w:r>
      <w:r>
        <w:rPr>
          <w:rFonts w:eastAsia="Times New Roman" w:cs="Times New Roman"/>
          <w:szCs w:val="24"/>
        </w:rPr>
        <w:t xml:space="preserve"> διαχειριστεί και να βρει τις λύσεις. Η ελληνική Κυβέρνηση εδώ μπορεί να βοηθήσει από </w:t>
      </w:r>
      <w:r>
        <w:rPr>
          <w:rFonts w:eastAsia="Times New Roman" w:cs="Times New Roman"/>
          <w:szCs w:val="24"/>
        </w:rPr>
        <w:lastRenderedPageBreak/>
        <w:t>τη δική της τη σκοπιά</w:t>
      </w:r>
      <w:r>
        <w:rPr>
          <w:rFonts w:eastAsia="Times New Roman" w:cs="Times New Roman"/>
          <w:szCs w:val="24"/>
        </w:rPr>
        <w:t xml:space="preserve"> στα πολύ μικρά προβλήματα και να λύσει μικρά προβλήματα σε σχέση με το μεγάλο πρόβλημα.</w:t>
      </w:r>
      <w:r>
        <w:rPr>
          <w:rFonts w:eastAsia="Times New Roman" w:cs="Times New Roman"/>
          <w:szCs w:val="24"/>
        </w:rPr>
        <w:t xml:space="preserve"> </w:t>
      </w:r>
      <w:r>
        <w:rPr>
          <w:rFonts w:eastAsia="Times New Roman" w:cs="Times New Roman"/>
          <w:szCs w:val="24"/>
        </w:rPr>
        <w:t>Για φέτος</w:t>
      </w:r>
    </w:p>
    <w:p w14:paraId="24595180"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Σας ενημέρωσα, κύριε Υπουργέ, ότι είχα επισκεφτεί τα Διαβατά. Είναι η τρίτη ή η τέταρτη φορά μέσα σε έναν χρόνο που τα επισκέπτομαι. Έχω επισκεφθεί και άλλα </w:t>
      </w:r>
      <w:r>
        <w:rPr>
          <w:rFonts w:eastAsia="Times New Roman" w:cs="Times New Roman"/>
          <w:szCs w:val="24"/>
        </w:rPr>
        <w:t xml:space="preserve">κέντρα φιλοξενίας. Είχα επισκεφθεί την </w:t>
      </w:r>
      <w:proofErr w:type="spellStart"/>
      <w:r>
        <w:rPr>
          <w:rFonts w:eastAsia="Times New Roman" w:cs="Times New Roman"/>
          <w:szCs w:val="24"/>
        </w:rPr>
        <w:t>Ειδομένη</w:t>
      </w:r>
      <w:proofErr w:type="spellEnd"/>
      <w:r>
        <w:rPr>
          <w:rFonts w:eastAsia="Times New Roman" w:cs="Times New Roman"/>
          <w:szCs w:val="24"/>
        </w:rPr>
        <w:t xml:space="preserve"> εν τη γενέσει </w:t>
      </w:r>
      <w:r>
        <w:rPr>
          <w:rFonts w:eastAsia="Times New Roman" w:cs="Times New Roman"/>
          <w:szCs w:val="24"/>
        </w:rPr>
        <w:t>της,</w:t>
      </w:r>
      <w:r>
        <w:rPr>
          <w:rFonts w:eastAsia="Times New Roman" w:cs="Times New Roman"/>
          <w:szCs w:val="24"/>
        </w:rPr>
        <w:t xml:space="preserve"> για να μπορέσω να αποκτήσω μια άποψη, ώστε να μπορούμε να σας μιλάμε εδώ αυτή τη στιγμή.</w:t>
      </w:r>
    </w:p>
    <w:p w14:paraId="24595181"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Σαφώς και η κατάσταση -δεν το λέει κανείς αυτό- είναι πολύ καλύτερη από ότι ήταν πριν έναν χρόνο. Αυ</w:t>
      </w:r>
      <w:r>
        <w:rPr>
          <w:rFonts w:eastAsia="Times New Roman" w:cs="Times New Roman"/>
          <w:szCs w:val="24"/>
        </w:rPr>
        <w:t xml:space="preserve">τό έλειπε! Αλίμονο η κατάσταση να ήταν η ίδια. Θα ήθελα, όμως, τώρα να σας επισημάνω και δύο μικρά προβλήματα. Το ένα έχει να κάνει με τη Λέρο. Το άλλο έχει να κάνει με τη διαχείριση του προσφυγικού στις τοπικές κοινωνίες. </w:t>
      </w:r>
    </w:p>
    <w:p w14:paraId="24595182"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Αυτή τη στιγμή τα κέντρα φιλοξεν</w:t>
      </w:r>
      <w:r>
        <w:rPr>
          <w:rFonts w:eastAsia="Times New Roman" w:cs="Times New Roman"/>
          <w:szCs w:val="24"/>
        </w:rPr>
        <w:t xml:space="preserve">ίας έχουν </w:t>
      </w:r>
      <w:proofErr w:type="spellStart"/>
      <w:r>
        <w:rPr>
          <w:rFonts w:eastAsia="Times New Roman" w:cs="Times New Roman"/>
          <w:szCs w:val="24"/>
        </w:rPr>
        <w:t>αποσυμφορηθεί</w:t>
      </w:r>
      <w:proofErr w:type="spellEnd"/>
      <w:r>
        <w:rPr>
          <w:rFonts w:eastAsia="Times New Roman" w:cs="Times New Roman"/>
          <w:szCs w:val="24"/>
        </w:rPr>
        <w:t>,</w:t>
      </w:r>
      <w:r>
        <w:rPr>
          <w:rFonts w:eastAsia="Times New Roman" w:cs="Times New Roman"/>
          <w:szCs w:val="24"/>
        </w:rPr>
        <w:t xml:space="preserve"> γιατί πάρα πολύς κόσμος έχει πάει και φιλοξενείται σε ξενοδοχεία, σε ξενοδοχεία, όμως, τα οποία θα ανοίξουν την καλοκαιρινή περίοδο</w:t>
      </w:r>
      <w:r>
        <w:rPr>
          <w:rFonts w:eastAsia="Times New Roman" w:cs="Times New Roman"/>
          <w:szCs w:val="24"/>
        </w:rPr>
        <w:t>.</w:t>
      </w:r>
      <w:r>
        <w:rPr>
          <w:rFonts w:eastAsia="Times New Roman" w:cs="Times New Roman"/>
          <w:szCs w:val="24"/>
        </w:rPr>
        <w:t xml:space="preserve"> Θα πρέπει, λοιπόν, οι άνθρωποι αυτοί να γυρίσουν πίσω στα κέντρα φιλοξενίας. Έχω την ενημέρωση, το</w:t>
      </w:r>
      <w:r>
        <w:rPr>
          <w:rFonts w:eastAsia="Times New Roman" w:cs="Times New Roman"/>
          <w:szCs w:val="24"/>
        </w:rPr>
        <w:t xml:space="preserve">υλάχιστον </w:t>
      </w:r>
      <w:r>
        <w:rPr>
          <w:rFonts w:eastAsia="Times New Roman" w:cs="Times New Roman"/>
          <w:szCs w:val="24"/>
        </w:rPr>
        <w:lastRenderedPageBreak/>
        <w:t>από την περιοχή της Θεσσαλονίκης, ότι ακόμα οι δομές φιλοξενίας δεν είναι σε θέση να στεγάσουν αυτούς που θα γυρίσουν πίσω. Θα ήθελα μια απάντηση επ' αυτού.</w:t>
      </w:r>
    </w:p>
    <w:p w14:paraId="24595183"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Το δεύτερο το οποίο θα ήθελα από τη δικιά μου την πλευρά</w:t>
      </w:r>
      <w:r>
        <w:rPr>
          <w:rFonts w:eastAsia="Times New Roman" w:cs="Times New Roman"/>
          <w:szCs w:val="24"/>
        </w:rPr>
        <w:t>,</w:t>
      </w:r>
      <w:r>
        <w:rPr>
          <w:rFonts w:eastAsia="Times New Roman" w:cs="Times New Roman"/>
          <w:szCs w:val="24"/>
        </w:rPr>
        <w:t xml:space="preserve"> έχει να κάνει με ένα μικρό θέμα</w:t>
      </w:r>
      <w:r>
        <w:rPr>
          <w:rFonts w:eastAsia="Times New Roman" w:cs="Times New Roman"/>
          <w:szCs w:val="24"/>
        </w:rPr>
        <w:t>,</w:t>
      </w:r>
      <w:r>
        <w:rPr>
          <w:rFonts w:eastAsia="Times New Roman" w:cs="Times New Roman"/>
          <w:szCs w:val="24"/>
        </w:rPr>
        <w:t xml:space="preserve"> το οποίο απασχολεί το </w:t>
      </w:r>
      <w:r>
        <w:rPr>
          <w:rFonts w:eastAsia="Times New Roman" w:cs="Times New Roman"/>
          <w:szCs w:val="24"/>
        </w:rPr>
        <w:t>Ν</w:t>
      </w:r>
      <w:r>
        <w:rPr>
          <w:rFonts w:eastAsia="Times New Roman" w:cs="Times New Roman"/>
          <w:szCs w:val="24"/>
        </w:rPr>
        <w:t xml:space="preserve">ησί της Λέρου και τον </w:t>
      </w:r>
      <w:r>
        <w:rPr>
          <w:rFonts w:eastAsia="Times New Roman" w:cs="Times New Roman"/>
          <w:szCs w:val="24"/>
        </w:rPr>
        <w:t>δ</w:t>
      </w:r>
      <w:r>
        <w:rPr>
          <w:rFonts w:eastAsia="Times New Roman" w:cs="Times New Roman"/>
          <w:szCs w:val="24"/>
        </w:rPr>
        <w:t>ήμαρχο που βρίσκεται εκεί. Αυτό το χαρτί το έλαβα σήμερα από το δημαρχείο και το οποίο με ενημερώνει. Κοιτάξτε πόσο μικρά προβλήματα είναι</w:t>
      </w:r>
      <w:r>
        <w:rPr>
          <w:rFonts w:eastAsia="Times New Roman" w:cs="Times New Roman"/>
          <w:szCs w:val="24"/>
        </w:rPr>
        <w:t>,</w:t>
      </w:r>
      <w:r>
        <w:rPr>
          <w:rFonts w:eastAsia="Times New Roman" w:cs="Times New Roman"/>
          <w:szCs w:val="24"/>
        </w:rPr>
        <w:t xml:space="preserve"> που, άμα τα λύσουμε, δίνουν λύσεις. Λέει ότι οι συμβάσεις ορισμένου </w:t>
      </w:r>
      <w:r>
        <w:rPr>
          <w:rFonts w:eastAsia="Times New Roman" w:cs="Times New Roman"/>
          <w:szCs w:val="24"/>
        </w:rPr>
        <w:t>χρόνου των εργαζομένων όλων που βρίσκονται στις δύο δομές φιλοξενίας του νησιού λήγουν στις 28 Φεβρουαρίου. Οι δύο δομές φιλοξενίας του νησιού έχουν μόνο έναν μόνιμο κάτοικο. Από την 1</w:t>
      </w:r>
      <w:r>
        <w:rPr>
          <w:rFonts w:eastAsia="Times New Roman" w:cs="Times New Roman"/>
          <w:szCs w:val="24"/>
          <w:vertAlign w:val="superscript"/>
        </w:rPr>
        <w:t>η</w:t>
      </w:r>
      <w:r>
        <w:rPr>
          <w:rFonts w:eastAsia="Times New Roman" w:cs="Times New Roman"/>
          <w:szCs w:val="24"/>
        </w:rPr>
        <w:t xml:space="preserve"> Μαρτίου οι συγκεκριμένοι άνθρωποι δεν θα έχουν σύμβαση. </w:t>
      </w:r>
    </w:p>
    <w:p w14:paraId="24595184"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Αυτό νομίζω ό</w:t>
      </w:r>
      <w:r>
        <w:rPr>
          <w:rFonts w:eastAsia="Times New Roman" w:cs="Times New Roman"/>
          <w:szCs w:val="24"/>
        </w:rPr>
        <w:t xml:space="preserve">τι το γνωρίζει το Υπουργείο σας. Η ερώτηση, λοιπόν, </w:t>
      </w:r>
      <w:r>
        <w:rPr>
          <w:rFonts w:eastAsia="Times New Roman" w:cs="Times New Roman"/>
          <w:szCs w:val="24"/>
        </w:rPr>
        <w:t xml:space="preserve">που </w:t>
      </w:r>
      <w:r>
        <w:rPr>
          <w:rFonts w:eastAsia="Times New Roman" w:cs="Times New Roman"/>
          <w:szCs w:val="24"/>
        </w:rPr>
        <w:t>σας κάνω είναι</w:t>
      </w:r>
      <w:r>
        <w:rPr>
          <w:rFonts w:eastAsia="Times New Roman" w:cs="Times New Roman"/>
          <w:szCs w:val="24"/>
        </w:rPr>
        <w:t>,</w:t>
      </w:r>
      <w:r>
        <w:rPr>
          <w:rFonts w:eastAsia="Times New Roman" w:cs="Times New Roman"/>
          <w:szCs w:val="24"/>
        </w:rPr>
        <w:t xml:space="preserve"> γιατί δεν υπήρξε πρόβλεψη για καινούργια προκήρυξη εγκαίρως, </w:t>
      </w:r>
      <w:r>
        <w:rPr>
          <w:rFonts w:eastAsia="Times New Roman"/>
          <w:bCs/>
        </w:rPr>
        <w:t>προκειμένου να</w:t>
      </w:r>
      <w:r>
        <w:rPr>
          <w:rFonts w:eastAsia="Times New Roman" w:cs="Times New Roman"/>
          <w:szCs w:val="24"/>
        </w:rPr>
        <w:t xml:space="preserve"> διασφαλιστεί η απρόσκοπτη συνέχεια της ομαλής λειτουργίας των δύο αυτών δομών του </w:t>
      </w:r>
      <w:r>
        <w:rPr>
          <w:rFonts w:eastAsia="Times New Roman" w:cs="Times New Roman"/>
          <w:szCs w:val="24"/>
        </w:rPr>
        <w:t>Ν</w:t>
      </w:r>
      <w:r>
        <w:rPr>
          <w:rFonts w:eastAsia="Times New Roman" w:cs="Times New Roman"/>
          <w:szCs w:val="24"/>
        </w:rPr>
        <w:t xml:space="preserve">ησιού της Λέρου. </w:t>
      </w:r>
    </w:p>
    <w:p w14:paraId="24595185"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Μην </w:t>
      </w:r>
      <w:r>
        <w:rPr>
          <w:rFonts w:eastAsia="Times New Roman" w:cs="Times New Roman"/>
          <w:szCs w:val="24"/>
        </w:rPr>
        <w:t xml:space="preserve">ασχοληθούμε με τα μεγάλα πράγματα, όπως το άσυλο. Ας ασχοληθούμε με τα μικρά. Αυτό μικρό είναι και δεν έχει </w:t>
      </w:r>
      <w:r>
        <w:rPr>
          <w:rFonts w:eastAsia="Times New Roman" w:cs="Times New Roman"/>
          <w:szCs w:val="24"/>
        </w:rPr>
        <w:lastRenderedPageBreak/>
        <w:t>γίνει κάτι. Σήμερα, αν μπορείτε, να δώσετε μια απάντηση. Αυτό θεωρείστε το ότι ήταν μια επίκαιρη ερώτηση.</w:t>
      </w:r>
    </w:p>
    <w:p w14:paraId="24595186" w14:textId="77777777" w:rsidR="000824F1" w:rsidRDefault="003A4E52">
      <w:pPr>
        <w:spacing w:line="600" w:lineRule="auto"/>
        <w:ind w:firstLine="720"/>
        <w:jc w:val="both"/>
        <w:rPr>
          <w:rFonts w:eastAsia="Times New Roman" w:cs="Times New Roman"/>
          <w:szCs w:val="24"/>
        </w:rPr>
      </w:pPr>
      <w:r>
        <w:rPr>
          <w:rFonts w:eastAsia="Times New Roman"/>
          <w:szCs w:val="24"/>
        </w:rPr>
        <w:t>Ευχαριστώ πάρα πολύ.</w:t>
      </w:r>
      <w:r>
        <w:rPr>
          <w:rFonts w:eastAsia="Times New Roman" w:cs="Times New Roman"/>
          <w:szCs w:val="24"/>
        </w:rPr>
        <w:t xml:space="preserve"> </w:t>
      </w:r>
    </w:p>
    <w:p w14:paraId="24595187"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ΠΡΟΕΔΡΕΥΩΝ (Αναστάσι</w:t>
      </w:r>
      <w:r>
        <w:rPr>
          <w:rFonts w:eastAsia="Times New Roman" w:cs="Times New Roman"/>
          <w:b/>
          <w:szCs w:val="24"/>
        </w:rPr>
        <w:t>ος Κουράκης):</w:t>
      </w:r>
      <w:r>
        <w:rPr>
          <w:rFonts w:eastAsia="Times New Roman" w:cs="Times New Roman"/>
          <w:szCs w:val="24"/>
        </w:rPr>
        <w:t xml:space="preserve"> Ευχαριστούμε και εμείς, κύριε </w:t>
      </w:r>
      <w:proofErr w:type="spellStart"/>
      <w:r>
        <w:rPr>
          <w:rFonts w:eastAsia="Times New Roman" w:cs="Times New Roman"/>
          <w:szCs w:val="24"/>
        </w:rPr>
        <w:t>Σαρίδη</w:t>
      </w:r>
      <w:proofErr w:type="spellEnd"/>
      <w:r>
        <w:rPr>
          <w:rFonts w:eastAsia="Times New Roman" w:cs="Times New Roman"/>
          <w:szCs w:val="24"/>
        </w:rPr>
        <w:t>. Θα απαντήσει μετά ο κύριος Υπουργός.</w:t>
      </w:r>
    </w:p>
    <w:p w14:paraId="24595188"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Η κ. Θεοδώρα </w:t>
      </w:r>
      <w:proofErr w:type="spellStart"/>
      <w:r>
        <w:rPr>
          <w:rFonts w:eastAsia="Times New Roman" w:cs="Times New Roman"/>
          <w:szCs w:val="24"/>
        </w:rPr>
        <w:t>Μεγαλοοικονόμου</w:t>
      </w:r>
      <w:proofErr w:type="spellEnd"/>
      <w:r>
        <w:rPr>
          <w:rFonts w:eastAsia="Times New Roman" w:cs="Times New Roman"/>
          <w:szCs w:val="24"/>
        </w:rPr>
        <w:t xml:space="preserve"> έχει τώρα τον λόγο.</w:t>
      </w:r>
    </w:p>
    <w:p w14:paraId="24595189"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olor w:val="000000"/>
          <w:szCs w:val="24"/>
        </w:rPr>
        <w:t>Ευχαριστώ, κύριε Πρόεδρε.</w:t>
      </w:r>
      <w:r>
        <w:rPr>
          <w:rFonts w:eastAsia="Times New Roman" w:cs="Times New Roman"/>
          <w:szCs w:val="24"/>
        </w:rPr>
        <w:t xml:space="preserve"> </w:t>
      </w:r>
    </w:p>
    <w:p w14:paraId="2459518A"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Μουζάλα</w:t>
      </w:r>
      <w:proofErr w:type="spellEnd"/>
      <w:r>
        <w:rPr>
          <w:rFonts w:eastAsia="Times New Roman" w:cs="Times New Roman"/>
          <w:szCs w:val="24"/>
        </w:rPr>
        <w:t xml:space="preserve"> και κύριε </w:t>
      </w:r>
      <w:proofErr w:type="spellStart"/>
      <w:r>
        <w:rPr>
          <w:rFonts w:eastAsia="Times New Roman" w:cs="Times New Roman"/>
          <w:szCs w:val="24"/>
        </w:rPr>
        <w:t>Μπαλάφα</w:t>
      </w:r>
      <w:proofErr w:type="spellEnd"/>
      <w:r>
        <w:rPr>
          <w:rFonts w:eastAsia="Times New Roman" w:cs="Times New Roman"/>
          <w:szCs w:val="24"/>
        </w:rPr>
        <w:t>, προσπαθήσατε να μας πείσετε ότι η</w:t>
      </w:r>
      <w:r>
        <w:rPr>
          <w:rFonts w:eastAsia="Times New Roman" w:cs="Times New Roman"/>
          <w:szCs w:val="24"/>
        </w:rPr>
        <w:t xml:space="preserve"> κατάσταση στα νησιά είναι καταπληκτική, ότι δεν υπάρχει κανένα πρόβλημα, ότι οι κάτοικοι των νησιών μιλάνε από μόνοι τους, ότι είναι υπερβολικοί οι δήμαρχοι.</w:t>
      </w:r>
    </w:p>
    <w:p w14:paraId="2459518B"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Κύριε Υπουργέ, μην φεύγετε γιατί δεν μου απαντήσατε στις ερωτήσεις που σας έκανα.</w:t>
      </w:r>
    </w:p>
    <w:p w14:paraId="2459518C"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Πείτε καθαρά ότ</w:t>
      </w:r>
      <w:r>
        <w:rPr>
          <w:rFonts w:eastAsia="Times New Roman" w:cs="Times New Roman"/>
          <w:szCs w:val="24"/>
        </w:rPr>
        <w:t xml:space="preserve">ι οι κάτοικοι υπερβάλλουν, για να το ξέρουν και οι άνθρωποι ότι λένε υπερβολές! Μιλήσατε πάλι για λαϊκισμό. Εμείς κάναμε λαϊκισμό ή εσείς που λέτε «σας δεχόμαστε </w:t>
      </w:r>
      <w:r>
        <w:rPr>
          <w:rFonts w:eastAsia="Times New Roman" w:cs="Times New Roman"/>
          <w:szCs w:val="24"/>
        </w:rPr>
        <w:lastRenderedPageBreak/>
        <w:t xml:space="preserve">με ανοικτές αγκαλιές», αλλά δεν είσαστε προετοιμασμένοι να τους δεχθείτε; Δεν έχετε οργανωθεί </w:t>
      </w:r>
      <w:r>
        <w:rPr>
          <w:rFonts w:eastAsia="Times New Roman" w:cs="Times New Roman"/>
          <w:szCs w:val="24"/>
        </w:rPr>
        <w:t>και τους αφήνετε στο έλεος του Θεού. Αυτός δεν είναι λαϊκισμός από εμάς</w:t>
      </w:r>
      <w:r>
        <w:rPr>
          <w:rFonts w:eastAsia="Times New Roman" w:cs="Times New Roman"/>
          <w:szCs w:val="24"/>
        </w:rPr>
        <w:t>. Α</w:t>
      </w:r>
      <w:r>
        <w:rPr>
          <w:rFonts w:eastAsia="Times New Roman" w:cs="Times New Roman"/>
          <w:szCs w:val="24"/>
        </w:rPr>
        <w:t xml:space="preserve">πό εσάς ήταν μάλλον! Θέλετε να δείξετε ένα Αριστερό πρόσωπο και λέτε «ελάτε» χωρίς να είσαστε προετοιμασμένοι. </w:t>
      </w:r>
    </w:p>
    <w:p w14:paraId="2459518D"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 Η πρώτη ερώτηση που δεν μου απάντησε ο κύριος Υπουργός είναι για την </w:t>
      </w:r>
      <w:r>
        <w:rPr>
          <w:rFonts w:eastAsia="Times New Roman" w:cs="Times New Roman"/>
          <w:szCs w:val="24"/>
        </w:rPr>
        <w:t xml:space="preserve">Υπηρεσία Ασύλου, η οποία σας είπα ότι είναι </w:t>
      </w:r>
      <w:proofErr w:type="spellStart"/>
      <w:r>
        <w:rPr>
          <w:rFonts w:eastAsia="Times New Roman" w:cs="Times New Roman"/>
          <w:szCs w:val="24"/>
        </w:rPr>
        <w:t>υποστελεχωμένη</w:t>
      </w:r>
      <w:proofErr w:type="spellEnd"/>
      <w:r>
        <w:rPr>
          <w:rFonts w:eastAsia="Times New Roman" w:cs="Times New Roman"/>
          <w:szCs w:val="24"/>
        </w:rPr>
        <w:t xml:space="preserve">. Δεν μου απάντησε γιατί είναι </w:t>
      </w:r>
      <w:proofErr w:type="spellStart"/>
      <w:r>
        <w:rPr>
          <w:rFonts w:eastAsia="Times New Roman" w:cs="Times New Roman"/>
          <w:szCs w:val="24"/>
        </w:rPr>
        <w:t>υποστελεχωμένη</w:t>
      </w:r>
      <w:proofErr w:type="spellEnd"/>
      <w:r>
        <w:rPr>
          <w:rFonts w:eastAsia="Times New Roman" w:cs="Times New Roman"/>
          <w:szCs w:val="24"/>
        </w:rPr>
        <w:t>. Είναι διότι οι συμβασιούχοι του Υπουργείο σας θα προβούν σε διαμαρτυρίες -οπότε ίσως να απεργήσουν κιόλας ή να φύγουν- διότι δεν τους πληρώνετε. Δεν μο</w:t>
      </w:r>
      <w:r>
        <w:rPr>
          <w:rFonts w:eastAsia="Times New Roman" w:cs="Times New Roman"/>
          <w:szCs w:val="24"/>
        </w:rPr>
        <w:t>υ απαντήσατε γιατί δεν τους πληρώνετε. Γιατί δεν φτιάχνετε την οργάνωση που πρέπει</w:t>
      </w:r>
      <w:r>
        <w:rPr>
          <w:rFonts w:eastAsia="Times New Roman" w:cs="Times New Roman"/>
          <w:szCs w:val="24"/>
        </w:rPr>
        <w:t>,</w:t>
      </w:r>
      <w:r>
        <w:rPr>
          <w:rFonts w:eastAsia="Times New Roman" w:cs="Times New Roman"/>
          <w:szCs w:val="24"/>
        </w:rPr>
        <w:t xml:space="preserve"> για να αποδεσμευτούν τα χρήματα και να πληρωθούν; Οπότε και σε εσάς βλέπουμε πάλι γραφειοκρατία, για την οποία κατηγορούσατε πριν τους προηγούμενους. Και εσείς εξακολουθείτ</w:t>
      </w:r>
      <w:r>
        <w:rPr>
          <w:rFonts w:eastAsia="Times New Roman" w:cs="Times New Roman"/>
          <w:szCs w:val="24"/>
        </w:rPr>
        <w:t xml:space="preserve">ε να κάνετε το ίδιο. </w:t>
      </w:r>
    </w:p>
    <w:p w14:paraId="2459518E"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Να πω και κάτι άλλο. Μίλησε ο κύριος Υπουργός –εγώ, μάλιστα, ασχολήθηκα με τη Λέσβο- για </w:t>
      </w:r>
      <w:proofErr w:type="spellStart"/>
      <w:r>
        <w:rPr>
          <w:rFonts w:eastAsia="Times New Roman" w:cs="Times New Roman"/>
          <w:szCs w:val="24"/>
        </w:rPr>
        <w:t>μουσουλμανοποίηση</w:t>
      </w:r>
      <w:proofErr w:type="spellEnd"/>
      <w:r>
        <w:rPr>
          <w:rFonts w:eastAsia="Times New Roman" w:cs="Times New Roman"/>
          <w:szCs w:val="24"/>
        </w:rPr>
        <w:t>. Δεν έκανα εγώ κα</w:t>
      </w:r>
      <w:r>
        <w:rPr>
          <w:rFonts w:eastAsia="Times New Roman" w:cs="Times New Roman"/>
          <w:szCs w:val="24"/>
        </w:rPr>
        <w:t>μ</w:t>
      </w:r>
      <w:r>
        <w:rPr>
          <w:rFonts w:eastAsia="Times New Roman" w:cs="Times New Roman"/>
          <w:szCs w:val="24"/>
        </w:rPr>
        <w:t xml:space="preserve">μία ερώτηση για </w:t>
      </w:r>
      <w:proofErr w:type="spellStart"/>
      <w:r>
        <w:rPr>
          <w:rFonts w:eastAsia="Times New Roman" w:cs="Times New Roman"/>
          <w:szCs w:val="24"/>
        </w:rPr>
        <w:t>μουσουλμανοποίηση</w:t>
      </w:r>
      <w:proofErr w:type="spellEnd"/>
      <w:r>
        <w:rPr>
          <w:rFonts w:eastAsia="Times New Roman" w:cs="Times New Roman"/>
          <w:szCs w:val="24"/>
        </w:rPr>
        <w:t xml:space="preserve">. Ούτε κανένας από τους συναδέλφους της Κοινοβουλευτικής Ομάδας είπε </w:t>
      </w:r>
      <w:r>
        <w:rPr>
          <w:rFonts w:eastAsia="Times New Roman" w:cs="Times New Roman"/>
          <w:szCs w:val="24"/>
        </w:rPr>
        <w:lastRenderedPageBreak/>
        <w:t xml:space="preserve">για </w:t>
      </w:r>
      <w:proofErr w:type="spellStart"/>
      <w:r>
        <w:rPr>
          <w:rFonts w:eastAsia="Times New Roman" w:cs="Times New Roman"/>
          <w:szCs w:val="24"/>
        </w:rPr>
        <w:t>μου</w:t>
      </w:r>
      <w:r>
        <w:rPr>
          <w:rFonts w:eastAsia="Times New Roman" w:cs="Times New Roman"/>
          <w:szCs w:val="24"/>
        </w:rPr>
        <w:t>σουλμανοποίηση</w:t>
      </w:r>
      <w:proofErr w:type="spellEnd"/>
      <w:r>
        <w:rPr>
          <w:rFonts w:eastAsia="Times New Roman" w:cs="Times New Roman"/>
          <w:szCs w:val="24"/>
        </w:rPr>
        <w:t xml:space="preserve">. Πώς το σκέφτηκε αυτό ο κύριος Υπουργός; Απαντάει σε ερωτήσεις του δικού του εαυτού του! Θέλει να δώσει απαντήσεις δικές του; Τον ρώτησα εγώ για </w:t>
      </w:r>
      <w:proofErr w:type="spellStart"/>
      <w:r>
        <w:rPr>
          <w:rFonts w:eastAsia="Times New Roman" w:cs="Times New Roman"/>
          <w:szCs w:val="24"/>
        </w:rPr>
        <w:t>μουσουλμανοποίηση</w:t>
      </w:r>
      <w:proofErr w:type="spellEnd"/>
      <w:r>
        <w:rPr>
          <w:rFonts w:eastAsia="Times New Roman" w:cs="Times New Roman"/>
          <w:szCs w:val="24"/>
        </w:rPr>
        <w:t xml:space="preserve">; </w:t>
      </w:r>
    </w:p>
    <w:p w14:paraId="2459518F"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Εγώ τον ρώτησα γιατί </w:t>
      </w:r>
      <w:r>
        <w:rPr>
          <w:rFonts w:eastAsia="Times New Roman" w:cs="Times New Roman"/>
          <w:szCs w:val="24"/>
        </w:rPr>
        <w:t>σ</w:t>
      </w:r>
      <w:r>
        <w:rPr>
          <w:rFonts w:eastAsia="Times New Roman" w:cs="Times New Roman"/>
          <w:szCs w:val="24"/>
        </w:rPr>
        <w:t xml:space="preserve">τις επιστολές που έστειλε ο </w:t>
      </w:r>
      <w:r>
        <w:rPr>
          <w:rFonts w:eastAsia="Times New Roman" w:cs="Times New Roman"/>
          <w:szCs w:val="24"/>
        </w:rPr>
        <w:t>δ</w:t>
      </w:r>
      <w:r>
        <w:rPr>
          <w:rFonts w:eastAsia="Times New Roman" w:cs="Times New Roman"/>
          <w:szCs w:val="24"/>
        </w:rPr>
        <w:t>ήμαρχος</w:t>
      </w:r>
      <w:r>
        <w:rPr>
          <w:rFonts w:eastAsia="Times New Roman" w:cs="Times New Roman"/>
          <w:szCs w:val="24"/>
        </w:rPr>
        <w:t xml:space="preserve"> </w:t>
      </w:r>
      <w:r>
        <w:rPr>
          <w:rFonts w:eastAsia="Times New Roman" w:cs="Times New Roman"/>
          <w:szCs w:val="24"/>
        </w:rPr>
        <w:t>κ. Σπύρος Γαληνός</w:t>
      </w:r>
      <w:r>
        <w:rPr>
          <w:rFonts w:eastAsia="Times New Roman" w:cs="Times New Roman"/>
          <w:szCs w:val="24"/>
        </w:rPr>
        <w:t>, προς τον Πρωθυπουργό, προς τον Υπουργό Μεταναστευτικής Πολιτικής, προς τον Υπουργό Άμυνας, προς τον Υπουργό Προστασίας του Πολίτη, δεν απάντησε κανένας. Δεν έλαβε κα</w:t>
      </w:r>
      <w:r>
        <w:rPr>
          <w:rFonts w:eastAsia="Times New Roman" w:cs="Times New Roman"/>
          <w:szCs w:val="24"/>
        </w:rPr>
        <w:t>μ</w:t>
      </w:r>
      <w:r>
        <w:rPr>
          <w:rFonts w:eastAsia="Times New Roman" w:cs="Times New Roman"/>
          <w:szCs w:val="24"/>
        </w:rPr>
        <w:t>μία απάντηση. Έλεγε τρελά πράγματα; Αυτό δεν μου το απάντησε. Περιμένω απάντηση.</w:t>
      </w:r>
    </w:p>
    <w:p w14:paraId="24595190" w14:textId="77777777" w:rsidR="000824F1" w:rsidRDefault="003A4E52">
      <w:pPr>
        <w:spacing w:line="600" w:lineRule="auto"/>
        <w:ind w:firstLine="720"/>
        <w:jc w:val="both"/>
        <w:rPr>
          <w:rFonts w:eastAsia="Times New Roman"/>
          <w:szCs w:val="24"/>
        </w:rPr>
      </w:pPr>
      <w:r>
        <w:rPr>
          <w:rFonts w:eastAsia="Times New Roman"/>
          <w:szCs w:val="24"/>
        </w:rPr>
        <w:t>Μας είπ</w:t>
      </w:r>
      <w:r>
        <w:rPr>
          <w:rFonts w:eastAsia="Times New Roman"/>
          <w:szCs w:val="24"/>
        </w:rPr>
        <w:t xml:space="preserve">ατε ότι έχει «παγώσει» η αποσυμφόρηση του νησιού. </w:t>
      </w:r>
      <w:r>
        <w:rPr>
          <w:rFonts w:eastAsia="Times New Roman"/>
          <w:szCs w:val="24"/>
        </w:rPr>
        <w:t xml:space="preserve">Γιατί; </w:t>
      </w:r>
      <w:r>
        <w:rPr>
          <w:rFonts w:eastAsia="Times New Roman"/>
          <w:szCs w:val="24"/>
        </w:rPr>
        <w:t>Γνωρίζετε καλά ότι η Ευρωπαϊκή Ένωση και η συμφωνία της Τουρκίας δεν σας απαγορεύει να προωθήσετε τις ευάλωτες ομάδες ανηλίκων, όπως είναι τα ασυνόδευτα παιδιά, σε χώρους φιλοξενίας</w:t>
      </w:r>
      <w:r>
        <w:rPr>
          <w:rFonts w:eastAsia="Times New Roman"/>
          <w:szCs w:val="24"/>
        </w:rPr>
        <w:t>,</w:t>
      </w:r>
      <w:r>
        <w:rPr>
          <w:rFonts w:eastAsia="Times New Roman"/>
          <w:szCs w:val="24"/>
        </w:rPr>
        <w:t xml:space="preserve"> εκτός της Λέσβου</w:t>
      </w:r>
      <w:r>
        <w:rPr>
          <w:rFonts w:eastAsia="Times New Roman"/>
          <w:szCs w:val="24"/>
        </w:rPr>
        <w:t>. Μπορείτε να τα προωθήσετε. Δεν πρέπει να τα αφήνετε όλα μαζί, και τα ασυνόδευτα παιδιά και τις ευάλωτες ομάδες. Αυτό είναι κάτι που δεν σας απαγορεύει η συμφωνία της Ευρωπαϊκής Ένωσης και της Τουρκίας. Γιατί, λοιπόν, δεν το κάνετε; Οι δομές φιλοξενίας αν</w:t>
      </w:r>
      <w:r>
        <w:rPr>
          <w:rFonts w:eastAsia="Times New Roman"/>
          <w:szCs w:val="24"/>
        </w:rPr>
        <w:t xml:space="preserve">ηλίκων είναι εντελώς </w:t>
      </w:r>
      <w:proofErr w:type="spellStart"/>
      <w:r>
        <w:rPr>
          <w:rFonts w:eastAsia="Times New Roman"/>
          <w:szCs w:val="24"/>
        </w:rPr>
        <w:t>υποστελεχωμένες</w:t>
      </w:r>
      <w:proofErr w:type="spellEnd"/>
      <w:r>
        <w:rPr>
          <w:rFonts w:eastAsia="Times New Roman"/>
          <w:szCs w:val="24"/>
        </w:rPr>
        <w:t xml:space="preserve"> και ελάχιστες. Τι κάνετε εδώ και δύο </w:t>
      </w:r>
      <w:r>
        <w:rPr>
          <w:rFonts w:eastAsia="Times New Roman"/>
          <w:szCs w:val="24"/>
        </w:rPr>
        <w:lastRenderedPageBreak/>
        <w:t>χρόνια για το ζήτημα των ασυνόδευτων παιδιών</w:t>
      </w:r>
      <w:r>
        <w:rPr>
          <w:rFonts w:eastAsia="Times New Roman"/>
          <w:szCs w:val="24"/>
        </w:rPr>
        <w:t>,</w:t>
      </w:r>
      <w:r>
        <w:rPr>
          <w:rFonts w:eastAsia="Times New Roman"/>
          <w:szCs w:val="24"/>
        </w:rPr>
        <w:t xml:space="preserve"> που περιμένουν εβδομάδες μέχρι να βρεθεί χώρος φιλοξενίας; </w:t>
      </w:r>
    </w:p>
    <w:p w14:paraId="24595191" w14:textId="77777777" w:rsidR="000824F1" w:rsidRDefault="003A4E52">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 xml:space="preserve">το κουδούνι λήξεως του χρόνου ομιλίας της κυρίας </w:t>
      </w:r>
      <w:r>
        <w:rPr>
          <w:rFonts w:eastAsia="Times New Roman"/>
          <w:szCs w:val="24"/>
        </w:rPr>
        <w:t>Βουλευτού)</w:t>
      </w:r>
    </w:p>
    <w:p w14:paraId="24595192" w14:textId="77777777" w:rsidR="000824F1" w:rsidRDefault="003A4E52">
      <w:pPr>
        <w:spacing w:line="600" w:lineRule="auto"/>
        <w:ind w:firstLine="720"/>
        <w:jc w:val="both"/>
        <w:rPr>
          <w:rFonts w:eastAsia="Times New Roman"/>
          <w:szCs w:val="24"/>
        </w:rPr>
      </w:pPr>
      <w:r>
        <w:rPr>
          <w:rFonts w:eastAsia="Times New Roman"/>
          <w:szCs w:val="24"/>
        </w:rPr>
        <w:t>Τέλος, προσπαθήσατε να δικαιολογήσετε τα αδικαιολόγητα για τη Μόρια, όπου συνέβησαν τα χίλια δυο πράγματα. Μάλιστα, ο κύριος Υπουργός είπε ότι δεν πέθαναν πέντε, αλλά τρεις. Αν εγώ σας πω ότι πέθανε έστω και ένας, είναι κάτι που δέχεστε; Αυτός δ</w:t>
      </w:r>
      <w:r>
        <w:rPr>
          <w:rFonts w:eastAsia="Times New Roman"/>
          <w:szCs w:val="24"/>
        </w:rPr>
        <w:t xml:space="preserve">εν ήταν άνθρωπος; Εγώ δεν το βλέπω έτσι, δεν πέθαναν δηλαδή πέντε και πέθανε ένας και δεν μας ενδιαφέρει. </w:t>
      </w:r>
    </w:p>
    <w:p w14:paraId="24595193" w14:textId="77777777" w:rsidR="000824F1" w:rsidRDefault="003A4E52">
      <w:pPr>
        <w:spacing w:line="600" w:lineRule="auto"/>
        <w:ind w:firstLine="720"/>
        <w:jc w:val="both"/>
        <w:rPr>
          <w:rFonts w:eastAsia="Times New Roman"/>
          <w:szCs w:val="24"/>
        </w:rPr>
      </w:pPr>
      <w:r>
        <w:rPr>
          <w:rFonts w:eastAsia="Times New Roman"/>
          <w:szCs w:val="24"/>
        </w:rPr>
        <w:t>Και πάμε παρακάτω. Όταν την ίδια στιγμή η εικόνα φιλοξενίας στο χώρο Καρά Τεπέ</w:t>
      </w:r>
      <w:r>
        <w:rPr>
          <w:rFonts w:eastAsia="Times New Roman"/>
          <w:szCs w:val="24"/>
        </w:rPr>
        <w:t>,</w:t>
      </w:r>
      <w:r>
        <w:rPr>
          <w:rFonts w:eastAsia="Times New Roman"/>
          <w:szCs w:val="24"/>
        </w:rPr>
        <w:t xml:space="preserve"> τον οποίο διαχειρίζεται ο δήμος</w:t>
      </w:r>
      <w:r>
        <w:rPr>
          <w:rFonts w:eastAsia="Times New Roman"/>
          <w:szCs w:val="24"/>
        </w:rPr>
        <w:t>,</w:t>
      </w:r>
      <w:r>
        <w:rPr>
          <w:rFonts w:eastAsia="Times New Roman"/>
          <w:szCs w:val="24"/>
        </w:rPr>
        <w:t xml:space="preserve"> είναι πολύ καλύτερη. Και εσείς δεν έ</w:t>
      </w:r>
      <w:r>
        <w:rPr>
          <w:rFonts w:eastAsia="Times New Roman"/>
          <w:szCs w:val="24"/>
        </w:rPr>
        <w:t xml:space="preserve">χετε κάνει τίποτα! Τους βάλατε στα αντίσκηνα, περιμένοντας τη βαρυχειμωνιά, να τους πλακώσει το χιόνι. Γιατί τόσους μήνες δεν κατορθώσατε να οργανώσετε τη Μόρια; Δεν ξέρω αν έφταιγαν οι όποιες αντιδράσεις και σας έκαμψαν. </w:t>
      </w:r>
    </w:p>
    <w:p w14:paraId="24595194" w14:textId="77777777" w:rsidR="000824F1" w:rsidRDefault="003A4E52">
      <w:pPr>
        <w:spacing w:line="600" w:lineRule="auto"/>
        <w:ind w:firstLine="720"/>
        <w:jc w:val="both"/>
        <w:rPr>
          <w:rFonts w:eastAsia="Times New Roman"/>
          <w:szCs w:val="24"/>
        </w:rPr>
      </w:pPr>
      <w:r>
        <w:rPr>
          <w:rFonts w:eastAsia="Times New Roman"/>
          <w:szCs w:val="24"/>
        </w:rPr>
        <w:lastRenderedPageBreak/>
        <w:t xml:space="preserve">Και το μόνο για το οποίο θέλω να </w:t>
      </w:r>
      <w:r>
        <w:rPr>
          <w:rFonts w:eastAsia="Times New Roman"/>
          <w:szCs w:val="24"/>
        </w:rPr>
        <w:t>συγχαρώ τον κύριο Υπουργό είναι που κατόρθωσε -και το λέω πραγματικά ότι κατόρθωσε!- να αντιστρέψει την εικόνα της Λέσβου</w:t>
      </w:r>
      <w:r>
        <w:rPr>
          <w:rFonts w:eastAsia="Times New Roman"/>
          <w:szCs w:val="24"/>
        </w:rPr>
        <w:t>,</w:t>
      </w:r>
      <w:r>
        <w:rPr>
          <w:rFonts w:eastAsia="Times New Roman"/>
          <w:szCs w:val="24"/>
        </w:rPr>
        <w:t xml:space="preserve"> που είναι διαδεδομένος προορισμός, μια και προσέφερε στον πολιτισμό με τη μεγάλη ποιήτρια. Κατόρθωσε, λοιπόν, να αλλάξει την εικόνα τ</w:t>
      </w:r>
      <w:r>
        <w:rPr>
          <w:rFonts w:eastAsia="Times New Roman"/>
          <w:szCs w:val="24"/>
        </w:rPr>
        <w:t>ου νησιού στο εξωτερικό, με αποτέλεσμα όλος ο πλανήτης πλέον να φοβάται</w:t>
      </w:r>
      <w:r>
        <w:rPr>
          <w:rFonts w:eastAsia="Times New Roman"/>
          <w:b/>
          <w:szCs w:val="24"/>
        </w:rPr>
        <w:t xml:space="preserve">. </w:t>
      </w:r>
      <w:r>
        <w:rPr>
          <w:rFonts w:eastAsia="Times New Roman"/>
          <w:szCs w:val="24"/>
        </w:rPr>
        <w:t>Διότι μπορεί να μας είπε ο κύριος Υπουργός ότι έχουν γίνει κρατήσεις, αλλά μένει να δούμε πόσες από αυτές θα πραγματοποιηθούν. Διότι έτσι έγινε και πέρυσι</w:t>
      </w:r>
      <w:r>
        <w:rPr>
          <w:rFonts w:eastAsia="Times New Roman"/>
          <w:szCs w:val="24"/>
        </w:rPr>
        <w:t>,</w:t>
      </w:r>
      <w:r>
        <w:rPr>
          <w:rFonts w:eastAsia="Times New Roman"/>
          <w:szCs w:val="24"/>
        </w:rPr>
        <w:t xml:space="preserve"> που δεν ερχόταν κανένας και</w:t>
      </w:r>
      <w:r>
        <w:rPr>
          <w:rFonts w:eastAsia="Times New Roman"/>
          <w:szCs w:val="24"/>
        </w:rPr>
        <w:t xml:space="preserve"> όλοι ακύρωναν. </w:t>
      </w:r>
    </w:p>
    <w:p w14:paraId="24595195" w14:textId="77777777" w:rsidR="000824F1" w:rsidRDefault="003A4E52">
      <w:pPr>
        <w:spacing w:line="600" w:lineRule="auto"/>
        <w:ind w:firstLine="720"/>
        <w:jc w:val="both"/>
        <w:rPr>
          <w:rFonts w:eastAsia="Times New Roman"/>
          <w:szCs w:val="24"/>
        </w:rPr>
      </w:pPr>
      <w:r>
        <w:rPr>
          <w:rFonts w:eastAsia="Times New Roman"/>
          <w:szCs w:val="24"/>
        </w:rPr>
        <w:t>Επιτέλους</w:t>
      </w:r>
      <w:r>
        <w:rPr>
          <w:rFonts w:eastAsia="Times New Roman"/>
          <w:szCs w:val="24"/>
        </w:rPr>
        <w:t xml:space="preserve">, </w:t>
      </w:r>
      <w:r>
        <w:rPr>
          <w:rFonts w:eastAsia="Times New Roman"/>
          <w:szCs w:val="24"/>
        </w:rPr>
        <w:t xml:space="preserve">αυτά τα νησιά απαιτούν την αμέριστη προσοχή σας, διότι είναι λίκνα πολιτισμού και τα περισσότερα περιμένουν να επιβιώσουν από τον πολιτισμό. Αν τους χαλάσετε και αυτό, μην περιμένετε να σας δώσουν χώρους, γιατί δεν θα έχουν. </w:t>
      </w:r>
    </w:p>
    <w:p w14:paraId="24595196" w14:textId="77777777" w:rsidR="000824F1" w:rsidRDefault="003A4E52">
      <w:pPr>
        <w:spacing w:line="600" w:lineRule="auto"/>
        <w:ind w:firstLine="720"/>
        <w:jc w:val="both"/>
        <w:rPr>
          <w:rFonts w:eastAsia="Times New Roman"/>
          <w:szCs w:val="24"/>
        </w:rPr>
      </w:pPr>
      <w:r>
        <w:rPr>
          <w:rFonts w:eastAsia="Times New Roman"/>
          <w:szCs w:val="24"/>
        </w:rPr>
        <w:t xml:space="preserve">Σας ευχαριστώ. </w:t>
      </w:r>
    </w:p>
    <w:p w14:paraId="24595197" w14:textId="77777777" w:rsidR="000824F1" w:rsidRDefault="003A4E52">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πολύ την κ. </w:t>
      </w:r>
      <w:proofErr w:type="spellStart"/>
      <w:r>
        <w:rPr>
          <w:rFonts w:eastAsia="Times New Roman"/>
          <w:szCs w:val="24"/>
        </w:rPr>
        <w:t>Μεγαλοοικονόμου</w:t>
      </w:r>
      <w:proofErr w:type="spellEnd"/>
      <w:r>
        <w:rPr>
          <w:rFonts w:eastAsia="Times New Roman"/>
          <w:szCs w:val="24"/>
        </w:rPr>
        <w:t xml:space="preserve">. </w:t>
      </w:r>
    </w:p>
    <w:p w14:paraId="24595198" w14:textId="77777777" w:rsidR="000824F1" w:rsidRDefault="003A4E52">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Κατσιαντώνης</w:t>
      </w:r>
      <w:proofErr w:type="spellEnd"/>
      <w:r>
        <w:rPr>
          <w:rFonts w:eastAsia="Times New Roman"/>
          <w:szCs w:val="24"/>
        </w:rPr>
        <w:t xml:space="preserve"> είχε ζητήσει τον λόγο επί προσωπικού. </w:t>
      </w:r>
    </w:p>
    <w:p w14:paraId="24595199" w14:textId="77777777" w:rsidR="000824F1" w:rsidRDefault="003A4E52">
      <w:pPr>
        <w:spacing w:line="600" w:lineRule="auto"/>
        <w:ind w:firstLine="720"/>
        <w:jc w:val="both"/>
        <w:rPr>
          <w:rFonts w:eastAsia="Times New Roman"/>
          <w:szCs w:val="24"/>
        </w:rPr>
      </w:pPr>
      <w:r>
        <w:rPr>
          <w:rFonts w:eastAsia="Times New Roman"/>
          <w:szCs w:val="24"/>
        </w:rPr>
        <w:t xml:space="preserve">Ορίστε, κύριε συνάδελφε, έχετε τον λόγο για ένα λεπτό. </w:t>
      </w:r>
    </w:p>
    <w:p w14:paraId="2459519A" w14:textId="77777777" w:rsidR="000824F1" w:rsidRDefault="003A4E52">
      <w:pPr>
        <w:spacing w:line="600" w:lineRule="auto"/>
        <w:ind w:firstLine="720"/>
        <w:jc w:val="both"/>
        <w:rPr>
          <w:rFonts w:eastAsia="Times New Roman"/>
          <w:szCs w:val="24"/>
        </w:rPr>
      </w:pPr>
      <w:r>
        <w:rPr>
          <w:rFonts w:eastAsia="Times New Roman"/>
          <w:b/>
          <w:szCs w:val="24"/>
        </w:rPr>
        <w:lastRenderedPageBreak/>
        <w:t>ΓΕΩΡΓΙΟΣ ΚΑΤΣΙΑΝΤΩΝΗΣ:</w:t>
      </w:r>
      <w:r>
        <w:rPr>
          <w:rFonts w:eastAsia="Times New Roman"/>
          <w:szCs w:val="24"/>
        </w:rPr>
        <w:t xml:space="preserve"> Κύριε Υπουργέ, αναφερόμενος</w:t>
      </w:r>
      <w:r>
        <w:rPr>
          <w:rFonts w:eastAsia="Times New Roman"/>
          <w:szCs w:val="24"/>
        </w:rPr>
        <w:t xml:space="preserve"> στην ομιλία σας δύο φορές προς την Κοινοβουλευτική Ομάδα της Ένωσης Κεντρώων, ρωτήσατε αν είμαστε σοβαροί. Θωρείτε ότι είστε πιο σοβαρός απ’ ότι εμείς, δηλαδή οι Βουλευτές της Ένωσης Κεντρώων; Θεωρείτε δηλαδή ότι επειδή δώσατε 170.000 ευρώ στους κατοίκους</w:t>
      </w:r>
      <w:r>
        <w:rPr>
          <w:rFonts w:eastAsia="Times New Roman"/>
          <w:szCs w:val="24"/>
        </w:rPr>
        <w:t xml:space="preserve"> της Μόρια, ξαφνικά εσείς είστε σοβαρός και εμείς όχι; </w:t>
      </w:r>
    </w:p>
    <w:p w14:paraId="2459519B" w14:textId="77777777" w:rsidR="000824F1" w:rsidRDefault="003A4E52">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Κύριε </w:t>
      </w:r>
      <w:proofErr w:type="spellStart"/>
      <w:r>
        <w:rPr>
          <w:rFonts w:eastAsia="Times New Roman"/>
          <w:szCs w:val="24"/>
        </w:rPr>
        <w:t>Κατσιαντώνη</w:t>
      </w:r>
      <w:proofErr w:type="spellEnd"/>
      <w:r>
        <w:rPr>
          <w:rFonts w:eastAsia="Times New Roman"/>
          <w:szCs w:val="24"/>
        </w:rPr>
        <w:t xml:space="preserve">, αυτό δεν είναι προσωπικό. </w:t>
      </w:r>
    </w:p>
    <w:p w14:paraId="2459519C" w14:textId="77777777" w:rsidR="000824F1" w:rsidRDefault="003A4E52">
      <w:pPr>
        <w:spacing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Σας παρακαλώ πολύ, να ανακαλέσετε. Επαναλαμβάνω ότι όταν αναφερθήκατε στην Κοινοβουλευτική μας Ομ</w:t>
      </w:r>
      <w:r>
        <w:rPr>
          <w:rFonts w:eastAsia="Times New Roman"/>
          <w:szCs w:val="24"/>
        </w:rPr>
        <w:t xml:space="preserve">άδα, ρωτήσατε αν είμαστε σοβαροί. </w:t>
      </w:r>
    </w:p>
    <w:p w14:paraId="2459519D" w14:textId="77777777" w:rsidR="000824F1" w:rsidRDefault="003A4E52">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Αυτό δεν είναι προσωπικό, κύριε συνάδελφε. </w:t>
      </w:r>
    </w:p>
    <w:p w14:paraId="2459519E"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ΙΩΑΝΝΗΣ ΜΟΥΖΑΛΑΣ (Υπουργός Μεταναστευτικής Πολιτικής):</w:t>
      </w:r>
      <w:r>
        <w:rPr>
          <w:rFonts w:eastAsia="Times New Roman" w:cs="Times New Roman"/>
          <w:szCs w:val="24"/>
        </w:rPr>
        <w:t xml:space="preserve"> Δεν είπα αυτό!</w:t>
      </w:r>
    </w:p>
    <w:p w14:paraId="2459519F" w14:textId="77777777" w:rsidR="000824F1" w:rsidRDefault="003A4E52">
      <w:pPr>
        <w:spacing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Κύριε Υπουργέ, θα απαντήσετε στην ώρα σ</w:t>
      </w:r>
      <w:r>
        <w:rPr>
          <w:rFonts w:eastAsia="Times New Roman" w:cs="Times New Roman"/>
          <w:szCs w:val="24"/>
        </w:rPr>
        <w:t xml:space="preserve">ας. Θα σας δώσω τον λόγο. </w:t>
      </w:r>
    </w:p>
    <w:p w14:paraId="245951A0" w14:textId="77777777" w:rsidR="000824F1" w:rsidRDefault="003A4E52">
      <w:pPr>
        <w:spacing w:line="600" w:lineRule="auto"/>
        <w:ind w:firstLine="720"/>
        <w:jc w:val="both"/>
        <w:rPr>
          <w:rFonts w:eastAsia="Times New Roman"/>
          <w:szCs w:val="24"/>
        </w:rPr>
      </w:pPr>
      <w:r>
        <w:rPr>
          <w:rFonts w:eastAsia="Times New Roman"/>
          <w:szCs w:val="24"/>
        </w:rPr>
        <w:lastRenderedPageBreak/>
        <w:t xml:space="preserve">Θα ήθελα να πω ότι η έκφραση «αν είστε σοβαροί» είναι μια έκφραση που χρησιμοποιείται στο Κοινοβούλιο. «Καλά, είστε σοβαρός που βάζετε τέτοια ερώτηση;». </w:t>
      </w:r>
    </w:p>
    <w:p w14:paraId="245951A1" w14:textId="77777777" w:rsidR="000824F1" w:rsidRDefault="003A4E52">
      <w:pPr>
        <w:spacing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Είναι υποτιμητική αυτή η έκφραση! </w:t>
      </w:r>
    </w:p>
    <w:p w14:paraId="245951A2" w14:textId="77777777" w:rsidR="000824F1" w:rsidRDefault="003A4E52">
      <w:pPr>
        <w:spacing w:line="600" w:lineRule="auto"/>
        <w:ind w:firstLine="720"/>
        <w:jc w:val="both"/>
        <w:rPr>
          <w:rFonts w:eastAsia="Times New Roman"/>
          <w:szCs w:val="24"/>
        </w:rPr>
      </w:pPr>
      <w:r>
        <w:rPr>
          <w:rFonts w:eastAsia="Times New Roman"/>
          <w:b/>
          <w:szCs w:val="24"/>
        </w:rPr>
        <w:t>ΠΡΟΕΔΡΕΥΩΝ (Αναστ</w:t>
      </w:r>
      <w:r>
        <w:rPr>
          <w:rFonts w:eastAsia="Times New Roman"/>
          <w:b/>
          <w:szCs w:val="24"/>
        </w:rPr>
        <w:t>άσιος Κουράκης):</w:t>
      </w:r>
      <w:r>
        <w:rPr>
          <w:rFonts w:eastAsia="Times New Roman"/>
          <w:szCs w:val="24"/>
        </w:rPr>
        <w:t xml:space="preserve"> Προφανώς είναι υποτιμητική, αλλά σε έναν βαθμό είναι πολιτικός χαρακτηρισμός. </w:t>
      </w:r>
    </w:p>
    <w:p w14:paraId="245951A3" w14:textId="77777777" w:rsidR="000824F1" w:rsidRDefault="003A4E52">
      <w:pPr>
        <w:spacing w:line="600" w:lineRule="auto"/>
        <w:ind w:firstLine="720"/>
        <w:jc w:val="both"/>
        <w:rPr>
          <w:rFonts w:eastAsia="Times New Roman"/>
          <w:szCs w:val="24"/>
        </w:rPr>
      </w:pPr>
      <w:r>
        <w:rPr>
          <w:rFonts w:eastAsia="Times New Roman"/>
          <w:szCs w:val="24"/>
        </w:rPr>
        <w:t xml:space="preserve">Τον λόγο έχει τώρα ο κ. Καματερός. </w:t>
      </w:r>
    </w:p>
    <w:p w14:paraId="245951A4" w14:textId="77777777" w:rsidR="000824F1" w:rsidRDefault="003A4E52">
      <w:pPr>
        <w:spacing w:line="600" w:lineRule="auto"/>
        <w:ind w:firstLine="720"/>
        <w:jc w:val="both"/>
        <w:rPr>
          <w:rFonts w:eastAsia="Times New Roman"/>
          <w:szCs w:val="24"/>
        </w:rPr>
      </w:pPr>
      <w:r>
        <w:rPr>
          <w:rFonts w:eastAsia="Times New Roman"/>
          <w:b/>
          <w:szCs w:val="24"/>
        </w:rPr>
        <w:t>ΗΛΙΑΣ ΚΑΜΑΤΕΡΟΣ:</w:t>
      </w:r>
      <w:r>
        <w:rPr>
          <w:rFonts w:eastAsia="Times New Roman"/>
          <w:szCs w:val="24"/>
        </w:rPr>
        <w:t xml:space="preserve"> Για αποκατάσταση της αλήθειας και της παρεξήγησης, κύριε Γεωργιάδη, προφανώς δεν εννοούσα ότι είστε ακροδεξ</w:t>
      </w:r>
      <w:r>
        <w:rPr>
          <w:rFonts w:eastAsia="Times New Roman"/>
          <w:szCs w:val="24"/>
        </w:rPr>
        <w:t xml:space="preserve">ιός. Ίσα-ίσα που επαίνεσα στη στάση σας και τη χαρακτήρισα ως καλοπροαίρετη συνολικά της Κοινοβουλευτικής Ομάδας της Ένωσης Κεντρώων. </w:t>
      </w:r>
    </w:p>
    <w:p w14:paraId="245951A5" w14:textId="77777777" w:rsidR="000824F1" w:rsidRDefault="003A4E52">
      <w:pPr>
        <w:spacing w:line="600" w:lineRule="auto"/>
        <w:ind w:firstLine="720"/>
        <w:jc w:val="both"/>
        <w:rPr>
          <w:rFonts w:eastAsia="Times New Roman"/>
          <w:szCs w:val="24"/>
        </w:rPr>
      </w:pPr>
      <w:r>
        <w:rPr>
          <w:rFonts w:eastAsia="Times New Roman"/>
          <w:szCs w:val="24"/>
        </w:rPr>
        <w:t xml:space="preserve">Όμως, είπα ότι διολισθαίνετε σε φρασεολογία και μάλιστα ακροδεξιά, όταν αναφέρεστε στο ότι ανοίξαμε τις αγκαλιές μας και </w:t>
      </w:r>
      <w:r>
        <w:rPr>
          <w:rFonts w:eastAsia="Times New Roman"/>
          <w:szCs w:val="24"/>
        </w:rPr>
        <w:t>υποδεχθήκαμε τους πρόσφυγες, ότι μπορεί κανείς να βάλει σύνορα στη θάλασσα κ.λπ.</w:t>
      </w:r>
      <w:r>
        <w:rPr>
          <w:rFonts w:eastAsia="Times New Roman"/>
          <w:szCs w:val="24"/>
        </w:rPr>
        <w:t>.</w:t>
      </w:r>
      <w:r>
        <w:rPr>
          <w:rFonts w:eastAsia="Times New Roman"/>
          <w:szCs w:val="24"/>
        </w:rPr>
        <w:t xml:space="preserve"> Αυτά έχουν απαντηθεί πολλές φορές </w:t>
      </w:r>
      <w:r>
        <w:rPr>
          <w:rFonts w:eastAsia="Times New Roman"/>
          <w:szCs w:val="24"/>
        </w:rPr>
        <w:lastRenderedPageBreak/>
        <w:t>και ξέρουμε από ποιους λέγονται. Δεν είναι δυνατόν τις λαστιχένιες βάρκες</w:t>
      </w:r>
      <w:r>
        <w:rPr>
          <w:rFonts w:eastAsia="Times New Roman"/>
          <w:szCs w:val="24"/>
        </w:rPr>
        <w:t>,</w:t>
      </w:r>
      <w:r>
        <w:rPr>
          <w:rFonts w:eastAsia="Times New Roman"/>
          <w:szCs w:val="24"/>
        </w:rPr>
        <w:t xml:space="preserve"> που τις τρυπάνε και πνίγονται οι άνθρωποι</w:t>
      </w:r>
      <w:r>
        <w:rPr>
          <w:rFonts w:eastAsia="Times New Roman"/>
          <w:szCs w:val="24"/>
        </w:rPr>
        <w:t>,</w:t>
      </w:r>
      <w:r>
        <w:rPr>
          <w:rFonts w:eastAsia="Times New Roman"/>
          <w:szCs w:val="24"/>
        </w:rPr>
        <w:t xml:space="preserve"> να τις αντιμετωπίσεις </w:t>
      </w:r>
      <w:r>
        <w:rPr>
          <w:rFonts w:eastAsia="Times New Roman"/>
          <w:szCs w:val="24"/>
        </w:rPr>
        <w:t xml:space="preserve">διαφορετικά, παρά μόνο με το να μαζέψεις αυτούς τους ανθρώπους και να τους βοηθήσεις. Είναι αντίφαση από τη μια να μας εγκαλείτε ότι οι συνθήκες είναι άθλιες και από την άλλη να μιλάτε με αυτήν τη φρασεολογία. </w:t>
      </w:r>
    </w:p>
    <w:p w14:paraId="245951A6" w14:textId="77777777" w:rsidR="000824F1" w:rsidRDefault="003A4E52">
      <w:pPr>
        <w:spacing w:line="600" w:lineRule="auto"/>
        <w:ind w:firstLine="720"/>
        <w:jc w:val="both"/>
        <w:rPr>
          <w:rFonts w:eastAsia="Times New Roman" w:cs="Times New Roman"/>
          <w:szCs w:val="24"/>
        </w:rPr>
      </w:pPr>
      <w:r>
        <w:rPr>
          <w:rFonts w:eastAsia="Times New Roman"/>
          <w:szCs w:val="24"/>
        </w:rPr>
        <w:t xml:space="preserve">Τελειώνοντας και επειδή χαρακτηριστήκαμε ότι </w:t>
      </w:r>
      <w:r>
        <w:rPr>
          <w:rFonts w:eastAsia="Times New Roman"/>
          <w:szCs w:val="24"/>
        </w:rPr>
        <w:t xml:space="preserve">ακολουθούμε τη Νέα Δημοκρατία για τα κλειστά κέντρα, θα ήθελα να πω ότι αυτό γίνεται τώρα που οι άνθρωποι είναι εγκλωβισμένοι. </w:t>
      </w:r>
      <w:r>
        <w:rPr>
          <w:rFonts w:eastAsia="Times New Roman" w:cs="Times New Roman"/>
          <w:szCs w:val="24"/>
        </w:rPr>
        <w:t>Όταν προηγουμένως εμείς λειτουργούσαμε, και όλα αυτά τα κέντρα, με ελεγχόμενες, αλλά ανοιχτές δομές, οι άνθρωποι έφευγαν.</w:t>
      </w:r>
    </w:p>
    <w:p w14:paraId="245951A7"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Επομένω</w:t>
      </w:r>
      <w:r>
        <w:rPr>
          <w:rFonts w:eastAsia="Times New Roman" w:cs="Times New Roman"/>
          <w:szCs w:val="24"/>
        </w:rPr>
        <w:t xml:space="preserve">ς, δεν μπορεί να μας εγκαλέσει κανείς ότι αλλάξαμε γνώμη και ότι τώρα είμαστε υπέρ των κλειστών, που δεν είναι ακριβώς αυτό. Ούτε </w:t>
      </w:r>
      <w:proofErr w:type="spellStart"/>
      <w:r>
        <w:rPr>
          <w:rFonts w:eastAsia="Times New Roman" w:cs="Times New Roman"/>
          <w:szCs w:val="24"/>
        </w:rPr>
        <w:t>Αμυγδαλέζες</w:t>
      </w:r>
      <w:proofErr w:type="spellEnd"/>
      <w:r>
        <w:rPr>
          <w:rFonts w:eastAsia="Times New Roman" w:cs="Times New Roman"/>
          <w:szCs w:val="24"/>
        </w:rPr>
        <w:t xml:space="preserve"> είναι αυτά εδώ που λέμε. Θα τα εξηγήσει ο κύριος Υπουργός. Είναι χώροι που θα πρέπει να ελέγχονται οι άνθρωποι.</w:t>
      </w:r>
    </w:p>
    <w:p w14:paraId="245951A8"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Ευ</w:t>
      </w:r>
      <w:r>
        <w:rPr>
          <w:rFonts w:eastAsia="Times New Roman" w:cs="Times New Roman"/>
          <w:szCs w:val="24"/>
        </w:rPr>
        <w:t>χαριστώ.</w:t>
      </w:r>
    </w:p>
    <w:p w14:paraId="245951A9"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Ευχαριστούμε.</w:t>
      </w:r>
    </w:p>
    <w:p w14:paraId="245951AA"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 να δώσει τις απαντήσεις και ό,τι άλλο θέλει.</w:t>
      </w:r>
    </w:p>
    <w:p w14:paraId="245951AB"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245951AC"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ΙΩΑΝΝΗΣ ΜΟΥΖΑΛΑΣ (Υπουργός Μεταναστευτικής Πολιτικής):</w:t>
      </w:r>
      <w:r>
        <w:rPr>
          <w:rFonts w:eastAsia="Times New Roman" w:cs="Times New Roman"/>
          <w:szCs w:val="24"/>
        </w:rPr>
        <w:t xml:space="preserve"> Κύριε Πρόεδρε, κυρίες και κύριο</w:t>
      </w:r>
      <w:r>
        <w:rPr>
          <w:rFonts w:eastAsia="Times New Roman" w:cs="Times New Roman"/>
          <w:szCs w:val="24"/>
        </w:rPr>
        <w:t>ι Βουλευτές, νομίζω ότι και στις δευτερολογίες ανακυκλώθηκαν πράγματα. Έτσι κι αλλιώς</w:t>
      </w:r>
      <w:r>
        <w:rPr>
          <w:rFonts w:eastAsia="Times New Roman" w:cs="Times New Roman"/>
          <w:szCs w:val="24"/>
        </w:rPr>
        <w:t>,</w:t>
      </w:r>
      <w:r>
        <w:rPr>
          <w:rFonts w:eastAsia="Times New Roman" w:cs="Times New Roman"/>
          <w:szCs w:val="24"/>
        </w:rPr>
        <w:t xml:space="preserve"> έχω βαθιά συνείδηση του ότι συζητάμε ένα πάρα πολύ δύσκολο θέμα. Θα υπάρξουν και από τη δική μου πλευρά λάθος εκφράσεις. Ας προσπαθήσουμε να δούμε την ουσία.</w:t>
      </w:r>
    </w:p>
    <w:p w14:paraId="245951AD"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Κύριε Μεγαλ</w:t>
      </w:r>
      <w:r>
        <w:rPr>
          <w:rFonts w:eastAsia="Times New Roman" w:cs="Times New Roman"/>
          <w:szCs w:val="24"/>
        </w:rPr>
        <w:t>ομύστακα, εγώ</w:t>
      </w:r>
      <w:r>
        <w:rPr>
          <w:rFonts w:eastAsia="Times New Roman" w:cs="Times New Roman"/>
          <w:szCs w:val="24"/>
        </w:rPr>
        <w:t>,</w:t>
      </w:r>
      <w:r>
        <w:rPr>
          <w:rFonts w:eastAsia="Times New Roman" w:cs="Times New Roman"/>
          <w:szCs w:val="24"/>
        </w:rPr>
        <w:t xml:space="preserve"> με την ομιλία σας συμφωνώ απολύτως. Δεν έχω να προσθέσω κάτι. Δηλαδή, υπάρχουν ζητήματα ασφάλειας; Χρειαζόμαστε παραπάνω αστυνομία. Φτύνουμε αίμα, κάνουν πολύ καλή δουλειά, δεν φτάνει. Είναι σαφές αυτό. Θέλουμε κι άλλο. Αυτό είναι διαφορετικ</w:t>
      </w:r>
      <w:r>
        <w:rPr>
          <w:rFonts w:eastAsia="Times New Roman" w:cs="Times New Roman"/>
          <w:szCs w:val="24"/>
        </w:rPr>
        <w:t>ό από το να λέμε ότι είναι ξέφραγο αμπέλι. Δεν το είπατε εσείς. Το είπαν άλλοι.</w:t>
      </w:r>
    </w:p>
    <w:p w14:paraId="245951AE"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lastRenderedPageBreak/>
        <w:t xml:space="preserve">Σχετικά με τα ασυνόδευτα και αν χρειαζόμαστε ιδιαίτερη μεταχείριση, βεβαίως. Προσπαθούμε να τη δώσουμε. Από τριακόσιες θέσεις, χίλιες τριακόσιες σε επτά μήνες. Μα, λείπουν και </w:t>
      </w:r>
      <w:r>
        <w:rPr>
          <w:rFonts w:eastAsia="Times New Roman" w:cs="Times New Roman"/>
          <w:szCs w:val="24"/>
        </w:rPr>
        <w:t>άλλες. Προσπαθούμε να τα καταφέρουμε. Εάν βέβαια</w:t>
      </w:r>
      <w:r>
        <w:rPr>
          <w:rFonts w:eastAsia="Times New Roman" w:cs="Times New Roman"/>
          <w:szCs w:val="24"/>
        </w:rPr>
        <w:t>,</w:t>
      </w:r>
      <w:r>
        <w:rPr>
          <w:rFonts w:eastAsia="Times New Roman" w:cs="Times New Roman"/>
          <w:szCs w:val="24"/>
        </w:rPr>
        <w:t xml:space="preserve"> κάθε εβδομάδα ή κάθε μήνα μας έρχονται άλλα τριακόσια ασυνόδευτα, πάλι δεν θα τα καταφέρουμε.</w:t>
      </w:r>
    </w:p>
    <w:p w14:paraId="245951AF"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Στη Βαρκελώνη διαδήλωναν ότι θέλουν πρόσφυγες. Αυτό είναι πάρα πολύ καλό. Δυστυχώς, δεν έχει γίνει σε άλλες χώρε</w:t>
      </w:r>
      <w:r>
        <w:rPr>
          <w:rFonts w:eastAsia="Times New Roman" w:cs="Times New Roman"/>
          <w:szCs w:val="24"/>
        </w:rPr>
        <w:t>ς της Ευρώπης ούτε σε εμάς έχει γίνει διαδήλωση με αίτημα να γίνει μετεγκατάσταση των προσφύγων. Αυτό είναι μια αδυναμία. Ωστόσο, δεν αρκεί αυτό, γιατί η Κυβέρνηση της Ισπανίας είναι αντίθετη με τη μετεγκατάσταση και μια κυβέρνηση διαπραγματεύεται με κυβερ</w:t>
      </w:r>
      <w:r>
        <w:rPr>
          <w:rFonts w:eastAsia="Times New Roman" w:cs="Times New Roman"/>
          <w:szCs w:val="24"/>
        </w:rPr>
        <w:t>νήσεις.</w:t>
      </w:r>
    </w:p>
    <w:p w14:paraId="245951B0"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Γιατί στη νότια Ελλάδα μόνον </w:t>
      </w:r>
      <w:proofErr w:type="spellStart"/>
      <w:r>
        <w:rPr>
          <w:rFonts w:eastAsia="Times New Roman" w:cs="Times New Roman"/>
          <w:szCs w:val="24"/>
        </w:rPr>
        <w:t>εκατόν</w:t>
      </w:r>
      <w:proofErr w:type="spellEnd"/>
      <w:r>
        <w:rPr>
          <w:rFonts w:eastAsia="Times New Roman" w:cs="Times New Roman"/>
          <w:szCs w:val="24"/>
        </w:rPr>
        <w:t xml:space="preserve"> εξήντα; Σωστό. Γιατί έπρεπε πολύ γρήγορα να δράσουμε</w:t>
      </w:r>
      <w:r>
        <w:rPr>
          <w:rFonts w:eastAsia="Times New Roman" w:cs="Times New Roman"/>
          <w:szCs w:val="24"/>
        </w:rPr>
        <w:t>,</w:t>
      </w:r>
      <w:r>
        <w:rPr>
          <w:rFonts w:eastAsia="Times New Roman" w:cs="Times New Roman"/>
          <w:szCs w:val="24"/>
        </w:rPr>
        <w:t xml:space="preserve"> ώστε να αδειάσει η </w:t>
      </w:r>
      <w:proofErr w:type="spellStart"/>
      <w:r>
        <w:rPr>
          <w:rFonts w:eastAsia="Times New Roman" w:cs="Times New Roman"/>
          <w:szCs w:val="24"/>
        </w:rPr>
        <w:t>Ειδομένη</w:t>
      </w:r>
      <w:proofErr w:type="spellEnd"/>
      <w:r>
        <w:rPr>
          <w:rFonts w:eastAsia="Times New Roman" w:cs="Times New Roman"/>
          <w:szCs w:val="24"/>
        </w:rPr>
        <w:t xml:space="preserve">. Παίρνουμε μέτρα, </w:t>
      </w:r>
      <w:proofErr w:type="spellStart"/>
      <w:r>
        <w:rPr>
          <w:rFonts w:eastAsia="Times New Roman" w:cs="Times New Roman"/>
          <w:szCs w:val="24"/>
        </w:rPr>
        <w:t>ισομοιράζονται</w:t>
      </w:r>
      <w:proofErr w:type="spellEnd"/>
      <w:r>
        <w:rPr>
          <w:rFonts w:eastAsia="Times New Roman" w:cs="Times New Roman"/>
          <w:szCs w:val="24"/>
        </w:rPr>
        <w:t xml:space="preserve"> και θα σας πω και στο τέλος της ομιλίας μου το πρόγραμμα για το 2017, που νομίζω ότι θα σας καλύψ</w:t>
      </w:r>
      <w:r>
        <w:rPr>
          <w:rFonts w:eastAsia="Times New Roman" w:cs="Times New Roman"/>
          <w:szCs w:val="24"/>
        </w:rPr>
        <w:t>ει.</w:t>
      </w:r>
    </w:p>
    <w:p w14:paraId="245951B1"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Εγώ πιστεύω ότι η μη ενημέρωση, όπως λέτε για την Κω για παράδειγμα</w:t>
      </w:r>
      <w:r>
        <w:rPr>
          <w:rFonts w:eastAsia="Times New Roman" w:cs="Times New Roman"/>
          <w:szCs w:val="24"/>
        </w:rPr>
        <w:t xml:space="preserve"> -</w:t>
      </w:r>
      <w:r>
        <w:rPr>
          <w:rFonts w:eastAsia="Times New Roman" w:cs="Times New Roman"/>
          <w:szCs w:val="24"/>
        </w:rPr>
        <w:t>δεν λέω ότι το κάνετε εσείς επίτηδες</w:t>
      </w:r>
      <w:r>
        <w:rPr>
          <w:rFonts w:eastAsia="Times New Roman" w:cs="Times New Roman"/>
          <w:szCs w:val="24"/>
        </w:rPr>
        <w:t>-</w:t>
      </w:r>
      <w:r>
        <w:rPr>
          <w:rFonts w:eastAsia="Times New Roman" w:cs="Times New Roman"/>
          <w:szCs w:val="24"/>
        </w:rPr>
        <w:t xml:space="preserve"> είναι κάτι </w:t>
      </w:r>
      <w:r>
        <w:rPr>
          <w:rFonts w:eastAsia="Times New Roman" w:cs="Times New Roman"/>
          <w:szCs w:val="24"/>
        </w:rPr>
        <w:lastRenderedPageBreak/>
        <w:t>που γίνεται επίτηδες. Ενημερωμένοι είναι. Δεν θέλουν. Είναι τόσο απλό και πρέπει κανείς να σταθεί απέναντί σε αυτήν τη θέση. Δεν θέλουν. Δεν είναι ότι τους λείπει η ενημέρωση. Συνεχώς να παλεύουμε και να φτιάχνουμε προϋποθέσεις γι</w:t>
      </w:r>
      <w:r>
        <w:rPr>
          <w:rFonts w:eastAsia="Times New Roman" w:cs="Times New Roman"/>
          <w:szCs w:val="24"/>
        </w:rPr>
        <w:t>’</w:t>
      </w:r>
      <w:r>
        <w:rPr>
          <w:rFonts w:eastAsia="Times New Roman" w:cs="Times New Roman"/>
          <w:szCs w:val="24"/>
        </w:rPr>
        <w:t xml:space="preserve"> αυτά που είπ</w:t>
      </w:r>
      <w:r>
        <w:rPr>
          <w:rFonts w:eastAsia="Times New Roman" w:cs="Times New Roman"/>
          <w:szCs w:val="24"/>
        </w:rPr>
        <w:t>ατε. Έχετε δίκιο, το κάνουν, ισχυρίζομαι.</w:t>
      </w:r>
    </w:p>
    <w:p w14:paraId="245951B2"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Ζητάμε τη βελτίωση των συνθηκών. Έχετε δίκιο. Το κάνουν, είπα πριν. Διαβατά πριν, Διαβατά τώρα. Αυτό που γίνεται στις Σέρρες. Αυτό που γίνεται στην Καβάλα. Ένα-ένα τα </w:t>
      </w:r>
      <w:r>
        <w:rPr>
          <w:rFonts w:eastAsia="Times New Roman" w:cs="Times New Roman"/>
          <w:szCs w:val="24"/>
          <w:lang w:val="en-US"/>
        </w:rPr>
        <w:t>camp</w:t>
      </w:r>
      <w:r>
        <w:rPr>
          <w:rFonts w:eastAsia="Times New Roman" w:cs="Times New Roman"/>
          <w:szCs w:val="24"/>
        </w:rPr>
        <w:t xml:space="preserve"> στη βόρειο Ελλάδα, η Αγία Ελένη, οι κατασκ</w:t>
      </w:r>
      <w:r>
        <w:rPr>
          <w:rFonts w:eastAsia="Times New Roman" w:cs="Times New Roman"/>
          <w:szCs w:val="24"/>
        </w:rPr>
        <w:t xml:space="preserve">ηνώσεις εδώ πέρα στην Αττική. Κάνουμε μια τεράστια προσπάθεια. Στη Θεσσαλονίκη έχουμε υπ’ </w:t>
      </w:r>
      <w:proofErr w:type="spellStart"/>
      <w:r>
        <w:rPr>
          <w:rFonts w:eastAsia="Times New Roman" w:cs="Times New Roman"/>
          <w:szCs w:val="24"/>
        </w:rPr>
        <w:t>όψιν</w:t>
      </w:r>
      <w:proofErr w:type="spellEnd"/>
      <w:r>
        <w:rPr>
          <w:rFonts w:eastAsia="Times New Roman" w:cs="Times New Roman"/>
          <w:szCs w:val="24"/>
        </w:rPr>
        <w:t xml:space="preserve"> μας το πρόβλημα. Υπάρχουν στα ξενοδοχεία, θα γυρίσουν στα </w:t>
      </w:r>
      <w:r>
        <w:rPr>
          <w:rFonts w:eastAsia="Times New Roman" w:cs="Times New Roman"/>
          <w:szCs w:val="24"/>
          <w:lang w:val="en-US"/>
        </w:rPr>
        <w:t>camp</w:t>
      </w:r>
      <w:r>
        <w:rPr>
          <w:rFonts w:eastAsia="Times New Roman" w:cs="Times New Roman"/>
          <w:szCs w:val="24"/>
        </w:rPr>
        <w:t xml:space="preserve">. Πιστεύουμε ότι θα είμαστε έτοιμοι. Εάν τώρα μας ξεφύγει κάτι, μπορείτε να έρθετε εδώ και να λέτε </w:t>
      </w:r>
      <w:r>
        <w:rPr>
          <w:rFonts w:eastAsia="Times New Roman" w:cs="Times New Roman"/>
          <w:szCs w:val="24"/>
        </w:rPr>
        <w:t>πάλι ότι η Κυβέρνηση είναι ανίκανη, αλλά ξέρετε είναι η τρίτη μετακίνηση μέσα στους επτά μήνες.</w:t>
      </w:r>
    </w:p>
    <w:p w14:paraId="245951B3"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Κάνετε λάθος όλοι και δεν το κάνετε όλοι ασυνείδητα. Ορισμένοι το κάνουν συνειδητά. Δεν είναι, κύριοι, δεκαεπτά μήνες, είναι επτά μήνες από τη διάλυση της </w:t>
      </w:r>
      <w:proofErr w:type="spellStart"/>
      <w:r>
        <w:rPr>
          <w:rFonts w:eastAsia="Times New Roman" w:cs="Times New Roman"/>
          <w:szCs w:val="24"/>
        </w:rPr>
        <w:t>Ειδομ</w:t>
      </w:r>
      <w:r>
        <w:rPr>
          <w:rFonts w:eastAsia="Times New Roman" w:cs="Times New Roman"/>
          <w:szCs w:val="24"/>
        </w:rPr>
        <w:t>ένης</w:t>
      </w:r>
      <w:proofErr w:type="spellEnd"/>
      <w:r>
        <w:rPr>
          <w:rFonts w:eastAsia="Times New Roman" w:cs="Times New Roman"/>
          <w:szCs w:val="24"/>
        </w:rPr>
        <w:t xml:space="preserve"> και από τη συμφωνία Ευρώπης-Τουρκίας. Ειδάλλως, να πούμε ότι είναι εβδομήντα δύο χρόνια από τη Μικρασιατική καταστροφή. Δεν γίνεται </w:t>
      </w:r>
      <w:r>
        <w:rPr>
          <w:rFonts w:eastAsia="Times New Roman" w:cs="Times New Roman"/>
          <w:szCs w:val="24"/>
        </w:rPr>
        <w:lastRenderedPageBreak/>
        <w:t>έτσι, όμως. Αν δεν έχουμε σωστά στοιχεία, δεν μπορούμε να εκτιμήσουμε σωστά.</w:t>
      </w:r>
    </w:p>
    <w:p w14:paraId="245951B4" w14:textId="77777777" w:rsidR="000824F1" w:rsidRDefault="003A4E52">
      <w:pPr>
        <w:spacing w:line="600" w:lineRule="auto"/>
        <w:ind w:firstLine="720"/>
        <w:jc w:val="both"/>
        <w:rPr>
          <w:rFonts w:eastAsia="Times New Roman"/>
          <w:szCs w:val="24"/>
        </w:rPr>
      </w:pPr>
      <w:r>
        <w:rPr>
          <w:rFonts w:eastAsia="Times New Roman" w:cs="Times New Roman"/>
          <w:szCs w:val="24"/>
        </w:rPr>
        <w:t xml:space="preserve">Ο κ. Θεοχαρόπουλος, </w:t>
      </w:r>
      <w:r>
        <w:rPr>
          <w:rFonts w:eastAsia="Times New Roman" w:cs="Times New Roman"/>
          <w:szCs w:val="24"/>
        </w:rPr>
        <w:t xml:space="preserve">που </w:t>
      </w:r>
      <w:r>
        <w:rPr>
          <w:rFonts w:eastAsia="Times New Roman" w:cs="Times New Roman"/>
          <w:szCs w:val="24"/>
        </w:rPr>
        <w:t>λείπει, αναφέρθηκε</w:t>
      </w:r>
      <w:r>
        <w:rPr>
          <w:rFonts w:eastAsia="Times New Roman" w:cs="Times New Roman"/>
          <w:szCs w:val="24"/>
        </w:rPr>
        <w:t xml:space="preserve"> στην </w:t>
      </w:r>
      <w:proofErr w:type="spellStart"/>
      <w:r>
        <w:rPr>
          <w:rFonts w:eastAsia="Times New Roman" w:cs="Times New Roman"/>
          <w:szCs w:val="24"/>
        </w:rPr>
        <w:t>υποστελέχωση</w:t>
      </w:r>
      <w:proofErr w:type="spellEnd"/>
      <w:r>
        <w:rPr>
          <w:rFonts w:eastAsia="Times New Roman" w:cs="Times New Roman"/>
          <w:szCs w:val="24"/>
        </w:rPr>
        <w:t xml:space="preserve">. Συμφωνούμε. Από διακόσια άτομα στο άσυλο φτάσαμε στα εξακόσια πενήντα </w:t>
      </w:r>
      <w:r>
        <w:rPr>
          <w:rFonts w:eastAsia="Times New Roman" w:cs="Times New Roman"/>
          <w:szCs w:val="24"/>
        </w:rPr>
        <w:t xml:space="preserve">και </w:t>
      </w:r>
      <w:r>
        <w:rPr>
          <w:rFonts w:eastAsia="Times New Roman" w:cs="Times New Roman"/>
          <w:szCs w:val="24"/>
        </w:rPr>
        <w:t xml:space="preserve">μαζί με κάτι της </w:t>
      </w:r>
      <w:r>
        <w:rPr>
          <w:rFonts w:eastAsia="Times New Roman" w:cs="Times New Roman"/>
          <w:szCs w:val="24"/>
          <w:lang w:val="en-US"/>
        </w:rPr>
        <w:t>UNHCR</w:t>
      </w:r>
      <w:r>
        <w:rPr>
          <w:rFonts w:eastAsia="Times New Roman" w:cs="Times New Roman"/>
          <w:szCs w:val="24"/>
        </w:rPr>
        <w:t xml:space="preserve"> είναι οκτακόσια. </w:t>
      </w:r>
      <w:r>
        <w:rPr>
          <w:rFonts w:eastAsia="Times New Roman"/>
          <w:szCs w:val="24"/>
        </w:rPr>
        <w:t xml:space="preserve">Χρειαζόμαστε κι άλλους. Συμφωνούμε. Πόσους μπορούσαμε </w:t>
      </w:r>
      <w:r>
        <w:rPr>
          <w:rFonts w:eastAsia="Times New Roman"/>
          <w:szCs w:val="24"/>
        </w:rPr>
        <w:t xml:space="preserve">να έχουμε </w:t>
      </w:r>
      <w:r>
        <w:rPr>
          <w:rFonts w:eastAsia="Times New Roman"/>
          <w:szCs w:val="24"/>
        </w:rPr>
        <w:t>μέσα σε επτά μήνες, με όλες τις προσλήψεις νόμιμες, με όλε</w:t>
      </w:r>
      <w:r>
        <w:rPr>
          <w:rFonts w:eastAsia="Times New Roman"/>
          <w:szCs w:val="24"/>
        </w:rPr>
        <w:t>ς τις προσλήψεις με διαγωνισμούς, με όλα αυτά;</w:t>
      </w:r>
    </w:p>
    <w:p w14:paraId="245951B5" w14:textId="77777777" w:rsidR="000824F1" w:rsidRDefault="003A4E52">
      <w:pPr>
        <w:spacing w:line="600" w:lineRule="auto"/>
        <w:ind w:firstLine="720"/>
        <w:jc w:val="both"/>
        <w:rPr>
          <w:rFonts w:eastAsia="Times New Roman"/>
          <w:szCs w:val="24"/>
        </w:rPr>
      </w:pPr>
      <w:r>
        <w:rPr>
          <w:rFonts w:eastAsia="Times New Roman"/>
          <w:szCs w:val="24"/>
        </w:rPr>
        <w:t>Καθυστέρηση στο Ελληνικό: Να τελειώσω με το Ελληνικό μια για πάντα, γιατί φορτώνομαι μια ευθύνη και εδώ θα καταλάβετε κιόλας ότι με αδικεί το να λέτε ότι ρίχνω συνέχεια τις ευθύνες σ</w:t>
      </w:r>
      <w:r>
        <w:rPr>
          <w:rFonts w:eastAsia="Times New Roman"/>
          <w:szCs w:val="24"/>
        </w:rPr>
        <w:t>ε</w:t>
      </w:r>
      <w:r>
        <w:rPr>
          <w:rFonts w:eastAsia="Times New Roman"/>
          <w:szCs w:val="24"/>
        </w:rPr>
        <w:t xml:space="preserve"> τρίτους. Έχω πάρει πάρα πολλές φορές την ευθύνη για το Ελληνικό. Δεν μπόρεσα. Δεν μπορέσαμε. Είχαμε να τακτοποιήσουμε πενήντα πέντε χιλιάδες ανθρώπους. Μέσα στη μεγάλη εικόνα</w:t>
      </w:r>
      <w:r>
        <w:rPr>
          <w:rFonts w:eastAsia="Times New Roman"/>
          <w:szCs w:val="24"/>
        </w:rPr>
        <w:t>,</w:t>
      </w:r>
      <w:r>
        <w:rPr>
          <w:rFonts w:eastAsia="Times New Roman"/>
          <w:szCs w:val="24"/>
        </w:rPr>
        <w:t xml:space="preserve"> το Ελληνικό έμεινε πίσω. Θα προσπαθήσουμε, είναι μέσα στα πλάνα, δεν πρόκειται </w:t>
      </w:r>
      <w:r>
        <w:rPr>
          <w:rFonts w:eastAsia="Times New Roman"/>
          <w:szCs w:val="24"/>
        </w:rPr>
        <w:t xml:space="preserve">προφανώς μετά από αυτές τις αντιμετωπίσεις -δεκαπέντε μήνες τώρα μου χτυπάτε το Ελληνικό και δεν μου χτυπάτε πενήντα πέντε </w:t>
      </w:r>
      <w:r>
        <w:rPr>
          <w:rFonts w:eastAsia="Times New Roman"/>
          <w:szCs w:val="24"/>
          <w:lang w:val="en-US"/>
        </w:rPr>
        <w:t>camp</w:t>
      </w:r>
      <w:r>
        <w:rPr>
          <w:rFonts w:eastAsia="Times New Roman"/>
          <w:szCs w:val="24"/>
        </w:rPr>
        <w:t xml:space="preserve"> που φτιάξαμε, κανείς δεν παρουσιάζει τη μεγάλη εικόνα-, να δεσμευτώ ξανά με ημερομηνία. Είναι πρώτη προτεραιότητα.</w:t>
      </w:r>
    </w:p>
    <w:p w14:paraId="245951B6" w14:textId="77777777" w:rsidR="000824F1" w:rsidRDefault="003A4E52">
      <w:pPr>
        <w:spacing w:line="600" w:lineRule="auto"/>
        <w:ind w:firstLine="720"/>
        <w:jc w:val="both"/>
        <w:rPr>
          <w:rFonts w:eastAsia="Times New Roman"/>
          <w:szCs w:val="24"/>
        </w:rPr>
      </w:pPr>
      <w:r>
        <w:rPr>
          <w:rFonts w:eastAsia="Times New Roman"/>
          <w:szCs w:val="24"/>
        </w:rPr>
        <w:lastRenderedPageBreak/>
        <w:t xml:space="preserve"> Να σας πω, ό</w:t>
      </w:r>
      <w:r>
        <w:rPr>
          <w:rFonts w:eastAsia="Times New Roman"/>
          <w:szCs w:val="24"/>
        </w:rPr>
        <w:t>μως, κάτι. Είναι λάθος να χρησιμοποιείτε το μεταναστευτικό στο Ελληνικό, ότι τάχα μου είναι κόλπο της Κυβέρνησης</w:t>
      </w:r>
      <w:r>
        <w:rPr>
          <w:rFonts w:eastAsia="Times New Roman"/>
          <w:szCs w:val="24"/>
        </w:rPr>
        <w:t>,</w:t>
      </w:r>
      <w:r>
        <w:rPr>
          <w:rFonts w:eastAsia="Times New Roman"/>
          <w:szCs w:val="24"/>
        </w:rPr>
        <w:t xml:space="preserve"> για να μην προχωρήσει η ιδιωτικοποίηση του Ελληνικού. Με αυτήν την έννοια</w:t>
      </w:r>
      <w:r>
        <w:rPr>
          <w:rFonts w:eastAsia="Times New Roman"/>
          <w:szCs w:val="24"/>
        </w:rPr>
        <w:t>,</w:t>
      </w:r>
      <w:r>
        <w:rPr>
          <w:rFonts w:eastAsia="Times New Roman"/>
          <w:szCs w:val="24"/>
        </w:rPr>
        <w:t xml:space="preserve"> δεν είναι σοβαρά αυτά τα πράγματα και με αυτήν την έννοια ποτέ δεν </w:t>
      </w:r>
      <w:r>
        <w:rPr>
          <w:rFonts w:eastAsia="Times New Roman"/>
          <w:szCs w:val="24"/>
        </w:rPr>
        <w:t>είπα ότι δεν είστε σοβαροί.</w:t>
      </w:r>
    </w:p>
    <w:p w14:paraId="245951B7" w14:textId="77777777" w:rsidR="000824F1" w:rsidRDefault="003A4E52">
      <w:pPr>
        <w:spacing w:line="600" w:lineRule="auto"/>
        <w:ind w:firstLine="720"/>
        <w:jc w:val="both"/>
        <w:rPr>
          <w:rFonts w:eastAsia="Times New Roman"/>
          <w:szCs w:val="24"/>
        </w:rPr>
      </w:pPr>
      <w:r>
        <w:rPr>
          <w:rFonts w:eastAsia="Times New Roman"/>
          <w:szCs w:val="24"/>
        </w:rPr>
        <w:t>Θα αναφερθώ και πάλι στον κ. Θεοχαρόπουλο. «Ο διαχωρισμός δεν είναι του ασύλου». Είναι του ασύλου. Οτιδήποτε άλλο είναι νομικ</w:t>
      </w:r>
      <w:r>
        <w:rPr>
          <w:rFonts w:eastAsia="Times New Roman"/>
          <w:szCs w:val="24"/>
        </w:rPr>
        <w:t>ά</w:t>
      </w:r>
      <w:r>
        <w:rPr>
          <w:rFonts w:eastAsia="Times New Roman"/>
          <w:szCs w:val="24"/>
        </w:rPr>
        <w:t xml:space="preserve"> κολάσιμο, αυθαίρετο, μας περιμένει Δικαστήριο της Χάγης, μας περιμένει Δικαστήριο του Στρασβούργου, μ</w:t>
      </w:r>
      <w:r>
        <w:rPr>
          <w:rFonts w:eastAsia="Times New Roman"/>
          <w:szCs w:val="24"/>
        </w:rPr>
        <w:t>ας περιμένουν όλα.</w:t>
      </w:r>
    </w:p>
    <w:p w14:paraId="245951B8" w14:textId="77777777" w:rsidR="000824F1" w:rsidRDefault="003A4E52">
      <w:pPr>
        <w:spacing w:line="600" w:lineRule="auto"/>
        <w:ind w:firstLine="720"/>
        <w:jc w:val="both"/>
        <w:rPr>
          <w:rFonts w:eastAsia="Times New Roman"/>
          <w:szCs w:val="24"/>
        </w:rPr>
      </w:pPr>
      <w:r>
        <w:rPr>
          <w:rFonts w:eastAsia="Times New Roman"/>
          <w:szCs w:val="24"/>
        </w:rPr>
        <w:t xml:space="preserve"> «Να διαπραγματευτείτε αποτελεσματικά, να επιμείνετε». Εντάξει. Δεν το κάνουμε; Το κάνουμε λάθος; Το κάνουμε κακά; Άντε, εμείς το κάνουμε λάθος και το κάνουμε κακά. Τα κυρίαρχα κόμματα στην Ευρωπαϊκή Ένωση είναι το Λαϊκό Κόμμα και το Σοσ</w:t>
      </w:r>
      <w:r>
        <w:rPr>
          <w:rFonts w:eastAsia="Times New Roman"/>
          <w:szCs w:val="24"/>
        </w:rPr>
        <w:t xml:space="preserve">ιαλιστικό Κόμμα, αυτοί δηλαδή που εκπροσωπούν τη Νέα Δημοκρατία και τη Δημοκρατική Συμπαράταξη. Άντε, κι εμείς είμαστε αγαθιάρηδες, δεν τα κάνουμε καλά. Αν ήταν αποδεκτά; Γιατί; Επομένως, ας προσέχουμε τι λέμε με αυτές τις γενικότητες. </w:t>
      </w:r>
    </w:p>
    <w:p w14:paraId="245951B9" w14:textId="77777777" w:rsidR="000824F1" w:rsidRDefault="003A4E52">
      <w:pPr>
        <w:spacing w:line="600" w:lineRule="auto"/>
        <w:ind w:firstLine="720"/>
        <w:jc w:val="both"/>
        <w:rPr>
          <w:rFonts w:eastAsia="Times New Roman"/>
          <w:szCs w:val="24"/>
        </w:rPr>
      </w:pPr>
      <w:r>
        <w:rPr>
          <w:rFonts w:eastAsia="Times New Roman"/>
          <w:szCs w:val="24"/>
        </w:rPr>
        <w:t>Δεν είπα ποτέ ότι ε</w:t>
      </w:r>
      <w:r>
        <w:rPr>
          <w:rFonts w:eastAsia="Times New Roman"/>
          <w:szCs w:val="24"/>
        </w:rPr>
        <w:t xml:space="preserve">ίναι καλύτερα να σιωπά κανείς. Μετέφερα μια διαδικασία, ένα τελετουργικό του καθολικού γάμου. Ότι </w:t>
      </w:r>
      <w:r>
        <w:rPr>
          <w:rFonts w:eastAsia="Times New Roman"/>
          <w:szCs w:val="24"/>
        </w:rPr>
        <w:lastRenderedPageBreak/>
        <w:t>αν κάποιος δεν έχει να πει κάτι συγκεκριμένο, να μην πει, ώστε να προχωρήσει ο γάμος. Αυτό είναι διαφορετικό από το «καλύτερα να σιωπά». Είναι καλύτερα να μιλ</w:t>
      </w:r>
      <w:r>
        <w:rPr>
          <w:rFonts w:eastAsia="Times New Roman"/>
          <w:szCs w:val="24"/>
        </w:rPr>
        <w:t>ά, αλλά να μιλά τεκμηριωμένα.</w:t>
      </w:r>
    </w:p>
    <w:p w14:paraId="245951BA" w14:textId="77777777" w:rsidR="000824F1" w:rsidRDefault="003A4E52">
      <w:pPr>
        <w:spacing w:line="600" w:lineRule="auto"/>
        <w:ind w:firstLine="720"/>
        <w:jc w:val="both"/>
        <w:rPr>
          <w:rFonts w:eastAsia="Times New Roman"/>
          <w:szCs w:val="24"/>
        </w:rPr>
      </w:pPr>
      <w:r>
        <w:rPr>
          <w:rFonts w:eastAsia="Times New Roman"/>
          <w:szCs w:val="24"/>
        </w:rPr>
        <w:t>Ο κ. Λυκούδης λείπει. Οφείλω να πω ότι εγώ</w:t>
      </w:r>
      <w:r>
        <w:rPr>
          <w:rFonts w:eastAsia="Times New Roman"/>
          <w:szCs w:val="24"/>
        </w:rPr>
        <w:t>,</w:t>
      </w:r>
      <w:r>
        <w:rPr>
          <w:rFonts w:eastAsia="Times New Roman"/>
          <w:szCs w:val="24"/>
        </w:rPr>
        <w:t xml:space="preserve"> με την ομιλία του</w:t>
      </w:r>
      <w:r>
        <w:rPr>
          <w:rFonts w:eastAsia="Times New Roman"/>
          <w:szCs w:val="24"/>
        </w:rPr>
        <w:t>,</w:t>
      </w:r>
      <w:r>
        <w:rPr>
          <w:rFonts w:eastAsia="Times New Roman"/>
          <w:szCs w:val="24"/>
        </w:rPr>
        <w:t xml:space="preserve"> σε πάρα πολλά σημεία συμφωνώ. Θέλω να σας πω και κάτι το οποίο είναι σαν προσωπική εξομολόγηση. Εγώ δεν έχω βεβαιότητα, αλλά αισθάνομαι ο μόνος μέσα σε αυτήν την Α</w:t>
      </w:r>
      <w:r>
        <w:rPr>
          <w:rFonts w:eastAsia="Times New Roman"/>
          <w:szCs w:val="24"/>
        </w:rPr>
        <w:t>ίθουσα που δεν έχει βεβαιότητα. Εγώ ζω με την αγωνία του μεταναστευτικού. Η Κυβέρνησ</w:t>
      </w:r>
      <w:r>
        <w:rPr>
          <w:rFonts w:eastAsia="Times New Roman"/>
          <w:szCs w:val="24"/>
        </w:rPr>
        <w:t>ή</w:t>
      </w:r>
      <w:r>
        <w:rPr>
          <w:rFonts w:eastAsia="Times New Roman"/>
          <w:szCs w:val="24"/>
        </w:rPr>
        <w:t xml:space="preserve"> μας δεν έχει βεβαιότητα και γι’ αυτόν τον λόγο ξέρουμε ότι είναι ένα φαινόμενο με μια τεράστια δυναμική. Και τρέχουμε να προλάβουμε. </w:t>
      </w:r>
    </w:p>
    <w:p w14:paraId="245951BB" w14:textId="77777777" w:rsidR="000824F1" w:rsidRDefault="003A4E52">
      <w:pPr>
        <w:spacing w:line="600" w:lineRule="auto"/>
        <w:ind w:firstLine="720"/>
        <w:jc w:val="both"/>
        <w:rPr>
          <w:rFonts w:eastAsia="Times New Roman"/>
          <w:szCs w:val="24"/>
        </w:rPr>
      </w:pPr>
      <w:r>
        <w:rPr>
          <w:rFonts w:eastAsia="Times New Roman"/>
          <w:szCs w:val="24"/>
        </w:rPr>
        <w:t>Αντίθετα νομίζω, ότι βρίσκομαι συνέχ</w:t>
      </w:r>
      <w:r>
        <w:rPr>
          <w:rFonts w:eastAsia="Times New Roman"/>
          <w:szCs w:val="24"/>
        </w:rPr>
        <w:t xml:space="preserve">εια αντιμέτωπος με βεβαιότητες. «Δεκαεπτά μήνες τώρα» -επτά μήνες-, «ο τουρισμός έπεσε». Να με </w:t>
      </w:r>
      <w:proofErr w:type="spellStart"/>
      <w:r>
        <w:rPr>
          <w:rFonts w:eastAsia="Times New Roman"/>
          <w:szCs w:val="24"/>
        </w:rPr>
        <w:t>συγχωρείτε</w:t>
      </w:r>
      <w:proofErr w:type="spellEnd"/>
      <w:r>
        <w:rPr>
          <w:rFonts w:eastAsia="Times New Roman"/>
          <w:szCs w:val="24"/>
        </w:rPr>
        <w:t>, αλλά γιατί το λέτε αυτό; Υπήρχε περίπτωση να περάσουν οχτακόσιες χιλιάδες πρόσφυγες από τα νησιά και να μην πέσει ο τουρισμός; Ξέρετε κάποιο μαγικό</w:t>
      </w:r>
      <w:r>
        <w:rPr>
          <w:rFonts w:eastAsia="Times New Roman"/>
          <w:szCs w:val="24"/>
        </w:rPr>
        <w:t>,</w:t>
      </w:r>
      <w:r>
        <w:rPr>
          <w:rFonts w:eastAsia="Times New Roman"/>
          <w:szCs w:val="24"/>
        </w:rPr>
        <w:t xml:space="preserve"> </w:t>
      </w:r>
      <w:r>
        <w:rPr>
          <w:rFonts w:eastAsia="Times New Roman"/>
          <w:szCs w:val="24"/>
        </w:rPr>
        <w:t>που δεν ξέρω εγώ; Αυτή είναι η βεβαιότητά σας. Δείξτε την μου. Δεν την έχω εγώ. Εγώ φοβάμαι. Γλείφουμε τα αυτιά ποιων; Των νησιωτών</w:t>
      </w:r>
      <w:r>
        <w:rPr>
          <w:rFonts w:eastAsia="Times New Roman"/>
          <w:szCs w:val="24"/>
        </w:rPr>
        <w:t>,</w:t>
      </w:r>
      <w:r>
        <w:rPr>
          <w:rFonts w:eastAsia="Times New Roman"/>
          <w:szCs w:val="24"/>
        </w:rPr>
        <w:t xml:space="preserve"> που έχουν καταταλαιπωρηθεί; Θα σας πω μετά τα οικονομικά μέτρα. Σταγόνα στον ωκεανό είναι, αλλά είναι σημαντικό. Γιατί το λ</w:t>
      </w:r>
      <w:r>
        <w:rPr>
          <w:rFonts w:eastAsia="Times New Roman"/>
          <w:szCs w:val="24"/>
        </w:rPr>
        <w:t>έτε και το ξαναλέτε; Είναι η ελληνική Κυβέρνηση</w:t>
      </w:r>
      <w:r>
        <w:rPr>
          <w:rFonts w:eastAsia="Times New Roman"/>
          <w:szCs w:val="24"/>
        </w:rPr>
        <w:t>,</w:t>
      </w:r>
      <w:r>
        <w:rPr>
          <w:rFonts w:eastAsia="Times New Roman"/>
          <w:szCs w:val="24"/>
        </w:rPr>
        <w:t xml:space="preserve"> που είπε «οι παράνομοι μετανάστες και οι πρόσφυγες θα πηγαίνουν με βάρκες στην Κω;». Είναι χίλια τριακόσια μέτρα η Κως από την Τουρκία. Είναι η ελληνική Κυβέρνηση που καθόρισε τη Σάμο, που καθόρισε τη Μυτιλή</w:t>
      </w:r>
      <w:r>
        <w:rPr>
          <w:rFonts w:eastAsia="Times New Roman"/>
          <w:szCs w:val="24"/>
        </w:rPr>
        <w:t>νη, που καθόρισε τη Χίο; Ή είναι η ελληνική Κυβέρνηση, η οποία με όλα τα λάθη -και εγώ είμαι αυτός ο οποίος πάντα παραδέχομαι τα λάθη μου- προσπάθησε να σώσει την κατάσταση</w:t>
      </w:r>
      <w:r>
        <w:rPr>
          <w:rFonts w:eastAsia="Times New Roman"/>
          <w:szCs w:val="24"/>
        </w:rPr>
        <w:t>,</w:t>
      </w:r>
      <w:r>
        <w:rPr>
          <w:rFonts w:eastAsia="Times New Roman"/>
          <w:szCs w:val="24"/>
        </w:rPr>
        <w:t xml:space="preserve"> εκκενώνοντας πολύ γρήγορα τα νησιά, φτιάχνοντας </w:t>
      </w:r>
      <w:r>
        <w:rPr>
          <w:rFonts w:eastAsia="Times New Roman"/>
          <w:szCs w:val="24"/>
          <w:lang w:val="en-US"/>
        </w:rPr>
        <w:t>hotspots</w:t>
      </w:r>
      <w:r>
        <w:rPr>
          <w:rFonts w:eastAsia="Times New Roman"/>
          <w:szCs w:val="24"/>
        </w:rPr>
        <w:t xml:space="preserve"> και περιορίζοντας μέσα το</w:t>
      </w:r>
      <w:r>
        <w:rPr>
          <w:rFonts w:eastAsia="Times New Roman"/>
          <w:szCs w:val="24"/>
        </w:rPr>
        <w:t xml:space="preserve">υς ανθρώπους; Τι νόημα έχει δηλαδή; </w:t>
      </w:r>
    </w:p>
    <w:p w14:paraId="245951BC" w14:textId="77777777" w:rsidR="000824F1" w:rsidRDefault="003A4E52">
      <w:pPr>
        <w:spacing w:line="600" w:lineRule="auto"/>
        <w:ind w:firstLine="720"/>
        <w:jc w:val="both"/>
        <w:rPr>
          <w:rFonts w:eastAsia="Times New Roman"/>
          <w:szCs w:val="24"/>
        </w:rPr>
      </w:pPr>
      <w:r>
        <w:rPr>
          <w:rFonts w:eastAsia="Times New Roman"/>
          <w:szCs w:val="24"/>
        </w:rPr>
        <w:t>«Ο τουρισμός έπεσε και τι θα κάνει η Κυβέρνηση;». Η Κυβέρνηση παλεύει σε διεθνές επίπεδο για τον περιορισμό της παράνομης μετανάστευσης. Τι άλλο να κάνει; Μπορούμε να πούμε στους Τούρκους δουλεμπόρους και στα κινήματα «</w:t>
      </w:r>
      <w:r>
        <w:rPr>
          <w:rFonts w:eastAsia="Times New Roman"/>
          <w:szCs w:val="24"/>
        </w:rPr>
        <w:t>πηγαίνετέ τους στη Λευκάδα;». Δεν γίνεται.</w:t>
      </w:r>
    </w:p>
    <w:p w14:paraId="245951BD"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Διεθνής Αμνηστία. Ακούστε, υπάρχει μία </w:t>
      </w:r>
      <w:proofErr w:type="spellStart"/>
      <w:r>
        <w:rPr>
          <w:rFonts w:eastAsia="Times New Roman" w:cs="Times New Roman"/>
          <w:szCs w:val="24"/>
        </w:rPr>
        <w:t>λυδία</w:t>
      </w:r>
      <w:proofErr w:type="spellEnd"/>
      <w:r>
        <w:rPr>
          <w:rFonts w:eastAsia="Times New Roman" w:cs="Times New Roman"/>
          <w:szCs w:val="24"/>
        </w:rPr>
        <w:t xml:space="preserve"> λίθος</w:t>
      </w:r>
      <w:r>
        <w:rPr>
          <w:rFonts w:eastAsia="Times New Roman" w:cs="Times New Roman"/>
          <w:szCs w:val="24"/>
        </w:rPr>
        <w:t>. Α</w:t>
      </w:r>
      <w:r>
        <w:rPr>
          <w:rFonts w:eastAsia="Times New Roman" w:cs="Times New Roman"/>
          <w:szCs w:val="24"/>
        </w:rPr>
        <w:t>υτό αφορά και τον κύριο Βουλευτή του ΚΚΕ. Υπάρχει μία πολιτική ομάδα</w:t>
      </w:r>
      <w:r>
        <w:rPr>
          <w:rFonts w:eastAsia="Times New Roman" w:cs="Times New Roman"/>
          <w:szCs w:val="24"/>
        </w:rPr>
        <w:t>,</w:t>
      </w:r>
      <w:r>
        <w:rPr>
          <w:rFonts w:eastAsia="Times New Roman" w:cs="Times New Roman"/>
          <w:szCs w:val="24"/>
        </w:rPr>
        <w:t xml:space="preserve"> που δεν είναι ταυτόσημη, που είναι αντίθετη με τη Συμφωνία Ευρώπης-Τουρκίας. Όποιος είναι </w:t>
      </w:r>
      <w:r>
        <w:rPr>
          <w:rFonts w:eastAsia="Times New Roman" w:cs="Times New Roman"/>
          <w:szCs w:val="24"/>
        </w:rPr>
        <w:t>αντίθετος με τη Συμφωνία Ευρώπης-Τουρκίας, από εκεί και πέρα</w:t>
      </w:r>
      <w:r>
        <w:rPr>
          <w:rFonts w:eastAsia="Times New Roman" w:cs="Times New Roman"/>
          <w:szCs w:val="24"/>
        </w:rPr>
        <w:t>,</w:t>
      </w:r>
      <w:r>
        <w:rPr>
          <w:rFonts w:eastAsia="Times New Roman" w:cs="Times New Roman"/>
          <w:szCs w:val="24"/>
        </w:rPr>
        <w:t xml:space="preserve"> η λογική ανάπτυξη των επιχειρημάτων του είναι σωστή. Η Διεθνής Αμνηστία λέει να μην μένει κανείς στα νησιά, να γυρνάνε στην Ελλάδα. Εάν εμείς πιστεύαμε –και εσείς- ότι η Συμφωνία Ευρώπης-Τουρκία</w:t>
      </w:r>
      <w:r>
        <w:rPr>
          <w:rFonts w:eastAsia="Times New Roman" w:cs="Times New Roman"/>
          <w:szCs w:val="24"/>
        </w:rPr>
        <w:t xml:space="preserve">ς είναι λάθος, δεν πρέπει να υποστηριχθεί, αυτό θα κάναμε. Ας επιλέγουμε, ας διαβάζουμε πίσω από τις γραμμές τι γίνεται. Ευπαθείς ομάδες, ασυνόδευτα κατεβαίνουν. </w:t>
      </w:r>
    </w:p>
    <w:p w14:paraId="245951BE"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Κύριε Βαρβιτσιώτη, ποτέ δεν είπα εγώ ότι φταίνε οι τρίτοι. Αυτός είναι ένας τρόπος να παρουσι</w:t>
      </w:r>
      <w:r>
        <w:rPr>
          <w:rFonts w:eastAsia="Times New Roman" w:cs="Times New Roman"/>
          <w:szCs w:val="24"/>
        </w:rPr>
        <w:t>άζετε τα πράγματα. Ένα δισεκατομμύριο ευρώ είναι λεφτά</w:t>
      </w:r>
      <w:r>
        <w:rPr>
          <w:rFonts w:eastAsia="Times New Roman" w:cs="Times New Roman"/>
          <w:szCs w:val="24"/>
        </w:rPr>
        <w:t>,</w:t>
      </w:r>
      <w:r>
        <w:rPr>
          <w:rFonts w:eastAsia="Times New Roman" w:cs="Times New Roman"/>
          <w:szCs w:val="24"/>
        </w:rPr>
        <w:t xml:space="preserve"> τα οποία τα φαντάζεστε. Έχουμε καταθέσει επανειλημμένα εδώ και τα λεφτά και το πώς μοιράζονται. Προφανώς, μιλάτε για τα 300 εκατομμύρια της </w:t>
      </w:r>
      <w:r>
        <w:rPr>
          <w:rFonts w:eastAsia="Times New Roman" w:cs="Times New Roman"/>
          <w:szCs w:val="24"/>
          <w:lang w:val="en-US"/>
        </w:rPr>
        <w:t>DG</w:t>
      </w:r>
      <w:r>
        <w:rPr>
          <w:rFonts w:eastAsia="Times New Roman" w:cs="Times New Roman"/>
          <w:szCs w:val="24"/>
        </w:rPr>
        <w:t>-</w:t>
      </w:r>
      <w:r>
        <w:rPr>
          <w:rFonts w:eastAsia="Times New Roman" w:cs="Times New Roman"/>
          <w:szCs w:val="24"/>
          <w:lang w:val="en-US"/>
        </w:rPr>
        <w:t>ECHO</w:t>
      </w:r>
      <w:r>
        <w:rPr>
          <w:rFonts w:eastAsia="Times New Roman" w:cs="Times New Roman"/>
          <w:szCs w:val="24"/>
        </w:rPr>
        <w:t>, τα οποία έχει δώσει σε ΜΚΟ και νομικά δεν δικαιούμε</w:t>
      </w:r>
      <w:r>
        <w:rPr>
          <w:rFonts w:eastAsia="Times New Roman" w:cs="Times New Roman"/>
          <w:szCs w:val="24"/>
        </w:rPr>
        <w:t xml:space="preserve">θα να τα ελέγξουμε. </w:t>
      </w:r>
      <w:r>
        <w:rPr>
          <w:rFonts w:eastAsia="Times New Roman" w:cs="Times New Roman"/>
          <w:szCs w:val="24"/>
        </w:rPr>
        <w:t>Μ</w:t>
      </w:r>
      <w:r>
        <w:rPr>
          <w:rFonts w:eastAsia="Times New Roman" w:cs="Times New Roman"/>
          <w:szCs w:val="24"/>
        </w:rPr>
        <w:t xml:space="preserve">ιλάτε και για τα λεφτά που είχαν πάρει οι άλλες κυβερνήσεις, πριν γίνει Κυβέρνηση ο ΣΥΡΙΖΑ, τα οποία δεν αξιοποιήσατε ποτέ σας. Αναφέρομαι στα λεφτά της </w:t>
      </w:r>
      <w:r>
        <w:rPr>
          <w:rFonts w:eastAsia="Times New Roman" w:cs="Times New Roman"/>
          <w:szCs w:val="24"/>
          <w:lang w:val="en-US"/>
        </w:rPr>
        <w:t>DG</w:t>
      </w:r>
      <w:r>
        <w:rPr>
          <w:rFonts w:eastAsia="Times New Roman" w:cs="Times New Roman"/>
          <w:szCs w:val="24"/>
        </w:rPr>
        <w:t>-</w:t>
      </w:r>
      <w:r>
        <w:rPr>
          <w:rFonts w:eastAsia="Times New Roman" w:cs="Times New Roman"/>
          <w:szCs w:val="24"/>
          <w:lang w:val="en-US"/>
        </w:rPr>
        <w:t>HOME</w:t>
      </w:r>
      <w:r>
        <w:rPr>
          <w:rFonts w:eastAsia="Times New Roman" w:cs="Times New Roman"/>
          <w:szCs w:val="24"/>
        </w:rPr>
        <w:t xml:space="preserve">, στο </w:t>
      </w:r>
      <w:r>
        <w:rPr>
          <w:rFonts w:eastAsia="Times New Roman" w:cs="Times New Roman"/>
          <w:szCs w:val="24"/>
          <w:lang w:val="en-US"/>
        </w:rPr>
        <w:t>AMIF</w:t>
      </w:r>
      <w:r>
        <w:rPr>
          <w:rFonts w:eastAsia="Times New Roman" w:cs="Times New Roman"/>
          <w:szCs w:val="24"/>
        </w:rPr>
        <w:t xml:space="preserve"> και στο άλλο τ</w:t>
      </w:r>
      <w:r>
        <w:rPr>
          <w:rFonts w:eastAsia="Times New Roman" w:cs="Times New Roman"/>
          <w:szCs w:val="24"/>
        </w:rPr>
        <w:t>αμείο. Τα βρήκαμε. Πήραμε έκτακτα. Τα ξοδεύουμε καλά. Έχουμε πολύ καλές κριτικές από την Ευρώπη. Και έχουμε μία μεγάλη παρέμβαση στα τακτικά, τα οποία τακτικά είναι μέχρι το 2020, επιλέξιμα αυστηρά. Φαγητό, για παράδειγμα, δεν δίνουν. Κάναμε παρέμβαση. Δεν</w:t>
      </w:r>
      <w:r>
        <w:rPr>
          <w:rFonts w:eastAsia="Times New Roman" w:cs="Times New Roman"/>
          <w:szCs w:val="24"/>
        </w:rPr>
        <w:t xml:space="preserve"> έχει νόημα. Νομίζω ότι θα επαναλάβουμε απλά τα αντιπολιτευτικά μας. </w:t>
      </w:r>
    </w:p>
    <w:p w14:paraId="245951BF"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Θα πω δυο πράγματα και θα τελειώσω για τη χρηματοδότηση</w:t>
      </w:r>
      <w:r>
        <w:rPr>
          <w:rFonts w:eastAsia="Times New Roman" w:cs="Times New Roman"/>
          <w:szCs w:val="24"/>
        </w:rPr>
        <w:t>,</w:t>
      </w:r>
      <w:r>
        <w:rPr>
          <w:rFonts w:eastAsia="Times New Roman" w:cs="Times New Roman"/>
          <w:szCs w:val="24"/>
        </w:rPr>
        <w:t xml:space="preserve"> σε σχέση με την ζημιά</w:t>
      </w:r>
      <w:r>
        <w:rPr>
          <w:rFonts w:eastAsia="Times New Roman" w:cs="Times New Roman"/>
          <w:szCs w:val="24"/>
        </w:rPr>
        <w:t>,</w:t>
      </w:r>
      <w:r>
        <w:rPr>
          <w:rFonts w:eastAsia="Times New Roman" w:cs="Times New Roman"/>
          <w:szCs w:val="24"/>
        </w:rPr>
        <w:t xml:space="preserve"> που έχουν υποστεί από το προσφυγικό και το μεταναστευτικό. Εγώ δεν λέω καλά που υπάρχει το μεταναστευτικό </w:t>
      </w:r>
      <w:r>
        <w:rPr>
          <w:rFonts w:eastAsia="Times New Roman" w:cs="Times New Roman"/>
          <w:szCs w:val="24"/>
        </w:rPr>
        <w:t xml:space="preserve">και κάνουμε αυτά. Λέμε ότι πρέπει να ενισχυθούν τα νησιά αυτά από τις ζημιές που έχουν. </w:t>
      </w:r>
    </w:p>
    <w:p w14:paraId="245951C0"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ΦΠΑ, που το</w:t>
      </w:r>
      <w:r>
        <w:rPr>
          <w:rFonts w:eastAsia="Times New Roman" w:cs="Times New Roman"/>
          <w:szCs w:val="24"/>
        </w:rPr>
        <w:t>ν</w:t>
      </w:r>
      <w:r>
        <w:rPr>
          <w:rFonts w:eastAsia="Times New Roman" w:cs="Times New Roman"/>
          <w:szCs w:val="24"/>
        </w:rPr>
        <w:t xml:space="preserve"> υποβαθμίσατε τόσο πολύ, ήταν το κύριο αίτημα. Ήταν το αίτημα-επικεφαλίδα. Το αίτημα-επικεφαλίδα λύθηκε. Και όταν λύθηκε το αίτημα-επικεφαλίδα, το ψηφίσα</w:t>
      </w:r>
      <w:r>
        <w:rPr>
          <w:rFonts w:eastAsia="Times New Roman" w:cs="Times New Roman"/>
          <w:szCs w:val="24"/>
        </w:rPr>
        <w:t xml:space="preserve">τε μεν στη Βουλή, αλλά μέχρι τότε το κοροϊδεύατε και το σαρκάζατε. </w:t>
      </w:r>
    </w:p>
    <w:p w14:paraId="245951C1"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Χρηματοδότηση από εθνικό προϋπολογισμό, εθνικό σκέλος. Το 2015, 18,5 εκατομμύρια δόθηκαν στις περιφέρειες, 6,5 εκατομμύρια από το 1,5 εκατομμύριο που είχε προβλεφθεί, αύξηση 400%. Στην Περ</w:t>
      </w:r>
      <w:r>
        <w:rPr>
          <w:rFonts w:eastAsia="Times New Roman" w:cs="Times New Roman"/>
          <w:szCs w:val="24"/>
        </w:rPr>
        <w:t xml:space="preserve">ιφέρεια Βορείου Αιγαίου δόθηκαν 9,7 εκατομμύρια και στην Περιφέρεια Νοτίου Αιγαίου 13,8 εκατομμύρια ευρώ. Είναι οι μεγαλύτερες χρηματοδοτήσεις των τελευταίων έξι χρόνων. Το 2017 το εθνικό σκέλος είναι αυξημένο κατά 250 εκατομμύρια ευρώ έναντι του 2016. </w:t>
      </w:r>
    </w:p>
    <w:p w14:paraId="245951C2"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Ήδ</w:t>
      </w:r>
      <w:r>
        <w:rPr>
          <w:rFonts w:eastAsia="Times New Roman" w:cs="Times New Roman"/>
          <w:szCs w:val="24"/>
        </w:rPr>
        <w:t xml:space="preserve">η, υλοποιούνται μεμονωμένα αντισταθμιστικά μέτρα: Λιμάνι στο </w:t>
      </w:r>
      <w:proofErr w:type="spellStart"/>
      <w:r>
        <w:rPr>
          <w:rFonts w:eastAsia="Times New Roman" w:cs="Times New Roman"/>
          <w:szCs w:val="24"/>
        </w:rPr>
        <w:t>Σίγρι</w:t>
      </w:r>
      <w:proofErr w:type="spellEnd"/>
      <w:r>
        <w:rPr>
          <w:rFonts w:eastAsia="Times New Roman" w:cs="Times New Roman"/>
          <w:szCs w:val="24"/>
        </w:rPr>
        <w:t xml:space="preserve">, σε συνεργασία με το ΥΠΜΕ, νέο κολυμβητήριο. Συγχρηματοδοτούμενα προγράμματα ΕΣΠΑ -κάποιος ρώτησε- για στήριξη της νησιωτικής επιχειρηματικότητας στα νησιά. Αναπτυξιακός νόμος για ενίσχυση </w:t>
      </w:r>
      <w:r>
        <w:rPr>
          <w:rFonts w:eastAsia="Times New Roman" w:cs="Times New Roman"/>
          <w:szCs w:val="24"/>
        </w:rPr>
        <w:t>της επιχειρηματικότητας. Προβλέπονται ειδικές κατηγορίες για τα νησιά</w:t>
      </w:r>
      <w:r>
        <w:rPr>
          <w:rFonts w:eastAsia="Times New Roman" w:cs="Times New Roman"/>
          <w:szCs w:val="24"/>
        </w:rPr>
        <w:t>,</w:t>
      </w:r>
      <w:r>
        <w:rPr>
          <w:rFonts w:eastAsia="Times New Roman" w:cs="Times New Roman"/>
          <w:szCs w:val="24"/>
        </w:rPr>
        <w:t xml:space="preserve"> με αυξημένες μεταναστευτικές ροές. Τεχνική βοήθεια σε μικρούς δήμους νησιών, όπως το Καστελόριζο. Χρηματοδοτήσεις για αξιοποίηση </w:t>
      </w:r>
      <w:r>
        <w:rPr>
          <w:rFonts w:eastAsia="Times New Roman" w:cs="Times New Roman"/>
          <w:szCs w:val="24"/>
        </w:rPr>
        <w:t>α</w:t>
      </w:r>
      <w:r>
        <w:rPr>
          <w:rFonts w:eastAsia="Times New Roman" w:cs="Times New Roman"/>
          <w:szCs w:val="24"/>
        </w:rPr>
        <w:t xml:space="preserve">νανεώσιμων </w:t>
      </w:r>
      <w:r>
        <w:rPr>
          <w:rFonts w:eastAsia="Times New Roman" w:cs="Times New Roman"/>
          <w:szCs w:val="24"/>
        </w:rPr>
        <w:t>π</w:t>
      </w:r>
      <w:r>
        <w:rPr>
          <w:rFonts w:eastAsia="Times New Roman" w:cs="Times New Roman"/>
          <w:szCs w:val="24"/>
        </w:rPr>
        <w:t xml:space="preserve">ηγών </w:t>
      </w:r>
      <w:r>
        <w:rPr>
          <w:rFonts w:eastAsia="Times New Roman" w:cs="Times New Roman"/>
          <w:szCs w:val="24"/>
        </w:rPr>
        <w:t>ε</w:t>
      </w:r>
      <w:r>
        <w:rPr>
          <w:rFonts w:eastAsia="Times New Roman" w:cs="Times New Roman"/>
          <w:szCs w:val="24"/>
        </w:rPr>
        <w:t>νέργειας. Στελέχωση δήμων για την εξυ</w:t>
      </w:r>
      <w:r>
        <w:rPr>
          <w:rFonts w:eastAsia="Times New Roman" w:cs="Times New Roman"/>
          <w:szCs w:val="24"/>
        </w:rPr>
        <w:t>πηρέτηση δήμων που έχουν ΚΙΤ. Οκτακόσιες θέσεις εργασίας ήταν αυτές, τις οποίες και αυτές τις πολεμήσατε εδώ πέρα. Και σήμερα τις πολεμήσατε, μέχρις ότου ο τελευταίος Βουλευτής που μίλησε από την Ένωση Κεντρώων, ενώ πριν την πολεμούσαν όλοι, είπε «γιατί δε</w:t>
      </w:r>
      <w:r>
        <w:rPr>
          <w:rFonts w:eastAsia="Times New Roman" w:cs="Times New Roman"/>
          <w:szCs w:val="24"/>
        </w:rPr>
        <w:t xml:space="preserve">ν το συνεχίζετε αυτό το πρόγραμμα;». Θα το συνεχίσουμε. Υπάρχουν στάδια. Είναι από την Ευρώπη, είναι συγχρηματοδοτούμενο. Θα υπάρξει πιθανώς ένα κενό ενός-δύο μηνών και θα ξαναρχίσει. Και μετά θα </w:t>
      </w:r>
      <w:proofErr w:type="spellStart"/>
      <w:r>
        <w:rPr>
          <w:rFonts w:eastAsia="Times New Roman" w:cs="Times New Roman"/>
          <w:szCs w:val="24"/>
        </w:rPr>
        <w:t>ξαναϋπάρξει</w:t>
      </w:r>
      <w:proofErr w:type="spellEnd"/>
      <w:r>
        <w:rPr>
          <w:rFonts w:eastAsia="Times New Roman" w:cs="Times New Roman"/>
          <w:szCs w:val="24"/>
        </w:rPr>
        <w:t xml:space="preserve"> και θα ξαναρχίσει. Το πρόγραμμα είναι σχεδόν έτο</w:t>
      </w:r>
      <w:r>
        <w:rPr>
          <w:rFonts w:eastAsia="Times New Roman" w:cs="Times New Roman"/>
          <w:szCs w:val="24"/>
        </w:rPr>
        <w:t xml:space="preserve">ιμο, κατατίθεται, πρέπει να τελειώσει για να </w:t>
      </w:r>
      <w:proofErr w:type="spellStart"/>
      <w:r>
        <w:rPr>
          <w:rFonts w:eastAsia="Times New Roman" w:cs="Times New Roman"/>
          <w:szCs w:val="24"/>
        </w:rPr>
        <w:t>ξανακατατεθεί</w:t>
      </w:r>
      <w:proofErr w:type="spellEnd"/>
      <w:r>
        <w:rPr>
          <w:rFonts w:eastAsia="Times New Roman" w:cs="Times New Roman"/>
          <w:szCs w:val="24"/>
        </w:rPr>
        <w:t xml:space="preserve">. </w:t>
      </w:r>
    </w:p>
    <w:p w14:paraId="245951C3"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Τελειώνοντας, θα ήθελα να σας ενημερώσω ότι τον τελευταίο μήνα κάναμε μία πολύ σκληρή –όχι με την έννοια των αντιπάλων, αλλά με την έννοια του να δούμε πού θα καταλήξει- διαπραγμάτευση για τα οικ</w:t>
      </w:r>
      <w:r>
        <w:rPr>
          <w:rFonts w:eastAsia="Times New Roman" w:cs="Times New Roman"/>
          <w:szCs w:val="24"/>
        </w:rPr>
        <w:t xml:space="preserve">ονομικά και για το πλάνο για το 2017 και για το 2018 με τη </w:t>
      </w:r>
      <w:r>
        <w:rPr>
          <w:rFonts w:eastAsia="Times New Roman" w:cs="Times New Roman"/>
          <w:szCs w:val="24"/>
          <w:lang w:val="en-US"/>
        </w:rPr>
        <w:t>DG</w:t>
      </w:r>
      <w:r>
        <w:rPr>
          <w:rFonts w:eastAsia="Times New Roman" w:cs="Times New Roman"/>
          <w:szCs w:val="24"/>
        </w:rPr>
        <w:t>-</w:t>
      </w:r>
      <w:r>
        <w:rPr>
          <w:rFonts w:eastAsia="Times New Roman" w:cs="Times New Roman"/>
          <w:szCs w:val="24"/>
          <w:lang w:val="en-US"/>
        </w:rPr>
        <w:t>HOME</w:t>
      </w:r>
      <w:r>
        <w:rPr>
          <w:rFonts w:eastAsia="Times New Roman" w:cs="Times New Roman"/>
          <w:szCs w:val="24"/>
        </w:rPr>
        <w:t xml:space="preserve">, που είναι η μία επιτροπή, και την </w:t>
      </w:r>
      <w:r>
        <w:rPr>
          <w:rFonts w:eastAsia="Times New Roman" w:cs="Times New Roman"/>
          <w:szCs w:val="24"/>
          <w:lang w:val="en-US"/>
        </w:rPr>
        <w:t>DG</w:t>
      </w:r>
      <w:r>
        <w:rPr>
          <w:rFonts w:eastAsia="Times New Roman" w:cs="Times New Roman"/>
          <w:szCs w:val="24"/>
        </w:rPr>
        <w:t>-</w:t>
      </w:r>
      <w:r>
        <w:rPr>
          <w:rFonts w:eastAsia="Times New Roman" w:cs="Times New Roman"/>
          <w:szCs w:val="24"/>
          <w:lang w:val="en-US"/>
        </w:rPr>
        <w:t>ECHO</w:t>
      </w:r>
      <w:r>
        <w:rPr>
          <w:rFonts w:eastAsia="Times New Roman" w:cs="Times New Roman"/>
          <w:szCs w:val="24"/>
        </w:rPr>
        <w:t xml:space="preserve">, που είναι η επιτροπή των ΜΚΟ. </w:t>
      </w:r>
    </w:p>
    <w:p w14:paraId="245951C4"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Καταλήξαμε και σήμερα στέλνουμε στην Ευρώπη και είναι προσυμφωνημένο -πάντα κρατάω μία πισινή μην τυχόν κάτι αλλάξ</w:t>
      </w:r>
      <w:r>
        <w:rPr>
          <w:rFonts w:eastAsia="Times New Roman" w:cs="Times New Roman"/>
          <w:szCs w:val="24"/>
        </w:rPr>
        <w:t xml:space="preserve">ει- ότι για το 2017 αυτό που προβλέπουμε είναι να κλείσουμε κι άλλα </w:t>
      </w:r>
      <w:r>
        <w:rPr>
          <w:rFonts w:eastAsia="Times New Roman" w:cs="Times New Roman"/>
          <w:szCs w:val="24"/>
          <w:lang w:val="en-US"/>
        </w:rPr>
        <w:t>camp</w:t>
      </w:r>
      <w:r>
        <w:rPr>
          <w:rFonts w:eastAsia="Times New Roman" w:cs="Times New Roman"/>
          <w:szCs w:val="24"/>
        </w:rPr>
        <w:t xml:space="preserve"> και να προσθέσουμε δέκα χιλιάδες θέσεις σε διαμερίσματα και μέχρι το τέλος του 2018 άλλες δέκα χιλιάδες θέσεις σε διαμερίσματα. Αυτό σημαίνει ότι αν η Συμφωνία Ευρώπης-Τουρκίας ισχύει</w:t>
      </w:r>
      <w:r>
        <w:rPr>
          <w:rFonts w:eastAsia="Times New Roman" w:cs="Times New Roman"/>
          <w:szCs w:val="24"/>
        </w:rPr>
        <w:t xml:space="preserve">, τα </w:t>
      </w:r>
      <w:r>
        <w:rPr>
          <w:rFonts w:eastAsia="Times New Roman" w:cs="Times New Roman"/>
          <w:szCs w:val="24"/>
          <w:lang w:val="en-US"/>
        </w:rPr>
        <w:t>camp</w:t>
      </w:r>
      <w:r>
        <w:rPr>
          <w:rFonts w:eastAsia="Times New Roman" w:cs="Times New Roman"/>
          <w:szCs w:val="24"/>
        </w:rPr>
        <w:t xml:space="preserve"> θα είναι πια ελάχιστα. </w:t>
      </w:r>
    </w:p>
    <w:p w14:paraId="245951C5"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Επίσης, αυτό σημαίνει χρήματα στον πληθυσμό, σημαίνει αξιοπρέπεια στους πρόσφυγες και μετανάστες. Προχωράμε στο να δίνουμε μετρητά ή </w:t>
      </w:r>
      <w:r>
        <w:rPr>
          <w:rFonts w:eastAsia="Times New Roman" w:cs="Times New Roman"/>
          <w:szCs w:val="24"/>
          <w:lang w:val="en-US"/>
        </w:rPr>
        <w:t>voucher</w:t>
      </w:r>
      <w:r>
        <w:rPr>
          <w:rFonts w:eastAsia="Times New Roman" w:cs="Times New Roman"/>
          <w:szCs w:val="24"/>
        </w:rPr>
        <w:t xml:space="preserve"> σε </w:t>
      </w:r>
      <w:r>
        <w:rPr>
          <w:rFonts w:eastAsia="Times New Roman" w:cs="Times New Roman"/>
          <w:szCs w:val="24"/>
        </w:rPr>
        <w:t>αυτούς,</w:t>
      </w:r>
      <w:r>
        <w:rPr>
          <w:rFonts w:eastAsia="Times New Roman" w:cs="Times New Roman"/>
          <w:szCs w:val="24"/>
        </w:rPr>
        <w:t xml:space="preserve"> οι οποίοι το δικαιούνται από τον Απρίλιο. Και συνεχίζουμε τα προγράμμα</w:t>
      </w:r>
      <w:r>
        <w:rPr>
          <w:rFonts w:eastAsia="Times New Roman" w:cs="Times New Roman"/>
          <w:szCs w:val="24"/>
        </w:rPr>
        <w:t xml:space="preserve">τα για τα σχολεία, για τα υγειονομικά. </w:t>
      </w:r>
    </w:p>
    <w:p w14:paraId="245951C6"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Μια μεγάλη επιτυχία -θα ξέρουμε την επόμενη εβδομάδα αν τελικά θα εγκριθεί ή όχι- είναι ότι εκτός από τις ΜΚΟ, προσπαθήσαμε κι έγινε αποδεκτό από την </w:t>
      </w:r>
      <w:r>
        <w:rPr>
          <w:rFonts w:eastAsia="Times New Roman" w:cs="Times New Roman"/>
          <w:szCs w:val="24"/>
          <w:lang w:val="en-US"/>
        </w:rPr>
        <w:t>DG</w:t>
      </w:r>
      <w:r>
        <w:rPr>
          <w:rFonts w:eastAsia="Times New Roman" w:cs="Times New Roman"/>
          <w:szCs w:val="24"/>
        </w:rPr>
        <w:t>-</w:t>
      </w:r>
      <w:r>
        <w:rPr>
          <w:rFonts w:eastAsia="Times New Roman" w:cs="Times New Roman"/>
          <w:szCs w:val="24"/>
          <w:lang w:val="en-US"/>
        </w:rPr>
        <w:t>ECHO</w:t>
      </w:r>
      <w:r>
        <w:rPr>
          <w:rFonts w:eastAsia="Times New Roman" w:cs="Times New Roman"/>
          <w:szCs w:val="24"/>
        </w:rPr>
        <w:t xml:space="preserve"> να είναι μαζί και οι δήμοι. Κι αυτό θα μας δώσει τη δυνατό</w:t>
      </w:r>
      <w:r>
        <w:rPr>
          <w:rFonts w:eastAsia="Times New Roman" w:cs="Times New Roman"/>
          <w:szCs w:val="24"/>
        </w:rPr>
        <w:t>τητα, εφόσον υλοποιηθεί, να γίνει μεγαλύτερη διασπορά, γιατί οι δήμοι είναι φορείς</w:t>
      </w:r>
      <w:r>
        <w:rPr>
          <w:rFonts w:eastAsia="Times New Roman" w:cs="Times New Roman"/>
          <w:szCs w:val="24"/>
        </w:rPr>
        <w:t>,</w:t>
      </w:r>
      <w:r>
        <w:rPr>
          <w:rFonts w:eastAsia="Times New Roman" w:cs="Times New Roman"/>
          <w:szCs w:val="24"/>
        </w:rPr>
        <w:t xml:space="preserve"> οι οποίοι πραγματικά μπορούν να χειριστούν αυτό το πρόβλημα. Είχαμε πει εξάλλου</w:t>
      </w:r>
      <w:r>
        <w:rPr>
          <w:rFonts w:eastAsia="Times New Roman" w:cs="Times New Roman"/>
          <w:szCs w:val="24"/>
        </w:rPr>
        <w:t>,</w:t>
      </w:r>
      <w:r>
        <w:rPr>
          <w:rFonts w:eastAsia="Times New Roman" w:cs="Times New Roman"/>
          <w:szCs w:val="24"/>
        </w:rPr>
        <w:t xml:space="preserve"> ότι η πολιτική μας άποψη είναι ότι πρέπει να πάει στους δήμους αυτό σιγά-σιγά. Όμως, ακόμα </w:t>
      </w:r>
      <w:r>
        <w:rPr>
          <w:rFonts w:eastAsia="Times New Roman" w:cs="Times New Roman"/>
          <w:szCs w:val="24"/>
        </w:rPr>
        <w:t xml:space="preserve">είμαστε στο επείγον. Θα είναι πολύ μεγάλη νίκη. </w:t>
      </w:r>
    </w:p>
    <w:p w14:paraId="245951C7"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Να σας πω τώρα ένα τελευταίο. Δεν είμαι βλάκας, απ’ ό,τι ξέρω. Δεν έχω κανέναν λόγο να τα βάζω με τους δημάρχους. Δεν τα βάζω με κανέναν. Λέω πολύ απλά πως υπάρχει μια πρόταση</w:t>
      </w:r>
      <w:r>
        <w:rPr>
          <w:rFonts w:eastAsia="Times New Roman" w:cs="Times New Roman"/>
          <w:szCs w:val="24"/>
        </w:rPr>
        <w:t>,</w:t>
      </w:r>
      <w:r>
        <w:rPr>
          <w:rFonts w:eastAsia="Times New Roman" w:cs="Times New Roman"/>
          <w:szCs w:val="24"/>
        </w:rPr>
        <w:t xml:space="preserve"> που λέει ότι για να γίνει καλύ</w:t>
      </w:r>
      <w:r>
        <w:rPr>
          <w:rFonts w:eastAsia="Times New Roman" w:cs="Times New Roman"/>
          <w:szCs w:val="24"/>
        </w:rPr>
        <w:t>τερη η κατάσταση στα νησιά και για να γίνουν οι επιστροφές, πρέπει να βελτιωθούν οι συνθήκες. Σε αυτό συμφωνούν όλοι. Όμως, για να βελτιωθούν οι συνθήκες</w:t>
      </w:r>
      <w:r>
        <w:rPr>
          <w:rFonts w:eastAsia="Times New Roman" w:cs="Times New Roman"/>
          <w:szCs w:val="24"/>
        </w:rPr>
        <w:t>,</w:t>
      </w:r>
      <w:r>
        <w:rPr>
          <w:rFonts w:eastAsia="Times New Roman" w:cs="Times New Roman"/>
          <w:szCs w:val="24"/>
        </w:rPr>
        <w:t xml:space="preserve"> χρειαζόμαστε μεγαλύτερο χώρο και να φτιαχτεί ένα κλειστό </w:t>
      </w:r>
      <w:proofErr w:type="spellStart"/>
      <w:r>
        <w:rPr>
          <w:rFonts w:eastAsia="Times New Roman" w:cs="Times New Roman"/>
          <w:szCs w:val="24"/>
        </w:rPr>
        <w:t>προαναχωρισιακό</w:t>
      </w:r>
      <w:proofErr w:type="spellEnd"/>
      <w:r>
        <w:rPr>
          <w:rFonts w:eastAsia="Times New Roman" w:cs="Times New Roman"/>
          <w:szCs w:val="24"/>
        </w:rPr>
        <w:t xml:space="preserve"> κέντρο στο νησί γιατί, δυστυ</w:t>
      </w:r>
      <w:r>
        <w:rPr>
          <w:rFonts w:eastAsia="Times New Roman" w:cs="Times New Roman"/>
          <w:szCs w:val="24"/>
        </w:rPr>
        <w:t xml:space="preserve">χώς, η Συμφωνία Ευρώπης-Τουρκίας έτσι λέει. </w:t>
      </w:r>
    </w:p>
    <w:p w14:paraId="245951C8"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Συμφωνούμε; Αν συμφωνούμε, βρίστε με όσο θέλετε. Εάν δεν συμφωνούμε</w:t>
      </w:r>
      <w:r>
        <w:rPr>
          <w:rFonts w:eastAsia="Times New Roman" w:cs="Times New Roman"/>
          <w:szCs w:val="24"/>
        </w:rPr>
        <w:t>,</w:t>
      </w:r>
      <w:r>
        <w:rPr>
          <w:rFonts w:eastAsia="Times New Roman" w:cs="Times New Roman"/>
          <w:szCs w:val="24"/>
        </w:rPr>
        <w:t xml:space="preserve"> υπάρχει ένα πρόβλημα. Εγώ είμαι υποχρεωμένος να τονίσω το πρόβλημα. Ποτέ δεν ισχυρίστηκα ότι οι νησιώτες έγιναν ρατσιστές, ποτέ δεν ισχυρίστηκα ότι οι δήμαρχοι είναι φασίστες, είναι ρατσιστές είναι ακροδεξιοί. Λέω ότι κάνουν λάθος. Κάνω εγώ λάθος; Μακάρι.</w:t>
      </w:r>
      <w:r>
        <w:rPr>
          <w:rFonts w:eastAsia="Times New Roman" w:cs="Times New Roman"/>
          <w:szCs w:val="24"/>
        </w:rPr>
        <w:t xml:space="preserve"> Κάντε μια αντιπρόταση όσοι νομίζετε ότι οι δήμαρχοι και οι τοπικές κοινωνίες έχουν δίκιο και ότι η πρόταση της Κυβέρνησης είναι μια πρόταση, η οποία δεν έχει καμμιά λογική, είναι μια παλαβομάρα του </w:t>
      </w:r>
      <w:proofErr w:type="spellStart"/>
      <w:r>
        <w:rPr>
          <w:rFonts w:eastAsia="Times New Roman" w:cs="Times New Roman"/>
          <w:szCs w:val="24"/>
        </w:rPr>
        <w:t>Μουζάλα</w:t>
      </w:r>
      <w:proofErr w:type="spellEnd"/>
      <w:r>
        <w:rPr>
          <w:rFonts w:eastAsia="Times New Roman" w:cs="Times New Roman"/>
          <w:szCs w:val="24"/>
        </w:rPr>
        <w:t>. Ποια είναι η αντιπρόταση; Δεν υπάρχει. Και σας λ</w:t>
      </w:r>
      <w:r>
        <w:rPr>
          <w:rFonts w:eastAsia="Times New Roman" w:cs="Times New Roman"/>
          <w:szCs w:val="24"/>
        </w:rPr>
        <w:t xml:space="preserve">έω ότι ναι, θα κάνουμε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μέσα στη Σάμο και μέσα στη Μυτιλήνη. </w:t>
      </w:r>
    </w:p>
    <w:p w14:paraId="245951C9"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Σας λέω, όμως αυτό το οποίο είπα και στη συνάντηση με τους δημάρχους, ότι το γεγονός ότι θα κάνουμε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w:t>
      </w:r>
    </w:p>
    <w:p w14:paraId="245951CA"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Αυτό δεν λέγεται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w:t>
      </w:r>
    </w:p>
    <w:p w14:paraId="245951CB"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ΙΩΑΝΝΗΣ ΜΟΥΖΑΛΑΣ (Υπου</w:t>
      </w:r>
      <w:r>
        <w:rPr>
          <w:rFonts w:eastAsia="Times New Roman" w:cs="Times New Roman"/>
          <w:b/>
          <w:szCs w:val="24"/>
        </w:rPr>
        <w:t>ργός Μεταναστευτικής Πολιτικής):</w:t>
      </w:r>
      <w:r>
        <w:rPr>
          <w:rFonts w:eastAsia="Times New Roman" w:cs="Times New Roman"/>
          <w:szCs w:val="24"/>
        </w:rPr>
        <w:t xml:space="preserve"> Συγγνώμη, κύριοι. Εννοώ </w:t>
      </w:r>
      <w:proofErr w:type="spellStart"/>
      <w:r>
        <w:rPr>
          <w:rFonts w:eastAsia="Times New Roman" w:cs="Times New Roman"/>
          <w:szCs w:val="24"/>
        </w:rPr>
        <w:t>προαναχωρησιακό</w:t>
      </w:r>
      <w:proofErr w:type="spellEnd"/>
      <w:r>
        <w:rPr>
          <w:rFonts w:eastAsia="Times New Roman" w:cs="Times New Roman"/>
          <w:szCs w:val="24"/>
        </w:rPr>
        <w:t xml:space="preserve"> κέντρο, κύριε Βαρβιτσιώτη, με </w:t>
      </w:r>
      <w:proofErr w:type="spellStart"/>
      <w:r>
        <w:rPr>
          <w:rFonts w:eastAsia="Times New Roman" w:cs="Times New Roman"/>
          <w:szCs w:val="24"/>
        </w:rPr>
        <w:t>συγχωρείτε</w:t>
      </w:r>
      <w:proofErr w:type="spellEnd"/>
      <w:r>
        <w:rPr>
          <w:rFonts w:eastAsia="Times New Roman" w:cs="Times New Roman"/>
          <w:szCs w:val="24"/>
        </w:rPr>
        <w:t xml:space="preserve">. Αν γίνει μέσα στο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θα είναι αιτία να κάνετε ερωτήσεις, γιατί καίγεται το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Το προειδοποίησα. Χρειάζεται άλλος χώρος για το </w:t>
      </w:r>
      <w:proofErr w:type="spellStart"/>
      <w:r>
        <w:rPr>
          <w:rFonts w:eastAsia="Times New Roman" w:cs="Times New Roman"/>
          <w:szCs w:val="24"/>
        </w:rPr>
        <w:t>π</w:t>
      </w:r>
      <w:r>
        <w:rPr>
          <w:rFonts w:eastAsia="Times New Roman" w:cs="Times New Roman"/>
          <w:szCs w:val="24"/>
        </w:rPr>
        <w:t>ροαναχωρησιακό</w:t>
      </w:r>
      <w:proofErr w:type="spellEnd"/>
      <w:r>
        <w:rPr>
          <w:rFonts w:eastAsia="Times New Roman" w:cs="Times New Roman"/>
          <w:szCs w:val="24"/>
        </w:rPr>
        <w:t xml:space="preserve"> κέντρο, εκτός. Η Κόρινθος είναι </w:t>
      </w:r>
      <w:proofErr w:type="spellStart"/>
      <w:r>
        <w:rPr>
          <w:rFonts w:eastAsia="Times New Roman" w:cs="Times New Roman"/>
          <w:szCs w:val="24"/>
        </w:rPr>
        <w:t>προαναχωρησιακό</w:t>
      </w:r>
      <w:proofErr w:type="spellEnd"/>
      <w:r>
        <w:rPr>
          <w:rFonts w:eastAsia="Times New Roman" w:cs="Times New Roman"/>
          <w:szCs w:val="24"/>
        </w:rPr>
        <w:t xml:space="preserve"> κέντρο κι έχει μια λειτουργία τεσσάρων ή πέντε ετών -δηλαδή τη βρήκαμε. </w:t>
      </w:r>
      <w:r>
        <w:rPr>
          <w:rFonts w:eastAsia="Times New Roman" w:cs="Times New Roman"/>
          <w:szCs w:val="24"/>
        </w:rPr>
        <w:t>Μέσα</w:t>
      </w:r>
      <w:r>
        <w:rPr>
          <w:rFonts w:eastAsia="Times New Roman" w:cs="Times New Roman"/>
          <w:szCs w:val="24"/>
        </w:rPr>
        <w:t xml:space="preserve"> σε αυτά τα πέντε χρόνια</w:t>
      </w:r>
      <w:r>
        <w:rPr>
          <w:rFonts w:eastAsia="Times New Roman" w:cs="Times New Roman"/>
          <w:szCs w:val="24"/>
        </w:rPr>
        <w:t>,</w:t>
      </w:r>
      <w:r>
        <w:rPr>
          <w:rFonts w:eastAsia="Times New Roman" w:cs="Times New Roman"/>
          <w:szCs w:val="24"/>
        </w:rPr>
        <w:t xml:space="preserve"> έχουν γίνει τριάντα δύο φορές εξεγέρσεις κι έχει καεί. Επομένως, εμείς </w:t>
      </w:r>
      <w:r>
        <w:rPr>
          <w:rFonts w:eastAsia="Times New Roman" w:cs="Times New Roman"/>
          <w:szCs w:val="24"/>
        </w:rPr>
        <w:t>ως</w:t>
      </w:r>
      <w:r>
        <w:rPr>
          <w:rFonts w:eastAsia="Times New Roman" w:cs="Times New Roman"/>
          <w:szCs w:val="24"/>
        </w:rPr>
        <w:t xml:space="preserve"> Κυβέρνηση, επιμέν</w:t>
      </w:r>
      <w:r>
        <w:rPr>
          <w:rFonts w:eastAsia="Times New Roman" w:cs="Times New Roman"/>
          <w:szCs w:val="24"/>
        </w:rPr>
        <w:t xml:space="preserve">ουμε στην πρότασή μας και παραμένουμε ανοιχτοί σε οποιαδήποτε άλλη πρόταση. </w:t>
      </w:r>
    </w:p>
    <w:p w14:paraId="245951CC"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Επιτρέψτε μου να καταθέσω μερικά έγγραφα. Εδώ είναι όλα τα ζητήματα για το άσυλο. Αφήστε με να σας πω για το άσυλο ότι ναι, πάει αργά. Νομίζω ότι αντικειμενικά δεν γίνεται κάτι άλ</w:t>
      </w:r>
      <w:r>
        <w:rPr>
          <w:rFonts w:eastAsia="Times New Roman" w:cs="Times New Roman"/>
          <w:szCs w:val="24"/>
        </w:rPr>
        <w:t>λο, παρ</w:t>
      </w:r>
      <w:r>
        <w:rPr>
          <w:rFonts w:eastAsia="Times New Roman" w:cs="Times New Roman"/>
          <w:szCs w:val="24"/>
        </w:rPr>
        <w:t xml:space="preserve">’ </w:t>
      </w:r>
      <w:r>
        <w:rPr>
          <w:rFonts w:eastAsia="Times New Roman" w:cs="Times New Roman"/>
          <w:szCs w:val="24"/>
        </w:rPr>
        <w:t>ότι θα μπορούσε να υπάρχει μια βελτίωση, όχι τόσο τεράστια</w:t>
      </w:r>
      <w:r>
        <w:rPr>
          <w:rFonts w:eastAsia="Times New Roman" w:cs="Times New Roman"/>
          <w:szCs w:val="24"/>
        </w:rPr>
        <w:t>,</w:t>
      </w:r>
      <w:r>
        <w:rPr>
          <w:rFonts w:eastAsia="Times New Roman" w:cs="Times New Roman"/>
          <w:szCs w:val="24"/>
        </w:rPr>
        <w:t xml:space="preserve"> όσο φαντάζεται κανείς. Μην αδικήσετε την Υπηρεσία Ασύλου. Σε αυτό μπορεί να έχουμε ευθύνη, μικρή. Μπορεί όμως. Μην αδικήσετε την Υπηρεσία Ασύλου. Δέκα χιλιάδες </w:t>
      </w:r>
      <w:r>
        <w:rPr>
          <w:rFonts w:eastAsia="Times New Roman" w:cs="Times New Roman"/>
          <w:szCs w:val="24"/>
          <w:lang w:val="en-US"/>
        </w:rPr>
        <w:t>relocation</w:t>
      </w:r>
      <w:r>
        <w:rPr>
          <w:rFonts w:eastAsia="Times New Roman" w:cs="Times New Roman"/>
          <w:szCs w:val="24"/>
        </w:rPr>
        <w:t xml:space="preserve"> και άλλα δύο χιλ</w:t>
      </w:r>
      <w:r>
        <w:rPr>
          <w:rFonts w:eastAsia="Times New Roman" w:cs="Times New Roman"/>
          <w:szCs w:val="24"/>
        </w:rPr>
        <w:t xml:space="preserve">ιάδες είναι έτοιμα να γίνουν. </w:t>
      </w:r>
      <w:proofErr w:type="spellStart"/>
      <w:r>
        <w:rPr>
          <w:rFonts w:eastAsia="Times New Roman" w:cs="Times New Roman"/>
          <w:szCs w:val="24"/>
        </w:rPr>
        <w:t>Επτάμισι</w:t>
      </w:r>
      <w:proofErr w:type="spellEnd"/>
      <w:r>
        <w:rPr>
          <w:rFonts w:eastAsia="Times New Roman" w:cs="Times New Roman"/>
          <w:szCs w:val="24"/>
        </w:rPr>
        <w:t xml:space="preserve"> χιλιάδες οικειοθελείς μεταφορές, τέσσερις χιλιάδες οχτακόσια </w:t>
      </w:r>
      <w:proofErr w:type="spellStart"/>
      <w:r>
        <w:rPr>
          <w:rFonts w:eastAsia="Times New Roman" w:cs="Times New Roman"/>
          <w:szCs w:val="24"/>
        </w:rPr>
        <w:t>δουβλίνα</w:t>
      </w:r>
      <w:proofErr w:type="spellEnd"/>
      <w:r>
        <w:rPr>
          <w:rFonts w:eastAsia="Times New Roman" w:cs="Times New Roman"/>
          <w:szCs w:val="24"/>
        </w:rPr>
        <w:t>, μετεγκαταστάσεις στην Ευρώπη δηλαδή. Αυτό μας κάνει είκοσι δύο χιλιάδες. Οι είκοσι δύο χιλιάδες</w:t>
      </w:r>
      <w:r>
        <w:rPr>
          <w:rFonts w:eastAsia="Times New Roman" w:cs="Times New Roman"/>
          <w:szCs w:val="24"/>
        </w:rPr>
        <w:t>,</w:t>
      </w:r>
      <w:r>
        <w:rPr>
          <w:rFonts w:eastAsia="Times New Roman" w:cs="Times New Roman"/>
          <w:szCs w:val="24"/>
        </w:rPr>
        <w:t xml:space="preserve"> οι οποίοι έφυγαν με νόμιμο τρόπο από την Ελλάδα, </w:t>
      </w:r>
      <w:r>
        <w:rPr>
          <w:rFonts w:eastAsia="Times New Roman" w:cs="Times New Roman"/>
          <w:szCs w:val="24"/>
        </w:rPr>
        <w:t xml:space="preserve">είναι είκοσι δύο </w:t>
      </w:r>
      <w:r>
        <w:rPr>
          <w:rFonts w:eastAsia="Times New Roman" w:cs="Times New Roman"/>
          <w:szCs w:val="24"/>
          <w:lang w:val="en-US"/>
        </w:rPr>
        <w:t>camp</w:t>
      </w:r>
      <w:r>
        <w:rPr>
          <w:rFonts w:eastAsia="Times New Roman" w:cs="Times New Roman"/>
          <w:szCs w:val="24"/>
        </w:rPr>
        <w:t xml:space="preserve"> λιγότερα στη χώρα μας. </w:t>
      </w:r>
      <w:r>
        <w:rPr>
          <w:rFonts w:eastAsia="Times New Roman" w:cs="Times New Roman"/>
          <w:szCs w:val="24"/>
        </w:rPr>
        <w:t>Θ</w:t>
      </w:r>
      <w:r>
        <w:rPr>
          <w:rFonts w:eastAsia="Times New Roman" w:cs="Times New Roman"/>
          <w:szCs w:val="24"/>
        </w:rPr>
        <w:t xml:space="preserve">έλουμε να κάνουμε κι άλλα τέτοια πράγματα. Βοηθήστε την Υπηρεσία Ασύλου. </w:t>
      </w:r>
    </w:p>
    <w:p w14:paraId="245951CD" w14:textId="77777777" w:rsidR="000824F1" w:rsidRDefault="003A4E52">
      <w:pPr>
        <w:spacing w:line="600" w:lineRule="auto"/>
        <w:ind w:firstLine="720"/>
        <w:jc w:val="both"/>
        <w:rPr>
          <w:rFonts w:eastAsia="Times New Roman"/>
          <w:szCs w:val="24"/>
        </w:rPr>
      </w:pPr>
      <w:r>
        <w:rPr>
          <w:rFonts w:eastAsia="Times New Roman"/>
          <w:szCs w:val="24"/>
        </w:rPr>
        <w:t xml:space="preserve">Τώρα, κύριοι, θα σας δώσω για πρώτη φορά τις επιστολές που η ελληνική Κυβέρνηση, μέσω εμού, έχει στείλει στον κ. Αβραμόπουλο, σε όλους </w:t>
      </w:r>
      <w:r>
        <w:rPr>
          <w:rFonts w:eastAsia="Times New Roman"/>
          <w:szCs w:val="24"/>
        </w:rPr>
        <w:t>του Υπουργούς Εσωτερικών</w:t>
      </w:r>
      <w:r>
        <w:rPr>
          <w:rFonts w:eastAsia="Times New Roman"/>
          <w:szCs w:val="24"/>
        </w:rPr>
        <w:t>,</w:t>
      </w:r>
      <w:r>
        <w:rPr>
          <w:rFonts w:eastAsia="Times New Roman"/>
          <w:szCs w:val="24"/>
        </w:rPr>
        <w:t xml:space="preserve"> με τους οποίους εγώ συνεργάζομαι, δηλαδή συνεργαζόμαστε στο Συμβούλιο, στον κ. </w:t>
      </w:r>
      <w:proofErr w:type="spellStart"/>
      <w:r>
        <w:rPr>
          <w:rFonts w:eastAsia="Times New Roman"/>
          <w:szCs w:val="24"/>
        </w:rPr>
        <w:t>Τίμερμαν</w:t>
      </w:r>
      <w:proofErr w:type="spellEnd"/>
      <w:r>
        <w:rPr>
          <w:rFonts w:eastAsia="Times New Roman"/>
          <w:szCs w:val="24"/>
        </w:rPr>
        <w:t xml:space="preserve">, με τις οποίες ζητάμε, λόγω των ειδικών συνθηκών, μέχρι να φτιαχτούν τα </w:t>
      </w:r>
      <w:proofErr w:type="spellStart"/>
      <w:r>
        <w:rPr>
          <w:rFonts w:eastAsia="Times New Roman"/>
          <w:szCs w:val="24"/>
        </w:rPr>
        <w:t>προαναχωρησιακά</w:t>
      </w:r>
      <w:proofErr w:type="spellEnd"/>
      <w:r>
        <w:rPr>
          <w:rFonts w:eastAsia="Times New Roman"/>
          <w:szCs w:val="24"/>
        </w:rPr>
        <w:t xml:space="preserve"> κέντρα στα νησιά, να μπορέσουμε να πάρουμε ανθρώπους α</w:t>
      </w:r>
      <w:r>
        <w:rPr>
          <w:rFonts w:eastAsia="Times New Roman"/>
          <w:szCs w:val="24"/>
        </w:rPr>
        <w:t xml:space="preserve">πό τα νησιά στα </w:t>
      </w:r>
      <w:proofErr w:type="spellStart"/>
      <w:r>
        <w:rPr>
          <w:rFonts w:eastAsia="Times New Roman"/>
          <w:szCs w:val="24"/>
        </w:rPr>
        <w:t>προαναχωρησιακά</w:t>
      </w:r>
      <w:proofErr w:type="spellEnd"/>
      <w:r>
        <w:rPr>
          <w:rFonts w:eastAsia="Times New Roman"/>
          <w:szCs w:val="24"/>
        </w:rPr>
        <w:t xml:space="preserve"> κέντρα στην ενδοχώρα, χωρίς να φύγουν από τη Συμφωνία.</w:t>
      </w:r>
    </w:p>
    <w:p w14:paraId="245951CE" w14:textId="77777777" w:rsidR="000824F1" w:rsidRDefault="003A4E52">
      <w:pPr>
        <w:spacing w:line="600" w:lineRule="auto"/>
        <w:ind w:firstLine="720"/>
        <w:jc w:val="both"/>
        <w:rPr>
          <w:rFonts w:eastAsia="Times New Roman"/>
          <w:szCs w:val="24"/>
        </w:rPr>
      </w:pPr>
      <w:r>
        <w:rPr>
          <w:rFonts w:eastAsia="Times New Roman"/>
          <w:szCs w:val="24"/>
        </w:rPr>
        <w:t xml:space="preserve">Είναι μία προσπάθεια που την κάνουμε από τον Αύγουστο. Εγώ έχω επιστεφθεί, μαζί με τον κ. </w:t>
      </w:r>
      <w:proofErr w:type="spellStart"/>
      <w:r>
        <w:rPr>
          <w:rFonts w:eastAsia="Times New Roman"/>
          <w:szCs w:val="24"/>
        </w:rPr>
        <w:t>Ξυδάκη</w:t>
      </w:r>
      <w:proofErr w:type="spellEnd"/>
      <w:r>
        <w:rPr>
          <w:rFonts w:eastAsia="Times New Roman"/>
          <w:szCs w:val="24"/>
        </w:rPr>
        <w:t xml:space="preserve"> και μαζί με τον κ. </w:t>
      </w:r>
      <w:proofErr w:type="spellStart"/>
      <w:r>
        <w:rPr>
          <w:rFonts w:eastAsia="Times New Roman"/>
          <w:szCs w:val="24"/>
        </w:rPr>
        <w:t>Τόσκα</w:t>
      </w:r>
      <w:proofErr w:type="spellEnd"/>
      <w:r>
        <w:rPr>
          <w:rFonts w:eastAsia="Times New Roman"/>
          <w:szCs w:val="24"/>
        </w:rPr>
        <w:t>, δεκαεπτά Υπουργούς Εσωτερικών. Έχουμε</w:t>
      </w:r>
      <w:r>
        <w:rPr>
          <w:rFonts w:eastAsia="Times New Roman"/>
          <w:szCs w:val="24"/>
        </w:rPr>
        <w:t xml:space="preserve"> </w:t>
      </w:r>
      <w:r>
        <w:rPr>
          <w:rFonts w:eastAsia="Times New Roman"/>
          <w:szCs w:val="24"/>
        </w:rPr>
        <w:t xml:space="preserve">στείλει </w:t>
      </w:r>
      <w:r>
        <w:rPr>
          <w:rFonts w:eastAsia="Times New Roman"/>
          <w:szCs w:val="24"/>
        </w:rPr>
        <w:t xml:space="preserve">δύο επιστολές προς την Τουρκία. Τι να επιμείνουμε άλλο δηλαδή; Το άλλο είναι να κάνουμε πόλεμο, να πάμε να καταλάβουμε τις Βρυξέλλες ή να κάνουμε πόλεμο με την Τουρκία. </w:t>
      </w:r>
    </w:p>
    <w:p w14:paraId="245951CF" w14:textId="77777777" w:rsidR="000824F1" w:rsidRDefault="003A4E52">
      <w:pPr>
        <w:spacing w:line="600" w:lineRule="auto"/>
        <w:ind w:firstLine="720"/>
        <w:jc w:val="both"/>
        <w:rPr>
          <w:rFonts w:eastAsia="Times New Roman"/>
          <w:szCs w:val="24"/>
        </w:rPr>
      </w:pPr>
      <w:r>
        <w:rPr>
          <w:rFonts w:eastAsia="Times New Roman"/>
          <w:szCs w:val="24"/>
        </w:rPr>
        <w:t xml:space="preserve">Προσπαθούμε πάρα πολύ σκληρά.  </w:t>
      </w:r>
    </w:p>
    <w:p w14:paraId="245951D0" w14:textId="77777777" w:rsidR="000824F1" w:rsidRDefault="003A4E52">
      <w:pPr>
        <w:spacing w:line="600" w:lineRule="auto"/>
        <w:ind w:firstLine="720"/>
        <w:jc w:val="both"/>
        <w:rPr>
          <w:rFonts w:eastAsia="Times New Roman"/>
          <w:szCs w:val="24"/>
        </w:rPr>
      </w:pPr>
      <w:r>
        <w:rPr>
          <w:rFonts w:eastAsia="Times New Roman"/>
          <w:szCs w:val="24"/>
        </w:rPr>
        <w:t xml:space="preserve">Θα σας καταθέσω το σχέδιο που εκπονήσαμε μαζί με την Ευρωπαϊκή Επιτροπή και για το οποίο κρινόμαστε κι εμείς και αυτοί, που έχει διάφορα στοιχεία μέσα, όπως πώς πρέπει να λειτουργήσει η </w:t>
      </w:r>
      <w:r>
        <w:rPr>
          <w:rFonts w:eastAsia="Times New Roman"/>
          <w:szCs w:val="24"/>
          <w:lang w:val="en-US"/>
        </w:rPr>
        <w:t>EASO</w:t>
      </w:r>
      <w:r>
        <w:rPr>
          <w:rFonts w:eastAsia="Times New Roman"/>
          <w:szCs w:val="24"/>
        </w:rPr>
        <w:t>, όπως το δικό μας άσυλο. Εμείς έχουμε ανταποκριθεί. Βάζει ότι για</w:t>
      </w:r>
      <w:r>
        <w:rPr>
          <w:rFonts w:eastAsia="Times New Roman"/>
          <w:szCs w:val="24"/>
        </w:rPr>
        <w:t xml:space="preserve"> κάθε μήνα</w:t>
      </w:r>
      <w:r>
        <w:rPr>
          <w:rFonts w:eastAsia="Times New Roman"/>
          <w:szCs w:val="24"/>
        </w:rPr>
        <w:t>,</w:t>
      </w:r>
      <w:r>
        <w:rPr>
          <w:rFonts w:eastAsia="Times New Roman"/>
          <w:szCs w:val="24"/>
        </w:rPr>
        <w:t xml:space="preserve"> θα γίνονται δύο χιλιάδες μετεγκαταστάσεις στις χώρες της Ευρώπης. Αυτό προσπαθούμε να υλοποιήσουμε, σε αυτό κρινόμαστε. </w:t>
      </w:r>
    </w:p>
    <w:p w14:paraId="245951D1" w14:textId="77777777" w:rsidR="000824F1" w:rsidRDefault="003A4E52">
      <w:pPr>
        <w:spacing w:line="600" w:lineRule="auto"/>
        <w:ind w:firstLine="720"/>
        <w:jc w:val="both"/>
        <w:rPr>
          <w:rFonts w:eastAsia="Times New Roman"/>
          <w:szCs w:val="24"/>
        </w:rPr>
      </w:pPr>
      <w:r>
        <w:rPr>
          <w:rFonts w:eastAsia="Times New Roman"/>
          <w:szCs w:val="24"/>
        </w:rPr>
        <w:t>Τέλος, επιτρέψτε μου να σας καταθέσω δυο-τρία πράγματα ακόμα. Είναι τα καλέσματα πρώην, έστω, στελεχών της Νέας Δημοκρατίας</w:t>
      </w:r>
      <w:r>
        <w:rPr>
          <w:rFonts w:eastAsia="Times New Roman"/>
          <w:szCs w:val="24"/>
        </w:rPr>
        <w:t xml:space="preserve">, πρώην δημάρχων σε νησιά, που δεν ήταν του ΣΥΡΙΖΑ ποτέ, πρώην Πρόεδρων της νεολαίας της Νέας Δημοκρατίας, οι οποίοι πρακτικά φτιάχνουν μέτωπο ενάντια στον μουσουλμανισμό, ενάντια στη </w:t>
      </w:r>
      <w:proofErr w:type="spellStart"/>
      <w:r>
        <w:rPr>
          <w:rFonts w:eastAsia="Times New Roman"/>
          <w:szCs w:val="24"/>
        </w:rPr>
        <w:t>μουσουλμανοποίηση</w:t>
      </w:r>
      <w:proofErr w:type="spellEnd"/>
      <w:r>
        <w:rPr>
          <w:rFonts w:eastAsia="Times New Roman"/>
          <w:szCs w:val="24"/>
        </w:rPr>
        <w:t xml:space="preserve"> των νησιών, να φύγουν όλοι οι πρόσφυγες κι όλα αυτά. Α</w:t>
      </w:r>
      <w:r>
        <w:rPr>
          <w:rFonts w:eastAsia="Times New Roman"/>
          <w:szCs w:val="24"/>
        </w:rPr>
        <w:t xml:space="preserve">ν μπείτε μέσα στο </w:t>
      </w:r>
      <w:proofErr w:type="spellStart"/>
      <w:r>
        <w:rPr>
          <w:rFonts w:eastAsia="Times New Roman"/>
          <w:szCs w:val="24"/>
          <w:lang w:val="en-US"/>
        </w:rPr>
        <w:t>facebook</w:t>
      </w:r>
      <w:proofErr w:type="spellEnd"/>
      <w:r>
        <w:rPr>
          <w:rFonts w:eastAsia="Times New Roman"/>
          <w:szCs w:val="24"/>
        </w:rPr>
        <w:t xml:space="preserve"> κ</w:t>
      </w:r>
      <w:r>
        <w:rPr>
          <w:rFonts w:eastAsia="Times New Roman"/>
          <w:szCs w:val="24"/>
        </w:rPr>
        <w:t>.</w:t>
      </w:r>
      <w:r>
        <w:rPr>
          <w:rFonts w:eastAsia="Times New Roman"/>
          <w:szCs w:val="24"/>
        </w:rPr>
        <w:t xml:space="preserve">λπ., θα τα βρείτε, δεν είναι κάτι ιδιαίτερο.  </w:t>
      </w:r>
    </w:p>
    <w:p w14:paraId="245951D2" w14:textId="77777777" w:rsidR="000824F1" w:rsidRDefault="003A4E52">
      <w:pPr>
        <w:spacing w:line="600" w:lineRule="auto"/>
        <w:ind w:firstLine="720"/>
        <w:jc w:val="both"/>
        <w:rPr>
          <w:rFonts w:eastAsia="Times New Roman"/>
          <w:szCs w:val="24"/>
        </w:rPr>
      </w:pPr>
      <w:r>
        <w:rPr>
          <w:rFonts w:eastAsia="Times New Roman"/>
          <w:szCs w:val="24"/>
        </w:rPr>
        <w:t xml:space="preserve">Τελειώνοντας, κύριε Βαρβιτσιώτη, ακούστε, εγώ θα καταθέσω κι αυτό. Δήμαρχος Ρόδου προς κ. Βαρβιτσιώτη: «Δεν ήξερες, δεν ρώταγες;». Δεν ξέρετε, να ρωτάτε. </w:t>
      </w:r>
    </w:p>
    <w:p w14:paraId="245951D3" w14:textId="77777777" w:rsidR="000824F1" w:rsidRDefault="003A4E52">
      <w:pPr>
        <w:spacing w:line="600" w:lineRule="auto"/>
        <w:ind w:firstLine="720"/>
        <w:jc w:val="both"/>
        <w:rPr>
          <w:rFonts w:eastAsia="Times New Roman"/>
          <w:szCs w:val="24"/>
        </w:rPr>
      </w:pPr>
      <w:r>
        <w:rPr>
          <w:rFonts w:eastAsia="Times New Roman"/>
          <w:szCs w:val="24"/>
        </w:rPr>
        <w:t>(Στο σημείο αυτό ο Υπουργ</w:t>
      </w:r>
      <w:r>
        <w:rPr>
          <w:rFonts w:eastAsia="Times New Roman"/>
          <w:szCs w:val="24"/>
        </w:rPr>
        <w:t xml:space="preserve">ός κ. Ιωάννης </w:t>
      </w:r>
      <w:proofErr w:type="spellStart"/>
      <w:r>
        <w:rPr>
          <w:rFonts w:eastAsia="Times New Roman"/>
          <w:szCs w:val="24"/>
        </w:rPr>
        <w:t>Μουζάλας</w:t>
      </w:r>
      <w:proofErr w:type="spellEnd"/>
      <w:r>
        <w:rPr>
          <w:rFonts w:eastAsia="Times New Roman"/>
          <w:szCs w:val="24"/>
        </w:rPr>
        <w:t xml:space="preserve"> καταθέτει για τα Πρακτικά τα προαναφερθέντα έγγραφα, τα οποία βρίσκονται στο </w:t>
      </w:r>
      <w:r>
        <w:rPr>
          <w:rFonts w:eastAsia="Times New Roman"/>
          <w:szCs w:val="24"/>
        </w:rPr>
        <w:t xml:space="preserve">αρχείο </w:t>
      </w:r>
      <w:r>
        <w:rPr>
          <w:rFonts w:eastAsia="Times New Roman"/>
          <w:szCs w:val="24"/>
        </w:rPr>
        <w:t xml:space="preserve">του Τμήματος Γραμματείας της Διεύθυνσης Στενογραφίας και Πρακτικών της Βουλής)  </w:t>
      </w:r>
    </w:p>
    <w:p w14:paraId="245951D4" w14:textId="77777777" w:rsidR="000824F1" w:rsidRDefault="003A4E52">
      <w:pPr>
        <w:spacing w:line="600" w:lineRule="auto"/>
        <w:ind w:firstLine="720"/>
        <w:jc w:val="both"/>
        <w:rPr>
          <w:rFonts w:eastAsia="Times New Roman"/>
          <w:szCs w:val="24"/>
        </w:rPr>
      </w:pPr>
      <w:r>
        <w:rPr>
          <w:rFonts w:eastAsia="Times New Roman"/>
          <w:b/>
          <w:szCs w:val="24"/>
        </w:rPr>
        <w:t>ΜΙΛΤΙΑΔΗΣ ΒΑΡΒΙΤΣΙΩΤΗΣ:</w:t>
      </w:r>
      <w:r>
        <w:rPr>
          <w:rFonts w:eastAsia="Times New Roman"/>
          <w:szCs w:val="24"/>
        </w:rPr>
        <w:t xml:space="preserve"> Κύριε Πρόεδρε, μπορώ να έχω τον λόγο;</w:t>
      </w:r>
    </w:p>
    <w:p w14:paraId="245951D5" w14:textId="77777777" w:rsidR="000824F1" w:rsidRDefault="003A4E52">
      <w:pPr>
        <w:spacing w:line="600" w:lineRule="auto"/>
        <w:ind w:firstLine="720"/>
        <w:jc w:val="both"/>
        <w:rPr>
          <w:rFonts w:eastAsia="Times New Roman"/>
          <w:b/>
          <w:szCs w:val="24"/>
        </w:rPr>
      </w:pPr>
      <w:r>
        <w:rPr>
          <w:rFonts w:eastAsia="Times New Roman"/>
          <w:b/>
          <w:szCs w:val="24"/>
        </w:rPr>
        <w:t>ΠΡΟΕΔΡ</w:t>
      </w:r>
      <w:r>
        <w:rPr>
          <w:rFonts w:eastAsia="Times New Roman"/>
          <w:b/>
          <w:szCs w:val="24"/>
        </w:rPr>
        <w:t xml:space="preserve">ΕΥΩΝ (Αναστάσιος Κουράκης): </w:t>
      </w:r>
      <w:r>
        <w:rPr>
          <w:rFonts w:eastAsia="Times New Roman"/>
          <w:szCs w:val="24"/>
        </w:rPr>
        <w:t>Έχετε τον λόγο, κύριε Βαρβιτσιώτη.</w:t>
      </w:r>
    </w:p>
    <w:p w14:paraId="245951D6" w14:textId="77777777" w:rsidR="000824F1" w:rsidRDefault="003A4E52">
      <w:pPr>
        <w:spacing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Εγώ, κύριε Πρόεδρε ρώτησα. Ρώτησα τον Υπουργό πώς λειτουργεί το κέντρο φιλοξενίας της Ρόδου, όπως ρώτησα για το κάθε ένα, τι κοστίζει, σε τι χώρο είναι, τι συβάσεις έχει</w:t>
      </w:r>
      <w:r>
        <w:rPr>
          <w:rFonts w:eastAsia="Times New Roman"/>
          <w:szCs w:val="24"/>
        </w:rPr>
        <w:t xml:space="preserve"> καταρτίσει, ποιος το διοικεί, ποιος είναι ο κανονισμός λειτουργίας του. Και ξέρετε τι πήρα από τον κύριο Υπουργό ως απάντηση; Έκανα και αίτηση κατάθεσης εγγράφων με αυτό. Πήρα φιλολογικές απαντήσεις. Κα</w:t>
      </w:r>
      <w:r>
        <w:rPr>
          <w:rFonts w:eastAsia="Times New Roman"/>
          <w:szCs w:val="24"/>
        </w:rPr>
        <w:t>μ</w:t>
      </w:r>
      <w:r>
        <w:rPr>
          <w:rFonts w:eastAsia="Times New Roman"/>
          <w:szCs w:val="24"/>
        </w:rPr>
        <w:t>μία απάντηση από τον λαλίστατο κατά τα άλλα και προκ</w:t>
      </w:r>
      <w:r>
        <w:rPr>
          <w:rFonts w:eastAsia="Times New Roman"/>
          <w:szCs w:val="24"/>
        </w:rPr>
        <w:t>λητικότατο Υπουργός. Καμ</w:t>
      </w:r>
      <w:r>
        <w:rPr>
          <w:rFonts w:eastAsia="Times New Roman"/>
          <w:szCs w:val="24"/>
        </w:rPr>
        <w:t>μ</w:t>
      </w:r>
      <w:r>
        <w:rPr>
          <w:rFonts w:eastAsia="Times New Roman"/>
          <w:szCs w:val="24"/>
        </w:rPr>
        <w:t>ία απάντηση, κα</w:t>
      </w:r>
      <w:r>
        <w:rPr>
          <w:rFonts w:eastAsia="Times New Roman"/>
          <w:szCs w:val="24"/>
        </w:rPr>
        <w:t>μ</w:t>
      </w:r>
      <w:r>
        <w:rPr>
          <w:rFonts w:eastAsia="Times New Roman"/>
          <w:szCs w:val="24"/>
        </w:rPr>
        <w:t xml:space="preserve">μία σύμβαση. </w:t>
      </w:r>
    </w:p>
    <w:p w14:paraId="245951D7" w14:textId="77777777" w:rsidR="000824F1" w:rsidRDefault="003A4E52">
      <w:pPr>
        <w:spacing w:line="600" w:lineRule="auto"/>
        <w:ind w:firstLine="720"/>
        <w:jc w:val="both"/>
        <w:rPr>
          <w:rFonts w:eastAsia="Times New Roman"/>
          <w:szCs w:val="24"/>
        </w:rPr>
      </w:pPr>
      <w:r>
        <w:rPr>
          <w:rFonts w:eastAsia="Times New Roman"/>
          <w:szCs w:val="24"/>
        </w:rPr>
        <w:t xml:space="preserve">Είστε απολογούμενος, κύριε </w:t>
      </w:r>
      <w:proofErr w:type="spellStart"/>
      <w:r>
        <w:rPr>
          <w:rFonts w:eastAsia="Times New Roman"/>
          <w:szCs w:val="24"/>
        </w:rPr>
        <w:t>Μουζάλα</w:t>
      </w:r>
      <w:proofErr w:type="spellEnd"/>
      <w:r>
        <w:rPr>
          <w:rFonts w:eastAsia="Times New Roman"/>
          <w:szCs w:val="24"/>
        </w:rPr>
        <w:t>, για το 1 δισεκατομμύριο. Ο κ. Αβραμόπουλος, μπροστά σας, στις 15 Ιανουαρίου ήρθε και είπε ότι η Ευρωπαϊκή Ένωση έχει διαθέσει 1 δισεκατομμύριο. Σήμερα εσείς το αρνεί</w:t>
      </w:r>
      <w:r>
        <w:rPr>
          <w:rFonts w:eastAsia="Times New Roman"/>
          <w:szCs w:val="24"/>
        </w:rPr>
        <w:t xml:space="preserve">στε, λέτε ότι δεν υπάρχει. Γιατί δεν το είπατε στον κ. Αβραμόπουλο; Γιατί δεν το είπατε στον κ. Αβραμόπουλο μπροστά σας, σε δηλώσεις στο Υπουργείο σας; </w:t>
      </w:r>
    </w:p>
    <w:p w14:paraId="245951D8" w14:textId="77777777" w:rsidR="000824F1" w:rsidRDefault="003A4E52">
      <w:pPr>
        <w:spacing w:line="600" w:lineRule="auto"/>
        <w:ind w:firstLine="720"/>
        <w:jc w:val="both"/>
        <w:rPr>
          <w:rFonts w:eastAsia="Times New Roman"/>
          <w:szCs w:val="24"/>
        </w:rPr>
      </w:pPr>
      <w:r>
        <w:rPr>
          <w:rFonts w:eastAsia="Times New Roman"/>
          <w:szCs w:val="24"/>
        </w:rPr>
        <w:t>Η Ευρωπαϊκή Επιτροπή βγάζει κάθε δύο μήνες –δεν το έχω, δυστυχώς, να το καταθέσω, το έχω μόνο ηλεκτρονι</w:t>
      </w:r>
      <w:r>
        <w:rPr>
          <w:rFonts w:eastAsia="Times New Roman"/>
          <w:szCs w:val="24"/>
        </w:rPr>
        <w:t>κά, κύριε Πρόεδρε- τον συνολικό πίνακα των κονδυλίων</w:t>
      </w:r>
      <w:r>
        <w:rPr>
          <w:rFonts w:eastAsia="Times New Roman"/>
          <w:szCs w:val="24"/>
        </w:rPr>
        <w:t>,</w:t>
      </w:r>
      <w:r>
        <w:rPr>
          <w:rFonts w:eastAsia="Times New Roman"/>
          <w:szCs w:val="24"/>
        </w:rPr>
        <w:t xml:space="preserve"> που έχει διαθέσει και αυτά που θα διαθέσει. Ούτε αυτά σας νοιάζουν! </w:t>
      </w:r>
    </w:p>
    <w:p w14:paraId="245951D9" w14:textId="77777777" w:rsidR="000824F1" w:rsidRDefault="003A4E52">
      <w:pPr>
        <w:spacing w:line="600" w:lineRule="auto"/>
        <w:ind w:firstLine="720"/>
        <w:jc w:val="both"/>
        <w:rPr>
          <w:rFonts w:eastAsia="Times New Roman"/>
          <w:szCs w:val="24"/>
        </w:rPr>
      </w:pPr>
      <w:r>
        <w:rPr>
          <w:rFonts w:eastAsia="Times New Roman"/>
          <w:szCs w:val="24"/>
        </w:rPr>
        <w:t xml:space="preserve">Τι έχετε να μας πείτε; Φέρατε δηλώσεις κάποιων στελεχών, πρώην δημάρχων, αντιδημάρχων ή οτιδήποτε στο </w:t>
      </w:r>
      <w:proofErr w:type="spellStart"/>
      <w:r>
        <w:rPr>
          <w:rFonts w:eastAsia="Times New Roman"/>
          <w:szCs w:val="24"/>
          <w:lang w:val="en-US"/>
        </w:rPr>
        <w:t>facebook</w:t>
      </w:r>
      <w:proofErr w:type="spellEnd"/>
      <w:r>
        <w:rPr>
          <w:rFonts w:eastAsia="Times New Roman"/>
          <w:szCs w:val="24"/>
        </w:rPr>
        <w:t xml:space="preserve">. Αυτή είναι η δουλειά </w:t>
      </w:r>
      <w:r>
        <w:rPr>
          <w:rFonts w:eastAsia="Times New Roman"/>
          <w:szCs w:val="24"/>
        </w:rPr>
        <w:t xml:space="preserve">σας, κύριε </w:t>
      </w:r>
      <w:proofErr w:type="spellStart"/>
      <w:r>
        <w:rPr>
          <w:rFonts w:eastAsia="Times New Roman"/>
          <w:szCs w:val="24"/>
        </w:rPr>
        <w:t>Μουζάλα</w:t>
      </w:r>
      <w:proofErr w:type="spellEnd"/>
      <w:r>
        <w:rPr>
          <w:rFonts w:eastAsia="Times New Roman"/>
          <w:szCs w:val="24"/>
        </w:rPr>
        <w:t xml:space="preserve">; Παρακολουθείτε τι λέει ο κάθε πολίτης στο </w:t>
      </w:r>
      <w:proofErr w:type="spellStart"/>
      <w:r>
        <w:rPr>
          <w:rFonts w:eastAsia="Times New Roman"/>
          <w:szCs w:val="24"/>
          <w:lang w:val="en-US"/>
        </w:rPr>
        <w:t>facebook</w:t>
      </w:r>
      <w:proofErr w:type="spellEnd"/>
      <w:r>
        <w:rPr>
          <w:rFonts w:eastAsia="Times New Roman"/>
          <w:szCs w:val="24"/>
        </w:rPr>
        <w:t xml:space="preserve">; Αυτή είναι η δουλειά σας; Η δουλειά σας είναι να ανησυχείτε και να πράττετε! Και να μην έρχεστε εδώ να απολογείστε συνέχεια για την ανικανότητά σας! Ανικανότητα έχετε!    </w:t>
      </w:r>
    </w:p>
    <w:p w14:paraId="245951DA" w14:textId="77777777" w:rsidR="000824F1" w:rsidRDefault="003A4E52">
      <w:pPr>
        <w:spacing w:line="600" w:lineRule="auto"/>
        <w:ind w:firstLine="720"/>
        <w:jc w:val="both"/>
        <w:rPr>
          <w:rFonts w:eastAsia="Times New Roman"/>
          <w:szCs w:val="24"/>
        </w:rPr>
      </w:pPr>
      <w:r>
        <w:rPr>
          <w:rFonts w:eastAsia="Times New Roman"/>
          <w:szCs w:val="24"/>
        </w:rPr>
        <w:t>Έχετε επιδεί</w:t>
      </w:r>
      <w:r>
        <w:rPr>
          <w:rFonts w:eastAsia="Times New Roman"/>
          <w:szCs w:val="24"/>
        </w:rPr>
        <w:t>ξει στο μέγιστο βαθμό ανικανότητα, την οποία ομολογήσατε για τα νησιά. Και λέτε για τους πέντε, τους επτά ή οποιουσδήποτε μήνες. Έχετε χάσει τον χρόνο.</w:t>
      </w:r>
    </w:p>
    <w:p w14:paraId="245951DB"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Καλώς, κύριε </w:t>
      </w:r>
      <w:proofErr w:type="spellStart"/>
      <w:r>
        <w:rPr>
          <w:rFonts w:eastAsia="Times New Roman" w:cs="Times New Roman"/>
          <w:szCs w:val="24"/>
        </w:rPr>
        <w:t>Βαρβιτισιώτη</w:t>
      </w:r>
      <w:proofErr w:type="spellEnd"/>
      <w:r>
        <w:rPr>
          <w:rFonts w:eastAsia="Times New Roman" w:cs="Times New Roman"/>
          <w:szCs w:val="24"/>
        </w:rPr>
        <w:t>!</w:t>
      </w:r>
    </w:p>
    <w:p w14:paraId="245951DC"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ΜΙΛΤΙΑΔΗΣ ΒΑΡΒΙΤΙΣΙΩΤΗΣ:</w:t>
      </w:r>
      <w:r>
        <w:rPr>
          <w:rFonts w:eastAsia="Times New Roman" w:cs="Times New Roman"/>
          <w:szCs w:val="24"/>
        </w:rPr>
        <w:t xml:space="preserve"> Ο ΣΥΡΙΖΑ βρίσκεται</w:t>
      </w:r>
      <w:r>
        <w:rPr>
          <w:rFonts w:eastAsia="Times New Roman" w:cs="Times New Roman"/>
          <w:szCs w:val="24"/>
        </w:rPr>
        <w:t xml:space="preserve"> στην εξουσία δύο χρόνια και είσαστε απολογούμενοι συνολικά ως Κυβέρνηση. </w:t>
      </w:r>
    </w:p>
    <w:p w14:paraId="245951DD"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μου πείτε ότι δεν είστε πολιτικός, γιατί είσαστε ο μακροβιότερος Υπουργός</w:t>
      </w:r>
      <w:r>
        <w:rPr>
          <w:rFonts w:eastAsia="Times New Roman" w:cs="Times New Roman"/>
          <w:szCs w:val="24"/>
        </w:rPr>
        <w:t>,</w:t>
      </w:r>
      <w:r>
        <w:rPr>
          <w:rFonts w:eastAsia="Times New Roman" w:cs="Times New Roman"/>
          <w:szCs w:val="24"/>
        </w:rPr>
        <w:t xml:space="preserve"> που έχει διαχειριστεί αυτό το πρόβλημα εδώ και δεκαοχτώ μήνες και τα αποτελέσματα της πολιτικής σας τα</w:t>
      </w:r>
      <w:r>
        <w:rPr>
          <w:rFonts w:eastAsia="Times New Roman" w:cs="Times New Roman"/>
          <w:szCs w:val="24"/>
        </w:rPr>
        <w:t xml:space="preserve"> βλέπουμε κάθε μέρα.</w:t>
      </w:r>
    </w:p>
    <w:p w14:paraId="245951DE"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κύριε Βαρβιτσιώτη.</w:t>
      </w:r>
    </w:p>
    <w:p w14:paraId="245951DF" w14:textId="77777777" w:rsidR="000824F1" w:rsidRDefault="003A4E52">
      <w:pPr>
        <w:spacing w:line="600" w:lineRule="auto"/>
        <w:ind w:left="-181" w:firstLine="720"/>
        <w:jc w:val="both"/>
        <w:rPr>
          <w:rFonts w:eastAsia="Times New Roman"/>
          <w:szCs w:val="24"/>
        </w:rPr>
      </w:pPr>
      <w:r>
        <w:rPr>
          <w:rFonts w:eastAsia="Times New Roman" w:cs="Times New Roman"/>
          <w:szCs w:val="24"/>
        </w:rPr>
        <w:t xml:space="preserve">Κυρίες και κύριοι συνάδελφοι, γίνεται γνωστό στο Σώμα </w:t>
      </w:r>
      <w:r>
        <w:rPr>
          <w:rFonts w:eastAsia="Times New Roman"/>
          <w:szCs w:val="24"/>
        </w:rPr>
        <w:t xml:space="preserve">ότι </w:t>
      </w:r>
      <w:r>
        <w:rPr>
          <w:rFonts w:eastAsia="Times New Roman"/>
          <w:szCs w:val="24"/>
        </w:rPr>
        <w:t xml:space="preserve">τη συνεδρίασή μας παρακολουθούν </w:t>
      </w:r>
      <w:r>
        <w:rPr>
          <w:rFonts w:eastAsia="Times New Roman"/>
          <w:szCs w:val="24"/>
        </w:rPr>
        <w:t xml:space="preserve">από τα άνω δυτικά θεωρεία, αφού ενημερώθηκαν για την ιστορία του κτηρίου και </w:t>
      </w:r>
      <w:r>
        <w:rPr>
          <w:rFonts w:eastAsia="Times New Roman"/>
          <w:szCs w:val="24"/>
        </w:rPr>
        <w:t xml:space="preserve">τον τρόπο οργάνωσης και λειτουργίας της Βουλής και ξεναγήθηκαν στην έκθεση της αίθουσας «ΕΛΕΥΘΕΡΙΟΣ ΒΕΝΙΖΕΛΟΣ», σαράντα </w:t>
      </w:r>
      <w:r>
        <w:rPr>
          <w:rFonts w:eastAsia="Times New Roman"/>
          <w:szCs w:val="24"/>
        </w:rPr>
        <w:t>ένας</w:t>
      </w:r>
      <w:r>
        <w:rPr>
          <w:rFonts w:eastAsia="Times New Roman"/>
          <w:szCs w:val="24"/>
        </w:rPr>
        <w:t xml:space="preserve"> μαθήτριες και μαθητές και δύο συνοδοί εκπαιδευτικοί από το 2ο Γενικό Λύκειο Χανίων (</w:t>
      </w:r>
      <w:r>
        <w:rPr>
          <w:rFonts w:eastAsia="Times New Roman"/>
          <w:szCs w:val="24"/>
        </w:rPr>
        <w:t>δεύτερο τμήμα</w:t>
      </w:r>
      <w:r>
        <w:rPr>
          <w:rFonts w:eastAsia="Times New Roman"/>
          <w:szCs w:val="24"/>
        </w:rPr>
        <w:t>).</w:t>
      </w:r>
    </w:p>
    <w:p w14:paraId="245951E0" w14:textId="77777777" w:rsidR="000824F1" w:rsidRDefault="003A4E52">
      <w:pPr>
        <w:tabs>
          <w:tab w:val="left" w:pos="6787"/>
        </w:tabs>
        <w:spacing w:line="600" w:lineRule="auto"/>
        <w:ind w:left="-181" w:firstLine="720"/>
        <w:jc w:val="both"/>
        <w:rPr>
          <w:rFonts w:eastAsia="Times New Roman"/>
          <w:szCs w:val="24"/>
        </w:rPr>
      </w:pPr>
      <w:r>
        <w:rPr>
          <w:rFonts w:eastAsia="Times New Roman"/>
          <w:szCs w:val="24"/>
        </w:rPr>
        <w:t xml:space="preserve">Η Βουλή τούς καλωσορίζει. </w:t>
      </w:r>
    </w:p>
    <w:p w14:paraId="245951E1" w14:textId="77777777" w:rsidR="000824F1" w:rsidRDefault="003A4E52">
      <w:pPr>
        <w:spacing w:line="600" w:lineRule="auto"/>
        <w:ind w:firstLine="720"/>
        <w:jc w:val="center"/>
        <w:rPr>
          <w:rFonts w:eastAsia="Times New Roman" w:cs="Times New Roman"/>
          <w:szCs w:val="24"/>
        </w:rPr>
      </w:pPr>
      <w:r>
        <w:rPr>
          <w:rFonts w:eastAsia="Times New Roman" w:cs="Times New Roman"/>
          <w:szCs w:val="24"/>
        </w:rPr>
        <w:t>(Χει</w:t>
      </w:r>
      <w:r>
        <w:rPr>
          <w:rFonts w:eastAsia="Times New Roman" w:cs="Times New Roman"/>
          <w:szCs w:val="24"/>
        </w:rPr>
        <w:t>ροκροτήματα απ’ όλες τις πτέρυγες της Βουλής)</w:t>
      </w:r>
    </w:p>
    <w:p w14:paraId="245951E2"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Παρακολουθείτε το τέλος μιας συνεδρίασης</w:t>
      </w:r>
      <w:r>
        <w:rPr>
          <w:rFonts w:eastAsia="Times New Roman" w:cs="Times New Roman"/>
          <w:szCs w:val="24"/>
        </w:rPr>
        <w:t>,</w:t>
      </w:r>
      <w:r>
        <w:rPr>
          <w:rFonts w:eastAsia="Times New Roman" w:cs="Times New Roman"/>
          <w:szCs w:val="24"/>
        </w:rPr>
        <w:t xml:space="preserve"> που είναι στα πλαίσια του Κοινοβουλευτικού Ελέγχου. Ερωτάται η Κυβέρνηση για διάφορα ζητήματα. Σήμερα έχει κατατεθεί επερώτηση από την Ένωση Κεντρώων γύρω από το μετανα</w:t>
      </w:r>
      <w:r>
        <w:rPr>
          <w:rFonts w:eastAsia="Times New Roman" w:cs="Times New Roman"/>
          <w:szCs w:val="24"/>
        </w:rPr>
        <w:t xml:space="preserve">στευτικό-προσφυγικό ζήτημα. Είμαστε στο τέλος της διαδικασίας. Θα πάρει για λίγο τον λόγο ο κ. Μεγαλομύστακας από την Ένωση Κεντρώων και θα κλείσει διά ολίγον ο κύριος Υπουργός. </w:t>
      </w:r>
    </w:p>
    <w:p w14:paraId="245951E3"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Ορίστε, κύριε Μεγαλομύστακα, έχετε τον λόγο.</w:t>
      </w:r>
    </w:p>
    <w:p w14:paraId="245951E4"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Θέλω να πω ότι είμαι ικανοποιημένος απ’ αυτά που άκουσα από τον Υπουργό, καθώς απ’ ό,τι κατάλαβα, αναγνωρίζει ότι τα προβλήματα που θέσαμε, υπάρχουν. Μπορεί να διαφωνείτε με τον τρόπο που τα θέσαμε. Αλλά τα προβλήματα που θέσαμε, παραδεχθήκατε ότι υπάρχου</w:t>
      </w:r>
      <w:r>
        <w:rPr>
          <w:rFonts w:eastAsia="Times New Roman" w:cs="Times New Roman"/>
          <w:szCs w:val="24"/>
        </w:rPr>
        <w:t>ν. Επομένως, αυτό είναι και μία απάντηση στον κ. Καματερό, ο οποίος αναλογίστηκε ότι ίσως αυτό δεν είναι το κύριο πρόβλημα αυτών των νησιών. Είναι η άποψή σας. Η δική μας άποψη είναι ότι είναι πολύ σημαντικό και ίσως το πιο σημαντικό. Ο καθένας έχει τον δι</w:t>
      </w:r>
      <w:r>
        <w:rPr>
          <w:rFonts w:eastAsia="Times New Roman" w:cs="Times New Roman"/>
          <w:szCs w:val="24"/>
        </w:rPr>
        <w:t>κό του τρόπο</w:t>
      </w:r>
      <w:r>
        <w:rPr>
          <w:rFonts w:eastAsia="Times New Roman" w:cs="Times New Roman"/>
          <w:szCs w:val="24"/>
        </w:rPr>
        <w:t>,</w:t>
      </w:r>
      <w:r>
        <w:rPr>
          <w:rFonts w:eastAsia="Times New Roman" w:cs="Times New Roman"/>
          <w:szCs w:val="24"/>
        </w:rPr>
        <w:t xml:space="preserve"> που βλέπει τα πράγματα και δεν χωράει αντιπαράθεση. </w:t>
      </w:r>
    </w:p>
    <w:p w14:paraId="245951E5"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Ο τουρισμός φυσικά και πάει καλύτερα φέτος. Κανένας δεν είπε ότι πάει χειρότερα από πέρυσι. Απλώς δεν είναι αυτό που θέλουμε. Εμείς είμαστε εδώ για να ζητάμε πάντα το καλύτερο για τη χώρα. </w:t>
      </w:r>
      <w:r>
        <w:rPr>
          <w:rFonts w:eastAsia="Times New Roman" w:cs="Times New Roman"/>
          <w:szCs w:val="24"/>
        </w:rPr>
        <w:t xml:space="preserve">Και εσείς είστε εδώ, γιατί είστε Υπουργός και Βουλευτής της Κυβέρνησης και έχετε την τελική ευθύνη. Επομένως, εσείς θα είστε και οι αποδέκτες όλων των παραπόνων. Είναι, δυστυχώς ή ευτυχώς μέρος της δουλειάς σας. </w:t>
      </w:r>
    </w:p>
    <w:p w14:paraId="245951E6"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Εμείς ήρθαμε εδώ σήμερα</w:t>
      </w:r>
      <w:r>
        <w:rPr>
          <w:rFonts w:eastAsia="Times New Roman" w:cs="Times New Roman"/>
          <w:szCs w:val="24"/>
        </w:rPr>
        <w:t>,</w:t>
      </w:r>
      <w:r>
        <w:rPr>
          <w:rFonts w:eastAsia="Times New Roman" w:cs="Times New Roman"/>
          <w:szCs w:val="24"/>
        </w:rPr>
        <w:t xml:space="preserve"> για να αναδείξουμε</w:t>
      </w:r>
      <w:r>
        <w:rPr>
          <w:rFonts w:eastAsia="Times New Roman" w:cs="Times New Roman"/>
          <w:szCs w:val="24"/>
        </w:rPr>
        <w:t xml:space="preserve"> αυτά τα προβλήματα, να πολεμήσουμε για το καλύτερο. Και αυτό είναι το μόνο δεδομένο. Δεν είμαστε μηδενιστές, ποτέ δεν ήμασταν και δεν συντάσσομαι με απόψεις Βουλευτών άλλων κομμάτων που λένε ότι δεν υπάρχει καμ</w:t>
      </w:r>
      <w:r>
        <w:rPr>
          <w:rFonts w:eastAsia="Times New Roman" w:cs="Times New Roman"/>
          <w:szCs w:val="24"/>
        </w:rPr>
        <w:t>μ</w:t>
      </w:r>
      <w:r>
        <w:rPr>
          <w:rFonts w:eastAsia="Times New Roman" w:cs="Times New Roman"/>
          <w:szCs w:val="24"/>
        </w:rPr>
        <w:t>ία βελτίωση. Και φυσικά υπάρχει βελτίωση. Αυ</w:t>
      </w:r>
      <w:r>
        <w:rPr>
          <w:rFonts w:eastAsia="Times New Roman" w:cs="Times New Roman"/>
          <w:szCs w:val="24"/>
        </w:rPr>
        <w:t xml:space="preserve">τό μας έλειπε να μην υπήρχε, θα πηγαίναμε για την καταστροφή. </w:t>
      </w:r>
    </w:p>
    <w:p w14:paraId="245951E7"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Τα χρήματα που έπεσαν στην Ελλάδα είναι πολλά. Πιστεύουμε ότι θα μπορούσε να πάει καλύτερα. Υπήρχαν κάποια φαινόμενα, που και Βουλευτές σας έχουν καταγγείλει, τόσο για πρακτικές που ακολουθήθηκ</w:t>
      </w:r>
      <w:r>
        <w:rPr>
          <w:rFonts w:eastAsia="Times New Roman" w:cs="Times New Roman"/>
          <w:szCs w:val="24"/>
        </w:rPr>
        <w:t>αν όσο και για διαδικασίες. Υπάρχουν. Δεν θέλω να αναφερθώ. Έχω παράδειγμα από τον τόπο μου κιόλας, το οποίο έγινε και μεγάλο θέμα.</w:t>
      </w:r>
    </w:p>
    <w:p w14:paraId="245951E8"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Αυτό που θέλουμε είναι να σας βοηθήσουμε –όχι εσάς- για να βοηθήσουμε τη χώρα. Για να έχουμε, όμως, συναίνεση πρέπει και οι </w:t>
      </w:r>
      <w:r>
        <w:rPr>
          <w:rFonts w:eastAsia="Times New Roman" w:cs="Times New Roman"/>
          <w:szCs w:val="24"/>
        </w:rPr>
        <w:t xml:space="preserve">δύο πλευρές να το θέλουν. </w:t>
      </w:r>
    </w:p>
    <w:p w14:paraId="245951E9"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Θα πάρω τα έγγραφα που καταθέσατε στα Πρακτικά και πιστεύω ότι όλοι στην Ένωση Κεντρώων θα τα μελετήσουν και θα ελέγξουμε τι μας έχετε δώσει, για να συνεχίσουμε όπως πρέπει να συνεχίζουμε</w:t>
      </w:r>
      <w:r>
        <w:rPr>
          <w:rFonts w:eastAsia="Times New Roman" w:cs="Times New Roman"/>
          <w:szCs w:val="24"/>
        </w:rPr>
        <w:t>,</w:t>
      </w:r>
      <w:r>
        <w:rPr>
          <w:rFonts w:eastAsia="Times New Roman" w:cs="Times New Roman"/>
          <w:szCs w:val="24"/>
        </w:rPr>
        <w:t xml:space="preserve"> πάντοτε με γνώμονα το καλό της Ελλάδος.</w:t>
      </w:r>
    </w:p>
    <w:p w14:paraId="245951EA"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Και θα κλείσω, γιατί δεν θέλω να πάρω άλλο χρόνο. Κάποια στιγμή είπατε, «εάν συνεχίσει η Συμφωνία», γιατί ξέρουμε –όπως και εσείς ξέρετε- ότι οι Τούρκοι δυστυχώς δεν είναι σταθεροί. Είναι ένας αστάθμητος παράγοντας. Θα ήθελα να κάνετε μία επιτροπή, ένα συμ</w:t>
      </w:r>
      <w:r>
        <w:rPr>
          <w:rFonts w:eastAsia="Times New Roman" w:cs="Times New Roman"/>
          <w:szCs w:val="24"/>
        </w:rPr>
        <w:t xml:space="preserve">βούλιο διακομματικό, έτσι ώστε όλοι μαζί να έχουμε και ένα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Νομίζω ότι είναι απαραίτητο, γιατί βλέπουμε πώς είναι η κατάσταση μεταξύ της Τουρκίας και της Ελλάδας τις τελευταίες μέρες ή βασικά τα τελευταία χρόνια</w:t>
      </w:r>
      <w:r>
        <w:rPr>
          <w:rFonts w:eastAsia="Times New Roman" w:cs="Times New Roman"/>
          <w:szCs w:val="24"/>
        </w:rPr>
        <w:t>,</w:t>
      </w:r>
      <w:r>
        <w:rPr>
          <w:rFonts w:eastAsia="Times New Roman" w:cs="Times New Roman"/>
          <w:szCs w:val="24"/>
        </w:rPr>
        <w:t xml:space="preserve"> από τότε που υπάρχουν αυτά τα δύο κρ</w:t>
      </w:r>
      <w:r>
        <w:rPr>
          <w:rFonts w:eastAsia="Times New Roman" w:cs="Times New Roman"/>
          <w:szCs w:val="24"/>
        </w:rPr>
        <w:t>άτη. Επομένως, θα ήθελα να το λάβετε υπόψη και αυτό.</w:t>
      </w:r>
    </w:p>
    <w:p w14:paraId="245951EB"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Πραγματικά</w:t>
      </w:r>
      <w:r>
        <w:rPr>
          <w:rFonts w:eastAsia="Times New Roman" w:cs="Times New Roman"/>
          <w:szCs w:val="24"/>
        </w:rPr>
        <w:t>,</w:t>
      </w:r>
      <w:r>
        <w:rPr>
          <w:rFonts w:eastAsia="Times New Roman" w:cs="Times New Roman"/>
          <w:szCs w:val="24"/>
        </w:rPr>
        <w:t xml:space="preserve"> μπορεί να υπήρχαν διαφωνίες. Εγώ χαίρομαι για τη σημερινή κουβέντα, γιατί αναδείχθηκε το θέμα. Νομίζω ότι πετύχαμε το σκοπό μας. Αποδεχθήκατε τα προβλήματα που σας παρουσιάσαμε και θέλω να ελ</w:t>
      </w:r>
      <w:r>
        <w:rPr>
          <w:rFonts w:eastAsia="Times New Roman" w:cs="Times New Roman"/>
          <w:szCs w:val="24"/>
        </w:rPr>
        <w:t>πίζω ότι θα προσπαθήσετε για το καλύτερο.</w:t>
      </w:r>
    </w:p>
    <w:p w14:paraId="245951EC"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245951ED"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και εμείς, κύριε Μεγαλομύστακα.</w:t>
      </w:r>
    </w:p>
    <w:p w14:paraId="245951EE"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245951EF"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ΙΩΑΝΝΗΣ ΜΟΥΖΑΛΑΣ (Υπουργός Μεταναστευτικής Πολιτικής):</w:t>
      </w:r>
      <w:r>
        <w:rPr>
          <w:rFonts w:eastAsia="Times New Roman" w:cs="Times New Roman"/>
          <w:szCs w:val="24"/>
        </w:rPr>
        <w:t xml:space="preserve"> </w:t>
      </w:r>
      <w:r>
        <w:rPr>
          <w:rFonts w:eastAsia="Times New Roman" w:cs="Times New Roman"/>
          <w:szCs w:val="24"/>
        </w:rPr>
        <w:t xml:space="preserve">Πάρα πολύ σύντομος θα </w:t>
      </w:r>
      <w:r>
        <w:rPr>
          <w:rFonts w:eastAsia="Times New Roman" w:cs="Times New Roman"/>
          <w:szCs w:val="24"/>
        </w:rPr>
        <w:t>είμαι. Πραγματικά και εγώ νομίζω ότι στο τέλος ήταν μία δημιουργική συζήτηση, καθένας πήρε κάτι, έδωσε κάτι.</w:t>
      </w:r>
    </w:p>
    <w:p w14:paraId="245951F0"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Δύο πράγματα: Μην ζητάτε από τον Υπουργό Μεταναστευτικής Πολιτικής ή από την Κυβέρνηση, τη στιγμή που παλεύουμε με νύχια και δόντια, με όλες μας τι</w:t>
      </w:r>
      <w:r>
        <w:rPr>
          <w:rFonts w:eastAsia="Times New Roman" w:cs="Times New Roman"/>
          <w:szCs w:val="24"/>
        </w:rPr>
        <w:t>ς διπλωματικές μας δυνάμεις για να ισχύει η συμφωνία Ευρώπης-Τουρκίας και απαιτούμε από το κάθε μέρος να κάνει τις υποχρεώσεις του, όπως εμείς κάνουμε τις δικές μας, την εκπόνηση ή ανακοίνωση οποιουδήποτε άλλου σχεδίου. Είναι κάτι που μπορείτε να το καταλά</w:t>
      </w:r>
      <w:r>
        <w:rPr>
          <w:rFonts w:eastAsia="Times New Roman" w:cs="Times New Roman"/>
          <w:szCs w:val="24"/>
        </w:rPr>
        <w:t>βετε. Είμαστε «μονομερώς» προσανατολισμένοι εκεί. Δεν θέλουμε να περάσει στην Ευρώπη, στην Τουρκία η άποψη ότι «τούτοι εδώ μπορούν να κάνουν και αλλιώς».</w:t>
      </w:r>
    </w:p>
    <w:p w14:paraId="245951F1"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 xml:space="preserve">Τελειώνω άχαρα. </w:t>
      </w:r>
    </w:p>
    <w:p w14:paraId="245951F2"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Κύριε Βαρβιτσιώτη, ξέχασα να πω ότι ξαναμιλήσατε για φύλαξη των συνόρων. Ξανασκεφτείτ</w:t>
      </w:r>
      <w:r>
        <w:rPr>
          <w:rFonts w:eastAsia="Times New Roman" w:cs="Times New Roman"/>
          <w:szCs w:val="24"/>
        </w:rPr>
        <w:t xml:space="preserve">ε το. Στη θάλασσα δεν υπάρχουν πολλά πράγματα να κάνεις. Έχουμε πάρει από το ΝΑΤΟ επιβράβευση, από τη </w:t>
      </w:r>
      <w:r>
        <w:rPr>
          <w:rFonts w:eastAsia="Times New Roman" w:cs="Times New Roman"/>
          <w:szCs w:val="24"/>
          <w:lang w:val="en-US"/>
        </w:rPr>
        <w:t>FRONTEX</w:t>
      </w:r>
      <w:r>
        <w:rPr>
          <w:rFonts w:eastAsia="Times New Roman" w:cs="Times New Roman"/>
          <w:szCs w:val="24"/>
        </w:rPr>
        <w:t xml:space="preserve">. Στη θάλασσα ή βουλιάζεις ή σώζεις. Εμείς δεν βουλιάζουμε, σώζουμε. </w:t>
      </w:r>
    </w:p>
    <w:p w14:paraId="245951F3"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Και κάτι ακόμα. Δεν αισθάνθηκα στιγμή απολογούμενος. Είναι αλήθεια ότι πολλές</w:t>
      </w:r>
      <w:r>
        <w:rPr>
          <w:rFonts w:eastAsia="Times New Roman" w:cs="Times New Roman"/>
          <w:szCs w:val="24"/>
        </w:rPr>
        <w:t xml:space="preserve"> φορές</w:t>
      </w:r>
      <w:r>
        <w:rPr>
          <w:rFonts w:eastAsia="Times New Roman" w:cs="Times New Roman"/>
          <w:szCs w:val="24"/>
        </w:rPr>
        <w:t>,</w:t>
      </w:r>
      <w:r>
        <w:rPr>
          <w:rFonts w:eastAsia="Times New Roman" w:cs="Times New Roman"/>
          <w:szCs w:val="24"/>
        </w:rPr>
        <w:t xml:space="preserve"> όταν μιλάει κανείς μαζί σας αισθάνεται κατηγορούμενος. Όμως, εάν εισπράξατε από εμένα «απολογούμενος», εισπράξατε λάθος.</w:t>
      </w:r>
    </w:p>
    <w:p w14:paraId="245951F4"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Έχω την τιμή να ανακοινώσω στο Σώμα ότι το Υπουργείο Εργασίας, Κοινωνικής Ασφάλισης και Κοινω</w:t>
      </w:r>
      <w:r>
        <w:rPr>
          <w:rFonts w:eastAsia="Times New Roman" w:cs="Times New Roman"/>
          <w:szCs w:val="24"/>
        </w:rPr>
        <w:t>νικής Αλληλεγγύης υπέβαλε στη Βουλή το κείμενο της Διεθνούς Σύστασης Εργασίας με αριθμό 204 και τίτλο: «Σύσταση σχετικά με τη μετάβαση από την άτυπη στην επίσημη οικονομία», που υιοθετήθηκε από την 104</w:t>
      </w:r>
      <w:r>
        <w:rPr>
          <w:rFonts w:eastAsia="Times New Roman" w:cs="Times New Roman"/>
          <w:szCs w:val="24"/>
          <w:vertAlign w:val="superscript"/>
        </w:rPr>
        <w:t>η</w:t>
      </w:r>
      <w:r>
        <w:rPr>
          <w:rFonts w:eastAsia="Times New Roman" w:cs="Times New Roman"/>
          <w:szCs w:val="24"/>
        </w:rPr>
        <w:t xml:space="preserve"> Διεθνή Συνδιάσκεψη Εργασίας (Ιούνιος 2015).</w:t>
      </w:r>
    </w:p>
    <w:p w14:paraId="245951F5"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Οι ενδιαφ</w:t>
      </w:r>
      <w:r>
        <w:rPr>
          <w:rFonts w:eastAsia="Times New Roman" w:cs="Times New Roman"/>
          <w:szCs w:val="24"/>
        </w:rPr>
        <w:t>ερόμενοι συνάδελφοι μπορούν να ζητήσουν αντίγραφα από τη Διεύθυνση Νομοθετικού Έργου της Βουλής.</w:t>
      </w:r>
    </w:p>
    <w:p w14:paraId="245951F6"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Κηρύσσεται περαιωμένη η συζήτηση επί της υπ’ αριθμόν 8/7/2</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 xml:space="preserve">2017 επίκαιρης επερώτησης σχετικά με την ακραία κατάσταση των νησιών του Βορείου Αιγαίου λόγω των </w:t>
      </w:r>
      <w:r>
        <w:rPr>
          <w:rFonts w:eastAsia="Times New Roman" w:cs="Times New Roman"/>
          <w:szCs w:val="24"/>
        </w:rPr>
        <w:t>αυξημένων μεταναστευτικών ροών.</w:t>
      </w:r>
    </w:p>
    <w:p w14:paraId="245951F7" w14:textId="77777777" w:rsidR="000824F1" w:rsidRDefault="003A4E5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245951F8"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245951F9" w14:textId="77777777" w:rsidR="000824F1" w:rsidRDefault="003A4E5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Με τη συναίνεση του Σώματος και ώρα 16.25΄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πρ</w:t>
      </w:r>
      <w:r>
        <w:rPr>
          <w:rFonts w:eastAsia="Times New Roman" w:cs="Times New Roman"/>
          <w:szCs w:val="24"/>
        </w:rPr>
        <w:t>οσεχή Τετάρτη 1 Μαρτίου 2017 και ώρα 10.00΄</w:t>
      </w:r>
      <w:r>
        <w:rPr>
          <w:rFonts w:eastAsia="Times New Roman" w:cs="Times New Roman"/>
          <w:szCs w:val="24"/>
        </w:rPr>
        <w:t>,</w:t>
      </w:r>
      <w:r>
        <w:rPr>
          <w:rFonts w:eastAsia="Times New Roman" w:cs="Times New Roman"/>
          <w:szCs w:val="24"/>
        </w:rPr>
        <w:t xml:space="preserve"> με αντικείμενο εργασιών του Σώματος κοινοβουλευτικό έλεγχο: Ειδική συνεδρίαση της Ολομέλειας της Βουλής για τα εβδομήντα χρόνια της Ενσωμάτωσης της Δωδεκανήσου στην Ελλάδα και λήψη απόφασης για την ανακήρυξη του</w:t>
      </w:r>
      <w:r>
        <w:rPr>
          <w:rFonts w:eastAsia="Times New Roman" w:cs="Times New Roman"/>
          <w:szCs w:val="24"/>
        </w:rPr>
        <w:t xml:space="preserve"> 2017 ως έτους Δωδεκανήσου, σύμφωνα με την ειδική ημερήσια διάταξη που έχει διανεμηθεί. Τη συνεδρίαση θα τιμήσει με την παρουσία του η Α.Ε. ο Πρόεδρος της Δημοκρατίας κ. Προκόπιος Παυλόπουλος.</w:t>
      </w:r>
    </w:p>
    <w:p w14:paraId="245951FA" w14:textId="77777777" w:rsidR="000824F1" w:rsidRDefault="000824F1">
      <w:pPr>
        <w:spacing w:line="600" w:lineRule="auto"/>
        <w:ind w:firstLine="720"/>
        <w:jc w:val="both"/>
        <w:rPr>
          <w:rFonts w:eastAsia="Times New Roman" w:cs="Times New Roman"/>
          <w:szCs w:val="24"/>
        </w:rPr>
      </w:pPr>
    </w:p>
    <w:p w14:paraId="245951FB" w14:textId="77777777" w:rsidR="000824F1" w:rsidRDefault="003A4E52">
      <w:pPr>
        <w:spacing w:line="600" w:lineRule="auto"/>
        <w:jc w:val="both"/>
        <w:rPr>
          <w:rFonts w:eastAsia="Times New Roman" w:cs="Times New Roman"/>
          <w:szCs w:val="24"/>
        </w:rPr>
      </w:pPr>
      <w:r>
        <w:rPr>
          <w:rFonts w:eastAsia="Times New Roman" w:cs="Times New Roman"/>
          <w:b/>
          <w:szCs w:val="24"/>
        </w:rPr>
        <w:t>Ο ΠΡΟΕΔΡΟΣ</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 xml:space="preserve">                    </w:t>
      </w:r>
      <w:r>
        <w:rPr>
          <w:rFonts w:eastAsia="Times New Roman" w:cs="Times New Roman"/>
          <w:b/>
          <w:szCs w:val="24"/>
        </w:rPr>
        <w:t>ΟΙ ΓΡΑΜΜΑΤΕΙΣ</w:t>
      </w:r>
    </w:p>
    <w:sectPr w:rsidR="000824F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3pIJ79Ab3/vnLjxraS7a7wb4L/o=" w:salt="zLfr5c0pkwOFvIIObBrmG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4F1"/>
    <w:rsid w:val="000824F1"/>
    <w:rsid w:val="003A4E52"/>
    <w:rsid w:val="00AC1C1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94DC4"/>
  <w15:docId w15:val="{B0671A1E-FE65-4B14-A200-F791870E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D775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D7756"/>
    <w:rPr>
      <w:rFonts w:ascii="Segoe UI" w:hAnsi="Segoe UI" w:cs="Segoe UI"/>
      <w:sz w:val="18"/>
      <w:szCs w:val="18"/>
    </w:rPr>
  </w:style>
  <w:style w:type="paragraph" w:styleId="a4">
    <w:name w:val="Revision"/>
    <w:hidden/>
    <w:uiPriority w:val="99"/>
    <w:semiHidden/>
    <w:rsid w:val="00FC39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406</MetadataID>
    <Session xmlns="641f345b-441b-4b81-9152-adc2e73ba5e1">Β´</Session>
    <Date xmlns="641f345b-441b-4b81-9152-adc2e73ba5e1">2017-02-23T22:00:00+00:00</Date>
    <Status xmlns="641f345b-441b-4b81-9152-adc2e73ba5e1">
      <Url>http://srv-sp1/praktika/Lists/Incoming_Metadata/EditForm.aspx?ID=406&amp;Source=/praktika/Recordings_Library/Forms/AllItems.aspx</Url>
      <Description>Δημοσιεύτηκε</Description>
    </Status>
    <Meeting xmlns="641f345b-441b-4b81-9152-adc2e73ba5e1">Π´</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DDA535-2BF1-4566-96EC-EB184C9B5D67}">
  <ds:schemaRefs>
    <ds:schemaRef ds:uri="http://schemas.microsoft.com/sharepoint/v3/contenttype/forms"/>
  </ds:schemaRefs>
</ds:datastoreItem>
</file>

<file path=customXml/itemProps2.xml><?xml version="1.0" encoding="utf-8"?>
<ds:datastoreItem xmlns:ds="http://schemas.openxmlformats.org/officeDocument/2006/customXml" ds:itemID="{0E8A1242-94B5-49E8-A9AA-90B73F7CE868}">
  <ds:schemaRefs>
    <ds:schemaRef ds:uri="http://purl.org/dc/terms/"/>
    <ds:schemaRef ds:uri="http://schemas.microsoft.com/office/infopath/2007/PartnerControls"/>
    <ds:schemaRef ds:uri="http://purl.org/dc/dcmitype/"/>
    <ds:schemaRef ds:uri="641f345b-441b-4b81-9152-adc2e73ba5e1"/>
    <ds:schemaRef ds:uri="http://purl.org/dc/elements/1.1/"/>
    <ds:schemaRef ds:uri="http://www.w3.org/XML/1998/namespace"/>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270C45C6-9B9E-47A1-B25A-55FCC83BC1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248</Pages>
  <Words>45725</Words>
  <Characters>246917</Characters>
  <Application>Microsoft Office Word</Application>
  <DocSecurity>0</DocSecurity>
  <Lines>2057</Lines>
  <Paragraphs>584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292058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2017-03-02T11:31:00Z</dcterms:created>
  <dcterms:modified xsi:type="dcterms:W3CDTF">2017-03-02T11:31:00Z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