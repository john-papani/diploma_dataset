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02383" w14:textId="77777777" w:rsidR="0042176D" w:rsidRPr="0042176D" w:rsidRDefault="0042176D" w:rsidP="0042176D">
      <w:pPr>
        <w:spacing w:after="0" w:line="360" w:lineRule="auto"/>
        <w:rPr>
          <w:ins w:id="0" w:author="Φλούδα Χριστίνα" w:date="2016-04-20T10:57:00Z"/>
          <w:rFonts w:eastAsia="Times New Roman"/>
          <w:szCs w:val="24"/>
          <w:lang w:eastAsia="en-US"/>
        </w:rPr>
      </w:pPr>
      <w:ins w:id="1" w:author="Φλούδα Χριστίνα" w:date="2016-04-20T10:57:00Z">
        <w:r w:rsidRPr="0042176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6CF3CB2" w14:textId="77777777" w:rsidR="0042176D" w:rsidRPr="0042176D" w:rsidRDefault="0042176D" w:rsidP="0042176D">
      <w:pPr>
        <w:spacing w:after="0" w:line="360" w:lineRule="auto"/>
        <w:rPr>
          <w:ins w:id="2" w:author="Φλούδα Χριστίνα" w:date="2016-04-20T10:57:00Z"/>
          <w:rFonts w:eastAsia="Times New Roman"/>
          <w:szCs w:val="24"/>
          <w:lang w:eastAsia="en-US"/>
        </w:rPr>
      </w:pPr>
    </w:p>
    <w:p w14:paraId="775845E9" w14:textId="77777777" w:rsidR="0042176D" w:rsidRPr="0042176D" w:rsidRDefault="0042176D" w:rsidP="0042176D">
      <w:pPr>
        <w:spacing w:after="0" w:line="360" w:lineRule="auto"/>
        <w:rPr>
          <w:ins w:id="3" w:author="Φλούδα Χριστίνα" w:date="2016-04-20T10:57:00Z"/>
          <w:rFonts w:eastAsia="Times New Roman"/>
          <w:szCs w:val="24"/>
          <w:lang w:eastAsia="en-US"/>
        </w:rPr>
      </w:pPr>
      <w:ins w:id="4" w:author="Φλούδα Χριστίνα" w:date="2016-04-20T10:57:00Z">
        <w:r w:rsidRPr="0042176D">
          <w:rPr>
            <w:rFonts w:eastAsia="Times New Roman"/>
            <w:szCs w:val="24"/>
            <w:lang w:eastAsia="en-US"/>
          </w:rPr>
          <w:t>ΠΙΝΑΚΑΣ ΠΕΡΙΕΧΟΜΕΝΩΝ</w:t>
        </w:r>
      </w:ins>
    </w:p>
    <w:p w14:paraId="107F0644" w14:textId="77777777" w:rsidR="0042176D" w:rsidRPr="0042176D" w:rsidRDefault="0042176D" w:rsidP="0042176D">
      <w:pPr>
        <w:spacing w:after="0" w:line="360" w:lineRule="auto"/>
        <w:rPr>
          <w:ins w:id="5" w:author="Φλούδα Χριστίνα" w:date="2016-04-20T10:57:00Z"/>
          <w:rFonts w:eastAsia="Times New Roman"/>
          <w:szCs w:val="24"/>
          <w:lang w:eastAsia="en-US"/>
        </w:rPr>
      </w:pPr>
      <w:ins w:id="6" w:author="Φλούδα Χριστίνα" w:date="2016-04-20T10:57:00Z">
        <w:r w:rsidRPr="0042176D">
          <w:rPr>
            <w:rFonts w:eastAsia="Times New Roman"/>
            <w:szCs w:val="24"/>
            <w:lang w:eastAsia="en-US"/>
          </w:rPr>
          <w:t xml:space="preserve">ΙΖ΄ ΠΕΡΙΟΔΟΣ </w:t>
        </w:r>
      </w:ins>
    </w:p>
    <w:p w14:paraId="742013AD" w14:textId="77777777" w:rsidR="0042176D" w:rsidRPr="0042176D" w:rsidRDefault="0042176D" w:rsidP="0042176D">
      <w:pPr>
        <w:spacing w:after="0" w:line="360" w:lineRule="auto"/>
        <w:rPr>
          <w:ins w:id="7" w:author="Φλούδα Χριστίνα" w:date="2016-04-20T10:57:00Z"/>
          <w:rFonts w:eastAsia="Times New Roman"/>
          <w:szCs w:val="24"/>
          <w:lang w:eastAsia="en-US"/>
        </w:rPr>
      </w:pPr>
      <w:ins w:id="8" w:author="Φλούδα Χριστίνα" w:date="2016-04-20T10:57:00Z">
        <w:r w:rsidRPr="0042176D">
          <w:rPr>
            <w:rFonts w:eastAsia="Times New Roman"/>
            <w:szCs w:val="24"/>
            <w:lang w:eastAsia="en-US"/>
          </w:rPr>
          <w:t>ΠΡΟΕΔΡΕΥΟΜΕΝΗΣ ΚΟΙΝΟΒΟΥΛΕΥΤΙΚΗΣ ΔΗΜΟΚΡΑΤΙΑΣ</w:t>
        </w:r>
      </w:ins>
    </w:p>
    <w:p w14:paraId="0D9FBDCD" w14:textId="77777777" w:rsidR="0042176D" w:rsidRPr="0042176D" w:rsidRDefault="0042176D" w:rsidP="0042176D">
      <w:pPr>
        <w:spacing w:after="0" w:line="360" w:lineRule="auto"/>
        <w:rPr>
          <w:ins w:id="9" w:author="Φλούδα Χριστίνα" w:date="2016-04-20T10:57:00Z"/>
          <w:rFonts w:eastAsia="Times New Roman"/>
          <w:szCs w:val="24"/>
          <w:lang w:eastAsia="en-US"/>
        </w:rPr>
      </w:pPr>
      <w:ins w:id="10" w:author="Φλούδα Χριστίνα" w:date="2016-04-20T10:57:00Z">
        <w:r w:rsidRPr="0042176D">
          <w:rPr>
            <w:rFonts w:eastAsia="Times New Roman"/>
            <w:szCs w:val="24"/>
            <w:lang w:eastAsia="en-US"/>
          </w:rPr>
          <w:t>ΣΥΝΟΔΟΣ Α΄</w:t>
        </w:r>
      </w:ins>
    </w:p>
    <w:p w14:paraId="44410EF4" w14:textId="77777777" w:rsidR="0042176D" w:rsidRPr="0042176D" w:rsidRDefault="0042176D" w:rsidP="0042176D">
      <w:pPr>
        <w:spacing w:after="0" w:line="360" w:lineRule="auto"/>
        <w:rPr>
          <w:ins w:id="11" w:author="Φλούδα Χριστίνα" w:date="2016-04-20T10:57:00Z"/>
          <w:rFonts w:eastAsia="Times New Roman"/>
          <w:szCs w:val="24"/>
          <w:lang w:eastAsia="en-US"/>
        </w:rPr>
      </w:pPr>
    </w:p>
    <w:p w14:paraId="0EE78A4C" w14:textId="77777777" w:rsidR="0042176D" w:rsidRPr="0042176D" w:rsidRDefault="0042176D" w:rsidP="0042176D">
      <w:pPr>
        <w:spacing w:after="0" w:line="360" w:lineRule="auto"/>
        <w:rPr>
          <w:ins w:id="12" w:author="Φλούδα Χριστίνα" w:date="2016-04-20T10:57:00Z"/>
          <w:rFonts w:eastAsia="Times New Roman"/>
          <w:szCs w:val="24"/>
          <w:lang w:eastAsia="en-US"/>
        </w:rPr>
      </w:pPr>
      <w:ins w:id="13" w:author="Φλούδα Χριστίνα" w:date="2016-04-20T10:57:00Z">
        <w:r w:rsidRPr="0042176D">
          <w:rPr>
            <w:rFonts w:eastAsia="Times New Roman"/>
            <w:szCs w:val="24"/>
            <w:lang w:eastAsia="en-US"/>
          </w:rPr>
          <w:t>ΣΥΝΕΔΡΙΑΣΗ ΡΖ΄</w:t>
        </w:r>
      </w:ins>
    </w:p>
    <w:p w14:paraId="63B14F69" w14:textId="77777777" w:rsidR="0042176D" w:rsidRPr="0042176D" w:rsidRDefault="0042176D" w:rsidP="0042176D">
      <w:pPr>
        <w:spacing w:after="0" w:line="360" w:lineRule="auto"/>
        <w:rPr>
          <w:ins w:id="14" w:author="Φλούδα Χριστίνα" w:date="2016-04-20T10:57:00Z"/>
          <w:rFonts w:eastAsia="Times New Roman"/>
          <w:szCs w:val="24"/>
          <w:lang w:eastAsia="en-US"/>
        </w:rPr>
      </w:pPr>
      <w:ins w:id="15" w:author="Φλούδα Χριστίνα" w:date="2016-04-20T10:57:00Z">
        <w:r w:rsidRPr="0042176D">
          <w:rPr>
            <w:rFonts w:eastAsia="Times New Roman"/>
            <w:szCs w:val="24"/>
            <w:lang w:eastAsia="en-US"/>
          </w:rPr>
          <w:t>Τετάρτη  13 Απριλίου 2016</w:t>
        </w:r>
      </w:ins>
    </w:p>
    <w:p w14:paraId="24406C20" w14:textId="77777777" w:rsidR="0042176D" w:rsidRPr="0042176D" w:rsidRDefault="0042176D" w:rsidP="0042176D">
      <w:pPr>
        <w:spacing w:after="0" w:line="360" w:lineRule="auto"/>
        <w:rPr>
          <w:ins w:id="16" w:author="Φλούδα Χριστίνα" w:date="2016-04-20T10:57:00Z"/>
          <w:rFonts w:eastAsia="Times New Roman"/>
          <w:szCs w:val="24"/>
          <w:lang w:eastAsia="en-US"/>
        </w:rPr>
      </w:pPr>
    </w:p>
    <w:p w14:paraId="5680E090" w14:textId="77777777" w:rsidR="0042176D" w:rsidRPr="0042176D" w:rsidRDefault="0042176D" w:rsidP="0042176D">
      <w:pPr>
        <w:spacing w:after="0" w:line="360" w:lineRule="auto"/>
        <w:rPr>
          <w:ins w:id="17" w:author="Φλούδα Χριστίνα" w:date="2016-04-20T10:57:00Z"/>
          <w:rFonts w:eastAsia="Times New Roman"/>
          <w:szCs w:val="24"/>
          <w:lang w:eastAsia="en-US"/>
        </w:rPr>
      </w:pPr>
      <w:ins w:id="18" w:author="Φλούδα Χριστίνα" w:date="2016-04-20T10:57:00Z">
        <w:r w:rsidRPr="0042176D">
          <w:rPr>
            <w:rFonts w:eastAsia="Times New Roman"/>
            <w:szCs w:val="24"/>
            <w:lang w:eastAsia="en-US"/>
          </w:rPr>
          <w:t>ΘΕΜΑΤΑ</w:t>
        </w:r>
      </w:ins>
    </w:p>
    <w:p w14:paraId="2933E575" w14:textId="77777777" w:rsidR="0042176D" w:rsidRPr="0042176D" w:rsidRDefault="0042176D" w:rsidP="0042176D">
      <w:pPr>
        <w:spacing w:after="0" w:line="360" w:lineRule="auto"/>
        <w:rPr>
          <w:ins w:id="19" w:author="Φλούδα Χριστίνα" w:date="2016-04-20T10:57:00Z"/>
          <w:rFonts w:eastAsia="Times New Roman"/>
          <w:szCs w:val="24"/>
          <w:lang w:eastAsia="en-US"/>
        </w:rPr>
      </w:pPr>
      <w:ins w:id="20" w:author="Φλούδα Χριστίνα" w:date="2016-04-20T10:57:00Z">
        <w:r w:rsidRPr="0042176D">
          <w:rPr>
            <w:rFonts w:eastAsia="Times New Roman"/>
            <w:szCs w:val="24"/>
            <w:lang w:eastAsia="en-US"/>
          </w:rPr>
          <w:t xml:space="preserve"> </w:t>
        </w:r>
        <w:r w:rsidRPr="0042176D">
          <w:rPr>
            <w:rFonts w:eastAsia="Times New Roman"/>
            <w:szCs w:val="24"/>
            <w:lang w:eastAsia="en-US"/>
          </w:rPr>
          <w:br/>
          <w:t xml:space="preserve">Α. ΕΙΔΙΚΑ ΘΕΜΑΤΑ </w:t>
        </w:r>
        <w:r w:rsidRPr="0042176D">
          <w:rPr>
            <w:rFonts w:eastAsia="Times New Roman"/>
            <w:szCs w:val="24"/>
            <w:lang w:eastAsia="en-US"/>
          </w:rPr>
          <w:br/>
          <w:t xml:space="preserve">1. Επικύρωση Πρακτικών, σελ. </w:t>
        </w:r>
        <w:r w:rsidRPr="0042176D">
          <w:rPr>
            <w:rFonts w:eastAsia="Times New Roman"/>
            <w:szCs w:val="24"/>
            <w:lang w:eastAsia="en-US"/>
          </w:rPr>
          <w:br/>
          <w:t xml:space="preserve">2. Ανακοινώνεται ότι τη συνεδρίαση παρακολουθούν μαθητές από το 13ο Δημοτικό Σχολείο Νίκαιας, το 173ο Δημοτικό Σχολείο Αθηνών, το 38ο Δημοτικό Σχολείο Πειραιά, το 1ο Δημοτικό Σχολείο Νέου Ψυχικού, το 11ο Δημοτικό Σχολείο Ασπρόπυργου Αττικής, το 6ο και 8ο Δημοτικό Βόλου και το 7ο Δημοτικό Σχολείο Κω, σελ. </w:t>
        </w:r>
        <w:r w:rsidRPr="0042176D">
          <w:rPr>
            <w:rFonts w:eastAsia="Times New Roman"/>
            <w:szCs w:val="24"/>
            <w:lang w:eastAsia="en-US"/>
          </w:rPr>
          <w:br/>
          <w:t xml:space="preserve">3. Επί διαδικαστικού θέματος, σελ. </w:t>
        </w:r>
        <w:r w:rsidRPr="0042176D">
          <w:rPr>
            <w:rFonts w:eastAsia="Times New Roman"/>
            <w:szCs w:val="24"/>
            <w:lang w:eastAsia="en-US"/>
          </w:rPr>
          <w:br/>
          <w:t xml:space="preserve">4. Επί προσωπικού θέματος, σελ. </w:t>
        </w:r>
        <w:r w:rsidRPr="0042176D">
          <w:rPr>
            <w:rFonts w:eastAsia="Times New Roman"/>
            <w:szCs w:val="24"/>
            <w:lang w:eastAsia="en-US"/>
          </w:rPr>
          <w:br/>
          <w:t xml:space="preserve">5. Επί του Κανονισμού, σελ. </w:t>
        </w:r>
        <w:r w:rsidRPr="0042176D">
          <w:rPr>
            <w:rFonts w:eastAsia="Times New Roman"/>
            <w:szCs w:val="24"/>
            <w:lang w:eastAsia="en-US"/>
          </w:rPr>
          <w:br/>
          <w:t xml:space="preserve"> </w:t>
        </w:r>
        <w:r w:rsidRPr="0042176D">
          <w:rPr>
            <w:rFonts w:eastAsia="Times New Roman"/>
            <w:szCs w:val="24"/>
            <w:lang w:eastAsia="en-US"/>
          </w:rPr>
          <w:br/>
          <w:t xml:space="preserve">Β. ΚΟΙΝΟΒΟΥΛΕΥΤΙΚΟΣ ΕΛΕΓΧΟΣ </w:t>
        </w:r>
        <w:r w:rsidRPr="0042176D">
          <w:rPr>
            <w:rFonts w:eastAsia="Times New Roman"/>
            <w:szCs w:val="24"/>
            <w:lang w:eastAsia="en-US"/>
          </w:rPr>
          <w:br/>
          <w:t xml:space="preserve">1. Κατάθεση αναφορών, σελ. </w:t>
        </w:r>
        <w:r w:rsidRPr="0042176D">
          <w:rPr>
            <w:rFonts w:eastAsia="Times New Roman"/>
            <w:szCs w:val="24"/>
            <w:lang w:eastAsia="en-US"/>
          </w:rPr>
          <w:br/>
          <w:t xml:space="preserve">2. Απαντήσεις Υπουργών σε ερωτήσεις Βουλευτών, σελ. </w:t>
        </w:r>
        <w:r w:rsidRPr="0042176D">
          <w:rPr>
            <w:rFonts w:eastAsia="Times New Roman"/>
            <w:szCs w:val="24"/>
            <w:lang w:eastAsia="en-US"/>
          </w:rPr>
          <w:br/>
          <w:t xml:space="preserve">3. Ανακοίνωση του δελτίου επικαίρων ερωτήσεων και αναφορών - ερωτήσεων της Πέμπτης 14 Απριλίου 2016, σελ. </w:t>
        </w:r>
        <w:r w:rsidRPr="0042176D">
          <w:rPr>
            <w:rFonts w:eastAsia="Times New Roman"/>
            <w:szCs w:val="24"/>
            <w:lang w:eastAsia="en-US"/>
          </w:rPr>
          <w:br/>
          <w:t xml:space="preserve"> </w:t>
        </w:r>
        <w:r w:rsidRPr="0042176D">
          <w:rPr>
            <w:rFonts w:eastAsia="Times New Roman"/>
            <w:szCs w:val="24"/>
            <w:lang w:eastAsia="en-US"/>
          </w:rPr>
          <w:br/>
          <w:t xml:space="preserve">Γ. ΝΟΜΟΘΕΤΙΚΗ ΕΡΓΑΣΙΑ </w:t>
        </w:r>
        <w:r w:rsidRPr="0042176D">
          <w:rPr>
            <w:rFonts w:eastAsia="Times New Roman"/>
            <w:szCs w:val="24"/>
            <w:lang w:eastAsia="en-US"/>
          </w:rPr>
          <w:br/>
          <w:t>1. Κατάθεση σχεδίου νόμου:</w:t>
        </w:r>
      </w:ins>
    </w:p>
    <w:p w14:paraId="46F6779F" w14:textId="77777777" w:rsidR="0042176D" w:rsidRPr="0042176D" w:rsidRDefault="0042176D" w:rsidP="0042176D">
      <w:pPr>
        <w:spacing w:after="0" w:line="360" w:lineRule="auto"/>
        <w:rPr>
          <w:ins w:id="21" w:author="Φλούδα Χριστίνα" w:date="2016-04-20T10:57:00Z"/>
          <w:rFonts w:eastAsia="Times New Roman"/>
          <w:szCs w:val="24"/>
          <w:lang w:eastAsia="en-US"/>
        </w:rPr>
      </w:pPr>
      <w:ins w:id="22" w:author="Φλούδα Χριστίνα" w:date="2016-04-20T10:57:00Z">
        <w:r w:rsidRPr="0042176D">
          <w:rPr>
            <w:rFonts w:eastAsia="Times New Roman"/>
            <w:szCs w:val="24"/>
            <w:lang w:eastAsia="en-US"/>
          </w:rPr>
          <w:t xml:space="preserve">Οι Υπουργοί Εσωτερικών και Διοικητικής Ανασυγκρότησης, Εξωτερικών, Οικονομικών και οι Αναπληρωτές Υπουργοί Εσωτερικών και Διοικητικής Ανασυγκρότησης, Εξωτερικών και Οικονομικών κατέθεσαν σήμερα, 13.4.2016, σχέδιο νόμου: «Κύρωση της Συμφωνίας μεταξύ της Κυβέρνησης της Ελληνικής Δημοκρατίας, της Κυβέρνησης της Δημοκρατίας της Βουλγαρίας και της Κυβέρνησης της Δημοκρατίας της Τουρκίας, σχετικά με την ίδρυση και λειτουργία Κοινού Κέντρου Επαφής με σκοπό την Αστυνομική και Τελωνειακή Συνεργασία», σελ. </w:t>
        </w:r>
        <w:r w:rsidRPr="0042176D">
          <w:rPr>
            <w:rFonts w:eastAsia="Times New Roman"/>
            <w:szCs w:val="24"/>
            <w:lang w:eastAsia="en-US"/>
          </w:rPr>
          <w:br/>
          <w:t>2. Συζήτηση επί της αρχής, των άρθρων και των τροπολογιών και ψήφιση στο σύνολο των σχεδίων νόμων του Υπουργείου Υποδομών, Μεταφορών και Δικτύων:</w:t>
        </w:r>
        <w:r w:rsidRPr="0042176D">
          <w:rPr>
            <w:rFonts w:eastAsia="Times New Roman"/>
            <w:szCs w:val="24"/>
            <w:lang w:eastAsia="en-US"/>
          </w:rPr>
          <w:br/>
          <w:t xml:space="preserve">    α) «Κύρωση της Συμφωνίας Κοινού Αεροπορικού Χώρου μεταξύ της Ευρωπαϊκής  Ένωσης και των κρατών-μελών της, αφενός, και της Γεωργίας, αφετέρου, και άλλες διατάξεις», σελ. </w:t>
        </w:r>
        <w:r w:rsidRPr="0042176D">
          <w:rPr>
            <w:rFonts w:eastAsia="Times New Roman"/>
            <w:szCs w:val="24"/>
            <w:lang w:eastAsia="en-US"/>
          </w:rPr>
          <w:br/>
          <w:t xml:space="preserve">    β) «Κύρωση της </w:t>
        </w:r>
        <w:proofErr w:type="spellStart"/>
        <w:r w:rsidRPr="0042176D">
          <w:rPr>
            <w:rFonts w:eastAsia="Times New Roman"/>
            <w:szCs w:val="24"/>
            <w:lang w:eastAsia="en-US"/>
          </w:rPr>
          <w:t>Ευρωμεσογειακής</w:t>
        </w:r>
        <w:proofErr w:type="spellEnd"/>
        <w:r w:rsidRPr="0042176D">
          <w:rPr>
            <w:rFonts w:eastAsia="Times New Roman"/>
            <w:szCs w:val="24"/>
            <w:lang w:eastAsia="en-US"/>
          </w:rPr>
          <w:t xml:space="preserve"> Αεροπορικής Συμφωνίας μεταξύ της Ευρωπαϊκής  Ένωσης και των κρατών-μελών της, αφενός, και του </w:t>
        </w:r>
        <w:proofErr w:type="spellStart"/>
        <w:r w:rsidRPr="0042176D">
          <w:rPr>
            <w:rFonts w:eastAsia="Times New Roman"/>
            <w:szCs w:val="24"/>
            <w:lang w:eastAsia="en-US"/>
          </w:rPr>
          <w:t>Χασεμιτικού</w:t>
        </w:r>
        <w:proofErr w:type="spellEnd"/>
        <w:r w:rsidRPr="0042176D">
          <w:rPr>
            <w:rFonts w:eastAsia="Times New Roman"/>
            <w:szCs w:val="24"/>
            <w:lang w:eastAsia="en-US"/>
          </w:rPr>
          <w:t xml:space="preserve"> Βασιλείου Ιορδανίας, αφετέρου, και άλλες διατάξεις», σελ. </w:t>
        </w:r>
        <w:r w:rsidRPr="0042176D">
          <w:rPr>
            <w:rFonts w:eastAsia="Times New Roman"/>
            <w:szCs w:val="24"/>
            <w:lang w:eastAsia="en-US"/>
          </w:rPr>
          <w:br/>
          <w:t xml:space="preserve">    γ) «Κύρωση της </w:t>
        </w:r>
        <w:proofErr w:type="spellStart"/>
        <w:r w:rsidRPr="0042176D">
          <w:rPr>
            <w:rFonts w:eastAsia="Times New Roman"/>
            <w:szCs w:val="24"/>
            <w:lang w:eastAsia="en-US"/>
          </w:rPr>
          <w:t>Ευρωμεσογειακής</w:t>
        </w:r>
        <w:proofErr w:type="spellEnd"/>
        <w:r w:rsidRPr="0042176D">
          <w:rPr>
            <w:rFonts w:eastAsia="Times New Roman"/>
            <w:szCs w:val="24"/>
            <w:lang w:eastAsia="en-US"/>
          </w:rPr>
          <w:t xml:space="preserve"> Συμφωνίας Αεροπορικών Μεταφορών μεταξύ της Ευρωπαϊκής  Ένωσης και των κρατών-μελών της, αφενός, και της Κυβέρνησης του Κράτους του Ισραήλ, αφετέρου, και άλλες διατάξεις», σελ. </w:t>
        </w:r>
        <w:r w:rsidRPr="0042176D">
          <w:rPr>
            <w:rFonts w:eastAsia="Times New Roman"/>
            <w:szCs w:val="24"/>
            <w:lang w:eastAsia="en-US"/>
          </w:rPr>
          <w:br/>
          <w:t xml:space="preserve">    δ) «Κύρωση της Συμφωνίας Κοινού Αεροπορικού Χώρου μεταξύ της Ευρωπαϊκής  Ένωσης και των κρατών-μελών της και της Δημοκρατίας της Μολδαβίας και άλλες διατάξεις», σελ. </w:t>
        </w:r>
        <w:r w:rsidRPr="0042176D">
          <w:rPr>
            <w:rFonts w:eastAsia="Times New Roman"/>
            <w:szCs w:val="24"/>
            <w:lang w:eastAsia="en-US"/>
          </w:rPr>
          <w:br/>
        </w:r>
      </w:ins>
    </w:p>
    <w:p w14:paraId="7857D87D" w14:textId="77777777" w:rsidR="0042176D" w:rsidRPr="0042176D" w:rsidRDefault="0042176D" w:rsidP="0042176D">
      <w:pPr>
        <w:spacing w:after="0" w:line="360" w:lineRule="auto"/>
        <w:rPr>
          <w:ins w:id="23" w:author="Φλούδα Χριστίνα" w:date="2016-04-20T10:57:00Z"/>
          <w:rFonts w:eastAsia="Times New Roman"/>
          <w:szCs w:val="24"/>
          <w:lang w:eastAsia="en-US"/>
        </w:rPr>
      </w:pPr>
    </w:p>
    <w:p w14:paraId="5D19296C" w14:textId="77777777" w:rsidR="0042176D" w:rsidRPr="0042176D" w:rsidRDefault="0042176D" w:rsidP="0042176D">
      <w:pPr>
        <w:spacing w:after="0" w:line="360" w:lineRule="auto"/>
        <w:rPr>
          <w:ins w:id="24" w:author="Φλούδα Χριστίνα" w:date="2016-04-20T10:57:00Z"/>
          <w:rFonts w:eastAsia="Times New Roman"/>
          <w:szCs w:val="24"/>
          <w:lang w:eastAsia="en-US"/>
        </w:rPr>
      </w:pPr>
      <w:ins w:id="25" w:author="Φλούδα Χριστίνα" w:date="2016-04-20T10:57:00Z">
        <w:r w:rsidRPr="0042176D">
          <w:rPr>
            <w:rFonts w:eastAsia="Times New Roman"/>
            <w:szCs w:val="24"/>
            <w:lang w:eastAsia="en-US"/>
          </w:rPr>
          <w:t>ΠΡΟΕΔΡΕΥΟΝΤΕΣ</w:t>
        </w:r>
      </w:ins>
    </w:p>
    <w:p w14:paraId="2956F15F" w14:textId="77777777" w:rsidR="0042176D" w:rsidRPr="0042176D" w:rsidRDefault="0042176D" w:rsidP="0042176D">
      <w:pPr>
        <w:spacing w:after="0" w:line="360" w:lineRule="auto"/>
        <w:rPr>
          <w:ins w:id="26" w:author="Φλούδα Χριστίνα" w:date="2016-04-20T10:57:00Z"/>
          <w:rFonts w:eastAsia="Times New Roman"/>
          <w:szCs w:val="24"/>
          <w:lang w:eastAsia="en-US"/>
        </w:rPr>
      </w:pPr>
    </w:p>
    <w:p w14:paraId="07769AE3" w14:textId="77777777" w:rsidR="0042176D" w:rsidRPr="0042176D" w:rsidRDefault="0042176D" w:rsidP="0042176D">
      <w:pPr>
        <w:spacing w:after="0" w:line="360" w:lineRule="auto"/>
        <w:rPr>
          <w:ins w:id="27" w:author="Φλούδα Χριστίνα" w:date="2016-04-20T10:57:00Z"/>
          <w:rFonts w:eastAsia="Times New Roman"/>
          <w:szCs w:val="24"/>
          <w:lang w:eastAsia="en-US"/>
        </w:rPr>
      </w:pPr>
      <w:ins w:id="28" w:author="Φλούδα Χριστίνα" w:date="2016-04-20T10:57:00Z">
        <w:r w:rsidRPr="0042176D">
          <w:rPr>
            <w:rFonts w:eastAsia="Times New Roman"/>
            <w:szCs w:val="24"/>
            <w:lang w:eastAsia="en-US"/>
          </w:rPr>
          <w:t>ΛΑΜΠΡΟΥΛΗΣ Γ. , σελ.</w:t>
        </w:r>
        <w:r w:rsidRPr="0042176D">
          <w:rPr>
            <w:rFonts w:eastAsia="Times New Roman"/>
            <w:szCs w:val="24"/>
            <w:lang w:eastAsia="en-US"/>
          </w:rPr>
          <w:br/>
          <w:t>ΚΑΚΛΑΜΑΝΗΣ Ν. , σελ.</w:t>
        </w:r>
        <w:r w:rsidRPr="0042176D">
          <w:rPr>
            <w:rFonts w:eastAsia="Times New Roman"/>
            <w:szCs w:val="24"/>
            <w:lang w:eastAsia="en-US"/>
          </w:rPr>
          <w:br/>
        </w:r>
      </w:ins>
    </w:p>
    <w:p w14:paraId="6C20B3FB" w14:textId="77777777" w:rsidR="0042176D" w:rsidRPr="0042176D" w:rsidRDefault="0042176D" w:rsidP="0042176D">
      <w:pPr>
        <w:spacing w:after="0" w:line="360" w:lineRule="auto"/>
        <w:rPr>
          <w:ins w:id="29" w:author="Φλούδα Χριστίνα" w:date="2016-04-20T10:57:00Z"/>
          <w:rFonts w:eastAsia="Times New Roman"/>
          <w:szCs w:val="24"/>
          <w:lang w:eastAsia="en-US"/>
        </w:rPr>
      </w:pPr>
    </w:p>
    <w:p w14:paraId="3DA582E5" w14:textId="77777777" w:rsidR="0042176D" w:rsidRPr="0042176D" w:rsidRDefault="0042176D" w:rsidP="0042176D">
      <w:pPr>
        <w:spacing w:after="0" w:line="360" w:lineRule="auto"/>
        <w:rPr>
          <w:ins w:id="30" w:author="Φλούδα Χριστίνα" w:date="2016-04-20T10:57:00Z"/>
          <w:rFonts w:eastAsia="Times New Roman"/>
          <w:szCs w:val="24"/>
          <w:lang w:eastAsia="en-US"/>
        </w:rPr>
      </w:pPr>
      <w:ins w:id="31" w:author="Φλούδα Χριστίνα" w:date="2016-04-20T10:57:00Z">
        <w:r w:rsidRPr="0042176D">
          <w:rPr>
            <w:rFonts w:eastAsia="Times New Roman"/>
            <w:szCs w:val="24"/>
            <w:lang w:eastAsia="en-US"/>
          </w:rPr>
          <w:t>ΟΜΙΛΗΤΕΣ</w:t>
        </w:r>
      </w:ins>
    </w:p>
    <w:p w14:paraId="119B5573" w14:textId="77777777" w:rsidR="0042176D" w:rsidRPr="0042176D" w:rsidRDefault="0042176D" w:rsidP="0042176D">
      <w:pPr>
        <w:spacing w:after="0" w:line="360" w:lineRule="auto"/>
        <w:rPr>
          <w:ins w:id="32" w:author="Φλούδα Χριστίνα" w:date="2016-04-20T10:57:00Z"/>
          <w:rFonts w:eastAsia="Times New Roman"/>
          <w:szCs w:val="24"/>
          <w:lang w:eastAsia="en-US"/>
        </w:rPr>
      </w:pPr>
      <w:ins w:id="33" w:author="Φλούδα Χριστίνα" w:date="2016-04-20T10:57:00Z">
        <w:r w:rsidRPr="0042176D">
          <w:rPr>
            <w:rFonts w:eastAsia="Times New Roman"/>
            <w:szCs w:val="24"/>
            <w:lang w:eastAsia="en-US"/>
          </w:rPr>
          <w:br/>
          <w:t>Α. Επί διαδικαστικού θέματος:</w:t>
        </w:r>
        <w:r w:rsidRPr="0042176D">
          <w:rPr>
            <w:rFonts w:eastAsia="Times New Roman"/>
            <w:szCs w:val="24"/>
            <w:lang w:eastAsia="en-US"/>
          </w:rPr>
          <w:br/>
          <w:t>ΑΜΥΡΑΣ Γ. , σελ.</w:t>
        </w:r>
        <w:r w:rsidRPr="0042176D">
          <w:rPr>
            <w:rFonts w:eastAsia="Times New Roman"/>
            <w:szCs w:val="24"/>
            <w:lang w:eastAsia="en-US"/>
          </w:rPr>
          <w:br/>
          <w:t>ΑΝΔΡΙΑΝΟΣ Ι. , σελ.</w:t>
        </w:r>
        <w:r w:rsidRPr="0042176D">
          <w:rPr>
            <w:rFonts w:eastAsia="Times New Roman"/>
            <w:szCs w:val="24"/>
            <w:lang w:eastAsia="en-US"/>
          </w:rPr>
          <w:br/>
          <w:t>ΒΟΡΙΔΗΣ Μ. , σελ.</w:t>
        </w:r>
        <w:r w:rsidRPr="0042176D">
          <w:rPr>
            <w:rFonts w:eastAsia="Times New Roman"/>
            <w:szCs w:val="24"/>
            <w:lang w:eastAsia="en-US"/>
          </w:rPr>
          <w:br/>
          <w:t>ΒΡΟΥΤΣΗΣ Ι. , σελ.</w:t>
        </w:r>
        <w:r w:rsidRPr="0042176D">
          <w:rPr>
            <w:rFonts w:eastAsia="Times New Roman"/>
            <w:szCs w:val="24"/>
            <w:lang w:eastAsia="en-US"/>
          </w:rPr>
          <w:br/>
          <w:t>ΔΗΜΗΤΡΙΑΔΗΣ Δ. , σελ.</w:t>
        </w:r>
        <w:r w:rsidRPr="0042176D">
          <w:rPr>
            <w:rFonts w:eastAsia="Times New Roman"/>
            <w:szCs w:val="24"/>
            <w:lang w:eastAsia="en-US"/>
          </w:rPr>
          <w:br/>
          <w:t>ΖΑΡΟΥΛΙΑ Ε. , σελ.</w:t>
        </w:r>
        <w:r w:rsidRPr="0042176D">
          <w:rPr>
            <w:rFonts w:eastAsia="Times New Roman"/>
            <w:szCs w:val="24"/>
            <w:lang w:eastAsia="en-US"/>
          </w:rPr>
          <w:br/>
          <w:t>ΘΕΟΧΑΡΟΠΟΥΛΟΣ Α. , σελ.</w:t>
        </w:r>
        <w:r w:rsidRPr="0042176D">
          <w:rPr>
            <w:rFonts w:eastAsia="Times New Roman"/>
            <w:szCs w:val="24"/>
            <w:lang w:eastAsia="en-US"/>
          </w:rPr>
          <w:br/>
          <w:t>ΚΑΚΛΑΜΑΝΗΣ Ν. , σελ.</w:t>
        </w:r>
        <w:r w:rsidRPr="0042176D">
          <w:rPr>
            <w:rFonts w:eastAsia="Times New Roman"/>
            <w:szCs w:val="24"/>
            <w:lang w:eastAsia="en-US"/>
          </w:rPr>
          <w:br/>
          <w:t>ΚΑΡΡΑΣ Γ. , σελ.</w:t>
        </w:r>
        <w:r w:rsidRPr="0042176D">
          <w:rPr>
            <w:rFonts w:eastAsia="Times New Roman"/>
            <w:szCs w:val="24"/>
            <w:lang w:eastAsia="en-US"/>
          </w:rPr>
          <w:br/>
          <w:t>ΚΕΔΙΚΟΓΛΟΥ Σ. , σελ.</w:t>
        </w:r>
        <w:r w:rsidRPr="0042176D">
          <w:rPr>
            <w:rFonts w:eastAsia="Times New Roman"/>
            <w:szCs w:val="24"/>
            <w:lang w:eastAsia="en-US"/>
          </w:rPr>
          <w:br/>
          <w:t>ΚΩΝΣΤΑΝΤΙΝΟΠΟΥΛΟΣ Ο. , σελ.</w:t>
        </w:r>
        <w:r w:rsidRPr="0042176D">
          <w:rPr>
            <w:rFonts w:eastAsia="Times New Roman"/>
            <w:szCs w:val="24"/>
            <w:lang w:eastAsia="en-US"/>
          </w:rPr>
          <w:br/>
          <w:t>ΛΑΖΑΡΙΔΗΣ Γ. , σελ.</w:t>
        </w:r>
        <w:r w:rsidRPr="0042176D">
          <w:rPr>
            <w:rFonts w:eastAsia="Times New Roman"/>
            <w:szCs w:val="24"/>
            <w:lang w:eastAsia="en-US"/>
          </w:rPr>
          <w:br/>
          <w:t>ΛΑΜΠΡΟΥΛΗΣ Γ. , σελ.</w:t>
        </w:r>
        <w:r w:rsidRPr="0042176D">
          <w:rPr>
            <w:rFonts w:eastAsia="Times New Roman"/>
            <w:szCs w:val="24"/>
            <w:lang w:eastAsia="en-US"/>
          </w:rPr>
          <w:br/>
          <w:t>ΜΑΝΩΛΑΚΟΥ Δ. , σελ.</w:t>
        </w:r>
        <w:r w:rsidRPr="0042176D">
          <w:rPr>
            <w:rFonts w:eastAsia="Times New Roman"/>
            <w:szCs w:val="24"/>
            <w:lang w:eastAsia="en-US"/>
          </w:rPr>
          <w:br/>
          <w:t>ΜΗΤΑΡΑΚΗΣ Π. , σελ.</w:t>
        </w:r>
        <w:r w:rsidRPr="0042176D">
          <w:rPr>
            <w:rFonts w:eastAsia="Times New Roman"/>
            <w:szCs w:val="24"/>
            <w:lang w:eastAsia="en-US"/>
          </w:rPr>
          <w:br/>
          <w:t>ΜΠΟΥΡΑΣ Α. , σελ.</w:t>
        </w:r>
        <w:r w:rsidRPr="0042176D">
          <w:rPr>
            <w:rFonts w:eastAsia="Times New Roman"/>
            <w:szCs w:val="24"/>
            <w:lang w:eastAsia="en-US"/>
          </w:rPr>
          <w:br/>
          <w:t>ΠΑΝΑΓΙΩΤΑΡΟΣ Η. , σελ.</w:t>
        </w:r>
        <w:r w:rsidRPr="0042176D">
          <w:rPr>
            <w:rFonts w:eastAsia="Times New Roman"/>
            <w:szCs w:val="24"/>
            <w:lang w:eastAsia="en-US"/>
          </w:rPr>
          <w:br/>
          <w:t>ΦΑΜΕΛΛΟΣ Σ. , σελ.</w:t>
        </w:r>
        <w:r w:rsidRPr="0042176D">
          <w:rPr>
            <w:rFonts w:eastAsia="Times New Roman"/>
            <w:szCs w:val="24"/>
            <w:lang w:eastAsia="en-US"/>
          </w:rPr>
          <w:br/>
          <w:t>ΦΩΤΙΟΥ Θ. , σελ.</w:t>
        </w:r>
        <w:r w:rsidRPr="0042176D">
          <w:rPr>
            <w:rFonts w:eastAsia="Times New Roman"/>
            <w:szCs w:val="24"/>
            <w:lang w:eastAsia="en-US"/>
          </w:rPr>
          <w:br/>
        </w:r>
        <w:r w:rsidRPr="0042176D">
          <w:rPr>
            <w:rFonts w:eastAsia="Times New Roman"/>
            <w:szCs w:val="24"/>
            <w:lang w:eastAsia="en-US"/>
          </w:rPr>
          <w:br/>
          <w:t>Β. Επί προσωπικού θέματος:</w:t>
        </w:r>
        <w:r w:rsidRPr="0042176D">
          <w:rPr>
            <w:rFonts w:eastAsia="Times New Roman"/>
            <w:szCs w:val="24"/>
            <w:lang w:eastAsia="en-US"/>
          </w:rPr>
          <w:br/>
          <w:t>ΚΑΚΛΑΜΑΝΗΣ Ν. , σελ.</w:t>
        </w:r>
        <w:r w:rsidRPr="0042176D">
          <w:rPr>
            <w:rFonts w:eastAsia="Times New Roman"/>
            <w:szCs w:val="24"/>
            <w:lang w:eastAsia="en-US"/>
          </w:rPr>
          <w:br/>
          <w:t>ΦΩΤΙΟΥ Θ. , σελ.</w:t>
        </w:r>
        <w:r w:rsidRPr="0042176D">
          <w:rPr>
            <w:rFonts w:eastAsia="Times New Roman"/>
            <w:szCs w:val="24"/>
            <w:lang w:eastAsia="en-US"/>
          </w:rPr>
          <w:br/>
        </w:r>
        <w:r w:rsidRPr="0042176D">
          <w:rPr>
            <w:rFonts w:eastAsia="Times New Roman"/>
            <w:szCs w:val="24"/>
            <w:lang w:eastAsia="en-US"/>
          </w:rPr>
          <w:br/>
          <w:t>Γ. Επί του Κανονισμού:</w:t>
        </w:r>
        <w:r w:rsidRPr="0042176D">
          <w:rPr>
            <w:rFonts w:eastAsia="Times New Roman"/>
            <w:szCs w:val="24"/>
            <w:lang w:eastAsia="en-US"/>
          </w:rPr>
          <w:br/>
          <w:t>ΚΑΡΡΑΣ Γ. , σελ.</w:t>
        </w:r>
        <w:r w:rsidRPr="0042176D">
          <w:rPr>
            <w:rFonts w:eastAsia="Times New Roman"/>
            <w:szCs w:val="24"/>
            <w:lang w:eastAsia="en-US"/>
          </w:rPr>
          <w:br/>
          <w:t>ΛΑΜΠΡΟΥΛΗΣ Γ. , σελ.</w:t>
        </w:r>
        <w:r w:rsidRPr="0042176D">
          <w:rPr>
            <w:rFonts w:eastAsia="Times New Roman"/>
            <w:szCs w:val="24"/>
            <w:lang w:eastAsia="en-US"/>
          </w:rPr>
          <w:br/>
        </w:r>
        <w:r w:rsidRPr="0042176D">
          <w:rPr>
            <w:rFonts w:eastAsia="Times New Roman"/>
            <w:szCs w:val="24"/>
            <w:lang w:eastAsia="en-US"/>
          </w:rPr>
          <w:br/>
          <w:t>Δ. Επί των σχεδίων νόμων του Υπουργείου Υποδομών, Μεταφορών και Δικτύων:</w:t>
        </w:r>
        <w:r w:rsidRPr="0042176D">
          <w:rPr>
            <w:rFonts w:eastAsia="Times New Roman"/>
            <w:szCs w:val="24"/>
            <w:lang w:eastAsia="en-US"/>
          </w:rPr>
          <w:br/>
          <w:t>ΑΜΥΡΑΣ Γ. , σελ.</w:t>
        </w:r>
        <w:r w:rsidRPr="0042176D">
          <w:rPr>
            <w:rFonts w:eastAsia="Times New Roman"/>
            <w:szCs w:val="24"/>
            <w:lang w:eastAsia="en-US"/>
          </w:rPr>
          <w:br/>
          <w:t>ΑΝΔΡΙΑΝΟΣ Ι. , σελ.</w:t>
        </w:r>
        <w:r w:rsidRPr="0042176D">
          <w:rPr>
            <w:rFonts w:eastAsia="Times New Roman"/>
            <w:szCs w:val="24"/>
            <w:lang w:eastAsia="en-US"/>
          </w:rPr>
          <w:br/>
          <w:t>ΒΟΡΙΔΗΣ Μ. , σελ.</w:t>
        </w:r>
        <w:r w:rsidRPr="0042176D">
          <w:rPr>
            <w:rFonts w:eastAsia="Times New Roman"/>
            <w:szCs w:val="24"/>
            <w:lang w:eastAsia="en-US"/>
          </w:rPr>
          <w:br/>
          <w:t>ΒΡΑΝΤΖΑ Π. , σελ.</w:t>
        </w:r>
        <w:r w:rsidRPr="0042176D">
          <w:rPr>
            <w:rFonts w:eastAsia="Times New Roman"/>
            <w:szCs w:val="24"/>
            <w:lang w:eastAsia="en-US"/>
          </w:rPr>
          <w:br/>
          <w:t>ΒΡΟΥΤΣΗΣ Ι. , σελ.</w:t>
        </w:r>
        <w:r w:rsidRPr="0042176D">
          <w:rPr>
            <w:rFonts w:eastAsia="Times New Roman"/>
            <w:szCs w:val="24"/>
            <w:lang w:eastAsia="en-US"/>
          </w:rPr>
          <w:br/>
          <w:t>ΔΑΝΕΛΛΗΣ Σ. , σελ.</w:t>
        </w:r>
        <w:r w:rsidRPr="0042176D">
          <w:rPr>
            <w:rFonts w:eastAsia="Times New Roman"/>
            <w:szCs w:val="24"/>
            <w:lang w:eastAsia="en-US"/>
          </w:rPr>
          <w:br/>
          <w:t>ΔΗΜΗΤΡΙΑΔΗΣ Δ. , σελ.</w:t>
        </w:r>
        <w:r w:rsidRPr="0042176D">
          <w:rPr>
            <w:rFonts w:eastAsia="Times New Roman"/>
            <w:szCs w:val="24"/>
            <w:lang w:eastAsia="en-US"/>
          </w:rPr>
          <w:br/>
          <w:t>ΖΑΡΟΥΛΙΑ Ε. , σελ.</w:t>
        </w:r>
        <w:r w:rsidRPr="0042176D">
          <w:rPr>
            <w:rFonts w:eastAsia="Times New Roman"/>
            <w:szCs w:val="24"/>
            <w:lang w:eastAsia="en-US"/>
          </w:rPr>
          <w:br/>
          <w:t>ΘΕΟΠΕΦΤΑΤΟΥ Α. , σελ.</w:t>
        </w:r>
        <w:r w:rsidRPr="0042176D">
          <w:rPr>
            <w:rFonts w:eastAsia="Times New Roman"/>
            <w:szCs w:val="24"/>
            <w:lang w:eastAsia="en-US"/>
          </w:rPr>
          <w:br/>
          <w:t>ΘΕΟΦΥΛΑΚΤΟΣ Ι. , σελ.</w:t>
        </w:r>
        <w:r w:rsidRPr="0042176D">
          <w:rPr>
            <w:rFonts w:eastAsia="Times New Roman"/>
            <w:szCs w:val="24"/>
            <w:lang w:eastAsia="en-US"/>
          </w:rPr>
          <w:br/>
          <w:t>ΘΕΟΧΑΡΟΠΟΥΛΟΣ Α. , σελ.</w:t>
        </w:r>
        <w:r w:rsidRPr="0042176D">
          <w:rPr>
            <w:rFonts w:eastAsia="Times New Roman"/>
            <w:szCs w:val="24"/>
            <w:lang w:eastAsia="en-US"/>
          </w:rPr>
          <w:br/>
          <w:t>ΚΑΡΑΚΩΣΤΑ Ε. , σελ.</w:t>
        </w:r>
        <w:r w:rsidRPr="0042176D">
          <w:rPr>
            <w:rFonts w:eastAsia="Times New Roman"/>
            <w:szCs w:val="24"/>
            <w:lang w:eastAsia="en-US"/>
          </w:rPr>
          <w:br/>
          <w:t>ΚΑΡΡΑΣ Γ. , σελ.</w:t>
        </w:r>
        <w:r w:rsidRPr="0042176D">
          <w:rPr>
            <w:rFonts w:eastAsia="Times New Roman"/>
            <w:szCs w:val="24"/>
            <w:lang w:eastAsia="en-US"/>
          </w:rPr>
          <w:br/>
          <w:t>ΚΑΤΡΟΥΓΚΑΛΟΣ Γ. , σελ.</w:t>
        </w:r>
        <w:r w:rsidRPr="0042176D">
          <w:rPr>
            <w:rFonts w:eastAsia="Times New Roman"/>
            <w:szCs w:val="24"/>
            <w:lang w:eastAsia="en-US"/>
          </w:rPr>
          <w:br/>
          <w:t>ΚΕΓΚΕΡΟΓΛΟΥ Β. , σελ.</w:t>
        </w:r>
        <w:r w:rsidRPr="0042176D">
          <w:rPr>
            <w:rFonts w:eastAsia="Times New Roman"/>
            <w:szCs w:val="24"/>
            <w:lang w:eastAsia="en-US"/>
          </w:rPr>
          <w:br/>
          <w:t>ΚΕΔΙΚΟΓΛΟΥ Σ. , σελ.</w:t>
        </w:r>
        <w:r w:rsidRPr="0042176D">
          <w:rPr>
            <w:rFonts w:eastAsia="Times New Roman"/>
            <w:szCs w:val="24"/>
            <w:lang w:eastAsia="en-US"/>
          </w:rPr>
          <w:br/>
          <w:t>ΚΩΝΣΤΑΝΤΙΝΟΠΟΥΛΟΣ Ο. , σελ.</w:t>
        </w:r>
        <w:r w:rsidRPr="0042176D">
          <w:rPr>
            <w:rFonts w:eastAsia="Times New Roman"/>
            <w:szCs w:val="24"/>
            <w:lang w:eastAsia="en-US"/>
          </w:rPr>
          <w:br/>
          <w:t>ΛΑΖΑΡΙΔΗΣ Γ. , σελ.</w:t>
        </w:r>
        <w:r w:rsidRPr="0042176D">
          <w:rPr>
            <w:rFonts w:eastAsia="Times New Roman"/>
            <w:szCs w:val="24"/>
            <w:lang w:eastAsia="en-US"/>
          </w:rPr>
          <w:br/>
          <w:t>ΜΑΝΩΛΑΚΟΥ Δ. , σελ.</w:t>
        </w:r>
        <w:r w:rsidRPr="0042176D">
          <w:rPr>
            <w:rFonts w:eastAsia="Times New Roman"/>
            <w:szCs w:val="24"/>
            <w:lang w:eastAsia="en-US"/>
          </w:rPr>
          <w:br/>
          <w:t>ΜΠΑΛΑΟΥΡΑΣ Γ. , σελ.</w:t>
        </w:r>
        <w:r w:rsidRPr="0042176D">
          <w:rPr>
            <w:rFonts w:eastAsia="Times New Roman"/>
            <w:szCs w:val="24"/>
            <w:lang w:eastAsia="en-US"/>
          </w:rPr>
          <w:br/>
          <w:t>ΠΑΝΑΓΙΩΤΑΡΟΣ Η. , σελ.</w:t>
        </w:r>
        <w:r w:rsidRPr="0042176D">
          <w:rPr>
            <w:rFonts w:eastAsia="Times New Roman"/>
            <w:szCs w:val="24"/>
            <w:lang w:eastAsia="en-US"/>
          </w:rPr>
          <w:br/>
          <w:t>ΠΑΠΠΑΣ Ν. , σελ.</w:t>
        </w:r>
        <w:r w:rsidRPr="0042176D">
          <w:rPr>
            <w:rFonts w:eastAsia="Times New Roman"/>
            <w:szCs w:val="24"/>
            <w:lang w:eastAsia="en-US"/>
          </w:rPr>
          <w:br/>
          <w:t>ΣΙΜΟΡΕΛΗΣ Χ. , σελ.</w:t>
        </w:r>
        <w:r w:rsidRPr="0042176D">
          <w:rPr>
            <w:rFonts w:eastAsia="Times New Roman"/>
            <w:szCs w:val="24"/>
            <w:lang w:eastAsia="en-US"/>
          </w:rPr>
          <w:br/>
          <w:t>ΣΠΙΡΤΖΗΣ Χ. , σελ.</w:t>
        </w:r>
        <w:r w:rsidRPr="0042176D">
          <w:rPr>
            <w:rFonts w:eastAsia="Times New Roman"/>
            <w:szCs w:val="24"/>
            <w:lang w:eastAsia="en-US"/>
          </w:rPr>
          <w:br/>
          <w:t>ΤΕΛΙΓΙΟΡΙΔΟΥ Ο. , σελ.</w:t>
        </w:r>
        <w:r w:rsidRPr="0042176D">
          <w:rPr>
            <w:rFonts w:eastAsia="Times New Roman"/>
            <w:szCs w:val="24"/>
            <w:lang w:eastAsia="en-US"/>
          </w:rPr>
          <w:br/>
          <w:t>ΦΑΜΕΛΛΟΣ Σ. , σελ.</w:t>
        </w:r>
        <w:r w:rsidRPr="0042176D">
          <w:rPr>
            <w:rFonts w:eastAsia="Times New Roman"/>
            <w:szCs w:val="24"/>
            <w:lang w:eastAsia="en-US"/>
          </w:rPr>
          <w:br/>
          <w:t>ΦΩΤΙΟΥ Θ. , σελ.</w:t>
        </w:r>
        <w:r w:rsidRPr="0042176D">
          <w:rPr>
            <w:rFonts w:eastAsia="Times New Roman"/>
            <w:szCs w:val="24"/>
            <w:lang w:eastAsia="en-US"/>
          </w:rPr>
          <w:br/>
        </w:r>
      </w:ins>
    </w:p>
    <w:p w14:paraId="0F29D07B" w14:textId="77777777" w:rsidR="0042176D" w:rsidRPr="0042176D" w:rsidRDefault="0042176D" w:rsidP="0042176D">
      <w:pPr>
        <w:spacing w:after="0" w:line="360" w:lineRule="auto"/>
        <w:rPr>
          <w:ins w:id="34" w:author="Φλούδα Χριστίνα" w:date="2016-04-20T10:57:00Z"/>
          <w:rFonts w:eastAsia="Times New Roman"/>
          <w:szCs w:val="24"/>
          <w:lang w:eastAsia="en-US"/>
        </w:rPr>
      </w:pPr>
      <w:ins w:id="35" w:author="Φλούδα Χριστίνα" w:date="2016-04-20T10:57:00Z">
        <w:r w:rsidRPr="0042176D">
          <w:rPr>
            <w:rFonts w:eastAsia="Times New Roman"/>
            <w:szCs w:val="24"/>
            <w:lang w:eastAsia="en-US"/>
          </w:rPr>
          <w:t>ΠΑΡΕΜΒΑΣΕΙΣ:</w:t>
        </w:r>
      </w:ins>
    </w:p>
    <w:p w14:paraId="522FBEE5" w14:textId="77777777" w:rsidR="0042176D" w:rsidRPr="0042176D" w:rsidRDefault="0042176D" w:rsidP="0042176D">
      <w:pPr>
        <w:spacing w:after="0" w:line="360" w:lineRule="auto"/>
        <w:rPr>
          <w:ins w:id="36" w:author="Φλούδα Χριστίνα" w:date="2016-04-20T10:57:00Z"/>
          <w:rFonts w:eastAsia="Times New Roman"/>
          <w:szCs w:val="24"/>
          <w:lang w:eastAsia="en-US"/>
        </w:rPr>
      </w:pPr>
      <w:ins w:id="37" w:author="Φλούδα Χριστίνα" w:date="2016-04-20T10:57:00Z">
        <w:r w:rsidRPr="0042176D">
          <w:rPr>
            <w:rFonts w:eastAsia="Times New Roman"/>
            <w:szCs w:val="24"/>
            <w:lang w:eastAsia="en-US"/>
          </w:rPr>
          <w:t>ΒΟΥΛΤΕΨΗ Σ. , σελ.</w:t>
        </w:r>
      </w:ins>
    </w:p>
    <w:p w14:paraId="3CD88341" w14:textId="77777777" w:rsidR="0042176D" w:rsidRDefault="0042176D" w:rsidP="0042176D">
      <w:pPr>
        <w:spacing w:line="600" w:lineRule="auto"/>
        <w:jc w:val="both"/>
        <w:rPr>
          <w:ins w:id="38" w:author="Φλούδα Χριστίνα" w:date="2016-04-20T10:57:00Z"/>
          <w:rFonts w:eastAsia="Times New Roman" w:cs="Times New Roman"/>
          <w:szCs w:val="24"/>
        </w:rPr>
        <w:pPrChange w:id="39" w:author="Φλούδα Χριστίνα" w:date="2016-04-20T10:57:00Z">
          <w:pPr>
            <w:spacing w:line="600" w:lineRule="auto"/>
            <w:jc w:val="center"/>
          </w:pPr>
        </w:pPrChange>
      </w:pPr>
      <w:bookmarkStart w:id="40" w:name="_GoBack"/>
      <w:bookmarkEnd w:id="40"/>
    </w:p>
    <w:p w14:paraId="34C32C36" w14:textId="77777777" w:rsidR="00836292" w:rsidRDefault="0042176D">
      <w:pPr>
        <w:spacing w:line="600" w:lineRule="auto"/>
        <w:jc w:val="center"/>
        <w:rPr>
          <w:rFonts w:eastAsia="Times New Roman" w:cs="Times New Roman"/>
          <w:szCs w:val="24"/>
        </w:rPr>
      </w:pPr>
      <w:r>
        <w:rPr>
          <w:rFonts w:eastAsia="Times New Roman" w:cs="Times New Roman"/>
          <w:szCs w:val="24"/>
        </w:rPr>
        <w:t>ΠΡΑΚΤΙΚΑ ΒΟΥΛΗΣ</w:t>
      </w:r>
    </w:p>
    <w:p w14:paraId="34C32C37" w14:textId="77777777" w:rsidR="00836292" w:rsidRDefault="0042176D">
      <w:pPr>
        <w:spacing w:line="600" w:lineRule="auto"/>
        <w:jc w:val="center"/>
        <w:rPr>
          <w:rFonts w:eastAsia="Times New Roman" w:cs="Times New Roman"/>
          <w:szCs w:val="24"/>
        </w:rPr>
      </w:pPr>
      <w:r>
        <w:rPr>
          <w:rFonts w:eastAsia="Times New Roman" w:cs="Times New Roman"/>
          <w:szCs w:val="24"/>
        </w:rPr>
        <w:t>ΙΖ΄ ΠΕΡΙΟΔΟΣ</w:t>
      </w:r>
    </w:p>
    <w:p w14:paraId="34C32C38" w14:textId="77777777" w:rsidR="00836292" w:rsidRDefault="0042176D">
      <w:pPr>
        <w:spacing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4C32C39" w14:textId="77777777" w:rsidR="00836292" w:rsidRDefault="0042176D">
      <w:pPr>
        <w:spacing w:line="600" w:lineRule="auto"/>
        <w:jc w:val="center"/>
        <w:rPr>
          <w:rFonts w:eastAsia="Times New Roman" w:cs="Times New Roman"/>
          <w:szCs w:val="24"/>
        </w:rPr>
      </w:pPr>
      <w:r>
        <w:rPr>
          <w:rFonts w:eastAsia="Times New Roman" w:cs="Times New Roman"/>
          <w:szCs w:val="24"/>
        </w:rPr>
        <w:t>ΣΥΝΟΔΟΣ Α΄</w:t>
      </w:r>
    </w:p>
    <w:p w14:paraId="34C32C3A" w14:textId="77777777" w:rsidR="00836292" w:rsidRDefault="0042176D">
      <w:pPr>
        <w:spacing w:line="600" w:lineRule="auto"/>
        <w:jc w:val="center"/>
        <w:rPr>
          <w:rFonts w:eastAsia="Times New Roman" w:cs="Times New Roman"/>
          <w:szCs w:val="24"/>
        </w:rPr>
      </w:pPr>
      <w:r>
        <w:rPr>
          <w:rFonts w:eastAsia="Times New Roman" w:cs="Times New Roman"/>
          <w:szCs w:val="24"/>
        </w:rPr>
        <w:t>ΣΥΝΕΔΡΙΑΣΗ ΡΖ΄</w:t>
      </w:r>
    </w:p>
    <w:p w14:paraId="34C32C3B" w14:textId="77777777" w:rsidR="00836292" w:rsidRDefault="0042176D">
      <w:pPr>
        <w:spacing w:line="600" w:lineRule="auto"/>
        <w:jc w:val="center"/>
        <w:rPr>
          <w:rFonts w:eastAsia="Times New Roman" w:cs="Times New Roman"/>
          <w:szCs w:val="24"/>
        </w:rPr>
      </w:pPr>
      <w:r>
        <w:rPr>
          <w:rFonts w:eastAsia="Times New Roman" w:cs="Times New Roman"/>
          <w:szCs w:val="24"/>
        </w:rPr>
        <w:t>Τετάρτη 13 Απριλίου 2016</w:t>
      </w:r>
    </w:p>
    <w:p w14:paraId="34C32C3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13 Απριλίου 2016, ημέρα Τετάρτη και ώρα 10.17΄ συνήλθε στην Αίθουσα των συνεδριάσεων του Βουλευτηρίου η Βουλή σε ολομέλεια για να συνεδριάσει υπό την </w:t>
      </w:r>
      <w:r>
        <w:rPr>
          <w:rFonts w:eastAsia="Times New Roman" w:cs="Times New Roman"/>
          <w:szCs w:val="24"/>
        </w:rPr>
        <w:lastRenderedPageBreak/>
        <w:t xml:space="preserve">προεδρία του Δ΄ Αντιπροέδρου αυτής κ. </w:t>
      </w:r>
      <w:r w:rsidRPr="00E27B90">
        <w:rPr>
          <w:rFonts w:eastAsia="Times New Roman" w:cs="Times New Roman"/>
          <w:b/>
          <w:szCs w:val="24"/>
        </w:rPr>
        <w:t>ΝΙΚΗΤΑ ΚΑΚΛΑΜΑΝΗ.</w:t>
      </w:r>
    </w:p>
    <w:p w14:paraId="34C32C3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b/>
          <w:szCs w:val="24"/>
        </w:rPr>
        <w:t>:</w:t>
      </w:r>
      <w:r>
        <w:rPr>
          <w:rFonts w:eastAsia="Times New Roman" w:cs="Times New Roman"/>
          <w:szCs w:val="24"/>
        </w:rPr>
        <w:t xml:space="preserve"> Κυρίες και κύριοι συνάδελφοι, διαπιστωθείσης της απαρτίας, αρχίζει η συνεδρίαση.</w:t>
      </w:r>
    </w:p>
    <w:p w14:paraId="34C32C3E" w14:textId="77777777" w:rsidR="00836292" w:rsidRDefault="0042176D">
      <w:pPr>
        <w:spacing w:line="600" w:lineRule="auto"/>
        <w:ind w:firstLine="720"/>
        <w:jc w:val="both"/>
        <w:rPr>
          <w:rFonts w:eastAsia="Times New Roman"/>
          <w:szCs w:val="24"/>
        </w:rPr>
      </w:pPr>
      <w:r>
        <w:rPr>
          <w:rFonts w:eastAsia="Times New Roman"/>
          <w:szCs w:val="24"/>
        </w:rPr>
        <w:t>(ΕΠΙΚΥΡΩΣΗ ΠΡΑΚΤΙΚΩΝ: Σύμφωνα με την από 12</w:t>
      </w:r>
      <w:r>
        <w:rPr>
          <w:rFonts w:eastAsia="Times New Roman"/>
          <w:szCs w:val="24"/>
        </w:rPr>
        <w:t>-</w:t>
      </w:r>
      <w:r>
        <w:rPr>
          <w:rFonts w:eastAsia="Times New Roman"/>
          <w:szCs w:val="24"/>
        </w:rPr>
        <w:t>4</w:t>
      </w:r>
      <w:r>
        <w:rPr>
          <w:rFonts w:eastAsia="Times New Roman"/>
          <w:szCs w:val="24"/>
        </w:rPr>
        <w:t>-</w:t>
      </w:r>
      <w:r>
        <w:rPr>
          <w:rFonts w:eastAsia="Times New Roman"/>
          <w:szCs w:val="24"/>
        </w:rPr>
        <w:t>2016 εξουσιοδότηση του Σώματος επικυρώθηκαν με ευθύνη του Προεδρείου τα Πρακτικά της ΡΣΤ΄ συνεδριάσεώς του, της Τρίτης 12 Απριλ</w:t>
      </w:r>
      <w:r>
        <w:rPr>
          <w:rFonts w:eastAsia="Times New Roman"/>
          <w:szCs w:val="24"/>
        </w:rPr>
        <w:t xml:space="preserve">ίου 2016, σε ό,τι αφορά στην ψήφιση στο </w:t>
      </w:r>
      <w:proofErr w:type="spellStart"/>
      <w:r>
        <w:rPr>
          <w:rFonts w:eastAsia="Times New Roman"/>
          <w:szCs w:val="24"/>
        </w:rPr>
        <w:t>σύνολ</w:t>
      </w:r>
      <w:proofErr w:type="spellEnd"/>
      <w:r>
        <w:rPr>
          <w:rFonts w:eastAsia="Times New Roman"/>
          <w:szCs w:val="24"/>
          <w:lang w:val="en-US"/>
        </w:rPr>
        <w:t>o</w:t>
      </w:r>
      <w:r>
        <w:rPr>
          <w:rFonts w:eastAsia="Times New Roman"/>
          <w:szCs w:val="24"/>
        </w:rPr>
        <w:t xml:space="preserve"> των προτάσεων:</w:t>
      </w:r>
    </w:p>
    <w:p w14:paraId="34C32C3F" w14:textId="77777777" w:rsidR="00836292" w:rsidRDefault="0042176D">
      <w:pPr>
        <w:spacing w:line="600" w:lineRule="auto"/>
        <w:ind w:firstLine="720"/>
        <w:jc w:val="both"/>
        <w:rPr>
          <w:rFonts w:eastAsia="Times New Roman"/>
          <w:szCs w:val="24"/>
        </w:rPr>
      </w:pPr>
      <w:r>
        <w:rPr>
          <w:rFonts w:eastAsia="Times New Roman"/>
          <w:szCs w:val="24"/>
        </w:rPr>
        <w:lastRenderedPageBreak/>
        <w:t>«Για τον Κώδικα Δεοντολογίας των μελών του Ελληνικού Κοινοβουλίου»,</w:t>
      </w:r>
    </w:p>
    <w:p w14:paraId="34C32C40" w14:textId="77777777" w:rsidR="00836292" w:rsidRDefault="0042176D">
      <w:pPr>
        <w:spacing w:line="600" w:lineRule="auto"/>
        <w:ind w:firstLine="720"/>
        <w:jc w:val="both"/>
        <w:rPr>
          <w:rFonts w:eastAsia="Times New Roman"/>
          <w:szCs w:val="24"/>
        </w:rPr>
      </w:pPr>
      <w:r>
        <w:rPr>
          <w:rFonts w:eastAsia="Times New Roman"/>
          <w:szCs w:val="24"/>
        </w:rPr>
        <w:t>«Για την τροποποίηση των διατάξεων του Κανονισμού της Βουλής –Μέρος Β’ (ΦΕΚ 51</w:t>
      </w:r>
      <w:r w:rsidRPr="002C0BEF">
        <w:rPr>
          <w:rFonts w:eastAsia="Times New Roman"/>
          <w:szCs w:val="24"/>
        </w:rPr>
        <w:t>Α</w:t>
      </w:r>
      <w:r>
        <w:rPr>
          <w:rFonts w:eastAsia="Times New Roman"/>
          <w:szCs w:val="24"/>
        </w:rPr>
        <w:t>΄</w:t>
      </w:r>
      <w:r>
        <w:rPr>
          <w:rFonts w:eastAsia="Times New Roman"/>
          <w:szCs w:val="24"/>
        </w:rPr>
        <w:t>/10.4.1997), όπως ισχύει»,</w:t>
      </w:r>
    </w:p>
    <w:p w14:paraId="34C32C41" w14:textId="77777777" w:rsidR="00836292" w:rsidRDefault="0042176D">
      <w:pPr>
        <w:spacing w:line="600" w:lineRule="auto"/>
        <w:ind w:firstLine="720"/>
        <w:jc w:val="both"/>
        <w:rPr>
          <w:rFonts w:eastAsia="Times New Roman"/>
          <w:szCs w:val="24"/>
        </w:rPr>
      </w:pPr>
      <w:r>
        <w:rPr>
          <w:rFonts w:eastAsia="Times New Roman"/>
          <w:szCs w:val="24"/>
        </w:rPr>
        <w:t>«Τροποποίηση της υπ</w:t>
      </w:r>
      <w:r>
        <w:rPr>
          <w:rFonts w:eastAsia="Times New Roman"/>
          <w:szCs w:val="24"/>
        </w:rPr>
        <w:t xml:space="preserve">’ </w:t>
      </w:r>
      <w:proofErr w:type="spellStart"/>
      <w:r>
        <w:rPr>
          <w:rFonts w:eastAsia="Times New Roman"/>
          <w:szCs w:val="24"/>
        </w:rPr>
        <w:t>αρίθμ</w:t>
      </w:r>
      <w:proofErr w:type="spellEnd"/>
      <w:r>
        <w:rPr>
          <w:rFonts w:eastAsia="Times New Roman"/>
          <w:szCs w:val="24"/>
        </w:rPr>
        <w:t xml:space="preserve">. 6701/ΦΕΚ Α’ 234/27.12.1994 Απόφασης της Ολομέλειας της Βουλής «περί μισθώσεως από τη Βουλή ανάλογου αριθμού δωματίων για τη διαμονή των </w:t>
      </w:r>
      <w:proofErr w:type="spellStart"/>
      <w:r>
        <w:rPr>
          <w:rFonts w:eastAsia="Times New Roman"/>
          <w:szCs w:val="24"/>
        </w:rPr>
        <w:t>στερουμένων</w:t>
      </w:r>
      <w:proofErr w:type="spellEnd"/>
      <w:r>
        <w:rPr>
          <w:rFonts w:eastAsia="Times New Roman"/>
          <w:szCs w:val="24"/>
        </w:rPr>
        <w:t xml:space="preserve"> ιδιόκτητου ή μισθωμένης κατοικίας στην περιοχή τέως Διοικήσεως Πρωτευούσης, Βουλευτών επαρχίας» και</w:t>
      </w:r>
      <w:r>
        <w:rPr>
          <w:rFonts w:eastAsia="Times New Roman"/>
          <w:szCs w:val="24"/>
        </w:rPr>
        <w:t xml:space="preserve"> «Τροποποίηση της Απόφασης της Ολομέλειας </w:t>
      </w:r>
      <w:r>
        <w:rPr>
          <w:rFonts w:eastAsia="Times New Roman"/>
          <w:szCs w:val="24"/>
        </w:rPr>
        <w:lastRenderedPageBreak/>
        <w:t>της Βουλής, ΦΕΚ Α</w:t>
      </w:r>
      <w:r>
        <w:rPr>
          <w:rFonts w:eastAsia="Times New Roman"/>
          <w:szCs w:val="24"/>
        </w:rPr>
        <w:t>΄</w:t>
      </w:r>
      <w:r>
        <w:rPr>
          <w:rFonts w:eastAsia="Times New Roman"/>
          <w:szCs w:val="24"/>
        </w:rPr>
        <w:t xml:space="preserve"> 163/30.11.1990, «Για τη σύσταση «Λογαριασμού Αλληλοβοηθείας Βουλευτών, Ευρωβουλευτών»».</w:t>
      </w:r>
      <w:r>
        <w:rPr>
          <w:rFonts w:eastAsia="Times New Roman"/>
          <w:szCs w:val="24"/>
        </w:rPr>
        <w:t>)</w:t>
      </w:r>
      <w:r>
        <w:rPr>
          <w:rFonts w:eastAsia="Times New Roman"/>
          <w:szCs w:val="24"/>
        </w:rPr>
        <w:t xml:space="preserve"> </w:t>
      </w:r>
    </w:p>
    <w:p w14:paraId="34C32C42" w14:textId="77777777" w:rsidR="00836292" w:rsidRDefault="0042176D">
      <w:pPr>
        <w:spacing w:line="600" w:lineRule="auto"/>
        <w:ind w:firstLine="720"/>
        <w:jc w:val="both"/>
        <w:rPr>
          <w:rFonts w:eastAsia="Times New Roman"/>
          <w:color w:val="000000" w:themeColor="text1"/>
          <w:szCs w:val="24"/>
        </w:rPr>
      </w:pPr>
      <w:r>
        <w:rPr>
          <w:rFonts w:eastAsia="Times New Roman"/>
          <w:color w:val="000000" w:themeColor="text1"/>
          <w:szCs w:val="24"/>
        </w:rPr>
        <w:t>Κυρίες και κ</w:t>
      </w:r>
      <w:r w:rsidRPr="00743A10">
        <w:rPr>
          <w:rFonts w:eastAsia="Times New Roman"/>
          <w:color w:val="000000" w:themeColor="text1"/>
          <w:szCs w:val="24"/>
        </w:rPr>
        <w:t xml:space="preserve">ύριοι συνάδελφοι, </w:t>
      </w:r>
      <w:r>
        <w:rPr>
          <w:rFonts w:eastAsia="Times New Roman"/>
          <w:color w:val="000000" w:themeColor="text1"/>
          <w:szCs w:val="24"/>
        </w:rPr>
        <w:t>εισερχόμαστε στην ημερήσια διάταξη της</w:t>
      </w:r>
    </w:p>
    <w:p w14:paraId="34C32C43" w14:textId="77777777" w:rsidR="00836292" w:rsidRDefault="0042176D">
      <w:pPr>
        <w:spacing w:line="600" w:lineRule="auto"/>
        <w:ind w:firstLine="720"/>
        <w:jc w:val="center"/>
        <w:rPr>
          <w:rFonts w:eastAsia="Times New Roman"/>
          <w:b/>
          <w:color w:val="000000" w:themeColor="text1"/>
          <w:szCs w:val="24"/>
        </w:rPr>
      </w:pPr>
      <w:r w:rsidRPr="004965DD">
        <w:rPr>
          <w:rFonts w:eastAsia="Times New Roman"/>
          <w:b/>
          <w:color w:val="000000" w:themeColor="text1"/>
          <w:szCs w:val="24"/>
        </w:rPr>
        <w:t>ΝΟΜΟΘΕΤΙΚΗΣ ΕΡΓΑΣΙΑΣ</w:t>
      </w:r>
    </w:p>
    <w:p w14:paraId="34C32C44" w14:textId="77777777" w:rsidR="00836292" w:rsidRDefault="0042176D">
      <w:pPr>
        <w:spacing w:line="600" w:lineRule="auto"/>
        <w:ind w:firstLine="720"/>
        <w:jc w:val="both"/>
        <w:rPr>
          <w:rFonts w:eastAsia="Times New Roman"/>
          <w:color w:val="000000" w:themeColor="text1"/>
          <w:szCs w:val="24"/>
        </w:rPr>
      </w:pPr>
      <w:r>
        <w:rPr>
          <w:rFonts w:eastAsia="Times New Roman"/>
          <w:color w:val="000000" w:themeColor="text1"/>
          <w:szCs w:val="24"/>
        </w:rPr>
        <w:t>Κατ’ αρχάς θ</w:t>
      </w:r>
      <w:r w:rsidRPr="00743A10">
        <w:rPr>
          <w:rFonts w:eastAsia="Times New Roman"/>
          <w:color w:val="000000" w:themeColor="text1"/>
          <w:szCs w:val="24"/>
        </w:rPr>
        <w:t>α ήθελα να σας ενημερώσω για το</w:t>
      </w:r>
      <w:r>
        <w:rPr>
          <w:rFonts w:eastAsia="Times New Roman"/>
          <w:color w:val="000000" w:themeColor="text1"/>
          <w:szCs w:val="24"/>
        </w:rPr>
        <w:t>ν τρ</w:t>
      </w:r>
      <w:r>
        <w:rPr>
          <w:rFonts w:eastAsia="Times New Roman"/>
          <w:color w:val="000000" w:themeColor="text1"/>
          <w:szCs w:val="24"/>
        </w:rPr>
        <w:t xml:space="preserve">όπο </w:t>
      </w:r>
      <w:r>
        <w:rPr>
          <w:rFonts w:eastAsia="Times New Roman"/>
          <w:color w:val="000000" w:themeColor="text1"/>
          <w:szCs w:val="24"/>
        </w:rPr>
        <w:t xml:space="preserve">διεξαγωγής της σημερινής συνεδρίασης, </w:t>
      </w:r>
      <w:r>
        <w:rPr>
          <w:rFonts w:eastAsia="Times New Roman"/>
          <w:color w:val="000000" w:themeColor="text1"/>
          <w:szCs w:val="24"/>
        </w:rPr>
        <w:t>που προτείνει το Προεδρείο</w:t>
      </w:r>
      <w:r>
        <w:rPr>
          <w:rFonts w:eastAsia="Times New Roman"/>
          <w:color w:val="000000" w:themeColor="text1"/>
          <w:szCs w:val="24"/>
        </w:rPr>
        <w:t xml:space="preserve"> με την αρωγή της Γραμματείας, </w:t>
      </w:r>
      <w:r>
        <w:rPr>
          <w:rFonts w:eastAsia="Times New Roman"/>
          <w:szCs w:val="24"/>
        </w:rPr>
        <w:t xml:space="preserve">όχι λόγω των </w:t>
      </w:r>
      <w:r>
        <w:rPr>
          <w:rFonts w:eastAsia="Times New Roman"/>
          <w:szCs w:val="24"/>
        </w:rPr>
        <w:t>σ</w:t>
      </w:r>
      <w:r>
        <w:rPr>
          <w:rFonts w:eastAsia="Times New Roman"/>
          <w:szCs w:val="24"/>
        </w:rPr>
        <w:t>υμβάσεων</w:t>
      </w:r>
      <w:r>
        <w:rPr>
          <w:rFonts w:eastAsia="Times New Roman"/>
          <w:szCs w:val="24"/>
        </w:rPr>
        <w:t>,</w:t>
      </w:r>
      <w:r>
        <w:rPr>
          <w:rFonts w:eastAsia="Times New Roman"/>
          <w:szCs w:val="24"/>
        </w:rPr>
        <w:t xml:space="preserve"> που είναι εύκολο, αλλά λόγω των οκτώ και ενδεχομένως επιπλέον </w:t>
      </w:r>
      <w:r>
        <w:rPr>
          <w:rFonts w:eastAsia="Times New Roman"/>
          <w:szCs w:val="24"/>
        </w:rPr>
        <w:t>μίας,</w:t>
      </w:r>
      <w:r>
        <w:rPr>
          <w:rFonts w:eastAsia="Times New Roman"/>
          <w:szCs w:val="24"/>
        </w:rPr>
        <w:t xml:space="preserve"> που ίσως έρθει –εννιά δηλαδή- </w:t>
      </w:r>
      <w:r>
        <w:rPr>
          <w:rFonts w:eastAsia="Times New Roman"/>
          <w:szCs w:val="24"/>
        </w:rPr>
        <w:t xml:space="preserve">τροπολογιών. </w:t>
      </w:r>
    </w:p>
    <w:p w14:paraId="34C32C45" w14:textId="77777777" w:rsidR="00836292" w:rsidRDefault="0042176D">
      <w:pPr>
        <w:spacing w:line="600" w:lineRule="auto"/>
        <w:ind w:firstLine="720"/>
        <w:jc w:val="both"/>
        <w:rPr>
          <w:rFonts w:eastAsia="Times New Roman"/>
          <w:szCs w:val="24"/>
        </w:rPr>
      </w:pPr>
      <w:r>
        <w:rPr>
          <w:rFonts w:eastAsia="Times New Roman"/>
          <w:szCs w:val="24"/>
        </w:rPr>
        <w:lastRenderedPageBreak/>
        <w:t xml:space="preserve">Απ’ ό,τι είδα στην </w:t>
      </w:r>
      <w:r>
        <w:rPr>
          <w:rFonts w:eastAsia="Times New Roman"/>
          <w:szCs w:val="24"/>
        </w:rPr>
        <w:t>ε</w:t>
      </w:r>
      <w:r>
        <w:rPr>
          <w:rFonts w:eastAsia="Times New Roman"/>
          <w:szCs w:val="24"/>
        </w:rPr>
        <w:t xml:space="preserve">πιτροπή και στις τέσσερις </w:t>
      </w:r>
      <w:r>
        <w:rPr>
          <w:rFonts w:eastAsia="Times New Roman"/>
          <w:szCs w:val="24"/>
        </w:rPr>
        <w:t>σ</w:t>
      </w:r>
      <w:r>
        <w:rPr>
          <w:rFonts w:eastAsia="Times New Roman"/>
          <w:szCs w:val="24"/>
        </w:rPr>
        <w:t>υμβάσεις, δύο κόμματα, το Κομμουνιστικό Κόμμα Ελλάδ</w:t>
      </w:r>
      <w:r>
        <w:rPr>
          <w:rFonts w:eastAsia="Times New Roman"/>
          <w:szCs w:val="24"/>
        </w:rPr>
        <w:t>α</w:t>
      </w:r>
      <w:r>
        <w:rPr>
          <w:rFonts w:eastAsia="Times New Roman"/>
          <w:szCs w:val="24"/>
        </w:rPr>
        <w:t xml:space="preserve">ς και η Χρυσή Αυγή, είναι που καταψήφισαν τις </w:t>
      </w:r>
      <w:r>
        <w:rPr>
          <w:rFonts w:eastAsia="Times New Roman"/>
          <w:szCs w:val="24"/>
        </w:rPr>
        <w:t>σ</w:t>
      </w:r>
      <w:r>
        <w:rPr>
          <w:rFonts w:eastAsia="Times New Roman"/>
          <w:szCs w:val="24"/>
        </w:rPr>
        <w:t xml:space="preserve">υμβάσεις. Επομένως προτείνω, </w:t>
      </w:r>
      <w:r>
        <w:rPr>
          <w:rFonts w:eastAsia="Times New Roman"/>
          <w:szCs w:val="24"/>
        </w:rPr>
        <w:t xml:space="preserve">αρχικά </w:t>
      </w:r>
      <w:r>
        <w:rPr>
          <w:rFonts w:eastAsia="Times New Roman"/>
          <w:szCs w:val="24"/>
        </w:rPr>
        <w:t xml:space="preserve">να πάμε </w:t>
      </w:r>
      <w:proofErr w:type="spellStart"/>
      <w:r>
        <w:rPr>
          <w:rFonts w:eastAsia="Times New Roman" w:cs="Times New Roman"/>
          <w:szCs w:val="24"/>
          <w:lang w:val="en-US"/>
        </w:rPr>
        <w:t>en</w:t>
      </w:r>
      <w:proofErr w:type="spellEnd"/>
      <w:r>
        <w:rPr>
          <w:rFonts w:eastAsia="Times New Roman" w:cs="Times New Roman"/>
          <w:szCs w:val="24"/>
        </w:rPr>
        <w:t xml:space="preserve"> </w:t>
      </w:r>
      <w:r>
        <w:rPr>
          <w:rFonts w:eastAsia="Times New Roman" w:cs="Times New Roman"/>
          <w:szCs w:val="24"/>
          <w:lang w:val="en-US"/>
        </w:rPr>
        <w:t>bloc</w:t>
      </w:r>
      <w:r>
        <w:rPr>
          <w:rFonts w:eastAsia="Times New Roman" w:cs="Times New Roman"/>
          <w:szCs w:val="24"/>
        </w:rPr>
        <w:t xml:space="preserve"> </w:t>
      </w:r>
      <w:r>
        <w:rPr>
          <w:rFonts w:eastAsia="Times New Roman"/>
          <w:szCs w:val="24"/>
        </w:rPr>
        <w:t xml:space="preserve">τις τέσσερις </w:t>
      </w:r>
      <w:r>
        <w:rPr>
          <w:rFonts w:eastAsia="Times New Roman"/>
          <w:szCs w:val="24"/>
        </w:rPr>
        <w:t>σ</w:t>
      </w:r>
      <w:r>
        <w:rPr>
          <w:rFonts w:eastAsia="Times New Roman"/>
          <w:szCs w:val="24"/>
        </w:rPr>
        <w:t>υμβάσεις, επί της αρχής δηλαδή</w:t>
      </w:r>
      <w:r>
        <w:rPr>
          <w:rFonts w:eastAsia="Times New Roman"/>
          <w:szCs w:val="24"/>
        </w:rPr>
        <w:t xml:space="preserve"> θα μιλήσει η κ. </w:t>
      </w:r>
      <w:proofErr w:type="spellStart"/>
      <w:r>
        <w:rPr>
          <w:rFonts w:eastAsia="Times New Roman"/>
          <w:szCs w:val="24"/>
        </w:rPr>
        <w:t>Μανωλάκου</w:t>
      </w:r>
      <w:proofErr w:type="spellEnd"/>
      <w:r>
        <w:rPr>
          <w:rFonts w:eastAsia="Times New Roman"/>
          <w:szCs w:val="24"/>
        </w:rPr>
        <w:t xml:space="preserve"> και η κ. </w:t>
      </w:r>
      <w:proofErr w:type="spellStart"/>
      <w:r>
        <w:rPr>
          <w:rFonts w:eastAsia="Times New Roman"/>
          <w:szCs w:val="24"/>
        </w:rPr>
        <w:t>Ζαρούλια</w:t>
      </w:r>
      <w:proofErr w:type="spellEnd"/>
      <w:r>
        <w:rPr>
          <w:rFonts w:eastAsia="Times New Roman"/>
          <w:szCs w:val="24"/>
        </w:rPr>
        <w:t xml:space="preserve">, να μιλήσει και ο Υπουργός πέντε λεπτά και να κλείσουμε επί της αρχής τις τέσσερις </w:t>
      </w:r>
      <w:r>
        <w:rPr>
          <w:rFonts w:eastAsia="Times New Roman"/>
          <w:szCs w:val="24"/>
        </w:rPr>
        <w:t>σ</w:t>
      </w:r>
      <w:r>
        <w:rPr>
          <w:rFonts w:eastAsia="Times New Roman"/>
          <w:szCs w:val="24"/>
        </w:rPr>
        <w:t>υμβάσεις με ψηφοφορία που θα κά</w:t>
      </w:r>
      <w:r>
        <w:rPr>
          <w:rFonts w:eastAsia="Times New Roman"/>
          <w:szCs w:val="24"/>
        </w:rPr>
        <w:t>νουμε</w:t>
      </w:r>
      <w:r>
        <w:rPr>
          <w:rFonts w:eastAsia="Times New Roman"/>
          <w:szCs w:val="24"/>
        </w:rPr>
        <w:t xml:space="preserve">. Τυπική είναι, αλλά πρέπει να την κάνουμε. Μετά αρχίζει η «περιπέτεια» των τροπολογιών. </w:t>
      </w:r>
    </w:p>
    <w:p w14:paraId="34C32C46" w14:textId="77777777" w:rsidR="00836292" w:rsidRDefault="0042176D">
      <w:pPr>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 xml:space="preserve">Κύριε Πρόεδρε, θα ήθελα τον λόγο επί της διαδικασίας. </w:t>
      </w:r>
    </w:p>
    <w:p w14:paraId="34C32C4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Δεν την ολοκλήρωσα την πρόταση για τη διαδικασία. Πώς ζητάτε το</w:t>
      </w:r>
      <w:r>
        <w:rPr>
          <w:rFonts w:eastAsia="Times New Roman" w:cs="Times New Roman"/>
          <w:szCs w:val="24"/>
        </w:rPr>
        <w:t>ν</w:t>
      </w:r>
      <w:r>
        <w:rPr>
          <w:rFonts w:eastAsia="Times New Roman" w:cs="Times New Roman"/>
          <w:szCs w:val="24"/>
        </w:rPr>
        <w:t xml:space="preserve"> λόγο επί της διαδικασίας, αφού δεν την ακούσατε; </w:t>
      </w:r>
    </w:p>
    <w:p w14:paraId="34C32C4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Πάμε τώρα στις τροπολογίες. Οι τροπ</w:t>
      </w:r>
      <w:r>
        <w:rPr>
          <w:rFonts w:eastAsia="Times New Roman" w:cs="Times New Roman"/>
          <w:szCs w:val="24"/>
        </w:rPr>
        <w:t>ολογίες είναι σε κάθε σύμβαση από δύο έως τρεις. Εάν το πάμε χωριστά, θα τελειώσουμε του «αγίου ποτέ»</w:t>
      </w:r>
      <w:r>
        <w:rPr>
          <w:rFonts w:eastAsia="Times New Roman" w:cs="Times New Roman"/>
          <w:szCs w:val="24"/>
        </w:rPr>
        <w:t>!</w:t>
      </w:r>
      <w:r>
        <w:rPr>
          <w:rFonts w:eastAsia="Times New Roman" w:cs="Times New Roman"/>
          <w:szCs w:val="24"/>
        </w:rPr>
        <w:t xml:space="preserve"> Επομένως</w:t>
      </w:r>
      <w:r>
        <w:rPr>
          <w:rFonts w:eastAsia="Times New Roman" w:cs="Times New Roman"/>
          <w:szCs w:val="24"/>
        </w:rPr>
        <w:t xml:space="preserve"> </w:t>
      </w:r>
      <w:r>
        <w:rPr>
          <w:rFonts w:eastAsia="Times New Roman" w:cs="Times New Roman"/>
          <w:szCs w:val="24"/>
        </w:rPr>
        <w:t xml:space="preserve">η πρόταση είναι να συζητηθούν και οι τροπολογίες </w:t>
      </w:r>
      <w:proofErr w:type="spellStart"/>
      <w:r>
        <w:rPr>
          <w:rFonts w:eastAsia="Times New Roman" w:cs="Times New Roman"/>
          <w:szCs w:val="24"/>
          <w:lang w:val="en-US"/>
        </w:rPr>
        <w:t>en</w:t>
      </w:r>
      <w:proofErr w:type="spellEnd"/>
      <w:r w:rsidRPr="00A53526">
        <w:rPr>
          <w:rFonts w:eastAsia="Times New Roman" w:cs="Times New Roman"/>
          <w:szCs w:val="24"/>
        </w:rPr>
        <w:t xml:space="preserve"> </w:t>
      </w:r>
      <w:r>
        <w:rPr>
          <w:rFonts w:eastAsia="Times New Roman" w:cs="Times New Roman"/>
          <w:szCs w:val="24"/>
          <w:lang w:val="en-US"/>
        </w:rPr>
        <w:t>bloc</w:t>
      </w:r>
      <w:r>
        <w:rPr>
          <w:rFonts w:eastAsia="Times New Roman" w:cs="Times New Roman"/>
          <w:szCs w:val="24"/>
        </w:rPr>
        <w:t xml:space="preserve"> με μία διαφορά: Από τα δύο κόμματα </w:t>
      </w:r>
      <w:r>
        <w:rPr>
          <w:rFonts w:eastAsia="Times New Roman" w:cs="Times New Roman"/>
          <w:szCs w:val="24"/>
        </w:rPr>
        <w:t>-</w:t>
      </w:r>
      <w:r>
        <w:rPr>
          <w:rFonts w:eastAsia="Times New Roman" w:cs="Times New Roman"/>
          <w:szCs w:val="24"/>
        </w:rPr>
        <w:t>τον ΣΥΡΙΖΑ και τη Νέα Δημοκρατία</w:t>
      </w:r>
      <w:r>
        <w:rPr>
          <w:rFonts w:eastAsia="Times New Roman" w:cs="Times New Roman"/>
          <w:szCs w:val="24"/>
        </w:rPr>
        <w:t>-</w:t>
      </w:r>
      <w:r>
        <w:rPr>
          <w:rFonts w:eastAsia="Times New Roman" w:cs="Times New Roman"/>
          <w:szCs w:val="24"/>
        </w:rPr>
        <w:t xml:space="preserve"> η Νέα Δημοκρατία </w:t>
      </w:r>
      <w:r>
        <w:rPr>
          <w:rFonts w:eastAsia="Times New Roman" w:cs="Times New Roman"/>
          <w:szCs w:val="24"/>
        </w:rPr>
        <w:t xml:space="preserve">έχει ορίσει δύο εισηγητές, τον κ. Ανδριανό και τον κ. </w:t>
      </w:r>
      <w:proofErr w:type="spellStart"/>
      <w:r>
        <w:rPr>
          <w:rFonts w:eastAsia="Times New Roman" w:cs="Times New Roman"/>
          <w:szCs w:val="24"/>
        </w:rPr>
        <w:t>Κεδίκογλου</w:t>
      </w:r>
      <w:proofErr w:type="spellEnd"/>
      <w:r>
        <w:rPr>
          <w:rFonts w:eastAsia="Times New Roman" w:cs="Times New Roman"/>
          <w:szCs w:val="24"/>
        </w:rPr>
        <w:t xml:space="preserve"> και ο ΣΥΡΙΖΑ έχει για κάθε </w:t>
      </w:r>
      <w:r>
        <w:rPr>
          <w:rFonts w:eastAsia="Times New Roman" w:cs="Times New Roman"/>
          <w:szCs w:val="24"/>
          <w:lang w:val="en-US"/>
        </w:rPr>
        <w:t>bloc</w:t>
      </w:r>
      <w:r>
        <w:rPr>
          <w:rFonts w:eastAsia="Times New Roman" w:cs="Times New Roman"/>
          <w:szCs w:val="24"/>
        </w:rPr>
        <w:t xml:space="preserve"> τροπολογιών διαφορετικό </w:t>
      </w:r>
      <w:r>
        <w:rPr>
          <w:rFonts w:eastAsia="Times New Roman" w:cs="Times New Roman"/>
          <w:szCs w:val="24"/>
        </w:rPr>
        <w:lastRenderedPageBreak/>
        <w:t xml:space="preserve">εισηγητή. Τα άλλα κόμματα έχουν έναν εισηγητή για όλες τις τροπολογίες. </w:t>
      </w:r>
    </w:p>
    <w:p w14:paraId="34C32C4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Επομένως η πρόταση είναι </w:t>
      </w:r>
      <w:r>
        <w:rPr>
          <w:rFonts w:eastAsia="Times New Roman" w:cs="Times New Roman"/>
          <w:szCs w:val="24"/>
        </w:rPr>
        <w:t>στους μεν</w:t>
      </w:r>
      <w:r>
        <w:rPr>
          <w:rFonts w:eastAsia="Times New Roman" w:cs="Times New Roman"/>
          <w:szCs w:val="24"/>
        </w:rPr>
        <w:t xml:space="preserve"> Κοινοβουλευτικο</w:t>
      </w:r>
      <w:r>
        <w:rPr>
          <w:rFonts w:eastAsia="Times New Roman" w:cs="Times New Roman"/>
          <w:szCs w:val="24"/>
        </w:rPr>
        <w:t>ύς</w:t>
      </w:r>
      <w:r>
        <w:rPr>
          <w:rFonts w:eastAsia="Times New Roman" w:cs="Times New Roman"/>
          <w:szCs w:val="24"/>
        </w:rPr>
        <w:t xml:space="preserve"> Εκπρ</w:t>
      </w:r>
      <w:r>
        <w:rPr>
          <w:rFonts w:eastAsia="Times New Roman" w:cs="Times New Roman"/>
          <w:szCs w:val="24"/>
        </w:rPr>
        <w:t>οσώπο</w:t>
      </w:r>
      <w:r>
        <w:rPr>
          <w:rFonts w:eastAsia="Times New Roman" w:cs="Times New Roman"/>
          <w:szCs w:val="24"/>
        </w:rPr>
        <w:t>υς</w:t>
      </w:r>
      <w:r>
        <w:rPr>
          <w:rFonts w:eastAsia="Times New Roman" w:cs="Times New Roman"/>
          <w:szCs w:val="24"/>
        </w:rPr>
        <w:t xml:space="preserve"> των κομμάτων για το σύνολο των οκτώ τροπολογιών, εφόσον επιθυμούν να τοποθετηθούν, </w:t>
      </w:r>
      <w:r>
        <w:rPr>
          <w:rFonts w:eastAsia="Times New Roman" w:cs="Times New Roman"/>
          <w:szCs w:val="24"/>
        </w:rPr>
        <w:t>να</w:t>
      </w:r>
      <w:r>
        <w:rPr>
          <w:rFonts w:eastAsia="Times New Roman" w:cs="Times New Roman"/>
          <w:szCs w:val="24"/>
        </w:rPr>
        <w:t xml:space="preserve"> τους δώσουμε τον κανονικό τους χρόνο, δώδεκα λεπτά, γιατί είναι οκτώ τροπολογίες. </w:t>
      </w:r>
    </w:p>
    <w:p w14:paraId="34C32C4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Για τους συναδέλφους</w:t>
      </w:r>
      <w:r>
        <w:rPr>
          <w:rFonts w:eastAsia="Times New Roman" w:cs="Times New Roman"/>
          <w:szCs w:val="24"/>
        </w:rPr>
        <w:t xml:space="preserve"> που είναι από κόμματα που έχουν έναν εισηγητή μόνο για το σύνολ</w:t>
      </w:r>
      <w:r>
        <w:rPr>
          <w:rFonts w:eastAsia="Times New Roman" w:cs="Times New Roman"/>
          <w:szCs w:val="24"/>
        </w:rPr>
        <w:t xml:space="preserve">ο των τροπολογιών είναι αυτονόητο ότι με πέντε λεπτά δεν μπορούν να τοποθετηθούν. Η πρόταση είναι να έχουν δέκα λεπτά. </w:t>
      </w:r>
    </w:p>
    <w:p w14:paraId="34C32C4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Οι συνάδελφοι </w:t>
      </w:r>
      <w:r>
        <w:rPr>
          <w:rFonts w:eastAsia="Times New Roman" w:cs="Times New Roman"/>
          <w:szCs w:val="24"/>
        </w:rPr>
        <w:t>όπως,</w:t>
      </w:r>
      <w:r>
        <w:rPr>
          <w:rFonts w:eastAsia="Times New Roman" w:cs="Times New Roman"/>
          <w:szCs w:val="24"/>
        </w:rPr>
        <w:t xml:space="preserve"> παραδείγματος χάρ</w:t>
      </w:r>
      <w:r>
        <w:rPr>
          <w:rFonts w:eastAsia="Times New Roman" w:cs="Times New Roman"/>
          <w:szCs w:val="24"/>
        </w:rPr>
        <w:t>ιν,</w:t>
      </w:r>
      <w:r>
        <w:rPr>
          <w:rFonts w:eastAsia="Times New Roman" w:cs="Times New Roman"/>
          <w:szCs w:val="24"/>
        </w:rPr>
        <w:t xml:space="preserve"> ο κ. Ανδριανός -είναι για τις μισές, μπορεί να μην είναι για τις μισές, να είναι για κάτι λιγότ</w:t>
      </w:r>
      <w:r>
        <w:rPr>
          <w:rFonts w:eastAsia="Times New Roman" w:cs="Times New Roman"/>
          <w:szCs w:val="24"/>
        </w:rPr>
        <w:t xml:space="preserve">ερο- και ο κ. </w:t>
      </w:r>
      <w:proofErr w:type="spellStart"/>
      <w:r>
        <w:rPr>
          <w:rFonts w:eastAsia="Times New Roman" w:cs="Times New Roman"/>
          <w:szCs w:val="24"/>
        </w:rPr>
        <w:t>Κεδίκογλου</w:t>
      </w:r>
      <w:proofErr w:type="spellEnd"/>
      <w:r>
        <w:rPr>
          <w:rFonts w:eastAsia="Times New Roman" w:cs="Times New Roman"/>
          <w:szCs w:val="24"/>
        </w:rPr>
        <w:t>, αντίστοιχα, θα έχουν από πέντε λεπτά ο καθένας, γιατί θα έχουν λιγότερες τροπολογίες να αναφερθούν, με μία ανοχή στο</w:t>
      </w:r>
      <w:r>
        <w:rPr>
          <w:rFonts w:eastAsia="Times New Roman" w:cs="Times New Roman"/>
          <w:szCs w:val="24"/>
        </w:rPr>
        <w:t>ν</w:t>
      </w:r>
      <w:r>
        <w:rPr>
          <w:rFonts w:eastAsia="Times New Roman" w:cs="Times New Roman"/>
          <w:szCs w:val="24"/>
        </w:rPr>
        <w:t xml:space="preserve"> χρόνο βέβαια. Αυτό εξυπακούεται. Το ίδιο ισχύει και για τους συναδέλφους-εισηγητές του ΣΥΡΙΖΑ που είναι τέσσερις</w:t>
      </w:r>
      <w:r>
        <w:rPr>
          <w:rFonts w:eastAsia="Times New Roman" w:cs="Times New Roman"/>
          <w:szCs w:val="24"/>
        </w:rPr>
        <w:t xml:space="preserve">. Θα έχουν από πέντε λεπτά ο καθένας για τις αντίστοιχες τροπολογίες που θα υπερασπιστούν, με μία πάλι σχετική ανοχή χρόνου σε όλους. </w:t>
      </w:r>
    </w:p>
    <w:p w14:paraId="34C32C4C"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 xml:space="preserve">Αφού τελειώσει το θέμα των τροπολογιών και με τις τοποθετήσεις των Υπουργών που θα τις υπερασπιστούν, θα γίνει η </w:t>
      </w:r>
      <w:r>
        <w:rPr>
          <w:rFonts w:eastAsia="Times New Roman"/>
          <w:szCs w:val="24"/>
        </w:rPr>
        <w:t xml:space="preserve">ψηφοφορία. Και στο τέλος, με μικρή παρέκκλιση, αλλά για να </w:t>
      </w:r>
      <w:r>
        <w:rPr>
          <w:rFonts w:eastAsia="Times New Roman"/>
          <w:szCs w:val="24"/>
        </w:rPr>
        <w:lastRenderedPageBreak/>
        <w:t>εξοικονομήσουμε χρόνο, αντίστοιχα, οι τροπολογίες, παραδείγματος χάρ</w:t>
      </w:r>
      <w:r>
        <w:rPr>
          <w:rFonts w:eastAsia="Times New Roman"/>
          <w:szCs w:val="24"/>
        </w:rPr>
        <w:t>ιν</w:t>
      </w:r>
      <w:r>
        <w:rPr>
          <w:rFonts w:eastAsia="Times New Roman"/>
          <w:szCs w:val="24"/>
        </w:rPr>
        <w:t xml:space="preserve">, που έχουν κατατεθεί στη </w:t>
      </w:r>
      <w:r>
        <w:rPr>
          <w:rFonts w:eastAsia="Times New Roman"/>
          <w:szCs w:val="24"/>
        </w:rPr>
        <w:t>σ</w:t>
      </w:r>
      <w:r>
        <w:rPr>
          <w:rFonts w:eastAsia="Times New Roman"/>
          <w:szCs w:val="24"/>
        </w:rPr>
        <w:t xml:space="preserve">υμφωνία με τη Γεωργία θα μπουν ως άρθρα στη </w:t>
      </w:r>
      <w:r>
        <w:rPr>
          <w:rFonts w:eastAsia="Times New Roman"/>
          <w:szCs w:val="24"/>
        </w:rPr>
        <w:t>σ</w:t>
      </w:r>
      <w:r>
        <w:rPr>
          <w:rFonts w:eastAsia="Times New Roman"/>
          <w:szCs w:val="24"/>
        </w:rPr>
        <w:t xml:space="preserve">υμφωνία με τη Γεωργία, οι άλλες που έχουν κατατεθεί σε </w:t>
      </w:r>
      <w:r>
        <w:rPr>
          <w:rFonts w:eastAsia="Times New Roman"/>
          <w:szCs w:val="24"/>
        </w:rPr>
        <w:t xml:space="preserve">μια άλλη </w:t>
      </w:r>
      <w:r>
        <w:rPr>
          <w:rFonts w:eastAsia="Times New Roman"/>
          <w:szCs w:val="24"/>
        </w:rPr>
        <w:t>σ</w:t>
      </w:r>
      <w:r>
        <w:rPr>
          <w:rFonts w:eastAsia="Times New Roman"/>
          <w:szCs w:val="24"/>
        </w:rPr>
        <w:t xml:space="preserve">υμφωνία θα μπούνε ως άρθρα στη </w:t>
      </w:r>
      <w:r>
        <w:rPr>
          <w:rFonts w:eastAsia="Times New Roman"/>
          <w:szCs w:val="24"/>
        </w:rPr>
        <w:t>σ</w:t>
      </w:r>
      <w:r>
        <w:rPr>
          <w:rFonts w:eastAsia="Times New Roman"/>
          <w:szCs w:val="24"/>
        </w:rPr>
        <w:t xml:space="preserve">υμφωνία εκεί. </w:t>
      </w:r>
    </w:p>
    <w:p w14:paraId="34C32C4D"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 xml:space="preserve">Κάνοντας αυτή τη διαδικασία και μετρώντας τους χρόνους, μαζί με τις ομιλίες των Υπουργών, θέλουμε τουλάχιστον τέσσερις με τεσσερισήμισι ώρες. </w:t>
      </w:r>
    </w:p>
    <w:p w14:paraId="34C32C4E"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Κύριε Πρόεδρε, …</w:t>
      </w:r>
    </w:p>
    <w:p w14:paraId="34C32C4F"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Κυρία </w:t>
      </w:r>
      <w:proofErr w:type="spellStart"/>
      <w:r>
        <w:rPr>
          <w:rFonts w:eastAsia="Times New Roman"/>
          <w:szCs w:val="24"/>
        </w:rPr>
        <w:t>Μανωλάκου</w:t>
      </w:r>
      <w:proofErr w:type="spellEnd"/>
      <w:r>
        <w:rPr>
          <w:rFonts w:eastAsia="Times New Roman"/>
          <w:szCs w:val="24"/>
        </w:rPr>
        <w:t xml:space="preserve">, σας είδα. Περιμένετε να συμφωνήσουμε επί της διαδικασίας. </w:t>
      </w:r>
    </w:p>
    <w:p w14:paraId="34C32C50"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Αυτή την επί της αρχής συμφωνία την έχουμε;</w:t>
      </w:r>
    </w:p>
    <w:p w14:paraId="34C32C51"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Μάλιστα, μάλιστα.</w:t>
      </w:r>
    </w:p>
    <w:p w14:paraId="34C32C52"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Συνεπώς συμφωνούμε.</w:t>
      </w:r>
    </w:p>
    <w:p w14:paraId="34C32C53"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ΔΗΜΗΤΡΙΟΣ ΔΗΜΗ</w:t>
      </w:r>
      <w:r>
        <w:rPr>
          <w:rFonts w:eastAsia="Times New Roman"/>
          <w:b/>
          <w:szCs w:val="24"/>
        </w:rPr>
        <w:t xml:space="preserve">ΤΡΙΑΔΗΣ: </w:t>
      </w:r>
      <w:r>
        <w:rPr>
          <w:rFonts w:eastAsia="Times New Roman"/>
          <w:szCs w:val="24"/>
        </w:rPr>
        <w:t>Κύριε Πρόεδρε, μπορώ να έχω τον λόγο;</w:t>
      </w:r>
    </w:p>
    <w:p w14:paraId="34C32C54"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Ορίστε.</w:t>
      </w:r>
    </w:p>
    <w:p w14:paraId="34C32C55"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lastRenderedPageBreak/>
        <w:t xml:space="preserve">ΔΗΜΗΤΡΙΟΣ ΔΗΜΗΤΡΙΑΔΗΣ: </w:t>
      </w:r>
      <w:r>
        <w:rPr>
          <w:rFonts w:eastAsia="Times New Roman"/>
          <w:szCs w:val="24"/>
        </w:rPr>
        <w:t>Ενδεχομένως να υπάρχουν κάποιοι συνάδελφοι</w:t>
      </w:r>
      <w:r>
        <w:rPr>
          <w:rFonts w:eastAsia="Times New Roman"/>
          <w:szCs w:val="24"/>
        </w:rPr>
        <w:t>,</w:t>
      </w:r>
      <w:r>
        <w:rPr>
          <w:rFonts w:eastAsia="Times New Roman"/>
          <w:szCs w:val="24"/>
        </w:rPr>
        <w:t xml:space="preserve"> που για κάποιες τροπολογίες να ζητήσουν το</w:t>
      </w:r>
      <w:r>
        <w:rPr>
          <w:rFonts w:eastAsia="Times New Roman"/>
          <w:szCs w:val="24"/>
        </w:rPr>
        <w:t>ν</w:t>
      </w:r>
      <w:r>
        <w:rPr>
          <w:rFonts w:eastAsia="Times New Roman"/>
          <w:szCs w:val="24"/>
        </w:rPr>
        <w:t xml:space="preserve"> λόγο, αυτοί που είναι εισηγητές κατά κάποιον τρόπο και εί</w:t>
      </w:r>
      <w:r>
        <w:rPr>
          <w:rFonts w:eastAsia="Times New Roman"/>
          <w:szCs w:val="24"/>
        </w:rPr>
        <w:t>ναι εκτός των εμπλεκομένων στη συζήτηση. Είναι ένας-δύο συνάδελφοι. Αυτοί βάζουν κάρτα;</w:t>
      </w:r>
    </w:p>
    <w:p w14:paraId="34C32C56"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Αν είναι ένας ή δύο, στο τέλος των εισηγητών, ευχαρίστως θα δώσουμε τον λόγο για τρία-τέσσερα λεπτά, όπως επίσης, και στους συναδέλφους</w:t>
      </w:r>
      <w:r>
        <w:rPr>
          <w:rFonts w:eastAsia="Times New Roman"/>
          <w:szCs w:val="24"/>
        </w:rPr>
        <w:t xml:space="preserve"> που κατέθεσαν τροπολογίες, γιατί είναι δύο ή τρεις τροπολογίες βουλευτικές, γιατί όλες οι άλλες που σας είπα είναι </w:t>
      </w:r>
      <w:r>
        <w:rPr>
          <w:rFonts w:eastAsia="Times New Roman"/>
          <w:szCs w:val="24"/>
        </w:rPr>
        <w:lastRenderedPageBreak/>
        <w:t>υπουργικές. Εφόσον είναι μέσα στην Αίθουσα για δύο-τρία λεπτά, για να υπερασπιστεί ο συνάδελφος Βουλευτής την τροπολογία του, θα δώσουμε τον</w:t>
      </w:r>
      <w:r>
        <w:rPr>
          <w:rFonts w:eastAsia="Times New Roman"/>
          <w:szCs w:val="24"/>
        </w:rPr>
        <w:t xml:space="preserve"> λόγο.</w:t>
      </w:r>
    </w:p>
    <w:p w14:paraId="34C32C57"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 xml:space="preserve">Άρα επί της αρχής της διαδικασίας συμφωνούμε. </w:t>
      </w:r>
    </w:p>
    <w:p w14:paraId="34C32C58"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Και τώρα η κ</w:t>
      </w:r>
      <w:r>
        <w:rPr>
          <w:rFonts w:eastAsia="Times New Roman"/>
          <w:szCs w:val="24"/>
        </w:rPr>
        <w:t>.</w:t>
      </w:r>
      <w:r>
        <w:rPr>
          <w:rFonts w:eastAsia="Times New Roman"/>
          <w:szCs w:val="24"/>
        </w:rPr>
        <w:t xml:space="preserve"> </w:t>
      </w:r>
      <w:proofErr w:type="spellStart"/>
      <w:r>
        <w:rPr>
          <w:rFonts w:eastAsia="Times New Roman"/>
          <w:szCs w:val="24"/>
        </w:rPr>
        <w:t>Μανωλάκου</w:t>
      </w:r>
      <w:proofErr w:type="spellEnd"/>
      <w:r>
        <w:rPr>
          <w:rFonts w:eastAsia="Times New Roman"/>
          <w:szCs w:val="24"/>
        </w:rPr>
        <w:t xml:space="preserve"> προφανώς θέλει να </w:t>
      </w:r>
      <w:r>
        <w:rPr>
          <w:rFonts w:eastAsia="Times New Roman"/>
          <w:szCs w:val="24"/>
        </w:rPr>
        <w:t xml:space="preserve">θέσει </w:t>
      </w:r>
      <w:r>
        <w:rPr>
          <w:rFonts w:eastAsia="Times New Roman"/>
          <w:szCs w:val="24"/>
        </w:rPr>
        <w:t>κάποιο άλλο θέμα. Έχετε τον λόγο για τρία λεπτά.</w:t>
      </w:r>
    </w:p>
    <w:p w14:paraId="34C32C59"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Για ένα λεπτό, κύριε Πρόεδρε.</w:t>
      </w:r>
    </w:p>
    <w:p w14:paraId="34C32C5A"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Σας δίνω δύο λεπτά, κυ</w:t>
      </w:r>
      <w:r>
        <w:rPr>
          <w:rFonts w:eastAsia="Times New Roman"/>
          <w:szCs w:val="24"/>
        </w:rPr>
        <w:t xml:space="preserve">ρία </w:t>
      </w:r>
      <w:proofErr w:type="spellStart"/>
      <w:r>
        <w:rPr>
          <w:rFonts w:eastAsia="Times New Roman"/>
          <w:szCs w:val="24"/>
        </w:rPr>
        <w:t>Μανωλάκου</w:t>
      </w:r>
      <w:proofErr w:type="spellEnd"/>
      <w:r>
        <w:rPr>
          <w:rFonts w:eastAsia="Times New Roman"/>
          <w:szCs w:val="24"/>
        </w:rPr>
        <w:t>.</w:t>
      </w:r>
    </w:p>
    <w:p w14:paraId="34C32C5B"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lastRenderedPageBreak/>
        <w:t xml:space="preserve">ΔΙΑΜΑΝΤΩ ΜΑΝΩΛΑΚΟΥ: </w:t>
      </w:r>
      <w:r>
        <w:rPr>
          <w:rFonts w:eastAsia="Times New Roman"/>
          <w:szCs w:val="24"/>
        </w:rPr>
        <w:t>Η διαμαρτυρία μου είναι για τις τροπολογίες. Μπορεί η Κυβέρνηση να παρουσιάζεται σα</w:t>
      </w:r>
      <w:r>
        <w:rPr>
          <w:rFonts w:eastAsia="Times New Roman"/>
          <w:szCs w:val="24"/>
        </w:rPr>
        <w:t>ν</w:t>
      </w:r>
      <w:r>
        <w:rPr>
          <w:rFonts w:eastAsia="Times New Roman"/>
          <w:szCs w:val="24"/>
        </w:rPr>
        <w:t xml:space="preserve"> θεματοφύλακας του Συντάγματος, αλλά το καταπατά βάναυσα. Τουλάχιστον εμείς λέμε ότι είναι για τις ανάγκες τ</w:t>
      </w:r>
      <w:r>
        <w:rPr>
          <w:rFonts w:eastAsia="Times New Roman"/>
          <w:szCs w:val="24"/>
        </w:rPr>
        <w:t>η</w:t>
      </w:r>
      <w:r>
        <w:rPr>
          <w:rFonts w:eastAsia="Times New Roman"/>
          <w:szCs w:val="24"/>
        </w:rPr>
        <w:t xml:space="preserve">ς αστικής τάξης και όχι των </w:t>
      </w:r>
      <w:r>
        <w:rPr>
          <w:rFonts w:eastAsia="Times New Roman"/>
          <w:szCs w:val="24"/>
        </w:rPr>
        <w:t xml:space="preserve">λαϊκών αναγκών. Και αυτό γιατί το λέω; Γιατί σύμφωνα με το άρθρο 74 του Συντάγματος παράγραφος 1, δεν μπορεί να κατατίθενται τροπολογίες σε άσχετα νομοσχέδια. Και με αυτή την έννοια εμείς ζητάμε να αποσυρθούν. </w:t>
      </w:r>
    </w:p>
    <w:p w14:paraId="34C32C5C"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lastRenderedPageBreak/>
        <w:t>Διαβάζω ακριβώς την παράγραφο που ανέφερα από</w:t>
      </w:r>
      <w:r>
        <w:rPr>
          <w:rFonts w:eastAsia="Times New Roman"/>
          <w:szCs w:val="24"/>
        </w:rPr>
        <w:t xml:space="preserve"> το Σύνταγμα: «Προσθήκη ή τροπολογία άσχετη με το κύριο αντικείμενο του νομοσχεδίου ή της πρότασης νόμου δεν εισάγεται για συζήτηση».</w:t>
      </w:r>
    </w:p>
    <w:p w14:paraId="34C32C5D"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Ζητάμε, λοιπόν, να εφαρμοστεί και να μη συζητηθούν οι τροπολογίες.</w:t>
      </w:r>
    </w:p>
    <w:p w14:paraId="34C32C5E"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Πολύ δύσκολα</w:t>
      </w:r>
      <w:r>
        <w:rPr>
          <w:rFonts w:eastAsia="Times New Roman"/>
          <w:szCs w:val="24"/>
        </w:rPr>
        <w:t xml:space="preserve"> </w:t>
      </w:r>
      <w:r>
        <w:rPr>
          <w:rFonts w:eastAsia="Times New Roman"/>
          <w:szCs w:val="24"/>
        </w:rPr>
        <w:t xml:space="preserve">θα </w:t>
      </w:r>
      <w:proofErr w:type="spellStart"/>
      <w:r>
        <w:rPr>
          <w:rFonts w:eastAsia="Times New Roman"/>
          <w:szCs w:val="24"/>
        </w:rPr>
        <w:t>αντιλέ</w:t>
      </w:r>
      <w:r>
        <w:rPr>
          <w:rFonts w:eastAsia="Times New Roman"/>
          <w:szCs w:val="24"/>
        </w:rPr>
        <w:t>ξω</w:t>
      </w:r>
      <w:proofErr w:type="spellEnd"/>
      <w:r>
        <w:rPr>
          <w:rFonts w:eastAsia="Times New Roman"/>
          <w:szCs w:val="24"/>
        </w:rPr>
        <w:t xml:space="preserve"> σε όσα είπατε</w:t>
      </w:r>
      <w:r>
        <w:rPr>
          <w:rFonts w:eastAsia="Times New Roman"/>
          <w:szCs w:val="24"/>
        </w:rPr>
        <w:t xml:space="preserve">, κυρία </w:t>
      </w:r>
      <w:proofErr w:type="spellStart"/>
      <w:r>
        <w:rPr>
          <w:rFonts w:eastAsia="Times New Roman"/>
          <w:szCs w:val="24"/>
        </w:rPr>
        <w:t>Μανωλάκου</w:t>
      </w:r>
      <w:proofErr w:type="spellEnd"/>
      <w:r>
        <w:rPr>
          <w:rFonts w:eastAsia="Times New Roman"/>
          <w:szCs w:val="24"/>
        </w:rPr>
        <w:t xml:space="preserve">. </w:t>
      </w:r>
    </w:p>
    <w:p w14:paraId="34C32C5F"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Η Νέα Δημοκρατία ποιον έχει Κοινοβουλευτικό Εκπρόσωπο; Θα πρέπει να έρθει και ο Κοινοβουλευτικός Εκπρόσωπος, δεν μπορεί να παίρνει τον λόγο…</w:t>
      </w:r>
    </w:p>
    <w:p w14:paraId="34C32C60"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lastRenderedPageBreak/>
        <w:t>ΣΙΜΟΣ</w:t>
      </w:r>
      <w:r>
        <w:rPr>
          <w:rFonts w:eastAsia="Times New Roman"/>
          <w:b/>
          <w:szCs w:val="24"/>
        </w:rPr>
        <w:t xml:space="preserve"> </w:t>
      </w:r>
      <w:r>
        <w:rPr>
          <w:rFonts w:eastAsia="Times New Roman"/>
          <w:b/>
          <w:szCs w:val="24"/>
        </w:rPr>
        <w:t xml:space="preserve">ΚΕΔΙΚΟΓΛΟΥ: </w:t>
      </w:r>
      <w:r>
        <w:rPr>
          <w:rFonts w:eastAsia="Times New Roman"/>
          <w:szCs w:val="24"/>
        </w:rPr>
        <w:t>Έρχεται, έρχεται.</w:t>
      </w:r>
    </w:p>
    <w:p w14:paraId="34C32C61"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Θα ήθελα τον λόγο επί της διαδικασίας.</w:t>
      </w:r>
    </w:p>
    <w:p w14:paraId="34C32C62"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Αν θέλετε, κύριε </w:t>
      </w:r>
      <w:proofErr w:type="spellStart"/>
      <w:r>
        <w:rPr>
          <w:rFonts w:eastAsia="Times New Roman"/>
          <w:szCs w:val="24"/>
        </w:rPr>
        <w:t>Κεδίκογλου</w:t>
      </w:r>
      <w:proofErr w:type="spellEnd"/>
      <w:r>
        <w:rPr>
          <w:rFonts w:eastAsia="Times New Roman"/>
          <w:szCs w:val="24"/>
        </w:rPr>
        <w:t xml:space="preserve">, θα σας δώσω κι εσάς τον λόγο. </w:t>
      </w:r>
    </w:p>
    <w:p w14:paraId="34C32C63"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 xml:space="preserve">Νομίζω ότι για μένα ήταν το μόνο εύκολο να </w:t>
      </w:r>
      <w:r>
        <w:rPr>
          <w:rFonts w:eastAsia="Times New Roman"/>
          <w:szCs w:val="24"/>
        </w:rPr>
        <w:t>θέσω</w:t>
      </w:r>
      <w:r>
        <w:rPr>
          <w:rFonts w:eastAsia="Times New Roman"/>
          <w:szCs w:val="24"/>
        </w:rPr>
        <w:t xml:space="preserve"> την πρόταση της κ</w:t>
      </w:r>
      <w:r>
        <w:rPr>
          <w:rFonts w:eastAsia="Times New Roman"/>
          <w:szCs w:val="24"/>
        </w:rPr>
        <w:t>.</w:t>
      </w:r>
      <w:r>
        <w:rPr>
          <w:rFonts w:eastAsia="Times New Roman"/>
          <w:szCs w:val="24"/>
        </w:rPr>
        <w:t xml:space="preserve"> </w:t>
      </w:r>
      <w:proofErr w:type="spellStart"/>
      <w:r>
        <w:rPr>
          <w:rFonts w:eastAsia="Times New Roman"/>
          <w:szCs w:val="24"/>
        </w:rPr>
        <w:t>Μανωλάκου</w:t>
      </w:r>
      <w:proofErr w:type="spellEnd"/>
      <w:r>
        <w:rPr>
          <w:rFonts w:eastAsia="Times New Roman"/>
          <w:szCs w:val="24"/>
        </w:rPr>
        <w:t xml:space="preserve"> σε ψηφοφορία, αλλά από ό,τι βλέπω την εικόνα στην Αίθουσα, θα απορριφθεί. Μη χάνουμε τ</w:t>
      </w:r>
      <w:r>
        <w:rPr>
          <w:rFonts w:eastAsia="Times New Roman"/>
          <w:szCs w:val="24"/>
        </w:rPr>
        <w:t>ο</w:t>
      </w:r>
      <w:r>
        <w:rPr>
          <w:rFonts w:eastAsia="Times New Roman"/>
          <w:szCs w:val="24"/>
        </w:rPr>
        <w:t>ν</w:t>
      </w:r>
      <w:r>
        <w:rPr>
          <w:rFonts w:eastAsia="Times New Roman"/>
          <w:szCs w:val="24"/>
        </w:rPr>
        <w:t xml:space="preserve"> χρόνο, αλλά επί της ουσίας με βρίσκει απολύτως σύμφωνο η διαμαρτυρία της και νομίζω ακόμη και τους συναδέλφους που στηρίζουν την Κυβέρνηση.</w:t>
      </w:r>
    </w:p>
    <w:p w14:paraId="34C32C64"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lastRenderedPageBreak/>
        <w:t xml:space="preserve">ΑΘΑΝΑΣΙΟΣ ΘΕΟΧΑΡΟΠΟΥΛΟΣ: </w:t>
      </w:r>
      <w:r>
        <w:rPr>
          <w:rFonts w:eastAsia="Times New Roman"/>
          <w:szCs w:val="24"/>
        </w:rPr>
        <w:t>Κύριε Πρόεδρε, παρακαλώ</w:t>
      </w:r>
      <w:r>
        <w:rPr>
          <w:rFonts w:eastAsia="Times New Roman"/>
          <w:szCs w:val="24"/>
        </w:rPr>
        <w:t>,</w:t>
      </w:r>
      <w:r>
        <w:rPr>
          <w:rFonts w:eastAsia="Times New Roman"/>
          <w:szCs w:val="24"/>
        </w:rPr>
        <w:t xml:space="preserve"> τον λόγο.</w:t>
      </w:r>
    </w:p>
    <w:p w14:paraId="34C32C65"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Θεοχαρόπουλε, </w:t>
      </w:r>
      <w:r>
        <w:rPr>
          <w:rFonts w:eastAsia="Times New Roman"/>
          <w:szCs w:val="24"/>
        </w:rPr>
        <w:t xml:space="preserve">καθίστε κάτω. Θα σας δώσω τον λόγο, απλά έχει ζητήσει πρώτα ο κ. </w:t>
      </w:r>
      <w:proofErr w:type="spellStart"/>
      <w:r>
        <w:rPr>
          <w:rFonts w:eastAsia="Times New Roman"/>
          <w:szCs w:val="24"/>
        </w:rPr>
        <w:t>Κεδίκογλου</w:t>
      </w:r>
      <w:proofErr w:type="spellEnd"/>
      <w:r>
        <w:rPr>
          <w:rFonts w:eastAsia="Times New Roman"/>
          <w:szCs w:val="24"/>
        </w:rPr>
        <w:t>. Σας είδα.</w:t>
      </w:r>
    </w:p>
    <w:p w14:paraId="34C32C66"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 xml:space="preserve">Δεν θα με βρείτε, δηλαδή, να </w:t>
      </w:r>
      <w:proofErr w:type="spellStart"/>
      <w:r>
        <w:rPr>
          <w:rFonts w:eastAsia="Times New Roman"/>
          <w:szCs w:val="24"/>
        </w:rPr>
        <w:t>αντιλέξω</w:t>
      </w:r>
      <w:proofErr w:type="spellEnd"/>
      <w:r>
        <w:rPr>
          <w:rFonts w:eastAsia="Times New Roman"/>
          <w:szCs w:val="24"/>
        </w:rPr>
        <w:t xml:space="preserve"> σε αυτά που είπατε, κυρία </w:t>
      </w:r>
      <w:proofErr w:type="spellStart"/>
      <w:r>
        <w:rPr>
          <w:rFonts w:eastAsia="Times New Roman"/>
          <w:szCs w:val="24"/>
        </w:rPr>
        <w:t>Μανωλάκου</w:t>
      </w:r>
      <w:proofErr w:type="spellEnd"/>
      <w:r>
        <w:rPr>
          <w:rFonts w:eastAsia="Times New Roman"/>
          <w:szCs w:val="24"/>
        </w:rPr>
        <w:t xml:space="preserve">. </w:t>
      </w:r>
    </w:p>
    <w:p w14:paraId="34C32C6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δώσω το</w:t>
      </w:r>
      <w:r>
        <w:rPr>
          <w:rFonts w:eastAsia="Times New Roman" w:cs="Times New Roman"/>
          <w:szCs w:val="24"/>
        </w:rPr>
        <w:t>ν</w:t>
      </w:r>
      <w:r>
        <w:rPr>
          <w:rFonts w:eastAsia="Times New Roman" w:cs="Times New Roman"/>
          <w:szCs w:val="24"/>
        </w:rPr>
        <w:t xml:space="preserve"> λόγο στον κ. </w:t>
      </w:r>
      <w:proofErr w:type="spellStart"/>
      <w:r>
        <w:rPr>
          <w:rFonts w:eastAsia="Times New Roman" w:cs="Times New Roman"/>
          <w:szCs w:val="24"/>
        </w:rPr>
        <w:t>Κεδίκογλου</w:t>
      </w:r>
      <w:proofErr w:type="spellEnd"/>
      <w:r>
        <w:rPr>
          <w:rFonts w:eastAsia="Times New Roman" w:cs="Times New Roman"/>
          <w:szCs w:val="24"/>
        </w:rPr>
        <w:t xml:space="preserve"> και στον κ. Θεοχαρόπουλο </w:t>
      </w:r>
      <w:r>
        <w:rPr>
          <w:rFonts w:eastAsia="Times New Roman" w:cs="Times New Roman"/>
          <w:szCs w:val="24"/>
        </w:rPr>
        <w:t xml:space="preserve">για ένα λεπτό, έχω την τιμή να ανακοινώσω στο Σώμα ότι τη συνεδρίασή μας παρακολουθούν από τα άνω δυτικά θεωρεία της Βουλής, αφού </w:t>
      </w:r>
      <w:r>
        <w:rPr>
          <w:rFonts w:eastAsia="Times New Roman" w:cs="Times New Roman"/>
          <w:szCs w:val="24"/>
        </w:rPr>
        <w:lastRenderedPageBreak/>
        <w:t xml:space="preserve">προηγουμένως ξεναγήθηκαν στην έκθεση της </w:t>
      </w:r>
      <w:r>
        <w:rPr>
          <w:rFonts w:eastAsia="Times New Roman" w:cs="Times New Roman"/>
          <w:szCs w:val="24"/>
        </w:rPr>
        <w:t>α</w:t>
      </w:r>
      <w:r>
        <w:rPr>
          <w:rFonts w:eastAsia="Times New Roman" w:cs="Times New Roman"/>
          <w:szCs w:val="24"/>
        </w:rPr>
        <w:t xml:space="preserve">ίθουσας «ΕΛΕΥΘΕΡΙΟΣ ΒΕΝΙΖΕΛΟΣ» και ενημερώθηκαν για την ιστορία του κτιρίου και τον </w:t>
      </w:r>
      <w:r>
        <w:rPr>
          <w:rFonts w:eastAsia="Times New Roman" w:cs="Times New Roman"/>
          <w:szCs w:val="24"/>
        </w:rPr>
        <w:t>τρόπο οργάνωσης και λειτουργίας της Βουλής, τριάντα πέντε μαθητές και μαθήτριες και δύο συνοδοί-εκπαιδευτικοί από το 13</w:t>
      </w:r>
      <w:r>
        <w:rPr>
          <w:rFonts w:eastAsia="Times New Roman" w:cs="Times New Roman"/>
          <w:szCs w:val="24"/>
          <w:vertAlign w:val="superscript"/>
        </w:rPr>
        <w:t>ο</w:t>
      </w:r>
      <w:r>
        <w:rPr>
          <w:rFonts w:eastAsia="Times New Roman" w:cs="Times New Roman"/>
          <w:szCs w:val="24"/>
        </w:rPr>
        <w:t xml:space="preserve"> Δημοτικό Σχολείο Νίκαιας.</w:t>
      </w:r>
    </w:p>
    <w:p w14:paraId="34C32C6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Καλ</w:t>
      </w:r>
      <w:r>
        <w:rPr>
          <w:rFonts w:eastAsia="Times New Roman" w:cs="Times New Roman"/>
          <w:szCs w:val="24"/>
        </w:rPr>
        <w:t>ωσο</w:t>
      </w:r>
      <w:r>
        <w:rPr>
          <w:rFonts w:eastAsia="Times New Roman" w:cs="Times New Roman"/>
          <w:szCs w:val="24"/>
        </w:rPr>
        <w:t>ρίσατε στη Βουλή των Ελλήνων.</w:t>
      </w:r>
    </w:p>
    <w:p w14:paraId="34C32C69" w14:textId="77777777" w:rsidR="00836292" w:rsidRDefault="0042176D">
      <w:pPr>
        <w:spacing w:line="600" w:lineRule="auto"/>
        <w:ind w:firstLine="720"/>
        <w:jc w:val="center"/>
        <w:rPr>
          <w:rFonts w:eastAsia="Times New Roman"/>
          <w:szCs w:val="24"/>
        </w:rPr>
      </w:pPr>
      <w:r>
        <w:rPr>
          <w:rFonts w:eastAsia="Times New Roman" w:cs="Times New Roman"/>
          <w:szCs w:val="24"/>
        </w:rPr>
        <w:t>(Χειροκροτήματα απ</w:t>
      </w:r>
      <w:r w:rsidRPr="00BF2F4B">
        <w:rPr>
          <w:rFonts w:eastAsia="Times New Roman" w:cs="Times New Roman"/>
          <w:szCs w:val="24"/>
        </w:rPr>
        <w:t>’</w:t>
      </w:r>
      <w:r>
        <w:rPr>
          <w:rFonts w:eastAsia="Times New Roman" w:cs="Times New Roman"/>
          <w:szCs w:val="24"/>
        </w:rPr>
        <w:t xml:space="preserve"> όλες τις πτέρυγες της Βουλής)</w:t>
      </w:r>
    </w:p>
    <w:p w14:paraId="34C32C6A" w14:textId="77777777" w:rsidR="00836292" w:rsidRDefault="0042176D">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το </w:t>
      </w:r>
      <w:r>
        <w:rPr>
          <w:rFonts w:eastAsia="Times New Roman"/>
          <w:szCs w:val="24"/>
        </w:rPr>
        <w:t>δ</w:t>
      </w:r>
      <w:r>
        <w:rPr>
          <w:rFonts w:eastAsia="Times New Roman"/>
          <w:szCs w:val="24"/>
        </w:rPr>
        <w:t xml:space="preserve">ελτίο </w:t>
      </w:r>
      <w:r>
        <w:rPr>
          <w:rFonts w:eastAsia="Times New Roman"/>
          <w:szCs w:val="24"/>
        </w:rPr>
        <w:t>ε</w:t>
      </w:r>
      <w:r>
        <w:rPr>
          <w:rFonts w:eastAsia="Times New Roman"/>
          <w:szCs w:val="24"/>
        </w:rPr>
        <w:t xml:space="preserve">πίκαιρων </w:t>
      </w:r>
      <w:r>
        <w:rPr>
          <w:rFonts w:eastAsia="Times New Roman"/>
          <w:szCs w:val="24"/>
        </w:rPr>
        <w:t>ε</w:t>
      </w:r>
      <w:r>
        <w:rPr>
          <w:rFonts w:eastAsia="Times New Roman"/>
          <w:szCs w:val="24"/>
        </w:rPr>
        <w:t xml:space="preserve">ρωτήσεων της Πέμπτης 14 Απριλίου 2016. </w:t>
      </w:r>
    </w:p>
    <w:p w14:paraId="34C32C6B" w14:textId="77777777" w:rsidR="00836292" w:rsidRDefault="0042176D">
      <w:pPr>
        <w:spacing w:after="0" w:line="600" w:lineRule="auto"/>
        <w:ind w:firstLine="720"/>
        <w:jc w:val="both"/>
        <w:rPr>
          <w:rFonts w:eastAsia="Times New Roman"/>
          <w:szCs w:val="24"/>
        </w:rPr>
      </w:pPr>
      <w:r>
        <w:rPr>
          <w:rFonts w:eastAsia="Times New Roman"/>
          <w:szCs w:val="24"/>
        </w:rPr>
        <w:lastRenderedPageBreak/>
        <w:t xml:space="preserve">Α. </w:t>
      </w:r>
      <w:r>
        <w:rPr>
          <w:rFonts w:eastAsia="Times New Roman"/>
          <w:szCs w:val="24"/>
        </w:rPr>
        <w:t>ΕΠΙΚΑΙΡΕΣ ΕΡΩΤΗΣΕΙΣ</w:t>
      </w:r>
      <w:r>
        <w:rPr>
          <w:rFonts w:eastAsia="Times New Roman"/>
          <w:szCs w:val="24"/>
        </w:rPr>
        <w:t xml:space="preserve"> Πρώτου Κύκλου </w:t>
      </w:r>
      <w:r>
        <w:rPr>
          <w:rFonts w:eastAsia="Times New Roman"/>
          <w:bCs/>
          <w:szCs w:val="24"/>
        </w:rPr>
        <w:t>(Άρθρο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34C32C6C" w14:textId="77777777" w:rsidR="00836292" w:rsidRDefault="0042176D">
      <w:pPr>
        <w:spacing w:after="0" w:line="600" w:lineRule="auto"/>
        <w:ind w:firstLine="720"/>
        <w:jc w:val="both"/>
        <w:rPr>
          <w:rFonts w:eastAsia="Times New Roman"/>
          <w:szCs w:val="24"/>
        </w:rPr>
      </w:pPr>
      <w:r>
        <w:rPr>
          <w:rFonts w:eastAsia="Times New Roman"/>
          <w:szCs w:val="24"/>
        </w:rPr>
        <w:t xml:space="preserve">1. Η με αριθμό 765/11-4-2016 επίκαιρη ερώτηση του Βουλευτή Αττικής του Συνασπισμού Ριζοσπαστικής Αριστεράς κ. </w:t>
      </w:r>
      <w:r>
        <w:rPr>
          <w:rFonts w:eastAsia="Times New Roman"/>
          <w:bCs/>
          <w:szCs w:val="24"/>
        </w:rPr>
        <w:t xml:space="preserve">Παναγιώτη (Πάνου) </w:t>
      </w:r>
      <w:proofErr w:type="spellStart"/>
      <w:r>
        <w:rPr>
          <w:rFonts w:eastAsia="Times New Roman"/>
          <w:bCs/>
          <w:szCs w:val="24"/>
        </w:rPr>
        <w:t>Σκουρολιάκου</w:t>
      </w:r>
      <w:proofErr w:type="spellEnd"/>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τις καταγγελίες για χρήση των υπηρεσιών του </w:t>
      </w:r>
      <w:r>
        <w:rPr>
          <w:rFonts w:eastAsia="Times New Roman"/>
          <w:szCs w:val="24"/>
        </w:rPr>
        <w:t>Δήμου Σαρωνικού, για τις προεκλογικές ανάγκες υποψηφίου Προέδρου της Τοπικής Οργάνωσης της Ν.Δ.</w:t>
      </w:r>
      <w:r>
        <w:rPr>
          <w:rFonts w:eastAsia="Times New Roman"/>
          <w:szCs w:val="24"/>
        </w:rPr>
        <w:t>.</w:t>
      </w:r>
    </w:p>
    <w:p w14:paraId="34C32C6D" w14:textId="77777777" w:rsidR="00836292" w:rsidRDefault="0042176D">
      <w:pPr>
        <w:spacing w:after="0" w:line="600" w:lineRule="auto"/>
        <w:ind w:firstLine="720"/>
        <w:jc w:val="both"/>
        <w:rPr>
          <w:rFonts w:eastAsia="Times New Roman"/>
          <w:szCs w:val="24"/>
        </w:rPr>
      </w:pPr>
      <w:r>
        <w:rPr>
          <w:rFonts w:eastAsia="Times New Roman"/>
          <w:szCs w:val="24"/>
        </w:rPr>
        <w:t xml:space="preserve">2. Η με αριθμό 762/8-4-2016 επίκαιρη ερώτηση του Βουλευτή Καβάλας της Νέας Δημοκρατίας κ. </w:t>
      </w:r>
      <w:r>
        <w:rPr>
          <w:rFonts w:eastAsia="Times New Roman"/>
          <w:bCs/>
          <w:szCs w:val="24"/>
        </w:rPr>
        <w:t>Νικολάου Παναγιω</w:t>
      </w:r>
      <w:r>
        <w:rPr>
          <w:rFonts w:eastAsia="Times New Roman"/>
          <w:bCs/>
          <w:szCs w:val="24"/>
        </w:rPr>
        <w:lastRenderedPageBreak/>
        <w:t>τόπουλου</w:t>
      </w:r>
      <w:r>
        <w:rPr>
          <w:rFonts w:eastAsia="Times New Roman"/>
          <w:szCs w:val="24"/>
        </w:rPr>
        <w:t xml:space="preserve"> προς τον Υπουργό </w:t>
      </w:r>
      <w:r>
        <w:rPr>
          <w:rFonts w:eastAsia="Times New Roman"/>
          <w:bCs/>
          <w:szCs w:val="24"/>
        </w:rPr>
        <w:t xml:space="preserve">Εσωτερικών και Διοικητικής </w:t>
      </w:r>
      <w:r>
        <w:rPr>
          <w:rFonts w:eastAsia="Times New Roman"/>
          <w:bCs/>
          <w:szCs w:val="24"/>
        </w:rPr>
        <w:t>Ανασυγκρότησης,</w:t>
      </w:r>
      <w:r>
        <w:rPr>
          <w:rFonts w:eastAsia="Times New Roman"/>
          <w:szCs w:val="24"/>
        </w:rPr>
        <w:t xml:space="preserve"> σχετικά με την επείγουσα κάλυψη των αναγκών των προσφύγων και μεταναστών που φιλοξενούνται στους Δήμους Καβάλας και </w:t>
      </w:r>
      <w:proofErr w:type="spellStart"/>
      <w:r>
        <w:rPr>
          <w:rFonts w:eastAsia="Times New Roman"/>
          <w:szCs w:val="24"/>
        </w:rPr>
        <w:t>Παγγαίου</w:t>
      </w:r>
      <w:proofErr w:type="spellEnd"/>
      <w:r>
        <w:rPr>
          <w:rFonts w:eastAsia="Times New Roman"/>
          <w:szCs w:val="24"/>
        </w:rPr>
        <w:t>.</w:t>
      </w:r>
    </w:p>
    <w:p w14:paraId="34C32C6E" w14:textId="77777777" w:rsidR="00836292" w:rsidRDefault="0042176D">
      <w:pPr>
        <w:spacing w:after="0" w:line="600" w:lineRule="auto"/>
        <w:ind w:firstLine="720"/>
        <w:jc w:val="both"/>
        <w:rPr>
          <w:rFonts w:eastAsia="Times New Roman"/>
          <w:szCs w:val="24"/>
        </w:rPr>
      </w:pPr>
      <w:r>
        <w:rPr>
          <w:rFonts w:eastAsia="Times New Roman"/>
          <w:szCs w:val="24"/>
        </w:rPr>
        <w:t>3. Η με αριθμό 764/8-4-2016 επίκαιρη ερώτηση του ΣΤ΄ Αντιπροέδρου της Βουλής και Βουλευτή Δωδεκανήσου της Δημοκρατ</w:t>
      </w:r>
      <w:r>
        <w:rPr>
          <w:rFonts w:eastAsia="Times New Roman"/>
          <w:szCs w:val="24"/>
        </w:rPr>
        <w:t xml:space="preserve">ικής Συμπαράταξης ΠΑΣΟΚ– ΔΗΜΑΡ κ. </w:t>
      </w:r>
      <w:r>
        <w:rPr>
          <w:rFonts w:eastAsia="Times New Roman"/>
          <w:bCs/>
          <w:szCs w:val="24"/>
        </w:rPr>
        <w:t xml:space="preserve">Δημητρίου </w:t>
      </w:r>
      <w:proofErr w:type="spellStart"/>
      <w:r>
        <w:rPr>
          <w:rFonts w:eastAsia="Times New Roman"/>
          <w:bCs/>
          <w:szCs w:val="24"/>
        </w:rPr>
        <w:t>Κρεμαστινού</w:t>
      </w:r>
      <w:proofErr w:type="spellEnd"/>
      <w:r>
        <w:rPr>
          <w:rFonts w:eastAsia="Times New Roman"/>
          <w:szCs w:val="24"/>
        </w:rPr>
        <w:t xml:space="preserve"> προς τον Υπουργό </w:t>
      </w:r>
      <w:r>
        <w:rPr>
          <w:rFonts w:eastAsia="Times New Roman"/>
          <w:bCs/>
          <w:szCs w:val="24"/>
        </w:rPr>
        <w:t>Εσωτερικών και</w:t>
      </w:r>
      <w:r>
        <w:rPr>
          <w:rFonts w:eastAsia="Times New Roman"/>
          <w:b/>
          <w:bCs/>
          <w:szCs w:val="24"/>
        </w:rPr>
        <w:t xml:space="preserve"> </w:t>
      </w:r>
      <w:r>
        <w:rPr>
          <w:rFonts w:eastAsia="Times New Roman"/>
          <w:bCs/>
          <w:szCs w:val="24"/>
        </w:rPr>
        <w:t>Διοικητικής Ανασυγκρότησης,</w:t>
      </w:r>
      <w:r>
        <w:rPr>
          <w:rFonts w:eastAsia="Times New Roman"/>
          <w:szCs w:val="24"/>
        </w:rPr>
        <w:t xml:space="preserve"> σχετικά με τον έλεγχο των συνθηκών μετακίνησης των προσφύγων και των μεταναστών από τη Χίο στη Λέρο.</w:t>
      </w:r>
    </w:p>
    <w:p w14:paraId="34C32C6F" w14:textId="77777777" w:rsidR="00836292" w:rsidRDefault="0042176D">
      <w:pPr>
        <w:spacing w:after="0" w:line="600" w:lineRule="auto"/>
        <w:ind w:firstLine="720"/>
        <w:jc w:val="both"/>
        <w:rPr>
          <w:rFonts w:eastAsia="Times New Roman"/>
          <w:szCs w:val="24"/>
        </w:rPr>
      </w:pPr>
      <w:r>
        <w:rPr>
          <w:rFonts w:eastAsia="Times New Roman"/>
          <w:szCs w:val="24"/>
        </w:rPr>
        <w:lastRenderedPageBreak/>
        <w:t>4. Η με αριθμό 769/11-4-2016 επίκαιρη ε</w:t>
      </w:r>
      <w:r>
        <w:rPr>
          <w:rFonts w:eastAsia="Times New Roman"/>
          <w:szCs w:val="24"/>
        </w:rPr>
        <w:t>ρώτηση του Βουλευτή Ηρακλείου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Εμμανουήλ Συντυχάκη</w:t>
      </w:r>
      <w:r>
        <w:rPr>
          <w:rFonts w:eastAsia="Times New Roman"/>
          <w:szCs w:val="24"/>
        </w:rPr>
        <w:t xml:space="preserve"> προς τον Υπουργό </w:t>
      </w:r>
      <w:r>
        <w:rPr>
          <w:rFonts w:eastAsia="Times New Roman"/>
          <w:bCs/>
          <w:szCs w:val="24"/>
        </w:rPr>
        <w:t>Πολιτισμού και Αθλητισμού,</w:t>
      </w:r>
      <w:r>
        <w:rPr>
          <w:rFonts w:eastAsia="Times New Roman"/>
          <w:szCs w:val="24"/>
        </w:rPr>
        <w:t xml:space="preserve"> σχετικά με την αύξηση των εισιτηρίων στους αρχαιολογικούς χώρους και τα μουσεία της </w:t>
      </w:r>
      <w:r>
        <w:rPr>
          <w:rFonts w:eastAsia="Times New Roman"/>
          <w:szCs w:val="24"/>
        </w:rPr>
        <w:t>χ</w:t>
      </w:r>
      <w:r>
        <w:rPr>
          <w:rFonts w:eastAsia="Times New Roman"/>
          <w:szCs w:val="24"/>
        </w:rPr>
        <w:t>ώρας. </w:t>
      </w:r>
    </w:p>
    <w:p w14:paraId="34C32C70" w14:textId="77777777" w:rsidR="00836292" w:rsidRDefault="0042176D">
      <w:pPr>
        <w:spacing w:after="0" w:line="600" w:lineRule="auto"/>
        <w:ind w:firstLine="720"/>
        <w:jc w:val="both"/>
        <w:rPr>
          <w:rFonts w:eastAsia="Times New Roman"/>
          <w:szCs w:val="24"/>
        </w:rPr>
      </w:pPr>
      <w:r>
        <w:rPr>
          <w:rFonts w:eastAsia="Times New Roman"/>
          <w:szCs w:val="24"/>
        </w:rPr>
        <w:t>5. Η με αριθμό 756/5-4-2016 επί</w:t>
      </w:r>
      <w:r>
        <w:rPr>
          <w:rFonts w:eastAsia="Times New Roman"/>
          <w:szCs w:val="24"/>
        </w:rPr>
        <w:t xml:space="preserve">καιρη ερώτηση της Βουλευτού Β΄ Θεσσαλονίκης του Ποταμιού κ. </w:t>
      </w:r>
      <w:r>
        <w:rPr>
          <w:rFonts w:eastAsia="Times New Roman"/>
          <w:bCs/>
          <w:szCs w:val="24"/>
        </w:rPr>
        <w:t>Αικατερίνης Μάρκου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Αγροτικής Ανάπτυξης και Τροφίμων,</w:t>
      </w:r>
      <w:r>
        <w:rPr>
          <w:rFonts w:eastAsia="Times New Roman"/>
          <w:szCs w:val="24"/>
        </w:rPr>
        <w:t xml:space="preserve"> σχετικά με τις προθέσεις του Υπουργείου για την απόσυρση της </w:t>
      </w:r>
      <w:r>
        <w:rPr>
          <w:rFonts w:eastAsia="Times New Roman"/>
          <w:szCs w:val="24"/>
        </w:rPr>
        <w:t>κ</w:t>
      </w:r>
      <w:r>
        <w:rPr>
          <w:rFonts w:eastAsia="Times New Roman"/>
          <w:szCs w:val="24"/>
        </w:rPr>
        <w:t xml:space="preserve">οινής </w:t>
      </w:r>
      <w:r>
        <w:rPr>
          <w:rFonts w:eastAsia="Times New Roman"/>
          <w:szCs w:val="24"/>
        </w:rPr>
        <w:t>υ</w:t>
      </w:r>
      <w:r>
        <w:rPr>
          <w:rFonts w:eastAsia="Times New Roman"/>
          <w:szCs w:val="24"/>
        </w:rPr>
        <w:t xml:space="preserve">πουργικής </w:t>
      </w:r>
      <w:r>
        <w:rPr>
          <w:rFonts w:eastAsia="Times New Roman"/>
          <w:szCs w:val="24"/>
        </w:rPr>
        <w:t>α</w:t>
      </w:r>
      <w:r>
        <w:rPr>
          <w:rFonts w:eastAsia="Times New Roman"/>
          <w:szCs w:val="24"/>
        </w:rPr>
        <w:t>πόφασης περί τροποποίησης των διατάξεων του Κώ</w:t>
      </w:r>
      <w:r>
        <w:rPr>
          <w:rFonts w:eastAsia="Times New Roman"/>
          <w:szCs w:val="24"/>
        </w:rPr>
        <w:t>δικα Τροφίμων και Ποτών για το ελληνικό γιαούρτι. </w:t>
      </w:r>
    </w:p>
    <w:p w14:paraId="34C32C71" w14:textId="77777777" w:rsidR="00836292" w:rsidRDefault="0042176D">
      <w:pPr>
        <w:spacing w:after="0" w:line="600" w:lineRule="auto"/>
        <w:ind w:firstLine="720"/>
        <w:jc w:val="both"/>
        <w:rPr>
          <w:rFonts w:eastAsia="Times New Roman"/>
          <w:szCs w:val="24"/>
        </w:rPr>
      </w:pPr>
      <w:r>
        <w:rPr>
          <w:rFonts w:eastAsia="Times New Roman"/>
          <w:szCs w:val="24"/>
        </w:rPr>
        <w:lastRenderedPageBreak/>
        <w:t xml:space="preserve">6. Η με αριθμό 766/11-4-2016 επίκαιρη ερώτηση του Βουλευτή Β΄ </w:t>
      </w:r>
      <w:proofErr w:type="spellStart"/>
      <w:r>
        <w:rPr>
          <w:rFonts w:eastAsia="Times New Roman"/>
          <w:szCs w:val="24"/>
        </w:rPr>
        <w:t>Πειραι</w:t>
      </w:r>
      <w:r>
        <w:rPr>
          <w:rFonts w:eastAsia="Times New Roman"/>
          <w:szCs w:val="24"/>
        </w:rPr>
        <w:t>ώως</w:t>
      </w:r>
      <w:proofErr w:type="spellEnd"/>
      <w:r>
        <w:rPr>
          <w:rFonts w:eastAsia="Times New Roman"/>
          <w:szCs w:val="24"/>
        </w:rPr>
        <w:t xml:space="preserve">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την ανεξέλεγκτη </w:t>
      </w:r>
      <w:r>
        <w:rPr>
          <w:rFonts w:eastAsia="Times New Roman"/>
          <w:szCs w:val="24"/>
        </w:rPr>
        <w:t>δράση των Αλληλέγγυων.</w:t>
      </w:r>
    </w:p>
    <w:p w14:paraId="34C32C72" w14:textId="77777777" w:rsidR="00836292" w:rsidRDefault="0042176D">
      <w:pPr>
        <w:spacing w:after="0" w:line="600" w:lineRule="auto"/>
        <w:ind w:firstLine="720"/>
        <w:jc w:val="both"/>
        <w:rPr>
          <w:rFonts w:eastAsia="Times New Roman"/>
          <w:szCs w:val="24"/>
        </w:rPr>
      </w:pPr>
      <w:r>
        <w:rPr>
          <w:rFonts w:eastAsia="Times New Roman"/>
          <w:szCs w:val="24"/>
        </w:rPr>
        <w:t xml:space="preserve">7. Η με αριθμό 759/6-4-2016 επίκαιρη ερώτηση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szCs w:val="24"/>
        </w:rPr>
        <w:t xml:space="preserve"> προς τον Υπουργό </w:t>
      </w:r>
      <w:r>
        <w:rPr>
          <w:rFonts w:eastAsia="Times New Roman"/>
          <w:bCs/>
          <w:szCs w:val="24"/>
        </w:rPr>
        <w:t xml:space="preserve">Εθνικής Άμυνας, </w:t>
      </w:r>
      <w:r>
        <w:rPr>
          <w:rFonts w:eastAsia="Times New Roman"/>
          <w:szCs w:val="24"/>
        </w:rPr>
        <w:t>σχετικά με τα προβλήματα και τις προοπτικές της Ελληνικής Βιομηχανίας Οχημάτων (ΕΛΒΟ). </w:t>
      </w:r>
    </w:p>
    <w:p w14:paraId="34C32C73" w14:textId="77777777" w:rsidR="00836292" w:rsidRDefault="0042176D">
      <w:pPr>
        <w:spacing w:after="0" w:line="600" w:lineRule="auto"/>
        <w:ind w:firstLine="720"/>
        <w:jc w:val="both"/>
        <w:rPr>
          <w:rFonts w:eastAsia="Times New Roman"/>
          <w:bCs/>
          <w:szCs w:val="24"/>
        </w:rPr>
      </w:pPr>
      <w:r>
        <w:rPr>
          <w:rFonts w:eastAsia="Times New Roman"/>
          <w:bCs/>
          <w:szCs w:val="24"/>
        </w:rPr>
        <w:t>Β</w:t>
      </w:r>
      <w:r>
        <w:rPr>
          <w:rFonts w:eastAsia="Times New Roman"/>
          <w:bCs/>
          <w:szCs w:val="24"/>
        </w:rPr>
        <w:t xml:space="preserve">. </w:t>
      </w:r>
      <w:r>
        <w:rPr>
          <w:rFonts w:eastAsia="Times New Roman"/>
          <w:bCs/>
          <w:szCs w:val="24"/>
        </w:rPr>
        <w:t>ΕΠΙΚΑΙΡΕΣ ΕΡΩΤΗΣΕΙΣ</w:t>
      </w:r>
      <w:r>
        <w:rPr>
          <w:rFonts w:eastAsia="Times New Roman"/>
          <w:bCs/>
          <w:szCs w:val="24"/>
        </w:rPr>
        <w:t xml:space="preserve">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34C32C74" w14:textId="77777777" w:rsidR="00836292" w:rsidRDefault="0042176D">
      <w:pPr>
        <w:spacing w:after="0" w:line="600" w:lineRule="auto"/>
        <w:ind w:firstLine="720"/>
        <w:jc w:val="both"/>
        <w:rPr>
          <w:rFonts w:eastAsia="Times New Roman"/>
          <w:szCs w:val="24"/>
        </w:rPr>
      </w:pPr>
      <w:r>
        <w:rPr>
          <w:rFonts w:eastAsia="Times New Roman"/>
          <w:szCs w:val="24"/>
        </w:rPr>
        <w:lastRenderedPageBreak/>
        <w:t xml:space="preserve">1. Η με αριθμό 763/8-4-2016 επίκαιρη ερώτηση του Βουλευτή Κιλκίς της Νέας Δημοκρατίας κ. </w:t>
      </w:r>
      <w:r>
        <w:rPr>
          <w:rFonts w:eastAsia="Times New Roman"/>
          <w:bCs/>
          <w:szCs w:val="24"/>
        </w:rPr>
        <w:t>Γεωργίου Γεωργαντά</w:t>
      </w:r>
      <w:r>
        <w:rPr>
          <w:rFonts w:eastAsia="Times New Roman"/>
          <w:szCs w:val="24"/>
        </w:rPr>
        <w:t xml:space="preserve"> προς τον Υπουργό </w:t>
      </w:r>
      <w:r>
        <w:rPr>
          <w:rFonts w:eastAsia="Times New Roman"/>
          <w:bCs/>
          <w:szCs w:val="24"/>
        </w:rPr>
        <w:t xml:space="preserve">Εσωτερικών και Διοικητικής </w:t>
      </w:r>
      <w:r>
        <w:rPr>
          <w:rFonts w:eastAsia="Times New Roman"/>
          <w:bCs/>
          <w:szCs w:val="24"/>
        </w:rPr>
        <w:t>Ανασυγκρότησης,</w:t>
      </w:r>
      <w:r>
        <w:rPr>
          <w:rFonts w:eastAsia="Times New Roman"/>
          <w:b/>
          <w:szCs w:val="24"/>
        </w:rPr>
        <w:t xml:space="preserve"> </w:t>
      </w:r>
      <w:r>
        <w:rPr>
          <w:rFonts w:eastAsia="Times New Roman"/>
          <w:szCs w:val="24"/>
        </w:rPr>
        <w:t xml:space="preserve">σχετικά με το </w:t>
      </w:r>
      <w:r>
        <w:rPr>
          <w:rFonts w:eastAsia="Times New Roman"/>
          <w:szCs w:val="24"/>
        </w:rPr>
        <w:t>κ</w:t>
      </w:r>
      <w:r>
        <w:rPr>
          <w:rFonts w:eastAsia="Times New Roman"/>
          <w:szCs w:val="24"/>
        </w:rPr>
        <w:t xml:space="preserve">έντρο </w:t>
      </w:r>
      <w:r>
        <w:rPr>
          <w:rFonts w:eastAsia="Times New Roman"/>
          <w:szCs w:val="24"/>
        </w:rPr>
        <w:t>«α</w:t>
      </w:r>
      <w:r>
        <w:rPr>
          <w:rFonts w:eastAsia="Times New Roman"/>
          <w:szCs w:val="24"/>
        </w:rPr>
        <w:t xml:space="preserve">νοιχτής </w:t>
      </w:r>
      <w:r>
        <w:rPr>
          <w:rFonts w:eastAsia="Times New Roman"/>
          <w:szCs w:val="24"/>
        </w:rPr>
        <w:t>δ</w:t>
      </w:r>
      <w:r>
        <w:rPr>
          <w:rFonts w:eastAsia="Times New Roman"/>
          <w:szCs w:val="24"/>
        </w:rPr>
        <w:t xml:space="preserve">ομής </w:t>
      </w:r>
      <w:r>
        <w:rPr>
          <w:rFonts w:eastAsia="Times New Roman"/>
          <w:szCs w:val="24"/>
        </w:rPr>
        <w:t>φ</w:t>
      </w:r>
      <w:r>
        <w:rPr>
          <w:rFonts w:eastAsia="Times New Roman"/>
          <w:szCs w:val="24"/>
        </w:rPr>
        <w:t>ιλοξενίας</w:t>
      </w:r>
      <w:r>
        <w:rPr>
          <w:rFonts w:eastAsia="Times New Roman"/>
          <w:szCs w:val="24"/>
        </w:rPr>
        <w:t>»</w:t>
      </w:r>
      <w:r>
        <w:rPr>
          <w:rFonts w:eastAsia="Times New Roman"/>
          <w:szCs w:val="24"/>
        </w:rPr>
        <w:t xml:space="preserve"> Χέρσου.</w:t>
      </w:r>
    </w:p>
    <w:p w14:paraId="34C32C75" w14:textId="77777777" w:rsidR="00836292" w:rsidRDefault="0042176D">
      <w:pPr>
        <w:spacing w:after="0" w:line="600" w:lineRule="auto"/>
        <w:ind w:firstLine="720"/>
        <w:jc w:val="both"/>
        <w:rPr>
          <w:rFonts w:eastAsia="Times New Roman"/>
          <w:szCs w:val="24"/>
        </w:rPr>
      </w:pPr>
      <w:r>
        <w:rPr>
          <w:rFonts w:eastAsia="Times New Roman"/>
          <w:szCs w:val="24"/>
        </w:rPr>
        <w:t xml:space="preserve">2. Η με αριθμό 768/11-4-2016 επίκαιρη ερώτηση του Βουλευτή Ηρακλείου της Δημοκρατικής Συμπαράταξης ΠΑΣΟΚ–ΔΗΜΑΡ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τα προβλήμα</w:t>
      </w:r>
      <w:r>
        <w:rPr>
          <w:rFonts w:eastAsia="Times New Roman"/>
          <w:szCs w:val="24"/>
        </w:rPr>
        <w:t xml:space="preserve">τα στις στέγες υποστηριζόμενης διαβίωσης και στα κέντρα διημέρευσης παιδιών με αναπηρία. </w:t>
      </w:r>
    </w:p>
    <w:p w14:paraId="34C32C76" w14:textId="77777777" w:rsidR="00836292" w:rsidRDefault="0042176D">
      <w:pPr>
        <w:spacing w:after="0" w:line="600" w:lineRule="auto"/>
        <w:ind w:firstLine="720"/>
        <w:jc w:val="both"/>
        <w:rPr>
          <w:rFonts w:eastAsia="Times New Roman"/>
          <w:szCs w:val="24"/>
        </w:rPr>
      </w:pPr>
      <w:r>
        <w:rPr>
          <w:rFonts w:eastAsia="Times New Roman"/>
          <w:szCs w:val="24"/>
        </w:rPr>
        <w:t>3. Η με αριθμό 770/11-4-2016 επίκαιρη ερώτηση του Βουλευτή Β΄ Αθηνών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lastRenderedPageBreak/>
        <w:t xml:space="preserve">Χρήστου </w:t>
      </w:r>
      <w:proofErr w:type="spellStart"/>
      <w:r>
        <w:rPr>
          <w:rFonts w:eastAsia="Times New Roman"/>
          <w:bCs/>
          <w:szCs w:val="24"/>
        </w:rPr>
        <w:t>Κατσώτη</w:t>
      </w:r>
      <w:proofErr w:type="spellEnd"/>
      <w:r>
        <w:rPr>
          <w:rFonts w:eastAsia="Times New Roman"/>
          <w:szCs w:val="24"/>
        </w:rPr>
        <w:t xml:space="preserve"> προς τον Υπουργό </w:t>
      </w:r>
      <w:r>
        <w:rPr>
          <w:rFonts w:eastAsia="Times New Roman"/>
          <w:bCs/>
          <w:szCs w:val="24"/>
        </w:rPr>
        <w:t>Εργασίας, Κοινωνικής Ασφά</w:t>
      </w:r>
      <w:r>
        <w:rPr>
          <w:rFonts w:eastAsia="Times New Roman"/>
          <w:bCs/>
          <w:szCs w:val="24"/>
        </w:rPr>
        <w:t>λισης και Κοινωνικής Αλληλεγγύης,</w:t>
      </w:r>
      <w:r>
        <w:rPr>
          <w:rFonts w:eastAsia="Times New Roman"/>
          <w:szCs w:val="24"/>
        </w:rPr>
        <w:t xml:space="preserve"> σχετικά με </w:t>
      </w:r>
      <w:r>
        <w:rPr>
          <w:rFonts w:eastAsia="Times New Roman"/>
          <w:szCs w:val="24"/>
        </w:rPr>
        <w:t>«</w:t>
      </w:r>
      <w:r>
        <w:rPr>
          <w:rFonts w:eastAsia="Times New Roman"/>
          <w:szCs w:val="24"/>
        </w:rPr>
        <w:t>την προσπάθεια επιβολής απαράδεκτων όρων σε ατομικές συμβάσεις εργασίας και επιβολής τους στους εργαζομένους με την απειλή της απόλυσης</w:t>
      </w:r>
      <w:r>
        <w:rPr>
          <w:rFonts w:eastAsia="Times New Roman"/>
          <w:szCs w:val="24"/>
        </w:rPr>
        <w:t>»</w:t>
      </w:r>
      <w:r>
        <w:rPr>
          <w:rFonts w:eastAsia="Times New Roman"/>
          <w:szCs w:val="24"/>
        </w:rPr>
        <w:t>.</w:t>
      </w:r>
    </w:p>
    <w:p w14:paraId="34C32C77" w14:textId="77777777" w:rsidR="00836292" w:rsidRDefault="0042176D">
      <w:pPr>
        <w:spacing w:after="0" w:line="600" w:lineRule="auto"/>
        <w:ind w:firstLine="720"/>
        <w:jc w:val="both"/>
        <w:rPr>
          <w:rFonts w:eastAsia="Times New Roman"/>
          <w:szCs w:val="24"/>
        </w:rPr>
      </w:pPr>
      <w:r>
        <w:rPr>
          <w:rFonts w:eastAsia="Times New Roman"/>
          <w:szCs w:val="24"/>
        </w:rPr>
        <w:t xml:space="preserve">4. Η με αριθμό 760/7-4-2016 επίκαιρη ερώτηση του Βουλευτή Ηρακλείου του </w:t>
      </w:r>
      <w:r>
        <w:rPr>
          <w:rFonts w:eastAsia="Times New Roman"/>
          <w:szCs w:val="24"/>
        </w:rPr>
        <w:t xml:space="preserve">Ποταμιού κ. </w:t>
      </w:r>
      <w:r>
        <w:rPr>
          <w:rFonts w:eastAsia="Times New Roman"/>
          <w:bCs/>
          <w:szCs w:val="24"/>
        </w:rPr>
        <w:t xml:space="preserve">Σπυρίδωνος </w:t>
      </w:r>
      <w:proofErr w:type="spellStart"/>
      <w:r>
        <w:rPr>
          <w:rFonts w:eastAsia="Times New Roman"/>
          <w:bCs/>
          <w:szCs w:val="24"/>
        </w:rPr>
        <w:t>Δανέλλη</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 xml:space="preserve">Υποδομών, Μεταφορών και Δικτύων, </w:t>
      </w:r>
      <w:r>
        <w:rPr>
          <w:rFonts w:eastAsia="Times New Roman"/>
          <w:szCs w:val="24"/>
        </w:rPr>
        <w:t>σχετικά με την απόφαση της Επιτροπής Προϋπολογισμού του Ευρωπαϊκού Κοινοβουλίου για απομάκρυνση του διοικητικού βραχίονα του Ευρωπαϊκού Οργανισμού για την Ασφάλεια Δικτύων και</w:t>
      </w:r>
      <w:r>
        <w:rPr>
          <w:rFonts w:eastAsia="Times New Roman"/>
          <w:szCs w:val="24"/>
        </w:rPr>
        <w:t xml:space="preserve"> Επικοινωνιών (ENISA) από το Ηράκλειο Κρήτης στην Αθήνα.</w:t>
      </w:r>
    </w:p>
    <w:p w14:paraId="34C32C78" w14:textId="77777777" w:rsidR="00836292" w:rsidRDefault="0042176D">
      <w:pPr>
        <w:spacing w:after="0" w:line="600" w:lineRule="auto"/>
        <w:ind w:firstLine="720"/>
        <w:jc w:val="both"/>
        <w:rPr>
          <w:rFonts w:eastAsia="Times New Roman"/>
          <w:szCs w:val="24"/>
        </w:rPr>
      </w:pPr>
      <w:r>
        <w:rPr>
          <w:rFonts w:eastAsia="Times New Roman"/>
          <w:szCs w:val="24"/>
        </w:rPr>
        <w:lastRenderedPageBreak/>
        <w:t xml:space="preserve">5. Η με αριθμό 758/6-4-2016 επίκαιρη ερώτηση του Βουλευτή Σερρών της Ένωσης Κεντρώων κ. </w:t>
      </w:r>
      <w:r>
        <w:rPr>
          <w:rFonts w:eastAsia="Times New Roman"/>
          <w:bCs/>
          <w:szCs w:val="24"/>
        </w:rPr>
        <w:t>Αναστασίου Μεγαλομύστακα</w:t>
      </w:r>
      <w:r>
        <w:rPr>
          <w:rFonts w:eastAsia="Times New Roman"/>
          <w:szCs w:val="24"/>
        </w:rPr>
        <w:t xml:space="preserve"> προς τον Υπουργό </w:t>
      </w:r>
      <w:r>
        <w:rPr>
          <w:rFonts w:eastAsia="Times New Roman"/>
          <w:bCs/>
          <w:szCs w:val="24"/>
        </w:rPr>
        <w:t xml:space="preserve">Αγροτικής Ανάπτυξης και Τροφίμων, </w:t>
      </w:r>
      <w:r>
        <w:rPr>
          <w:rFonts w:eastAsia="Times New Roman"/>
          <w:szCs w:val="24"/>
        </w:rPr>
        <w:t xml:space="preserve">σχετικά με την παρασκευή ελληνικού </w:t>
      </w:r>
      <w:r>
        <w:rPr>
          <w:rFonts w:eastAsia="Times New Roman"/>
          <w:szCs w:val="24"/>
        </w:rPr>
        <w:t>γιαουρτιού από σκόνη γάλακτος.</w:t>
      </w:r>
    </w:p>
    <w:p w14:paraId="34C32C79" w14:textId="77777777" w:rsidR="00836292" w:rsidRDefault="0042176D">
      <w:pPr>
        <w:spacing w:after="0" w:line="600" w:lineRule="auto"/>
        <w:ind w:firstLine="720"/>
        <w:jc w:val="both"/>
        <w:rPr>
          <w:rFonts w:eastAsia="Times New Roman"/>
          <w:szCs w:val="24"/>
        </w:rPr>
      </w:pPr>
      <w:r>
        <w:rPr>
          <w:rFonts w:eastAsia="Times New Roman"/>
          <w:szCs w:val="24"/>
        </w:rPr>
        <w:t xml:space="preserve">6. Η με αριθμό 723/29-3-2016 επίκαιρη ερώτηση του Βουλευτή Αρκαδίας της Δημοκρατικής Συμπαράταξης ΠΑΣΟΚ-ΔΗΜΑΡ κ. </w:t>
      </w:r>
      <w:r>
        <w:rPr>
          <w:rFonts w:eastAsia="Times New Roman"/>
          <w:bCs/>
          <w:szCs w:val="24"/>
        </w:rPr>
        <w:t>Οδυσσέα Κωνσταντινόπουλου</w:t>
      </w:r>
      <w:r>
        <w:rPr>
          <w:rFonts w:eastAsia="Times New Roman"/>
          <w:b/>
          <w:szCs w:val="24"/>
        </w:rPr>
        <w:t xml:space="preserve"> </w:t>
      </w:r>
      <w:r>
        <w:rPr>
          <w:rFonts w:eastAsia="Times New Roman"/>
          <w:szCs w:val="24"/>
        </w:rPr>
        <w:t xml:space="preserve">προς τον Υπουργό </w:t>
      </w:r>
      <w:r>
        <w:rPr>
          <w:rFonts w:eastAsia="Times New Roman"/>
          <w:bCs/>
          <w:szCs w:val="24"/>
        </w:rPr>
        <w:t xml:space="preserve">Οικονομίας, Ανάπτυξης και Τουρισμού, </w:t>
      </w:r>
      <w:r>
        <w:rPr>
          <w:rFonts w:eastAsia="Times New Roman"/>
          <w:szCs w:val="24"/>
        </w:rPr>
        <w:t>σχετικά με τις ενέργειες για την</w:t>
      </w:r>
      <w:r>
        <w:rPr>
          <w:rFonts w:eastAsia="Times New Roman"/>
          <w:szCs w:val="24"/>
        </w:rPr>
        <w:t xml:space="preserve"> τόνωση του τουρισμού στα νησιά του </w:t>
      </w:r>
      <w:r>
        <w:rPr>
          <w:rFonts w:eastAsia="Times New Roman"/>
          <w:szCs w:val="24"/>
        </w:rPr>
        <w:t>α</w:t>
      </w:r>
      <w:r>
        <w:rPr>
          <w:rFonts w:eastAsia="Times New Roman"/>
          <w:szCs w:val="24"/>
        </w:rPr>
        <w:t>νατολικού Αιγαίου.</w:t>
      </w:r>
    </w:p>
    <w:p w14:paraId="34C32C7A" w14:textId="77777777" w:rsidR="00836292" w:rsidRDefault="0042176D">
      <w:pPr>
        <w:spacing w:after="0" w:line="600" w:lineRule="auto"/>
        <w:ind w:firstLine="720"/>
        <w:jc w:val="both"/>
        <w:rPr>
          <w:rFonts w:eastAsia="Times New Roman"/>
          <w:szCs w:val="24"/>
        </w:rPr>
      </w:pPr>
      <w:r>
        <w:rPr>
          <w:rFonts w:eastAsia="Times New Roman"/>
          <w:szCs w:val="24"/>
        </w:rPr>
        <w:lastRenderedPageBreak/>
        <w:t>7. Η με αριθμό 732/4-4-2016 επίκαιρη ερώτηση του Βουλευτή Λ</w:t>
      </w:r>
      <w:r>
        <w:rPr>
          <w:rFonts w:eastAsia="Times New Roman"/>
          <w:szCs w:val="24"/>
        </w:rPr>
        <w:t>αρίση</w:t>
      </w:r>
      <w:r>
        <w:rPr>
          <w:rFonts w:eastAsia="Times New Roman"/>
          <w:szCs w:val="24"/>
        </w:rPr>
        <w:t xml:space="preserve">ς του Ποταμιού κ. </w:t>
      </w:r>
      <w:r>
        <w:rPr>
          <w:rFonts w:eastAsia="Times New Roman"/>
          <w:bCs/>
          <w:szCs w:val="24"/>
        </w:rPr>
        <w:t xml:space="preserve">Κωνσταντίνου </w:t>
      </w:r>
      <w:proofErr w:type="spellStart"/>
      <w:r>
        <w:rPr>
          <w:rFonts w:eastAsia="Times New Roman"/>
          <w:bCs/>
          <w:szCs w:val="24"/>
        </w:rPr>
        <w:t>Μπαργιώτα</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szCs w:val="24"/>
        </w:rPr>
        <w:t xml:space="preserve"> σχετικά με την πολύμηνη αναμονή για ακτινοθεραπεία στα δημόσια νοσοκομεία της </w:t>
      </w:r>
      <w:r>
        <w:rPr>
          <w:rFonts w:eastAsia="Times New Roman"/>
          <w:szCs w:val="24"/>
        </w:rPr>
        <w:t>χ</w:t>
      </w:r>
      <w:r>
        <w:rPr>
          <w:rFonts w:eastAsia="Times New Roman"/>
          <w:szCs w:val="24"/>
        </w:rPr>
        <w:t>ώρας.</w:t>
      </w:r>
    </w:p>
    <w:p w14:paraId="34C32C7B" w14:textId="77777777" w:rsidR="00836292" w:rsidRDefault="0042176D">
      <w:pPr>
        <w:spacing w:after="0" w:line="600" w:lineRule="auto"/>
        <w:ind w:firstLine="720"/>
        <w:jc w:val="both"/>
        <w:rPr>
          <w:rFonts w:eastAsia="Times New Roman"/>
          <w:szCs w:val="24"/>
        </w:rPr>
      </w:pPr>
      <w:r>
        <w:rPr>
          <w:rFonts w:eastAsia="Times New Roman"/>
          <w:szCs w:val="24"/>
        </w:rPr>
        <w:t>8. Η με αριθμό 726/1-4-2016 επίκαιρη ερώτηση του Βουλευτή Β΄ Πειραι</w:t>
      </w:r>
      <w:r>
        <w:rPr>
          <w:rFonts w:eastAsia="Times New Roman"/>
          <w:szCs w:val="24"/>
        </w:rPr>
        <w:t>ώς</w:t>
      </w:r>
      <w:r>
        <w:rPr>
          <w:rFonts w:eastAsia="Times New Roman"/>
          <w:szCs w:val="24"/>
        </w:rPr>
        <w:t xml:space="preserve">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Εσωτερικών και Διοικητικής Ανασυγκρότ</w:t>
      </w:r>
      <w:r>
        <w:rPr>
          <w:rFonts w:eastAsia="Times New Roman"/>
          <w:bCs/>
          <w:szCs w:val="24"/>
        </w:rPr>
        <w:t>ησης,</w:t>
      </w:r>
      <w:r>
        <w:rPr>
          <w:rFonts w:eastAsia="Times New Roman"/>
          <w:szCs w:val="24"/>
        </w:rPr>
        <w:t xml:space="preserve"> σχετικά με την αφαίρεση ελληνικής ιθαγένειας από ομογενείς της πρώην ΕΣΣΔ.</w:t>
      </w:r>
    </w:p>
    <w:p w14:paraId="34C32C7C" w14:textId="77777777" w:rsidR="00836292" w:rsidRDefault="0042176D">
      <w:pPr>
        <w:spacing w:after="0" w:line="600" w:lineRule="auto"/>
        <w:ind w:firstLine="720"/>
        <w:jc w:val="both"/>
        <w:rPr>
          <w:rFonts w:eastAsia="Times New Roman"/>
          <w:szCs w:val="24"/>
        </w:rPr>
      </w:pPr>
      <w:r>
        <w:rPr>
          <w:rFonts w:eastAsia="Times New Roman"/>
          <w:szCs w:val="24"/>
        </w:rPr>
        <w:t xml:space="preserve">9. Η με αριθμό 729/1-4-2016 επίκαιρη ερώτηση του Βουλευτή </w:t>
      </w:r>
      <w:proofErr w:type="spellStart"/>
      <w:r>
        <w:rPr>
          <w:rFonts w:eastAsia="Times New Roman"/>
          <w:szCs w:val="24"/>
        </w:rPr>
        <w:t>Καρδίτσ</w:t>
      </w:r>
      <w:r>
        <w:rPr>
          <w:rFonts w:eastAsia="Times New Roman"/>
          <w:szCs w:val="24"/>
        </w:rPr>
        <w:t>η</w:t>
      </w:r>
      <w:r>
        <w:rPr>
          <w:rFonts w:eastAsia="Times New Roman"/>
          <w:szCs w:val="24"/>
        </w:rPr>
        <w:t>ς</w:t>
      </w:r>
      <w:proofErr w:type="spellEnd"/>
      <w:r>
        <w:rPr>
          <w:rFonts w:eastAsia="Times New Roman"/>
          <w:szCs w:val="24"/>
        </w:rPr>
        <w:t xml:space="preserve"> της Νέας Δημοκρατίας κ. </w:t>
      </w:r>
      <w:r>
        <w:rPr>
          <w:rFonts w:eastAsia="Times New Roman"/>
          <w:bCs/>
          <w:szCs w:val="24"/>
        </w:rPr>
        <w:t xml:space="preserve">Κωνσταντίνου </w:t>
      </w:r>
      <w:r>
        <w:rPr>
          <w:rFonts w:eastAsia="Times New Roman"/>
          <w:bCs/>
          <w:szCs w:val="24"/>
        </w:rPr>
        <w:lastRenderedPageBreak/>
        <w:t>Τσιάρα</w:t>
      </w:r>
      <w:r>
        <w:rPr>
          <w:rFonts w:eastAsia="Times New Roman"/>
          <w:szCs w:val="24"/>
        </w:rPr>
        <w:t xml:space="preserve"> προς τον Υπουργό </w:t>
      </w:r>
      <w:r>
        <w:rPr>
          <w:rFonts w:eastAsia="Times New Roman"/>
          <w:bCs/>
          <w:szCs w:val="24"/>
        </w:rPr>
        <w:t xml:space="preserve">Εσωτερικών και Διοικητικής Ανασυγκρότησης, </w:t>
      </w:r>
      <w:r>
        <w:rPr>
          <w:rFonts w:eastAsia="Times New Roman"/>
          <w:szCs w:val="24"/>
        </w:rPr>
        <w:t>σχε</w:t>
      </w:r>
      <w:r>
        <w:rPr>
          <w:rFonts w:eastAsia="Times New Roman"/>
          <w:szCs w:val="24"/>
        </w:rPr>
        <w:t xml:space="preserve">τικά με τη δημιουργία </w:t>
      </w:r>
      <w:r>
        <w:rPr>
          <w:rFonts w:eastAsia="Times New Roman"/>
          <w:szCs w:val="24"/>
        </w:rPr>
        <w:t>κ</w:t>
      </w:r>
      <w:r>
        <w:rPr>
          <w:rFonts w:eastAsia="Times New Roman"/>
          <w:szCs w:val="24"/>
        </w:rPr>
        <w:t xml:space="preserve">έντρου </w:t>
      </w:r>
      <w:r>
        <w:rPr>
          <w:rFonts w:eastAsia="Times New Roman"/>
          <w:szCs w:val="24"/>
        </w:rPr>
        <w:t>φ</w:t>
      </w:r>
      <w:r>
        <w:rPr>
          <w:rFonts w:eastAsia="Times New Roman"/>
          <w:szCs w:val="24"/>
        </w:rPr>
        <w:t xml:space="preserve">ιλοξενίας </w:t>
      </w:r>
      <w:r>
        <w:rPr>
          <w:rFonts w:eastAsia="Times New Roman"/>
          <w:szCs w:val="24"/>
        </w:rPr>
        <w:t>μ</w:t>
      </w:r>
      <w:r>
        <w:rPr>
          <w:rFonts w:eastAsia="Times New Roman"/>
          <w:szCs w:val="24"/>
        </w:rPr>
        <w:t>εταναστών στη Σχολή Αστυνομίας Καρδίτσας.</w:t>
      </w:r>
    </w:p>
    <w:p w14:paraId="34C32C7D" w14:textId="77777777" w:rsidR="00836292" w:rsidRDefault="0042176D">
      <w:pPr>
        <w:spacing w:after="0" w:line="600" w:lineRule="auto"/>
        <w:ind w:firstLine="720"/>
        <w:jc w:val="both"/>
        <w:rPr>
          <w:rFonts w:eastAsia="Times New Roman"/>
          <w:szCs w:val="24"/>
        </w:rPr>
      </w:pPr>
      <w:r>
        <w:rPr>
          <w:rFonts w:eastAsia="Times New Roman"/>
          <w:szCs w:val="24"/>
        </w:rPr>
        <w:t xml:space="preserve">10. Η με αριθμό 724/31-3-2016 επίκαιρη ερώτηση του Βουλευτή Αχαΐας της Δημοκρατικής Συμπαράταξης ΠΑΣΟΚ-ΔΗΜΑΡ κ. </w:t>
      </w:r>
      <w:r>
        <w:rPr>
          <w:rFonts w:eastAsia="Times New Roman"/>
          <w:bCs/>
          <w:szCs w:val="24"/>
        </w:rPr>
        <w:t>Θεόδωρου Παπαθεοδώρου</w:t>
      </w:r>
      <w:r>
        <w:rPr>
          <w:rFonts w:eastAsia="Times New Roman"/>
          <w:szCs w:val="24"/>
        </w:rPr>
        <w:t xml:space="preserve"> προς τον Υπουργό </w:t>
      </w:r>
      <w:r>
        <w:rPr>
          <w:rFonts w:eastAsia="Times New Roman"/>
          <w:bCs/>
          <w:szCs w:val="24"/>
        </w:rPr>
        <w:t>Εσωτερικών και Διοικη</w:t>
      </w:r>
      <w:r>
        <w:rPr>
          <w:rFonts w:eastAsia="Times New Roman"/>
          <w:bCs/>
          <w:szCs w:val="24"/>
        </w:rPr>
        <w:t>τικής Ανασυγκρότησης,</w:t>
      </w:r>
      <w:r>
        <w:rPr>
          <w:rFonts w:eastAsia="Times New Roman"/>
          <w:szCs w:val="24"/>
        </w:rPr>
        <w:t xml:space="preserve"> σχετικά με την έλλειψη στρατηγικού σχεδιασμού για την αντιμετώπιση του προσφυγικού, τις καθυστερήσεις στην εκταμίευση ευρωπαϊκών πόρων και τη μη εφαρμογή του νόμου για τη χορήγηση ελληνικής ιθαγένειας.</w:t>
      </w:r>
    </w:p>
    <w:p w14:paraId="34C32C7E" w14:textId="77777777" w:rsidR="00836292" w:rsidRDefault="0042176D">
      <w:pPr>
        <w:spacing w:after="0" w:line="600" w:lineRule="auto"/>
        <w:ind w:firstLine="720"/>
        <w:jc w:val="both"/>
        <w:rPr>
          <w:rFonts w:eastAsia="Times New Roman"/>
          <w:szCs w:val="24"/>
        </w:rPr>
      </w:pPr>
      <w:r>
        <w:rPr>
          <w:rFonts w:eastAsia="Times New Roman"/>
          <w:szCs w:val="24"/>
        </w:rPr>
        <w:lastRenderedPageBreak/>
        <w:t>11. Η με αριθμό 594/29-2-2016 επ</w:t>
      </w:r>
      <w:r>
        <w:rPr>
          <w:rFonts w:eastAsia="Times New Roman"/>
          <w:szCs w:val="24"/>
        </w:rPr>
        <w:t xml:space="preserve">ίκαιρη ερώτηση της Βουλευτού Σερρών της Νέας Δημοκρατίας κ. </w:t>
      </w:r>
      <w:r>
        <w:rPr>
          <w:rFonts w:eastAsia="Times New Roman"/>
          <w:bCs/>
          <w:szCs w:val="24"/>
        </w:rPr>
        <w:t>Φωτεινής Αραμπατζή</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 xml:space="preserve">σχετικά με το σχέδιο συγχώνευσης-κατάργησης μονάδων της </w:t>
      </w:r>
      <w:r>
        <w:rPr>
          <w:rFonts w:eastAsia="Times New Roman"/>
          <w:szCs w:val="24"/>
        </w:rPr>
        <w:t>π</w:t>
      </w:r>
      <w:r>
        <w:rPr>
          <w:rFonts w:eastAsia="Times New Roman"/>
          <w:szCs w:val="24"/>
        </w:rPr>
        <w:t xml:space="preserve">ρωτοβάθμιας </w:t>
      </w:r>
      <w:r>
        <w:rPr>
          <w:rFonts w:eastAsia="Times New Roman"/>
          <w:szCs w:val="24"/>
        </w:rPr>
        <w:t>φ</w:t>
      </w:r>
      <w:r>
        <w:rPr>
          <w:rFonts w:eastAsia="Times New Roman"/>
          <w:szCs w:val="24"/>
        </w:rPr>
        <w:t xml:space="preserve">ροντίδας </w:t>
      </w:r>
      <w:r>
        <w:rPr>
          <w:rFonts w:eastAsia="Times New Roman"/>
          <w:szCs w:val="24"/>
        </w:rPr>
        <w:t>υ</w:t>
      </w:r>
      <w:r>
        <w:rPr>
          <w:rFonts w:eastAsia="Times New Roman"/>
          <w:szCs w:val="24"/>
        </w:rPr>
        <w:t>γείας.</w:t>
      </w:r>
    </w:p>
    <w:p w14:paraId="34C32C7F" w14:textId="77777777" w:rsidR="00836292" w:rsidRDefault="0042176D">
      <w:pPr>
        <w:spacing w:after="0" w:line="600" w:lineRule="auto"/>
        <w:ind w:firstLine="720"/>
        <w:jc w:val="both"/>
        <w:rPr>
          <w:rFonts w:eastAsia="Times New Roman"/>
          <w:szCs w:val="24"/>
        </w:rPr>
      </w:pPr>
      <w:r>
        <w:rPr>
          <w:rFonts w:eastAsia="Times New Roman"/>
          <w:szCs w:val="24"/>
        </w:rPr>
        <w:t>12. Η με αριθμό 675/17-3-2016 επίκαιρη ερώτηση του Βουλευτή Δωδεκ</w:t>
      </w:r>
      <w:r>
        <w:rPr>
          <w:rFonts w:eastAsia="Times New Roman"/>
          <w:szCs w:val="24"/>
        </w:rPr>
        <w:t xml:space="preserve">ανήσου της Νέας Δημοκρατίας κ. </w:t>
      </w:r>
      <w:r>
        <w:rPr>
          <w:rFonts w:eastAsia="Times New Roman"/>
          <w:bCs/>
          <w:szCs w:val="24"/>
        </w:rPr>
        <w:t xml:space="preserve">Εμμανουήλ </w:t>
      </w:r>
      <w:proofErr w:type="spellStart"/>
      <w:r>
        <w:rPr>
          <w:rFonts w:eastAsia="Times New Roman"/>
          <w:bCs/>
          <w:szCs w:val="24"/>
        </w:rPr>
        <w:t>Κόνσολα</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b/>
          <w:bCs/>
          <w:szCs w:val="24"/>
        </w:rPr>
        <w:t xml:space="preserve"> </w:t>
      </w:r>
      <w:r>
        <w:rPr>
          <w:rFonts w:eastAsia="Times New Roman"/>
          <w:szCs w:val="24"/>
        </w:rPr>
        <w:t xml:space="preserve">σχετικά με την </w:t>
      </w:r>
      <w:proofErr w:type="spellStart"/>
      <w:r>
        <w:rPr>
          <w:rFonts w:eastAsia="Times New Roman"/>
          <w:szCs w:val="24"/>
        </w:rPr>
        <w:t>υποστελέχωση</w:t>
      </w:r>
      <w:proofErr w:type="spellEnd"/>
      <w:r>
        <w:rPr>
          <w:rFonts w:eastAsia="Times New Roman"/>
          <w:szCs w:val="24"/>
        </w:rPr>
        <w:t xml:space="preserve"> του Γενικού Νοσοκομείου Ρόδου και τα προβλήματα λειτουργίας σε νευραλγικούς τομείς.</w:t>
      </w:r>
    </w:p>
    <w:p w14:paraId="34C32C80" w14:textId="77777777" w:rsidR="00836292" w:rsidRDefault="0042176D">
      <w:pPr>
        <w:spacing w:after="0" w:line="600" w:lineRule="auto"/>
        <w:ind w:firstLine="720"/>
        <w:jc w:val="both"/>
        <w:rPr>
          <w:rFonts w:eastAsia="Times New Roman"/>
          <w:szCs w:val="24"/>
        </w:rPr>
      </w:pPr>
      <w:r>
        <w:rPr>
          <w:rFonts w:eastAsia="Times New Roman"/>
          <w:szCs w:val="24"/>
        </w:rPr>
        <w:t xml:space="preserve">13. Η με αριθμό 677/18-3-2016 επίκαιρη ερώτηση του Βουλευτή Β΄ Αθηνών </w:t>
      </w:r>
      <w:r>
        <w:rPr>
          <w:rFonts w:eastAsia="Times New Roman"/>
          <w:szCs w:val="24"/>
        </w:rPr>
        <w:t xml:space="preserve">του Λαϊκού Συνδέσμου–Χρυσή Αυγή κ. </w:t>
      </w:r>
      <w:r>
        <w:rPr>
          <w:rFonts w:eastAsia="Times New Roman"/>
          <w:bCs/>
          <w:szCs w:val="24"/>
        </w:rPr>
        <w:t xml:space="preserve">Ηλία </w:t>
      </w:r>
      <w:proofErr w:type="spellStart"/>
      <w:r>
        <w:rPr>
          <w:rFonts w:eastAsia="Times New Roman"/>
          <w:bCs/>
          <w:szCs w:val="24"/>
        </w:rPr>
        <w:t>Παναγιώταρου</w:t>
      </w:r>
      <w:proofErr w:type="spellEnd"/>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την </w:t>
      </w:r>
      <w:r>
        <w:rPr>
          <w:rFonts w:eastAsia="Times New Roman"/>
          <w:szCs w:val="24"/>
        </w:rPr>
        <w:lastRenderedPageBreak/>
        <w:t>«</w:t>
      </w:r>
      <w:r>
        <w:rPr>
          <w:rFonts w:eastAsia="Times New Roman"/>
          <w:szCs w:val="24"/>
        </w:rPr>
        <w:t>καθυστέρηση του ενταφιασμού των Ελλήνων μαχητών του 1940 στην Αλβανία</w:t>
      </w:r>
      <w:r>
        <w:rPr>
          <w:rFonts w:eastAsia="Times New Roman"/>
          <w:szCs w:val="24"/>
        </w:rPr>
        <w:t>»</w:t>
      </w:r>
      <w:r>
        <w:rPr>
          <w:rFonts w:eastAsia="Times New Roman"/>
          <w:szCs w:val="24"/>
        </w:rPr>
        <w:t>.</w:t>
      </w:r>
    </w:p>
    <w:p w14:paraId="34C32C81" w14:textId="77777777" w:rsidR="00836292" w:rsidRDefault="0042176D">
      <w:pPr>
        <w:spacing w:after="0" w:line="600" w:lineRule="auto"/>
        <w:ind w:firstLine="720"/>
        <w:jc w:val="both"/>
        <w:rPr>
          <w:rFonts w:eastAsia="Times New Roman"/>
          <w:szCs w:val="24"/>
        </w:rPr>
      </w:pPr>
      <w:r>
        <w:rPr>
          <w:rFonts w:eastAsia="Times New Roman"/>
          <w:szCs w:val="24"/>
        </w:rPr>
        <w:t xml:space="preserve">14. Η με αριθμό 606/1-3-2016 επίκαιρη ερώτηση του Βουλευτή Έβρου της Νέας Δημοκρατίας κ. </w:t>
      </w:r>
      <w:r>
        <w:rPr>
          <w:rFonts w:eastAsia="Times New Roman"/>
          <w:bCs/>
          <w:szCs w:val="24"/>
        </w:rPr>
        <w:t xml:space="preserve">Αναστασίου </w:t>
      </w:r>
      <w:proofErr w:type="spellStart"/>
      <w:r>
        <w:rPr>
          <w:rFonts w:eastAsia="Times New Roman"/>
          <w:bCs/>
          <w:szCs w:val="24"/>
        </w:rPr>
        <w:t>Δημοσχάκη</w:t>
      </w:r>
      <w:proofErr w:type="spellEnd"/>
      <w:r>
        <w:rPr>
          <w:rFonts w:eastAsia="Times New Roman"/>
          <w:b/>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την ανάγκη άμεσης στελέχωσης της ακτινοδιαγνωστικής κλινικής του Νοσοκομείου Ξάνθης.</w:t>
      </w:r>
    </w:p>
    <w:p w14:paraId="34C32C82" w14:textId="77777777" w:rsidR="00836292" w:rsidRDefault="0042176D">
      <w:pPr>
        <w:spacing w:after="0" w:line="600" w:lineRule="auto"/>
        <w:ind w:firstLine="720"/>
        <w:jc w:val="both"/>
        <w:rPr>
          <w:rFonts w:eastAsia="Times New Roman"/>
          <w:szCs w:val="24"/>
        </w:rPr>
      </w:pPr>
      <w:r>
        <w:rPr>
          <w:rFonts w:eastAsia="Times New Roman"/>
          <w:szCs w:val="24"/>
        </w:rPr>
        <w:t>15. Η με αριθμό 615/3-3-2</w:t>
      </w:r>
      <w:r>
        <w:rPr>
          <w:rFonts w:eastAsia="Times New Roman"/>
          <w:szCs w:val="24"/>
        </w:rPr>
        <w:t xml:space="preserve">016 επίκαιρη ερώτηση του Βουλευτή Α΄ Θεσσαλονίκης της Ένωσης Κεντρώων κ. </w:t>
      </w:r>
      <w:r>
        <w:rPr>
          <w:rFonts w:eastAsia="Times New Roman"/>
          <w:bCs/>
          <w:szCs w:val="24"/>
        </w:rPr>
        <w:t xml:space="preserve">Ιωάννη </w:t>
      </w:r>
      <w:proofErr w:type="spellStart"/>
      <w:r>
        <w:rPr>
          <w:rFonts w:eastAsia="Times New Roman"/>
          <w:bCs/>
          <w:szCs w:val="24"/>
        </w:rPr>
        <w:t>Σαρίδη</w:t>
      </w:r>
      <w:proofErr w:type="spellEnd"/>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την ενδεχόμενη ίδρυση γραφείων </w:t>
      </w:r>
      <w:r>
        <w:rPr>
          <w:rFonts w:eastAsia="Times New Roman"/>
          <w:szCs w:val="24"/>
        </w:rPr>
        <w:t>τ</w:t>
      </w:r>
      <w:r>
        <w:rPr>
          <w:rFonts w:eastAsia="Times New Roman"/>
          <w:szCs w:val="24"/>
        </w:rPr>
        <w:t xml:space="preserve">ουρκικού </w:t>
      </w:r>
      <w:r>
        <w:rPr>
          <w:rFonts w:eastAsia="Times New Roman"/>
          <w:szCs w:val="24"/>
        </w:rPr>
        <w:t>ο</w:t>
      </w:r>
      <w:r>
        <w:rPr>
          <w:rFonts w:eastAsia="Times New Roman"/>
          <w:szCs w:val="24"/>
        </w:rPr>
        <w:t>ργανισμού στην Ελλάδα.</w:t>
      </w:r>
    </w:p>
    <w:p w14:paraId="34C32C83" w14:textId="77777777" w:rsidR="00836292" w:rsidRDefault="0042176D">
      <w:pPr>
        <w:spacing w:after="0" w:line="600" w:lineRule="auto"/>
        <w:ind w:firstLine="720"/>
        <w:jc w:val="both"/>
        <w:rPr>
          <w:rFonts w:eastAsia="Times New Roman"/>
          <w:szCs w:val="24"/>
        </w:rPr>
      </w:pPr>
      <w:r>
        <w:rPr>
          <w:rFonts w:eastAsia="Times New Roman"/>
          <w:szCs w:val="24"/>
        </w:rPr>
        <w:lastRenderedPageBreak/>
        <w:t xml:space="preserve">16. Η με αριθμό 621/7-3-2016 επίκαιρη ερώτηση της Βουλευτού Ηλείας του Συνασπισμού Ριζοσπαστικής Αριστεράς κ. </w:t>
      </w:r>
      <w:r>
        <w:rPr>
          <w:rFonts w:eastAsia="Times New Roman"/>
          <w:bCs/>
          <w:szCs w:val="24"/>
        </w:rPr>
        <w:t>Ευσταθίας (Έφης) Γεωργοπούλου</w:t>
      </w:r>
      <w:r>
        <w:rPr>
          <w:rFonts w:eastAsia="Times New Roman"/>
          <w:b/>
          <w:bCs/>
          <w:szCs w:val="24"/>
        </w:rPr>
        <w:t xml:space="preserve"> </w:t>
      </w:r>
      <w:proofErr w:type="spellStart"/>
      <w:r>
        <w:rPr>
          <w:rFonts w:eastAsia="Times New Roman"/>
          <w:bCs/>
          <w:szCs w:val="24"/>
        </w:rPr>
        <w:t>Σαλτάρη</w:t>
      </w:r>
      <w:proofErr w:type="spellEnd"/>
      <w:r>
        <w:rPr>
          <w:rFonts w:eastAsia="Times New Roman"/>
          <w:b/>
          <w:szCs w:val="24"/>
        </w:rPr>
        <w:t xml:space="preserve"> </w:t>
      </w:r>
      <w:r>
        <w:rPr>
          <w:rFonts w:eastAsia="Times New Roman"/>
          <w:szCs w:val="24"/>
        </w:rPr>
        <w:t xml:space="preserve">προς τον Υπουργό </w:t>
      </w:r>
      <w:r>
        <w:rPr>
          <w:rFonts w:eastAsia="Times New Roman"/>
          <w:bCs/>
          <w:szCs w:val="24"/>
        </w:rPr>
        <w:t xml:space="preserve">Υγείας, </w:t>
      </w:r>
      <w:r>
        <w:rPr>
          <w:rFonts w:eastAsia="Times New Roman"/>
          <w:szCs w:val="24"/>
        </w:rPr>
        <w:t>σχετικά με το έργο της κατασκευής της νέας πτέρυγας του νοσοκομείου της Αμαλιάδας.</w:t>
      </w:r>
    </w:p>
    <w:p w14:paraId="34C32C84" w14:textId="77777777" w:rsidR="00836292" w:rsidRDefault="0042176D">
      <w:pPr>
        <w:spacing w:after="0" w:line="600" w:lineRule="auto"/>
        <w:ind w:firstLine="720"/>
        <w:jc w:val="both"/>
        <w:rPr>
          <w:rFonts w:eastAsia="Times New Roman"/>
          <w:szCs w:val="24"/>
        </w:rPr>
      </w:pPr>
      <w:r>
        <w:rPr>
          <w:rFonts w:eastAsia="Times New Roman"/>
          <w:szCs w:val="24"/>
        </w:rPr>
        <w:t>17. Η με αριθμό 614/3-3-2016 επίκαιρη ερώτηση του Βουλευτή Β΄ Πειραι</w:t>
      </w:r>
      <w:r>
        <w:rPr>
          <w:rFonts w:eastAsia="Times New Roman"/>
          <w:szCs w:val="24"/>
        </w:rPr>
        <w:t>ώς</w:t>
      </w:r>
      <w:r>
        <w:rPr>
          <w:rFonts w:eastAsia="Times New Roman"/>
          <w:szCs w:val="24"/>
        </w:rPr>
        <w:t xml:space="preserve"> του Λαϊκού Συνδέσμου-Χρυσή Αυγή κ. </w:t>
      </w:r>
      <w:r>
        <w:rPr>
          <w:rFonts w:eastAsia="Times New Roman"/>
          <w:bCs/>
          <w:szCs w:val="24"/>
        </w:rPr>
        <w:t>Ιωάννη Λαγού</w:t>
      </w:r>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την </w:t>
      </w:r>
      <w:r>
        <w:rPr>
          <w:rFonts w:eastAsia="Times New Roman"/>
          <w:szCs w:val="24"/>
        </w:rPr>
        <w:t>«</w:t>
      </w:r>
      <w:r>
        <w:rPr>
          <w:rFonts w:eastAsia="Times New Roman"/>
          <w:szCs w:val="24"/>
        </w:rPr>
        <w:t xml:space="preserve">καλλιέργεια κλίματος έντασης και τις μεθοδεύσεις του τουρκικού </w:t>
      </w:r>
      <w:r>
        <w:rPr>
          <w:rFonts w:eastAsia="Times New Roman"/>
          <w:szCs w:val="24"/>
        </w:rPr>
        <w:t>π</w:t>
      </w:r>
      <w:r>
        <w:rPr>
          <w:rFonts w:eastAsia="Times New Roman"/>
          <w:szCs w:val="24"/>
        </w:rPr>
        <w:t>ροξενείου στη Θράκη</w:t>
      </w:r>
      <w:r>
        <w:rPr>
          <w:rFonts w:eastAsia="Times New Roman"/>
          <w:szCs w:val="24"/>
        </w:rPr>
        <w:t>»</w:t>
      </w:r>
      <w:r>
        <w:rPr>
          <w:rFonts w:eastAsia="Times New Roman"/>
          <w:szCs w:val="24"/>
        </w:rPr>
        <w:t>.</w:t>
      </w:r>
    </w:p>
    <w:p w14:paraId="34C32C85" w14:textId="77777777" w:rsidR="00836292" w:rsidRDefault="0042176D">
      <w:pPr>
        <w:spacing w:after="0" w:line="600" w:lineRule="auto"/>
        <w:ind w:firstLine="720"/>
        <w:jc w:val="both"/>
        <w:rPr>
          <w:rFonts w:eastAsia="Times New Roman"/>
          <w:szCs w:val="24"/>
        </w:rPr>
      </w:pPr>
      <w:r>
        <w:rPr>
          <w:rFonts w:eastAsia="Times New Roman"/>
          <w:szCs w:val="24"/>
        </w:rPr>
        <w:t xml:space="preserve">18. Η </w:t>
      </w:r>
      <w:r>
        <w:rPr>
          <w:rFonts w:eastAsia="Times New Roman"/>
          <w:szCs w:val="24"/>
        </w:rPr>
        <w:t xml:space="preserve">με αριθμό 583/26-2-2016 επίκαιρη ερώτηση του Βουλευτή Β΄ Αθηνών του Λαϊκού Συνδέσμου-Χρυσή Αυγή κ. </w:t>
      </w:r>
      <w:r>
        <w:rPr>
          <w:rFonts w:eastAsia="Times New Roman"/>
          <w:bCs/>
          <w:szCs w:val="24"/>
        </w:rPr>
        <w:t xml:space="preserve">Ηλία </w:t>
      </w:r>
      <w:proofErr w:type="spellStart"/>
      <w:r>
        <w:rPr>
          <w:rFonts w:eastAsia="Times New Roman"/>
          <w:bCs/>
          <w:szCs w:val="24"/>
        </w:rPr>
        <w:lastRenderedPageBreak/>
        <w:t>Παναγιώταρου</w:t>
      </w:r>
      <w:proofErr w:type="spellEnd"/>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την </w:t>
      </w:r>
      <w:r>
        <w:rPr>
          <w:rFonts w:eastAsia="Times New Roman"/>
          <w:szCs w:val="24"/>
        </w:rPr>
        <w:t>«</w:t>
      </w:r>
      <w:r>
        <w:rPr>
          <w:rFonts w:eastAsia="Times New Roman"/>
          <w:szCs w:val="24"/>
        </w:rPr>
        <w:t>εκχώρηση του ονόματος της Μακεδονίας μας στους Σκοπιανούς</w:t>
      </w:r>
      <w:r>
        <w:rPr>
          <w:rFonts w:eastAsia="Times New Roman"/>
          <w:szCs w:val="24"/>
        </w:rPr>
        <w:t>»</w:t>
      </w:r>
      <w:r>
        <w:rPr>
          <w:rFonts w:eastAsia="Times New Roman"/>
          <w:szCs w:val="24"/>
        </w:rPr>
        <w:t>.</w:t>
      </w:r>
    </w:p>
    <w:p w14:paraId="34C32C86" w14:textId="77777777" w:rsidR="00836292" w:rsidRDefault="0042176D">
      <w:pPr>
        <w:spacing w:after="0" w:line="600" w:lineRule="auto"/>
        <w:ind w:firstLine="720"/>
        <w:jc w:val="both"/>
        <w:rPr>
          <w:rFonts w:eastAsia="Times New Roman"/>
          <w:szCs w:val="24"/>
        </w:rPr>
      </w:pPr>
      <w:r>
        <w:rPr>
          <w:rFonts w:eastAsia="Times New Roman"/>
          <w:szCs w:val="24"/>
        </w:rPr>
        <w:t>19. Η με αριθμό 545/15-2-2016 επίκ</w:t>
      </w:r>
      <w:r>
        <w:rPr>
          <w:rFonts w:eastAsia="Times New Roman"/>
          <w:szCs w:val="24"/>
        </w:rPr>
        <w:t xml:space="preserve">αιρη ερώτηση της Βουλευτού Β΄ Αθηνών του Λαϊκού Συνδέσμου-Χρυσή Αυγή κ. </w:t>
      </w:r>
      <w:r>
        <w:rPr>
          <w:rFonts w:eastAsia="Times New Roman"/>
          <w:bCs/>
          <w:szCs w:val="24"/>
        </w:rPr>
        <w:t xml:space="preserve">Ελένης </w:t>
      </w:r>
      <w:proofErr w:type="spellStart"/>
      <w:r>
        <w:rPr>
          <w:rFonts w:eastAsia="Times New Roman"/>
          <w:bCs/>
          <w:szCs w:val="24"/>
        </w:rPr>
        <w:t>Ζαρούλια</w:t>
      </w:r>
      <w:proofErr w:type="spellEnd"/>
      <w:r>
        <w:rPr>
          <w:rFonts w:eastAsia="Times New Roman"/>
          <w:szCs w:val="24"/>
        </w:rPr>
        <w:t xml:space="preserve"> προς τον Υπουργό </w:t>
      </w:r>
      <w:r>
        <w:rPr>
          <w:rFonts w:eastAsia="Times New Roman"/>
          <w:bCs/>
          <w:szCs w:val="24"/>
        </w:rPr>
        <w:t>Υγείας,</w:t>
      </w:r>
      <w:r>
        <w:rPr>
          <w:rFonts w:eastAsia="Times New Roman"/>
          <w:b/>
          <w:szCs w:val="24"/>
        </w:rPr>
        <w:t xml:space="preserve"> </w:t>
      </w:r>
      <w:r>
        <w:rPr>
          <w:rFonts w:eastAsia="Times New Roman"/>
          <w:szCs w:val="24"/>
        </w:rPr>
        <w:t>σχετικά με τα προβλήματα λειτουργίας στο ΕΚΑΒ.</w:t>
      </w:r>
    </w:p>
    <w:p w14:paraId="34C32C87" w14:textId="77777777" w:rsidR="00836292" w:rsidRDefault="0042176D">
      <w:pPr>
        <w:spacing w:after="0" w:line="600" w:lineRule="auto"/>
        <w:ind w:firstLine="720"/>
        <w:jc w:val="both"/>
        <w:rPr>
          <w:rFonts w:eastAsia="Times New Roman"/>
          <w:szCs w:val="24"/>
        </w:rPr>
      </w:pPr>
      <w:r>
        <w:rPr>
          <w:rFonts w:eastAsia="Times New Roman"/>
          <w:szCs w:val="24"/>
        </w:rPr>
        <w:t>20. Η με αριθμό 686/21-3-2016 επίκαιρη ερώτηση του ΣΤ΄ Αντιπροέδρου της Βουλής και Βουλευτή Δωδε</w:t>
      </w:r>
      <w:r>
        <w:rPr>
          <w:rFonts w:eastAsia="Times New Roman"/>
          <w:szCs w:val="24"/>
        </w:rPr>
        <w:t xml:space="preserve">κανήσου της Δημοκρατικής Συμπαράταξης ΠΑΣΟΚ–ΔΗΜΑΡ κ. </w:t>
      </w:r>
      <w:r>
        <w:rPr>
          <w:rFonts w:eastAsia="Times New Roman"/>
          <w:bCs/>
          <w:szCs w:val="24"/>
        </w:rPr>
        <w:t xml:space="preserve">Δημητρίου </w:t>
      </w:r>
      <w:proofErr w:type="spellStart"/>
      <w:r>
        <w:rPr>
          <w:rFonts w:eastAsia="Times New Roman"/>
          <w:bCs/>
          <w:szCs w:val="24"/>
        </w:rPr>
        <w:lastRenderedPageBreak/>
        <w:t>Κρεμαστινού</w:t>
      </w:r>
      <w:proofErr w:type="spellEnd"/>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τα προβλήματα του Τμήματος Επειγόντων Περιστατικών του Νοσοκομείου Ρόδου.</w:t>
      </w:r>
    </w:p>
    <w:p w14:paraId="34C32C88" w14:textId="77777777" w:rsidR="00836292" w:rsidRDefault="0042176D">
      <w:pPr>
        <w:spacing w:after="0" w:line="600" w:lineRule="auto"/>
        <w:ind w:firstLine="720"/>
        <w:jc w:val="both"/>
        <w:rPr>
          <w:rFonts w:eastAsia="Times New Roman"/>
          <w:szCs w:val="24"/>
        </w:rPr>
      </w:pPr>
      <w:r>
        <w:rPr>
          <w:rFonts w:eastAsia="Times New Roman"/>
          <w:szCs w:val="24"/>
        </w:rPr>
        <w:t>21. Η με αριθμό 625/7-3-2016 επίκαιρη ερώτηση του Βουλευτή Λέσβου του Κ</w:t>
      </w:r>
      <w:r>
        <w:rPr>
          <w:rFonts w:eastAsia="Times New Roman"/>
          <w:szCs w:val="24"/>
        </w:rPr>
        <w:t>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Σταύρου Τάσσου</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 xml:space="preserve">σχετικά με τις ελλείψεις στο </w:t>
      </w:r>
      <w:r>
        <w:rPr>
          <w:rFonts w:eastAsia="Times New Roman"/>
          <w:szCs w:val="24"/>
        </w:rPr>
        <w:t>ν</w:t>
      </w:r>
      <w:r>
        <w:rPr>
          <w:rFonts w:eastAsia="Times New Roman"/>
          <w:szCs w:val="24"/>
        </w:rPr>
        <w:t>οσοκομείο και γενικότερα στον δημόσιο τομέα υγείας στη Λέσβο.</w:t>
      </w:r>
    </w:p>
    <w:p w14:paraId="34C32C89" w14:textId="77777777" w:rsidR="00836292" w:rsidRDefault="0042176D">
      <w:pPr>
        <w:spacing w:after="0" w:line="600" w:lineRule="auto"/>
        <w:ind w:firstLine="720"/>
        <w:jc w:val="both"/>
        <w:rPr>
          <w:rFonts w:eastAsia="Times New Roman"/>
          <w:b/>
          <w:szCs w:val="24"/>
        </w:rPr>
      </w:pPr>
      <w:r>
        <w:rPr>
          <w:rFonts w:eastAsia="Times New Roman"/>
          <w:bCs/>
          <w:szCs w:val="24"/>
        </w:rPr>
        <w:t xml:space="preserve">ΑΝΑΦΟΡΕΣ-ΕΡΩΤΗΣΕΙΣ </w:t>
      </w:r>
      <w:r>
        <w:rPr>
          <w:rFonts w:eastAsia="Times New Roman"/>
          <w:bCs/>
          <w:szCs w:val="24"/>
        </w:rPr>
        <w:t>(Άρθρο 130 παρ</w:t>
      </w:r>
      <w:r>
        <w:rPr>
          <w:rFonts w:eastAsia="Times New Roman"/>
          <w:bCs/>
          <w:szCs w:val="24"/>
        </w:rPr>
        <w:t xml:space="preserve">άγραφος </w:t>
      </w:r>
      <w:r>
        <w:rPr>
          <w:rFonts w:eastAsia="Times New Roman"/>
          <w:bCs/>
          <w:szCs w:val="24"/>
        </w:rPr>
        <w:t xml:space="preserve">5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34C32C8A" w14:textId="77777777" w:rsidR="00836292" w:rsidRDefault="0042176D">
      <w:pPr>
        <w:spacing w:after="0" w:line="600" w:lineRule="auto"/>
        <w:ind w:firstLine="720"/>
        <w:jc w:val="both"/>
        <w:rPr>
          <w:rFonts w:eastAsia="Times New Roman"/>
          <w:szCs w:val="24"/>
        </w:rPr>
      </w:pPr>
      <w:r>
        <w:rPr>
          <w:rFonts w:eastAsia="Times New Roman"/>
          <w:szCs w:val="24"/>
        </w:rPr>
        <w:t xml:space="preserve">1. Η με αριθμό 1829/10-12-2015 ερώτηση του Βουλευτή Ηρακλείου της Δημοκρατικής Συμπαράταξης ΠΑΣΟΚ-ΔΗΜΑΡ </w:t>
      </w:r>
      <w:r>
        <w:rPr>
          <w:rFonts w:eastAsia="Times New Roman"/>
          <w:szCs w:val="24"/>
        </w:rPr>
        <w:lastRenderedPageBreak/>
        <w:t xml:space="preserve">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Εξωτερικών,</w:t>
      </w:r>
      <w:r>
        <w:rPr>
          <w:rFonts w:eastAsia="Times New Roman"/>
          <w:szCs w:val="24"/>
        </w:rPr>
        <w:t xml:space="preserve"> σχετικά με τους περιορισμούς στην έκδοση τουριστικής βίζας από Ρωσία.</w:t>
      </w:r>
    </w:p>
    <w:p w14:paraId="34C32C8B" w14:textId="77777777" w:rsidR="00836292" w:rsidRDefault="0042176D">
      <w:pPr>
        <w:spacing w:after="0" w:line="600" w:lineRule="auto"/>
        <w:ind w:firstLine="720"/>
        <w:jc w:val="both"/>
        <w:rPr>
          <w:rFonts w:eastAsia="Times New Roman"/>
          <w:szCs w:val="24"/>
        </w:rPr>
      </w:pPr>
      <w:r>
        <w:rPr>
          <w:rFonts w:eastAsia="Times New Roman"/>
          <w:iCs/>
          <w:szCs w:val="24"/>
        </w:rPr>
        <w:t xml:space="preserve">2. </w:t>
      </w:r>
      <w:r>
        <w:rPr>
          <w:rFonts w:eastAsia="Times New Roman"/>
          <w:szCs w:val="24"/>
        </w:rPr>
        <w:t>Η με αριθμό 2921/5-2-2016</w:t>
      </w:r>
      <w:r>
        <w:rPr>
          <w:rFonts w:eastAsia="Times New Roman"/>
          <w:szCs w:val="24"/>
        </w:rPr>
        <w:t xml:space="preserve"> ερώτηση της Βουλευτού Αττικής της Δημοκρατικής Συμπαράταξης ΠΑΣΟΚ-ΔΗΜΑΡ κ. </w:t>
      </w:r>
      <w:r>
        <w:rPr>
          <w:rFonts w:eastAsia="Times New Roman"/>
          <w:bCs/>
          <w:szCs w:val="24"/>
        </w:rPr>
        <w:t>Παρασκευής (Εύης)</w:t>
      </w:r>
      <w:r>
        <w:rPr>
          <w:rFonts w:eastAsia="Times New Roman"/>
          <w:b/>
          <w:szCs w:val="24"/>
        </w:rPr>
        <w:t xml:space="preserve"> </w:t>
      </w:r>
      <w:proofErr w:type="spellStart"/>
      <w:r>
        <w:rPr>
          <w:rFonts w:eastAsia="Times New Roman"/>
          <w:bCs/>
          <w:szCs w:val="24"/>
        </w:rPr>
        <w:t>Χριστοφιλοπούλου</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Υγείας,</w:t>
      </w:r>
      <w:r>
        <w:rPr>
          <w:rFonts w:eastAsia="Times New Roman"/>
          <w:szCs w:val="24"/>
        </w:rPr>
        <w:t xml:space="preserve"> σχετικά με την εγκατάσταση ασθενοφόρου του ΕΚΑΒ στο Κέντρο Υγείας Ραφήνας.</w:t>
      </w:r>
    </w:p>
    <w:p w14:paraId="34C32C8C" w14:textId="77777777" w:rsidR="00836292" w:rsidRDefault="0042176D">
      <w:pPr>
        <w:tabs>
          <w:tab w:val="center" w:pos="4753"/>
          <w:tab w:val="left" w:pos="5723"/>
        </w:tabs>
        <w:spacing w:line="600" w:lineRule="auto"/>
        <w:ind w:firstLine="720"/>
        <w:jc w:val="both"/>
        <w:rPr>
          <w:rFonts w:eastAsia="Times New Roman" w:cs="Times New Roman"/>
          <w:szCs w:val="24"/>
        </w:rPr>
      </w:pPr>
      <w:r>
        <w:rPr>
          <w:rFonts w:eastAsia="Times New Roman"/>
          <w:b/>
          <w:szCs w:val="24"/>
        </w:rPr>
        <w:t>ΣΙΜΟΣ</w:t>
      </w:r>
      <w:r>
        <w:rPr>
          <w:rFonts w:eastAsia="Times New Roman"/>
          <w:b/>
          <w:szCs w:val="24"/>
        </w:rPr>
        <w:t xml:space="preserve"> </w:t>
      </w:r>
      <w:r>
        <w:rPr>
          <w:rFonts w:eastAsia="Times New Roman"/>
          <w:b/>
          <w:szCs w:val="24"/>
        </w:rPr>
        <w:t xml:space="preserve">ΚΕΔΙΚΟΓΛΟΥ: </w:t>
      </w:r>
      <w:r>
        <w:rPr>
          <w:rFonts w:eastAsia="Times New Roman"/>
          <w:szCs w:val="24"/>
        </w:rPr>
        <w:t>Κύριε Πρόεδρε, μπορώ να έχω</w:t>
      </w:r>
      <w:r>
        <w:rPr>
          <w:rFonts w:eastAsia="Times New Roman"/>
          <w:szCs w:val="24"/>
        </w:rPr>
        <w:t xml:space="preserve"> τον λόγο; </w:t>
      </w:r>
    </w:p>
    <w:p w14:paraId="34C32C8D" w14:textId="77777777" w:rsidR="00836292" w:rsidRDefault="0042176D">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 xml:space="preserve">Ορίστε, κύριε </w:t>
      </w:r>
      <w:proofErr w:type="spellStart"/>
      <w:r>
        <w:rPr>
          <w:rFonts w:eastAsia="Times New Roman"/>
          <w:szCs w:val="24"/>
        </w:rPr>
        <w:t>Κεδίκογλου</w:t>
      </w:r>
      <w:proofErr w:type="spellEnd"/>
      <w:r>
        <w:rPr>
          <w:rFonts w:eastAsia="Times New Roman"/>
          <w:szCs w:val="24"/>
        </w:rPr>
        <w:t xml:space="preserve">, έχετε τον λόγο για ένα λεπτό. </w:t>
      </w:r>
    </w:p>
    <w:p w14:paraId="34C32C8E" w14:textId="77777777" w:rsidR="00836292" w:rsidRDefault="0042176D">
      <w:pPr>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 xml:space="preserve">Ευχαριστώ, κύριε Πρόεδρε. </w:t>
      </w:r>
    </w:p>
    <w:p w14:paraId="34C32C8F" w14:textId="77777777" w:rsidR="00836292" w:rsidRDefault="0042176D">
      <w:pPr>
        <w:spacing w:line="600" w:lineRule="auto"/>
        <w:ind w:firstLine="720"/>
        <w:jc w:val="both"/>
        <w:rPr>
          <w:rFonts w:eastAsia="Times New Roman"/>
          <w:szCs w:val="24"/>
        </w:rPr>
      </w:pPr>
      <w:r>
        <w:rPr>
          <w:rFonts w:eastAsia="Times New Roman"/>
          <w:szCs w:val="24"/>
        </w:rPr>
        <w:t xml:space="preserve">Κατ’ αρχάς θα ήθελα να συμφωνήσω με όσα είπε η </w:t>
      </w:r>
      <w:r>
        <w:rPr>
          <w:rFonts w:eastAsia="Times New Roman"/>
          <w:szCs w:val="24"/>
        </w:rPr>
        <w:t>ε</w:t>
      </w:r>
      <w:r>
        <w:rPr>
          <w:rFonts w:eastAsia="Times New Roman"/>
          <w:szCs w:val="24"/>
        </w:rPr>
        <w:t xml:space="preserve">κπρόσωπος του Κομμουνιστικού Κόμματος. Είναι απαράδεκτη αυτή </w:t>
      </w:r>
      <w:r>
        <w:rPr>
          <w:rFonts w:eastAsia="Times New Roman"/>
          <w:szCs w:val="24"/>
        </w:rPr>
        <w:t xml:space="preserve">η πρακτική. </w:t>
      </w:r>
    </w:p>
    <w:p w14:paraId="34C32C90" w14:textId="77777777" w:rsidR="00836292" w:rsidRDefault="0042176D">
      <w:pPr>
        <w:spacing w:line="600" w:lineRule="auto"/>
        <w:ind w:firstLine="720"/>
        <w:jc w:val="both"/>
        <w:rPr>
          <w:rFonts w:eastAsia="Times New Roman"/>
          <w:szCs w:val="24"/>
        </w:rPr>
      </w:pPr>
      <w:r>
        <w:rPr>
          <w:rFonts w:eastAsia="Times New Roman"/>
          <w:szCs w:val="24"/>
        </w:rPr>
        <w:t>Επιπλέον, πρέπει να σημειώσουμε ότι δεν είναι και τίποτα επείγουσες διατάξεις. Τα διπλώματα οδήγησης</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έπρεπε να έρθουν μέσα στη μαύρη νύχτα; </w:t>
      </w:r>
    </w:p>
    <w:p w14:paraId="34C32C91" w14:textId="77777777" w:rsidR="00836292" w:rsidRDefault="0042176D">
      <w:pPr>
        <w:spacing w:line="600" w:lineRule="auto"/>
        <w:ind w:firstLine="720"/>
        <w:jc w:val="both"/>
        <w:rPr>
          <w:rFonts w:eastAsia="Times New Roman"/>
          <w:szCs w:val="24"/>
        </w:rPr>
      </w:pPr>
      <w:r>
        <w:rPr>
          <w:rFonts w:eastAsia="Times New Roman"/>
          <w:szCs w:val="24"/>
        </w:rPr>
        <w:t>Κύριε Πρόεδρε, δεν είναι εδώ όλοι οι επισπεύδοντες Υπουργοί. Δεν είναι εδώ, για παράδειγμα, ο</w:t>
      </w:r>
      <w:r>
        <w:rPr>
          <w:rFonts w:eastAsia="Times New Roman"/>
          <w:szCs w:val="24"/>
        </w:rPr>
        <w:t xml:space="preserve"> κ. Σταθάκης ή ο κ. </w:t>
      </w:r>
      <w:proofErr w:type="spellStart"/>
      <w:r>
        <w:rPr>
          <w:rFonts w:eastAsia="Times New Roman"/>
          <w:szCs w:val="24"/>
        </w:rPr>
        <w:lastRenderedPageBreak/>
        <w:t>Τσακαλώτος</w:t>
      </w:r>
      <w:proofErr w:type="spellEnd"/>
      <w:r>
        <w:rPr>
          <w:rFonts w:eastAsia="Times New Roman"/>
          <w:szCs w:val="24"/>
        </w:rPr>
        <w:t xml:space="preserve"> ή ο κ. </w:t>
      </w:r>
      <w:proofErr w:type="spellStart"/>
      <w:r>
        <w:rPr>
          <w:rFonts w:eastAsia="Times New Roman"/>
          <w:szCs w:val="24"/>
        </w:rPr>
        <w:t>Κατρούγκαλος</w:t>
      </w:r>
      <w:proofErr w:type="spellEnd"/>
      <w:r>
        <w:rPr>
          <w:rFonts w:eastAsia="Times New Roman"/>
          <w:szCs w:val="24"/>
        </w:rPr>
        <w:t>,</w:t>
      </w:r>
      <w:r>
        <w:rPr>
          <w:rFonts w:eastAsia="Times New Roman"/>
          <w:szCs w:val="24"/>
        </w:rPr>
        <w:t xml:space="preserve"> που υπογράφουν τη μία τροπολογία. Δεν είναι εδώ ο κ. Παππάς</w:t>
      </w:r>
      <w:r>
        <w:rPr>
          <w:rFonts w:eastAsia="Times New Roman"/>
          <w:szCs w:val="24"/>
        </w:rPr>
        <w:t>,</w:t>
      </w:r>
      <w:r>
        <w:rPr>
          <w:rFonts w:eastAsia="Times New Roman"/>
          <w:szCs w:val="24"/>
        </w:rPr>
        <w:t xml:space="preserve"> να μας εξηγήσει γιατί η πολύτιμή του ΕΡΤ πρέπει να οδηγηθεί σε αφαίμαξη. Νομίζαμε ότι ήταν πολύτιμο όλο το προσωπικό εκεί. </w:t>
      </w:r>
    </w:p>
    <w:p w14:paraId="34C32C92" w14:textId="77777777" w:rsidR="00836292" w:rsidRDefault="0042176D">
      <w:pPr>
        <w:spacing w:line="600" w:lineRule="auto"/>
        <w:ind w:firstLine="720"/>
        <w:jc w:val="both"/>
        <w:rPr>
          <w:rFonts w:eastAsia="Times New Roman"/>
          <w:szCs w:val="24"/>
        </w:rPr>
      </w:pPr>
      <w:r>
        <w:rPr>
          <w:rFonts w:eastAsia="Times New Roman"/>
          <w:szCs w:val="24"/>
        </w:rPr>
        <w:t>Χωρίς την παρουσία,</w:t>
      </w:r>
      <w:r>
        <w:rPr>
          <w:rFonts w:eastAsia="Times New Roman"/>
          <w:szCs w:val="24"/>
        </w:rPr>
        <w:t xml:space="preserve"> λοιπόν, των αρμοδίων Υπουργών και με τέτοιες διαδικασίες</w:t>
      </w:r>
      <w:r>
        <w:rPr>
          <w:rFonts w:eastAsia="Times New Roman"/>
          <w:szCs w:val="24"/>
        </w:rPr>
        <w:t>,</w:t>
      </w:r>
      <w:r>
        <w:rPr>
          <w:rFonts w:eastAsia="Times New Roman"/>
          <w:szCs w:val="24"/>
        </w:rPr>
        <w:t xml:space="preserve"> νομίζω ότι προσβάλλεται το Κοινοβούλιο. </w:t>
      </w:r>
    </w:p>
    <w:p w14:paraId="34C32C93" w14:textId="77777777" w:rsidR="00836292" w:rsidRDefault="0042176D">
      <w:pPr>
        <w:spacing w:line="600" w:lineRule="auto"/>
        <w:ind w:firstLine="720"/>
        <w:jc w:val="both"/>
        <w:rPr>
          <w:rFonts w:eastAsia="Times New Roman"/>
          <w:szCs w:val="24"/>
        </w:rPr>
      </w:pPr>
      <w:r>
        <w:rPr>
          <w:rFonts w:eastAsia="Times New Roman"/>
          <w:szCs w:val="24"/>
        </w:rPr>
        <w:t xml:space="preserve">Επίσης, όσον αφορά τον τίτλο του νομοσχεδίου, είναι «και άλλες διατάξεις». </w:t>
      </w:r>
    </w:p>
    <w:p w14:paraId="34C32C94" w14:textId="77777777" w:rsidR="00836292" w:rsidRDefault="0042176D">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Θέλει νομοτεχνική βελτίωση, να αλλάξει ο τίτλος του νομοσχ</w:t>
      </w:r>
      <w:r>
        <w:rPr>
          <w:rFonts w:eastAsia="Times New Roman"/>
          <w:szCs w:val="24"/>
        </w:rPr>
        <w:t xml:space="preserve">εδίου. </w:t>
      </w:r>
    </w:p>
    <w:p w14:paraId="34C32C95" w14:textId="77777777" w:rsidR="00836292" w:rsidRDefault="0042176D">
      <w:pPr>
        <w:tabs>
          <w:tab w:val="center" w:pos="4753"/>
          <w:tab w:val="left" w:pos="5723"/>
        </w:tabs>
        <w:spacing w:line="600" w:lineRule="auto"/>
        <w:ind w:firstLine="720"/>
        <w:jc w:val="both"/>
        <w:rPr>
          <w:rFonts w:eastAsia="Times New Roman"/>
          <w:szCs w:val="24"/>
        </w:rPr>
      </w:pPr>
      <w:r>
        <w:rPr>
          <w:rFonts w:eastAsia="Times New Roman"/>
          <w:b/>
          <w:szCs w:val="24"/>
        </w:rPr>
        <w:lastRenderedPageBreak/>
        <w:t xml:space="preserve">ΣΙΜΟΣ ΚΕΔΙΚΟΓΛΟΥ: </w:t>
      </w:r>
      <w:r>
        <w:rPr>
          <w:rFonts w:eastAsia="Times New Roman"/>
          <w:szCs w:val="24"/>
        </w:rPr>
        <w:t xml:space="preserve">Χρειάζεται νομοτεχνική βελτίωση. </w:t>
      </w:r>
    </w:p>
    <w:p w14:paraId="34C32C96"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Ένα λεπτό, κύριοι συνάδελφοι, ηρεμήστε, γιατί δεν θα τελειώσουμε τις τέσσερις </w:t>
      </w:r>
      <w:r>
        <w:rPr>
          <w:rFonts w:eastAsia="Times New Roman"/>
          <w:szCs w:val="24"/>
        </w:rPr>
        <w:t>σ</w:t>
      </w:r>
      <w:r>
        <w:rPr>
          <w:rFonts w:eastAsia="Times New Roman"/>
          <w:szCs w:val="24"/>
        </w:rPr>
        <w:t>υμφωνίες με τις τροπολογίες ούτε στις 18.00΄!</w:t>
      </w:r>
    </w:p>
    <w:p w14:paraId="34C32C97" w14:textId="77777777" w:rsidR="00836292" w:rsidRDefault="0042176D">
      <w:pPr>
        <w:spacing w:line="600" w:lineRule="auto"/>
        <w:ind w:firstLine="720"/>
        <w:jc w:val="both"/>
        <w:rPr>
          <w:rFonts w:eastAsia="Times New Roman"/>
          <w:szCs w:val="24"/>
        </w:rPr>
      </w:pPr>
      <w:r>
        <w:rPr>
          <w:rFonts w:eastAsia="Times New Roman"/>
          <w:szCs w:val="24"/>
        </w:rPr>
        <w:t>Κατ’ αρχάς δεν πρόκειται εγώ να εισ</w:t>
      </w:r>
      <w:r>
        <w:rPr>
          <w:rFonts w:eastAsia="Times New Roman"/>
          <w:szCs w:val="24"/>
        </w:rPr>
        <w:t>αγ</w:t>
      </w:r>
      <w:r>
        <w:rPr>
          <w:rFonts w:eastAsia="Times New Roman"/>
          <w:szCs w:val="24"/>
        </w:rPr>
        <w:t>ά</w:t>
      </w:r>
      <w:r>
        <w:rPr>
          <w:rFonts w:eastAsia="Times New Roman"/>
          <w:szCs w:val="24"/>
        </w:rPr>
        <w:t xml:space="preserve">γω για συζήτηση </w:t>
      </w:r>
      <w:proofErr w:type="spellStart"/>
      <w:r>
        <w:rPr>
          <w:rFonts w:eastAsia="Times New Roman"/>
          <w:szCs w:val="24"/>
        </w:rPr>
        <w:t>καμμία</w:t>
      </w:r>
      <w:proofErr w:type="spellEnd"/>
      <w:r>
        <w:rPr>
          <w:rFonts w:eastAsia="Times New Roman"/>
          <w:szCs w:val="24"/>
        </w:rPr>
        <w:t xml:space="preserve"> τροπολογία, αν δεν είναι εδώ ο Υπουργός που θα την υπερασπιστεί. Το ότι δεν είναι παρών αυτή τη στιγμή δεν σημαίνει ότι δεν θα έρθει κατά τη διάρκεια της συζήτησης. Όμως, αυτό το κάνω πάντα και το ξέρετε. Εάν δεν έρ</w:t>
      </w:r>
      <w:r>
        <w:rPr>
          <w:rFonts w:eastAsia="Times New Roman"/>
          <w:szCs w:val="24"/>
        </w:rPr>
        <w:t>χεται</w:t>
      </w:r>
      <w:r>
        <w:rPr>
          <w:rFonts w:eastAsia="Times New Roman"/>
          <w:szCs w:val="24"/>
        </w:rPr>
        <w:t xml:space="preserve"> ο Υπουργός να υπερασπιστεί την τροπολογία του, </w:t>
      </w:r>
      <w:r>
        <w:rPr>
          <w:rFonts w:eastAsia="Times New Roman"/>
          <w:szCs w:val="24"/>
        </w:rPr>
        <w:t xml:space="preserve">εγώ </w:t>
      </w:r>
      <w:r>
        <w:rPr>
          <w:rFonts w:eastAsia="Times New Roman"/>
          <w:szCs w:val="24"/>
        </w:rPr>
        <w:t xml:space="preserve">δεν την εισάγω προς συζήτηση. Έχει τελειώσει αυτό. </w:t>
      </w:r>
    </w:p>
    <w:p w14:paraId="34C32C98" w14:textId="77777777" w:rsidR="00836292" w:rsidRDefault="0042176D">
      <w:pPr>
        <w:spacing w:line="600" w:lineRule="auto"/>
        <w:ind w:firstLine="720"/>
        <w:jc w:val="both"/>
        <w:rPr>
          <w:rFonts w:eastAsia="Times New Roman"/>
          <w:szCs w:val="24"/>
        </w:rPr>
      </w:pPr>
      <w:r>
        <w:rPr>
          <w:rFonts w:eastAsia="Times New Roman"/>
          <w:b/>
          <w:szCs w:val="24"/>
        </w:rPr>
        <w:lastRenderedPageBreak/>
        <w:t xml:space="preserve">ΗΛΙΑΣ ΠΑΝΑΓΙΩΤΑΡΟΣ: </w:t>
      </w:r>
      <w:r>
        <w:rPr>
          <w:rFonts w:eastAsia="Times New Roman"/>
          <w:szCs w:val="24"/>
        </w:rPr>
        <w:t>Κύριε Πρόεδρε, μπορώ να έχω τον λόγο;</w:t>
      </w:r>
    </w:p>
    <w:p w14:paraId="34C32C99"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Τώρα, με την κοινοβουλευτική σειρά, έχει τον λόγο ο κ. </w:t>
      </w:r>
      <w:proofErr w:type="spellStart"/>
      <w:r>
        <w:rPr>
          <w:rFonts w:eastAsia="Times New Roman"/>
          <w:szCs w:val="24"/>
        </w:rPr>
        <w:t>Παναγιώταρος</w:t>
      </w:r>
      <w:proofErr w:type="spellEnd"/>
      <w:r>
        <w:rPr>
          <w:rFonts w:eastAsia="Times New Roman"/>
          <w:szCs w:val="24"/>
        </w:rPr>
        <w:t xml:space="preserve"> για ένα λεπτό. </w:t>
      </w:r>
    </w:p>
    <w:p w14:paraId="34C32C9A" w14:textId="77777777" w:rsidR="00836292" w:rsidRDefault="0042176D">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Ευχαριστώ, κύριε Πρόεδρε. </w:t>
      </w:r>
    </w:p>
    <w:p w14:paraId="34C32C9B" w14:textId="77777777" w:rsidR="00836292" w:rsidRDefault="0042176D">
      <w:pPr>
        <w:spacing w:line="600" w:lineRule="auto"/>
        <w:ind w:firstLine="720"/>
        <w:jc w:val="both"/>
        <w:rPr>
          <w:rFonts w:eastAsia="Times New Roman"/>
          <w:szCs w:val="24"/>
        </w:rPr>
      </w:pPr>
      <w:r>
        <w:rPr>
          <w:rFonts w:eastAsia="Times New Roman"/>
          <w:szCs w:val="24"/>
        </w:rPr>
        <w:t>Αυτή η πρακτική νομίζω ότι βρίσκει σύμφωνους τους περισσότερους εκ των Κοινοβουλευτικών Εκπροσώπων. Οι δύο</w:t>
      </w:r>
      <w:r>
        <w:rPr>
          <w:rFonts w:eastAsia="Times New Roman"/>
          <w:szCs w:val="24"/>
        </w:rPr>
        <w:t>,</w:t>
      </w:r>
      <w:r>
        <w:rPr>
          <w:rFonts w:eastAsia="Times New Roman"/>
          <w:szCs w:val="24"/>
        </w:rPr>
        <w:t xml:space="preserve"> που είναι και η </w:t>
      </w:r>
      <w:r>
        <w:rPr>
          <w:rFonts w:eastAsia="Times New Roman"/>
          <w:szCs w:val="24"/>
        </w:rPr>
        <w:t>Π</w:t>
      </w:r>
      <w:r>
        <w:rPr>
          <w:rFonts w:eastAsia="Times New Roman"/>
          <w:szCs w:val="24"/>
        </w:rPr>
        <w:t>λειοψηφία</w:t>
      </w:r>
      <w:r>
        <w:rPr>
          <w:rFonts w:eastAsia="Times New Roman"/>
          <w:szCs w:val="24"/>
        </w:rPr>
        <w:t>,</w:t>
      </w:r>
      <w:r>
        <w:rPr>
          <w:rFonts w:eastAsia="Times New Roman"/>
          <w:szCs w:val="24"/>
        </w:rPr>
        <w:t xml:space="preserve"> μάλλον έχουν αντίθετη άποψη. Όμως, η λογική λέει ότι δεν είναι δυνατόν να έρχονται οκτώ τροπολογίες την τελευταία στιγμή, χωρίς να τις γνωρίζει κανείς. </w:t>
      </w:r>
      <w:r>
        <w:rPr>
          <w:rFonts w:eastAsia="Times New Roman"/>
          <w:szCs w:val="24"/>
        </w:rPr>
        <w:lastRenderedPageBreak/>
        <w:t>Είτε έρθουν εδώ οι Υπουργοί είτε δεν έρθουν δεν νομίζω ότι υπάρχει τέτοια βιασύνη, ώστε σήμερ</w:t>
      </w:r>
      <w:r>
        <w:rPr>
          <w:rFonts w:eastAsia="Times New Roman"/>
          <w:szCs w:val="24"/>
        </w:rPr>
        <w:t xml:space="preserve">α σε τέσσερις </w:t>
      </w:r>
      <w:r>
        <w:rPr>
          <w:rFonts w:eastAsia="Times New Roman"/>
          <w:szCs w:val="24"/>
        </w:rPr>
        <w:t>κ</w:t>
      </w:r>
      <w:r>
        <w:rPr>
          <w:rFonts w:eastAsia="Times New Roman"/>
          <w:szCs w:val="24"/>
        </w:rPr>
        <w:t>υρώσεις, οι οποίες από μόνες τους θεωρητικά χρειάζονται πολλή ώρα για να συζητηθούν, να μπαίνουν τροπολογίες</w:t>
      </w:r>
      <w:r>
        <w:rPr>
          <w:rFonts w:eastAsia="Times New Roman"/>
          <w:szCs w:val="24"/>
        </w:rPr>
        <w:t>,</w:t>
      </w:r>
      <w:r>
        <w:rPr>
          <w:rFonts w:eastAsia="Times New Roman"/>
          <w:szCs w:val="24"/>
        </w:rPr>
        <w:t xml:space="preserve"> οι οποίες μάλιστα είναι στην κυριολεξία και της τελευταίας στιγμής. Κάποιοι δεν τις έχουμε διαβάσει καν. Τώρα τρέχουν να βγάλουν φω</w:t>
      </w:r>
      <w:r>
        <w:rPr>
          <w:rFonts w:eastAsia="Times New Roman"/>
          <w:szCs w:val="24"/>
        </w:rPr>
        <w:t>τοτυπίες την τελευταία στιγμή</w:t>
      </w:r>
      <w:r>
        <w:rPr>
          <w:rFonts w:eastAsia="Times New Roman"/>
          <w:szCs w:val="24"/>
        </w:rPr>
        <w:t>,</w:t>
      </w:r>
      <w:r>
        <w:rPr>
          <w:rFonts w:eastAsia="Times New Roman"/>
          <w:szCs w:val="24"/>
        </w:rPr>
        <w:t xml:space="preserve"> για να ενημερωθούν και οι Βουλευτές περί τίνος πρόκειται. </w:t>
      </w:r>
    </w:p>
    <w:p w14:paraId="34C32C9C" w14:textId="77777777" w:rsidR="00836292" w:rsidRDefault="0042176D">
      <w:pPr>
        <w:spacing w:line="600" w:lineRule="auto"/>
        <w:ind w:firstLine="720"/>
        <w:jc w:val="both"/>
        <w:rPr>
          <w:rFonts w:eastAsia="Times New Roman"/>
          <w:szCs w:val="24"/>
        </w:rPr>
      </w:pPr>
      <w:r>
        <w:rPr>
          <w:rFonts w:eastAsia="Times New Roman"/>
          <w:szCs w:val="24"/>
        </w:rPr>
        <w:t xml:space="preserve">Νομίζω ότι πρέπει να επιμείνετε στο να μην έρθουν αυτές οι τροπολογίες προς συζήτηση και να έρθουν αύριο ή μεθαύριο. Δόξα τω </w:t>
      </w:r>
      <w:r>
        <w:rPr>
          <w:rFonts w:eastAsia="Times New Roman"/>
          <w:szCs w:val="24"/>
        </w:rPr>
        <w:t>θ</w:t>
      </w:r>
      <w:r>
        <w:rPr>
          <w:rFonts w:eastAsia="Times New Roman"/>
          <w:szCs w:val="24"/>
        </w:rPr>
        <w:t>εώ, πολλά νομοσχέδια έρχονται. Ούτως ή ά</w:t>
      </w:r>
      <w:r>
        <w:rPr>
          <w:rFonts w:eastAsia="Times New Roman"/>
          <w:szCs w:val="24"/>
        </w:rPr>
        <w:t xml:space="preserve">λλως </w:t>
      </w:r>
      <w:r>
        <w:rPr>
          <w:rFonts w:eastAsia="Times New Roman"/>
          <w:szCs w:val="24"/>
        </w:rPr>
        <w:lastRenderedPageBreak/>
        <w:t>περνάνε άσχετες τροπολογίες συνήθως σε όλα τα νομοσχέδια. Δεν θα πάθουμε και τίποτα</w:t>
      </w:r>
      <w:r>
        <w:rPr>
          <w:rFonts w:eastAsia="Times New Roman"/>
          <w:szCs w:val="24"/>
        </w:rPr>
        <w:t>!</w:t>
      </w:r>
    </w:p>
    <w:p w14:paraId="34C32C9D" w14:textId="77777777" w:rsidR="00836292" w:rsidRDefault="0042176D">
      <w:pPr>
        <w:spacing w:line="600" w:lineRule="auto"/>
        <w:ind w:firstLine="720"/>
        <w:jc w:val="both"/>
        <w:rPr>
          <w:rFonts w:eastAsia="Times New Roman"/>
          <w:szCs w:val="24"/>
        </w:rPr>
      </w:pPr>
      <w:r>
        <w:rPr>
          <w:rFonts w:eastAsia="Times New Roman"/>
          <w:szCs w:val="24"/>
        </w:rPr>
        <w:t xml:space="preserve">Ευχαριστώ πάρα πολύ. </w:t>
      </w:r>
    </w:p>
    <w:p w14:paraId="34C32C9E"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 κ. Θεοχαρόπουλος έχει τον λόγο. </w:t>
      </w:r>
    </w:p>
    <w:p w14:paraId="34C32C9F" w14:textId="77777777" w:rsidR="00836292" w:rsidRDefault="0042176D">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Κύριε Πρόεδρε, πρόκειται για μία απαράδεκτη τακτική</w:t>
      </w:r>
      <w:r>
        <w:rPr>
          <w:rFonts w:eastAsia="Times New Roman"/>
          <w:szCs w:val="24"/>
        </w:rPr>
        <w:t>. Οκτώ τροπολογίες ήρθαν το βράδυ. Από τις 20.00΄ έως τις 23.00΄ έρχονταν τροπολογίες. Δεν γίνεται να προχωρήσουμε με αυτή τη διαδικασία. Ζητούμε από την Κυβέρνηση να αποσυρθούν οι τροπολογίες. Εάν πα</w:t>
      </w:r>
      <w:r>
        <w:rPr>
          <w:rFonts w:eastAsia="Times New Roman"/>
          <w:szCs w:val="24"/>
        </w:rPr>
        <w:lastRenderedPageBreak/>
        <w:t>ραμείνουν, θα πρέπει να έρθουν οι Υπουργοί οπωσδήποτε. Ε</w:t>
      </w:r>
      <w:r>
        <w:rPr>
          <w:rFonts w:eastAsia="Times New Roman"/>
          <w:szCs w:val="24"/>
        </w:rPr>
        <w:t>ίναι πολύ θετικό το γεγονός ότι το αναφέρατε</w:t>
      </w:r>
      <w:r>
        <w:rPr>
          <w:rFonts w:eastAsia="Times New Roman"/>
          <w:szCs w:val="24"/>
        </w:rPr>
        <w:t xml:space="preserve"> πως </w:t>
      </w:r>
      <w:r>
        <w:rPr>
          <w:rFonts w:eastAsia="Times New Roman"/>
          <w:szCs w:val="24"/>
        </w:rPr>
        <w:t xml:space="preserve">δεν θα γίνουν δεκτές αν δεν έρθουν οι Υπουργοί να τις υπερασπιστούν. </w:t>
      </w:r>
    </w:p>
    <w:p w14:paraId="34C32CA0" w14:textId="77777777" w:rsidR="00836292" w:rsidRDefault="0042176D">
      <w:pPr>
        <w:spacing w:line="600" w:lineRule="auto"/>
        <w:ind w:firstLine="720"/>
        <w:jc w:val="both"/>
        <w:rPr>
          <w:rFonts w:eastAsia="Times New Roman"/>
          <w:szCs w:val="24"/>
        </w:rPr>
      </w:pPr>
      <w:r>
        <w:rPr>
          <w:rFonts w:eastAsia="Times New Roman"/>
          <w:szCs w:val="24"/>
        </w:rPr>
        <w:t xml:space="preserve">Επίσης, θα ήθελα να ρωτήσω, γιατί άκουσα ότι υπάρχει αυτή η περίπτωση, αν θα έρθει και τώρα τροπολογία, ένατη υπουργική τροπολογία. </w:t>
      </w:r>
    </w:p>
    <w:p w14:paraId="34C32CA1" w14:textId="77777777" w:rsidR="00836292" w:rsidRDefault="0042176D">
      <w:pPr>
        <w:spacing w:line="600" w:lineRule="auto"/>
        <w:ind w:firstLine="720"/>
        <w:jc w:val="both"/>
        <w:rPr>
          <w:rFonts w:eastAsia="Times New Roman"/>
          <w:szCs w:val="24"/>
        </w:rPr>
      </w:pPr>
      <w:r>
        <w:rPr>
          <w:rFonts w:eastAsia="Times New Roman"/>
          <w:b/>
          <w:szCs w:val="24"/>
        </w:rPr>
        <w:t>ΠΡΟΕ</w:t>
      </w:r>
      <w:r>
        <w:rPr>
          <w:rFonts w:eastAsia="Times New Roman"/>
          <w:b/>
          <w:szCs w:val="24"/>
        </w:rPr>
        <w:t xml:space="preserve">ΔΡΕΥΩΝ (Νικήτας Κακλαμάνης): </w:t>
      </w:r>
      <w:r>
        <w:rPr>
          <w:rFonts w:eastAsia="Times New Roman"/>
          <w:szCs w:val="24"/>
        </w:rPr>
        <w:t xml:space="preserve">Κρατήστε επιφύλαξη, δεν έχω σίγουρη απάντηση περί αυτού. </w:t>
      </w:r>
    </w:p>
    <w:p w14:paraId="34C32CA2" w14:textId="77777777" w:rsidR="00836292" w:rsidRDefault="0042176D">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Δεν θα ήθελα ούτε να το σκεφθεί η Κυβέρνηση να φέρει αυτή τη στιγμή τροπολογία.</w:t>
      </w:r>
    </w:p>
    <w:p w14:paraId="34C32CA3" w14:textId="77777777" w:rsidR="00836292" w:rsidRDefault="0042176D">
      <w:pPr>
        <w:spacing w:line="600" w:lineRule="auto"/>
        <w:ind w:firstLine="720"/>
        <w:jc w:val="both"/>
        <w:rPr>
          <w:rFonts w:eastAsia="Times New Roman"/>
          <w:szCs w:val="24"/>
        </w:rPr>
      </w:pPr>
      <w:r>
        <w:rPr>
          <w:rFonts w:eastAsia="Times New Roman"/>
          <w:szCs w:val="24"/>
        </w:rPr>
        <w:lastRenderedPageBreak/>
        <w:t>Το δεύτερο που θα ήθελα να πω είναι ότι αν προτίθενται Βουλευτές</w:t>
      </w:r>
      <w:r>
        <w:rPr>
          <w:rFonts w:eastAsia="Times New Roman"/>
          <w:szCs w:val="24"/>
        </w:rPr>
        <w:t xml:space="preserve"> να φέρουν αυτή τη στιγμή βουλευτική τροπολογία</w:t>
      </w:r>
      <w:r>
        <w:rPr>
          <w:rFonts w:eastAsia="Times New Roman"/>
          <w:szCs w:val="24"/>
        </w:rPr>
        <w:t>,</w:t>
      </w:r>
      <w:r>
        <w:rPr>
          <w:rFonts w:eastAsia="Times New Roman"/>
          <w:szCs w:val="24"/>
        </w:rPr>
        <w:t xml:space="preserve"> να μη γίνει δεκτή από το Προεδρείο.</w:t>
      </w:r>
    </w:p>
    <w:p w14:paraId="34C32CA4"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Όχι, έχουν κατατεθεί οι τροπολογίες των συναδέλφων και πολύ πιο γρήγορα από των Υπουργών. </w:t>
      </w:r>
    </w:p>
    <w:p w14:paraId="34C32CA5" w14:textId="77777777" w:rsidR="00836292" w:rsidRDefault="0042176D">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Κύριε Πρόεδρε, μπορώ να έχω το</w:t>
      </w:r>
      <w:r>
        <w:rPr>
          <w:rFonts w:eastAsia="Times New Roman"/>
          <w:szCs w:val="24"/>
        </w:rPr>
        <w:t>ν λόγο;</w:t>
      </w:r>
    </w:p>
    <w:p w14:paraId="34C32CA6"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κύριε </w:t>
      </w:r>
      <w:proofErr w:type="spellStart"/>
      <w:r>
        <w:rPr>
          <w:rFonts w:eastAsia="Times New Roman"/>
          <w:szCs w:val="24"/>
        </w:rPr>
        <w:t>Αμυρά</w:t>
      </w:r>
      <w:proofErr w:type="spellEnd"/>
      <w:r>
        <w:rPr>
          <w:rFonts w:eastAsia="Times New Roman"/>
          <w:szCs w:val="24"/>
        </w:rPr>
        <w:t xml:space="preserve">. </w:t>
      </w:r>
    </w:p>
    <w:p w14:paraId="34C32CA7" w14:textId="77777777" w:rsidR="00836292" w:rsidRDefault="0042176D">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 xml:space="preserve">Ευχαριστώ, κύριε Πρόεδρε. </w:t>
      </w:r>
    </w:p>
    <w:p w14:paraId="34C32CA8" w14:textId="77777777" w:rsidR="00836292" w:rsidRDefault="0042176D">
      <w:pPr>
        <w:spacing w:line="600" w:lineRule="auto"/>
        <w:ind w:firstLine="720"/>
        <w:jc w:val="both"/>
        <w:rPr>
          <w:rFonts w:eastAsia="Times New Roman" w:cs="Times New Roman"/>
          <w:szCs w:val="24"/>
        </w:rPr>
      </w:pPr>
      <w:r>
        <w:rPr>
          <w:rFonts w:eastAsia="Times New Roman"/>
          <w:szCs w:val="24"/>
        </w:rPr>
        <w:lastRenderedPageBreak/>
        <w:t>Θέλω να πω ότι τα λέμε ξανά και ξανά και συμβαίνουν τα ίδια και τα ίδια. Παρακολουθούμε εδώ μία ξεκούρδιστη μπάντα, την Κυβέρνηση, να καταθέτει νομοσ</w:t>
      </w:r>
      <w:r>
        <w:rPr>
          <w:rFonts w:eastAsia="Times New Roman"/>
          <w:szCs w:val="24"/>
        </w:rPr>
        <w:t xml:space="preserve">χέδια, να τα αποσύρει και να τα </w:t>
      </w:r>
      <w:proofErr w:type="spellStart"/>
      <w:r>
        <w:rPr>
          <w:rFonts w:eastAsia="Times New Roman"/>
          <w:szCs w:val="24"/>
        </w:rPr>
        <w:t>επανακαταθέτει</w:t>
      </w:r>
      <w:proofErr w:type="spellEnd"/>
      <w:r>
        <w:rPr>
          <w:rFonts w:eastAsia="Times New Roman"/>
          <w:szCs w:val="24"/>
        </w:rPr>
        <w:t xml:space="preserve"> μέσα σε μία μέρα, να φέρνει παρατάσεις επί παρατάσεων με εκπρόθεσμες τροπολογίες, άσχετες με τις </w:t>
      </w:r>
      <w:r>
        <w:rPr>
          <w:rFonts w:eastAsia="Times New Roman"/>
          <w:szCs w:val="24"/>
        </w:rPr>
        <w:t>κ</w:t>
      </w:r>
      <w:r>
        <w:rPr>
          <w:rFonts w:eastAsia="Times New Roman"/>
          <w:szCs w:val="24"/>
        </w:rPr>
        <w:t>υρώσεις που συζητάμε και αναρωτιόμαστε αν υπάρχει Γενικός Γραμματέας της Κυβέρνησης. Τι θα γίνει με αυτή την κα</w:t>
      </w:r>
      <w:r>
        <w:rPr>
          <w:rFonts w:eastAsia="Times New Roman"/>
          <w:szCs w:val="24"/>
        </w:rPr>
        <w:t xml:space="preserve">τάσταση; Οκτώ νυχτερινές –τα μαύρα μεσάνυχτα- τροπολογίες, πολλές από τις οποίες ενέχουν θέσεις σχεδόν μικρών νομοσχεδίων με τις ρυθμίσεις που φέρνουν και δεν έχουμε τον χρόνο ούτε να τις συζητήσουμε ούτε έχουν περάσει από τις </w:t>
      </w:r>
      <w:r>
        <w:rPr>
          <w:rFonts w:eastAsia="Times New Roman"/>
          <w:szCs w:val="24"/>
        </w:rPr>
        <w:t>ε</w:t>
      </w:r>
      <w:r>
        <w:rPr>
          <w:rFonts w:eastAsia="Times New Roman"/>
          <w:szCs w:val="24"/>
        </w:rPr>
        <w:t>πιτροπές ούτε από τίποτα!</w:t>
      </w:r>
    </w:p>
    <w:p w14:paraId="34C32CA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κύριε Πρόεδρε, ως Ποτάμι ζητάμε από την Κυβέρνηση να αποσύρει αυτές τις τροπολογίες, διότι και η κακή νομοθέτηση έχει τα όριά της! </w:t>
      </w:r>
    </w:p>
    <w:p w14:paraId="34C32CA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Ευχαριστώ.</w:t>
      </w:r>
    </w:p>
    <w:p w14:paraId="34C32CAB"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w:t>
      </w:r>
    </w:p>
    <w:p w14:paraId="34C32CA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Κύριε Πρόεδρε, μπορώ να έχω τον</w:t>
      </w:r>
      <w:r>
        <w:rPr>
          <w:rFonts w:eastAsia="Times New Roman" w:cs="Times New Roman"/>
          <w:szCs w:val="24"/>
        </w:rPr>
        <w:t xml:space="preserve"> λόγο;</w:t>
      </w:r>
    </w:p>
    <w:p w14:paraId="34C32CA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κύριε Καρρά, έχετε τον λόγο. Σας παρακαλώ, όμως, να τελειώσουμε επί της διαδικασίας.</w:t>
      </w:r>
    </w:p>
    <w:p w14:paraId="34C32CAE"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Ευχαριστώ.</w:t>
      </w:r>
    </w:p>
    <w:p w14:paraId="34C32CA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Θα αποδεχθώ όλα όσα είπαν οι συνάδελφοι για τον τρόπο νομοθέτησης και θα συμπληρώσω, </w:t>
      </w:r>
      <w:r>
        <w:rPr>
          <w:rFonts w:eastAsia="Times New Roman" w:cs="Times New Roman"/>
          <w:szCs w:val="24"/>
        </w:rPr>
        <w:t>κύριε Πρόεδρε, μόνο τούτο: Κάποιες εκ των τροπολογιών δεν αρκεί μόνο να τις μελετήσουμε, αλλά πρέπει να τις συσχετίσουμε με ολόκληρα νομοθετήματα, πενήντα έως εκατό άρθρων, διότι αφορούν μεταβολές σε πάγιες ρυθμίσεις, που το ελληνικό κράτος έχει ακολουθήσε</w:t>
      </w:r>
      <w:r>
        <w:rPr>
          <w:rFonts w:eastAsia="Times New Roman" w:cs="Times New Roman"/>
          <w:szCs w:val="24"/>
        </w:rPr>
        <w:t xml:space="preserve">ι. </w:t>
      </w:r>
    </w:p>
    <w:p w14:paraId="34C32CB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Φέρνω ένα παράδειγμα: Πρόκειται για τον καθορισμό του </w:t>
      </w:r>
      <w:proofErr w:type="spellStart"/>
      <w:r>
        <w:rPr>
          <w:rFonts w:eastAsia="Times New Roman" w:cs="Times New Roman"/>
          <w:szCs w:val="24"/>
        </w:rPr>
        <w:t>διατάκτη</w:t>
      </w:r>
      <w:proofErr w:type="spellEnd"/>
      <w:r>
        <w:rPr>
          <w:rFonts w:eastAsia="Times New Roman" w:cs="Times New Roman"/>
          <w:szCs w:val="24"/>
        </w:rPr>
        <w:t xml:space="preserve"> στην Εθνική Επιτροπή Ανθρωπίνων Δικαιωμάτων, αν θα είναι ο γενικός γραμματέας ή ο πρόεδρος, όπως ίσχυε. Αυτά είναι επεμβάσεις μέσα σε πάγιους κορμούς νόμων, που δεν μπορεί να περνούν υπό τη</w:t>
      </w:r>
      <w:r>
        <w:rPr>
          <w:rFonts w:eastAsia="Times New Roman" w:cs="Times New Roman"/>
          <w:szCs w:val="24"/>
        </w:rPr>
        <w:t xml:space="preserve"> μορφή τροπολογιών. </w:t>
      </w:r>
    </w:p>
    <w:p w14:paraId="34C32CB1"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Η δική μας παράταξη έχει τονίσει επανειλημμένως ότι πρόκειται για παραβίαση του Συντάγματος, ευτελισμό της Βουλής και στο κάτω-κάτω δεν μπορούμε να ανεχθούμε τη συνέχιση ενός τρόπου νομοθέτησης που βάζει τη Βουλή στην άκρη, για να αποφ</w:t>
      </w:r>
      <w:r>
        <w:rPr>
          <w:rFonts w:eastAsia="Times New Roman" w:cs="Times New Roman"/>
          <w:szCs w:val="24"/>
        </w:rPr>
        <w:t>ασίζουν οι Υπουργοί όπως θέλουν, όποτε θέλουν και με όποια σκοπιμότητα θέλουν.</w:t>
      </w:r>
    </w:p>
    <w:p w14:paraId="34C32CB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4C32CB3"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Θα ήθελα </w:t>
      </w:r>
      <w:r>
        <w:rPr>
          <w:rFonts w:eastAsia="Times New Roman" w:cs="Times New Roman"/>
          <w:szCs w:val="24"/>
        </w:rPr>
        <w:t>αρχικά</w:t>
      </w:r>
      <w:r>
        <w:rPr>
          <w:rFonts w:eastAsia="Times New Roman" w:cs="Times New Roman"/>
          <w:szCs w:val="24"/>
        </w:rPr>
        <w:t xml:space="preserve"> να παρακαλέσω τους εκπροσώπους των κομμάτων τα θέματα αυτά, για να είμαστε πιο αποτελεσματικοί –σας το</w:t>
      </w:r>
      <w:r>
        <w:rPr>
          <w:rFonts w:eastAsia="Times New Roman" w:cs="Times New Roman"/>
          <w:szCs w:val="24"/>
        </w:rPr>
        <w:t xml:space="preserve"> λέω μετά από εμπειρία είκοσι και πλέον ετών σε αυτή την Αίθουσα- </w:t>
      </w:r>
      <w:r>
        <w:rPr>
          <w:rFonts w:eastAsia="Times New Roman" w:cs="Times New Roman"/>
          <w:szCs w:val="24"/>
        </w:rPr>
        <w:lastRenderedPageBreak/>
        <w:t xml:space="preserve">να τα θέσουν στη Διάσκεψη των Προέδρων. Ο μόνος που τα θέτει μέχρι τώρα, όπως ξέρουν όσοι παρευρίσκονται, είμαι εγώ. Πρέπει όλα τα κόμματα στη Διάσκεψη των Προέδρων να τα θέσουν και εκεί να </w:t>
      </w:r>
      <w:r>
        <w:rPr>
          <w:rFonts w:eastAsia="Times New Roman" w:cs="Times New Roman"/>
          <w:szCs w:val="24"/>
        </w:rPr>
        <w:t>πάρουμε μία απόφαση σχετικά με τη διαδικασία των μη επειγουσών τουλάχιστον τροπολογιών. Αν κάποια είναι πραγματικά επείγουσα, εντάξει. Είναι μια άλλη διαδικασία.</w:t>
      </w:r>
    </w:p>
    <w:p w14:paraId="34C32CB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Τώρα σε ό,τι αφορά το θέμα που έθεσε ο κ. </w:t>
      </w:r>
      <w:proofErr w:type="spellStart"/>
      <w:r>
        <w:rPr>
          <w:rFonts w:eastAsia="Times New Roman" w:cs="Times New Roman"/>
          <w:szCs w:val="24"/>
        </w:rPr>
        <w:t>Κεδίκογλου</w:t>
      </w:r>
      <w:proofErr w:type="spellEnd"/>
      <w:r>
        <w:rPr>
          <w:rFonts w:eastAsia="Times New Roman" w:cs="Times New Roman"/>
          <w:szCs w:val="24"/>
        </w:rPr>
        <w:t xml:space="preserve"> –και είχε δίκιο- μου ήρθε τώρα σχετικό έγ</w:t>
      </w:r>
      <w:r>
        <w:rPr>
          <w:rFonts w:eastAsia="Times New Roman" w:cs="Times New Roman"/>
          <w:szCs w:val="24"/>
        </w:rPr>
        <w:t>γραφο από τη Γραμματεία της Κυβέρνησης. Η κ. Φωτίου</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θα </w:t>
      </w:r>
      <w:r>
        <w:rPr>
          <w:rFonts w:eastAsia="Times New Roman" w:cs="Times New Roman"/>
          <w:szCs w:val="24"/>
        </w:rPr>
        <w:t>υπερασπιστεί δύο τροπολογίες</w:t>
      </w:r>
      <w:r>
        <w:rPr>
          <w:rFonts w:eastAsia="Times New Roman" w:cs="Times New Roman"/>
          <w:szCs w:val="24"/>
        </w:rPr>
        <w:t>,</w:t>
      </w:r>
      <w:r>
        <w:rPr>
          <w:rFonts w:eastAsia="Times New Roman" w:cs="Times New Roman"/>
          <w:szCs w:val="24"/>
        </w:rPr>
        <w:t xml:space="preserve"> είναι εδώ. Ο κ. </w:t>
      </w:r>
      <w:proofErr w:type="spellStart"/>
      <w:r>
        <w:rPr>
          <w:rFonts w:eastAsia="Times New Roman" w:cs="Times New Roman"/>
          <w:szCs w:val="24"/>
        </w:rPr>
        <w:t>Σπίρτζης</w:t>
      </w:r>
      <w:proofErr w:type="spellEnd"/>
      <w:r>
        <w:rPr>
          <w:rFonts w:eastAsia="Times New Roman" w:cs="Times New Roman"/>
          <w:szCs w:val="24"/>
        </w:rPr>
        <w:t xml:space="preserve"> είναι επίσης εδώ και θα </w:t>
      </w:r>
      <w:r>
        <w:rPr>
          <w:rFonts w:eastAsia="Times New Roman" w:cs="Times New Roman"/>
          <w:szCs w:val="24"/>
        </w:rPr>
        <w:lastRenderedPageBreak/>
        <w:t xml:space="preserve">υπερασπιστεί τις υπόλοιπες τρεις. Ο κ. Παππάς, όπως ενημερώθηκα γραπτώς, θα έρθει, για να υπερασπιστεί άλλες δύο και </w:t>
      </w:r>
      <w:r>
        <w:rPr>
          <w:rFonts w:eastAsia="Times New Roman" w:cs="Times New Roman"/>
          <w:szCs w:val="24"/>
        </w:rPr>
        <w:t xml:space="preserve">για την τελευταία θα έρθει ο κ. </w:t>
      </w:r>
      <w:proofErr w:type="spellStart"/>
      <w:r>
        <w:rPr>
          <w:rFonts w:eastAsia="Times New Roman" w:cs="Times New Roman"/>
          <w:szCs w:val="24"/>
        </w:rPr>
        <w:t>Κατρούγκαλος</w:t>
      </w:r>
      <w:proofErr w:type="spellEnd"/>
      <w:r>
        <w:rPr>
          <w:rFonts w:eastAsia="Times New Roman" w:cs="Times New Roman"/>
          <w:szCs w:val="24"/>
        </w:rPr>
        <w:t xml:space="preserve">. </w:t>
      </w:r>
    </w:p>
    <w:p w14:paraId="34C32CB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Οι δύο εκ των Υπουργών είναι ήδη παρόντες. Εάν οι υπόλοιποι δύο δεν έρθουν, όσο είμαι εγώ στο Προεδρείο, δεν θα τις εισ</w:t>
      </w:r>
      <w:r>
        <w:rPr>
          <w:rFonts w:eastAsia="Times New Roman" w:cs="Times New Roman"/>
          <w:szCs w:val="24"/>
        </w:rPr>
        <w:t>αγ</w:t>
      </w:r>
      <w:r>
        <w:rPr>
          <w:rFonts w:eastAsia="Times New Roman" w:cs="Times New Roman"/>
          <w:szCs w:val="24"/>
        </w:rPr>
        <w:t>άγω προς συζήτηση.</w:t>
      </w:r>
    </w:p>
    <w:p w14:paraId="34C32CB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δίνω τώρα τον λόγο, για πέντε λεπτά, στην κ. </w:t>
      </w:r>
      <w:proofErr w:type="spellStart"/>
      <w:r>
        <w:rPr>
          <w:rFonts w:eastAsia="Times New Roman" w:cs="Times New Roman"/>
          <w:szCs w:val="24"/>
        </w:rPr>
        <w:t>Ζαρούλια</w:t>
      </w:r>
      <w:proofErr w:type="spellEnd"/>
      <w:r>
        <w:rPr>
          <w:rFonts w:eastAsia="Times New Roman" w:cs="Times New Roman"/>
          <w:szCs w:val="24"/>
        </w:rPr>
        <w:t xml:space="preserve"> για να τοποθετηθεί για τις τέσσερις κυρώσεις </w:t>
      </w:r>
      <w:proofErr w:type="spellStart"/>
      <w:r>
        <w:rPr>
          <w:rFonts w:eastAsia="Times New Roman" w:cs="Times New Roman"/>
          <w:szCs w:val="24"/>
          <w:lang w:val="en-US"/>
        </w:rPr>
        <w:t>en</w:t>
      </w:r>
      <w:proofErr w:type="spellEnd"/>
      <w:r>
        <w:rPr>
          <w:rFonts w:eastAsia="Times New Roman" w:cs="Times New Roman"/>
          <w:szCs w:val="24"/>
        </w:rPr>
        <w:t xml:space="preserve"> </w:t>
      </w:r>
      <w:r>
        <w:rPr>
          <w:rFonts w:eastAsia="Times New Roman" w:cs="Times New Roman"/>
          <w:szCs w:val="24"/>
          <w:lang w:val="en-US"/>
        </w:rPr>
        <w:t>bloc</w:t>
      </w:r>
      <w:r>
        <w:rPr>
          <w:rFonts w:eastAsia="Times New Roman" w:cs="Times New Roman"/>
          <w:szCs w:val="24"/>
        </w:rPr>
        <w:t xml:space="preserve">. Μετά τον λόγο έχει η κ. </w:t>
      </w:r>
      <w:proofErr w:type="spellStart"/>
      <w:r>
        <w:rPr>
          <w:rFonts w:eastAsia="Times New Roman" w:cs="Times New Roman"/>
          <w:szCs w:val="24"/>
        </w:rPr>
        <w:t>Μανωλάκου</w:t>
      </w:r>
      <w:proofErr w:type="spellEnd"/>
      <w:r>
        <w:rPr>
          <w:rFonts w:eastAsia="Times New Roman" w:cs="Times New Roman"/>
          <w:szCs w:val="24"/>
        </w:rPr>
        <w:t xml:space="preserve"> και θα τοποθετηθεί ο κύριος Υπουργός επί της αρχής για να κλείσουν οι συμφωνίες και να μπούμε στις τροπολογίες.</w:t>
      </w:r>
    </w:p>
    <w:p w14:paraId="34C32CB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Δ</w:t>
      </w:r>
      <w:r>
        <w:rPr>
          <w:rFonts w:eastAsia="Times New Roman" w:cs="Times New Roman"/>
          <w:b/>
          <w:szCs w:val="24"/>
        </w:rPr>
        <w:t>ΙΑΜΑΝΤΩ ΜΑΝΩΛΑΚΟΥ:</w:t>
      </w:r>
      <w:r>
        <w:rPr>
          <w:rFonts w:eastAsia="Times New Roman" w:cs="Times New Roman"/>
          <w:szCs w:val="24"/>
        </w:rPr>
        <w:t xml:space="preserve"> Με ανοχή στο πεντάλεπτο σας παρακαλώ, κύριε Πρόεδρε.</w:t>
      </w:r>
    </w:p>
    <w:p w14:paraId="34C32CB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θα κρατήσω μια ανοχή σχετική.</w:t>
      </w:r>
    </w:p>
    <w:p w14:paraId="34C32CB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Ζαρούλια</w:t>
      </w:r>
      <w:proofErr w:type="spellEnd"/>
      <w:r>
        <w:rPr>
          <w:rFonts w:eastAsia="Times New Roman" w:cs="Times New Roman"/>
          <w:szCs w:val="24"/>
        </w:rPr>
        <w:t>, έχετε τον λόγο για πέντε λεπτά.</w:t>
      </w:r>
    </w:p>
    <w:p w14:paraId="34C32CB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ΕΛΕΝΗ ΖΑΡΟΥΛΙΑ: </w:t>
      </w:r>
      <w:r>
        <w:rPr>
          <w:rFonts w:eastAsia="Times New Roman" w:cs="Times New Roman"/>
          <w:szCs w:val="24"/>
        </w:rPr>
        <w:t>Ευχαριστώ πολύ, κύριε Πρόεδρε.</w:t>
      </w:r>
    </w:p>
    <w:p w14:paraId="34C32CB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Ο Λαϊκός Σύνδεσμο</w:t>
      </w:r>
      <w:r>
        <w:rPr>
          <w:rFonts w:eastAsia="Times New Roman" w:cs="Times New Roman"/>
          <w:szCs w:val="24"/>
        </w:rPr>
        <w:t xml:space="preserve">ς-Χρυσή Αυγή θα καταψηφίσει τις </w:t>
      </w:r>
      <w:r>
        <w:rPr>
          <w:rFonts w:eastAsia="Times New Roman" w:cs="Times New Roman"/>
          <w:szCs w:val="24"/>
        </w:rPr>
        <w:t>σ</w:t>
      </w:r>
      <w:r>
        <w:rPr>
          <w:rFonts w:eastAsia="Times New Roman" w:cs="Times New Roman"/>
          <w:szCs w:val="24"/>
        </w:rPr>
        <w:t xml:space="preserve">υμφωνίες σε ό,τι αφορά το </w:t>
      </w:r>
      <w:proofErr w:type="spellStart"/>
      <w:r>
        <w:rPr>
          <w:rFonts w:eastAsia="Times New Roman" w:cs="Times New Roman"/>
          <w:szCs w:val="24"/>
        </w:rPr>
        <w:t>Χασεμιτικό</w:t>
      </w:r>
      <w:proofErr w:type="spellEnd"/>
      <w:r>
        <w:rPr>
          <w:rFonts w:eastAsia="Times New Roman" w:cs="Times New Roman"/>
          <w:szCs w:val="24"/>
        </w:rPr>
        <w:t xml:space="preserve"> Βασίλειο της Ιορδανίας, της Γεωργίας και του Ισραήλ, διότι από τη στιγμή που η Κυβέρνηση ακολουθεί </w:t>
      </w:r>
      <w:proofErr w:type="spellStart"/>
      <w:r>
        <w:rPr>
          <w:rFonts w:eastAsia="Times New Roman" w:cs="Times New Roman"/>
          <w:szCs w:val="24"/>
        </w:rPr>
        <w:t>μνημονιακή</w:t>
      </w:r>
      <w:proofErr w:type="spellEnd"/>
      <w:r>
        <w:rPr>
          <w:rFonts w:eastAsia="Times New Roman" w:cs="Times New Roman"/>
          <w:szCs w:val="24"/>
        </w:rPr>
        <w:t xml:space="preserve"> πολιτική</w:t>
      </w:r>
      <w:r>
        <w:rPr>
          <w:rFonts w:eastAsia="Times New Roman" w:cs="Times New Roman"/>
          <w:szCs w:val="24"/>
        </w:rPr>
        <w:t>,</w:t>
      </w:r>
      <w:r>
        <w:rPr>
          <w:rFonts w:eastAsia="Times New Roman" w:cs="Times New Roman"/>
          <w:szCs w:val="24"/>
        </w:rPr>
        <w:t xml:space="preserve"> δεν είναι δυνατόν να υπερψηφίσει τίποτα, έστω και αν υπάρχει κάτι </w:t>
      </w:r>
      <w:r>
        <w:rPr>
          <w:rFonts w:eastAsia="Times New Roman" w:cs="Times New Roman"/>
          <w:szCs w:val="24"/>
        </w:rPr>
        <w:t>είναι θετικό.</w:t>
      </w:r>
    </w:p>
    <w:p w14:paraId="34C32CB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θα καταψηφίσουμε και την κύρωση της </w:t>
      </w:r>
      <w:r>
        <w:rPr>
          <w:rFonts w:eastAsia="Times New Roman" w:cs="Times New Roman"/>
          <w:szCs w:val="24"/>
        </w:rPr>
        <w:t>σ</w:t>
      </w:r>
      <w:r>
        <w:rPr>
          <w:rFonts w:eastAsia="Times New Roman" w:cs="Times New Roman"/>
          <w:szCs w:val="24"/>
        </w:rPr>
        <w:t xml:space="preserve">υμφωνίας για τον κοινό αεροπορικό χώρο μεταξύ της Ευρωπαϊκής Ενώσεως και των κρατών-μελών της και της Δημοκρατίας της Μολδαβίας, που έχει υπογραφεί στις Βρυξέλλες στις 26 Ιουνίου 2012, για τον </w:t>
      </w:r>
      <w:r>
        <w:rPr>
          <w:rFonts w:eastAsia="Times New Roman" w:cs="Times New Roman"/>
          <w:szCs w:val="24"/>
        </w:rPr>
        <w:t>επιπρόσθετο λόγο ότι οι μεταφορές στην Ευρωπαϊκή Ένωση αποτελούν έναν τομέα εξαιρετικής σημασίας και επηρεάζουν άμεσα τον τρόπο λειτουργίας και δράσης μεταφοράς επιβατών και εμπορευμάτων και αποτελούν κορυφαίο μέσο άσκησης πολιτικής.</w:t>
      </w:r>
    </w:p>
    <w:p w14:paraId="34C32CB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Στο πλαίσιο των ανοιχτ</w:t>
      </w:r>
      <w:r>
        <w:rPr>
          <w:rFonts w:eastAsia="Times New Roman" w:cs="Times New Roman"/>
          <w:szCs w:val="24"/>
        </w:rPr>
        <w:t xml:space="preserve">ών ουρανών στην Ευρωπαϊκή Ένωση δεν υπάρχουν πια διμερείς συμβάσεις μεταξύ των χωρών-μελών της Ευρωπαϊκής Ενώσεως και όλες οι εταιρείες </w:t>
      </w:r>
      <w:r>
        <w:rPr>
          <w:rFonts w:eastAsia="Times New Roman" w:cs="Times New Roman"/>
          <w:szCs w:val="24"/>
        </w:rPr>
        <w:lastRenderedPageBreak/>
        <w:t xml:space="preserve">που </w:t>
      </w:r>
      <w:proofErr w:type="spellStart"/>
      <w:r>
        <w:rPr>
          <w:rFonts w:eastAsia="Times New Roman" w:cs="Times New Roman"/>
          <w:szCs w:val="24"/>
        </w:rPr>
        <w:t>αδειοδοτούνται</w:t>
      </w:r>
      <w:proofErr w:type="spellEnd"/>
      <w:r>
        <w:rPr>
          <w:rFonts w:eastAsia="Times New Roman" w:cs="Times New Roman"/>
          <w:szCs w:val="24"/>
        </w:rPr>
        <w:t xml:space="preserve"> στα κράτη-μέλη μπορούν να εκτελούν πτήσεις σε όποιον προορισμό επιθυμούν εντός της Ευρωπαϊκής Ένωσης,</w:t>
      </w:r>
      <w:r>
        <w:rPr>
          <w:rFonts w:eastAsia="Times New Roman" w:cs="Times New Roman"/>
          <w:szCs w:val="24"/>
        </w:rPr>
        <w:t xml:space="preserve"> εκμεταλλευόμενες όλες τις ελευθερίες του αέρα. Όπως είναι γνωστό, εσείς εδώ έχετε ξεπουλήσει όλα τα αεροδρόμια, οπότε δεν υπάρχει λόγος να υπερψηφίσουμε αυτή τη σύμβαση.</w:t>
      </w:r>
    </w:p>
    <w:p w14:paraId="34C32CB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Η Ευρωπαϊκή Ένωση με τη Συνθήκη του Μάαστριχτ και τη Λευκή Βίβλο για την Ανταγωνιστικ</w:t>
      </w:r>
      <w:r>
        <w:rPr>
          <w:rFonts w:eastAsia="Times New Roman" w:cs="Times New Roman"/>
          <w:szCs w:val="24"/>
        </w:rPr>
        <w:t>ότητα χαρακτηρίζει τον τομέα των μεταφορών «θεμελιώδη στρατηγικό τομέα».</w:t>
      </w:r>
    </w:p>
    <w:p w14:paraId="34C32CB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Η Μολδαβία, μια μικρή χώρα της Ανατολικής Ευρώπης, βιώνει μια βαθιά οικονομική και πολιτική κρίση. Η χώρα ταλανίζεται από ένα γιγάντιο σκάνδαλο που ξέσπασε, όταν διαπιστώθηκε ότι ένα </w:t>
      </w:r>
      <w:r>
        <w:rPr>
          <w:rFonts w:eastAsia="Times New Roman" w:cs="Times New Roman"/>
          <w:szCs w:val="24"/>
        </w:rPr>
        <w:t>δισεκατομμύριο δολάρια εξαφανίστηκαν από το τραπεζικό σύστημα.</w:t>
      </w:r>
    </w:p>
    <w:p w14:paraId="34C32CC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Ο λαός της χώρας ζητά την πλήρη κάθαρση του κρατικού μηχανισμού από τους διεφθαρμένους λειτουργούς του. Στην πολιτική σφαίρα, στο</w:t>
      </w:r>
      <w:r>
        <w:rPr>
          <w:rFonts w:eastAsia="Times New Roman" w:cs="Times New Roman"/>
          <w:szCs w:val="24"/>
        </w:rPr>
        <w:t>ν</w:t>
      </w:r>
      <w:r>
        <w:rPr>
          <w:rFonts w:eastAsia="Times New Roman" w:cs="Times New Roman"/>
          <w:szCs w:val="24"/>
        </w:rPr>
        <w:t xml:space="preserve"> δικαστικό τομέα και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ε</w:t>
      </w:r>
      <w:r>
        <w:rPr>
          <w:rFonts w:eastAsia="Times New Roman" w:cs="Times New Roman"/>
          <w:szCs w:val="24"/>
        </w:rPr>
        <w:t xml:space="preserve">νημέρωσης το μονοπώλιο διατηρεί </w:t>
      </w:r>
      <w:r>
        <w:rPr>
          <w:rFonts w:eastAsia="Times New Roman" w:cs="Times New Roman"/>
          <w:szCs w:val="24"/>
        </w:rPr>
        <w:t xml:space="preserve">μια μικρή ομάδα ατόμων, τα οποία χρησιμοποιούν την πολιτική τους εξουσία για να προωθήσουν τα συμφέροντά τους. </w:t>
      </w:r>
    </w:p>
    <w:p w14:paraId="34C32CC1"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Στην περιοχή της Μολδαβίας λαμβάνει χώρα ένα μεγάλο γεωπολιτικό παιχνίδι, του οποίου βλέπουμε μόνο την αρχή. Το πρώην σοβιετικό κράτος της Μολδα</w:t>
      </w:r>
      <w:r>
        <w:rPr>
          <w:rFonts w:eastAsia="Times New Roman" w:cs="Times New Roman"/>
          <w:szCs w:val="24"/>
        </w:rPr>
        <w:t>βίας είναι μ</w:t>
      </w:r>
      <w:r>
        <w:rPr>
          <w:rFonts w:eastAsia="Times New Roman" w:cs="Times New Roman"/>
          <w:szCs w:val="24"/>
        </w:rPr>
        <w:t>ί</w:t>
      </w:r>
      <w:r>
        <w:rPr>
          <w:rFonts w:eastAsia="Times New Roman" w:cs="Times New Roman"/>
          <w:szCs w:val="24"/>
        </w:rPr>
        <w:t>α από τις μικρότερες και φτωχότερες χώρες της Ευρώπης. Βρίσκεται μεταξύ της Ουκρανίας και της Ρουμανίας και οι Ηνωμένες Πολιτείες της Αμερικής, μαζί με την Ευρωπαϊκή Ένωση, προσπαθούν να ενσωματώσουν αυτή τη χώρα στη σφαίρα επιρροής τ</w:t>
      </w:r>
      <w:r>
        <w:rPr>
          <w:rFonts w:eastAsia="Times New Roman" w:cs="Times New Roman"/>
          <w:szCs w:val="24"/>
        </w:rPr>
        <w:t>ους</w:t>
      </w:r>
      <w:r>
        <w:rPr>
          <w:rFonts w:eastAsia="Times New Roman" w:cs="Times New Roman"/>
          <w:szCs w:val="24"/>
        </w:rPr>
        <w:t xml:space="preserve">. </w:t>
      </w:r>
    </w:p>
    <w:p w14:paraId="34C32CC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Μετ</w:t>
      </w:r>
      <w:r>
        <w:rPr>
          <w:rFonts w:eastAsia="Times New Roman" w:cs="Times New Roman"/>
          <w:szCs w:val="24"/>
        </w:rPr>
        <w:t xml:space="preserve">ά τη διάλυση της Σοβιετικής Ένωσης, κήρυξε την ανεξαρτησία της η </w:t>
      </w:r>
      <w:proofErr w:type="spellStart"/>
      <w:r>
        <w:rPr>
          <w:rFonts w:eastAsia="Times New Roman" w:cs="Times New Roman"/>
          <w:szCs w:val="24"/>
        </w:rPr>
        <w:t>Υπερδνειστερία</w:t>
      </w:r>
      <w:proofErr w:type="spellEnd"/>
      <w:r>
        <w:rPr>
          <w:rFonts w:eastAsia="Times New Roman" w:cs="Times New Roman"/>
          <w:szCs w:val="24"/>
        </w:rPr>
        <w:t xml:space="preserve">, μια περιοχή που ήδη έχει αποσχισθεί από την υπόλοιπη Μολδαβία στις αρχές της δεκαετίας </w:t>
      </w:r>
      <w:r>
        <w:rPr>
          <w:rFonts w:eastAsia="Times New Roman" w:cs="Times New Roman"/>
          <w:szCs w:val="24"/>
        </w:rPr>
        <w:lastRenderedPageBreak/>
        <w:t xml:space="preserve">του 1990 και διά δημοψηφίσματος ζήτησε την ένταξή της στη Ρωσική Ομοσπονδία. </w:t>
      </w:r>
    </w:p>
    <w:p w14:paraId="34C32CC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Η χώρα πλέ</w:t>
      </w:r>
      <w:r>
        <w:rPr>
          <w:rFonts w:eastAsia="Times New Roman" w:cs="Times New Roman"/>
          <w:szCs w:val="24"/>
        </w:rPr>
        <w:t>ον</w:t>
      </w:r>
      <w:r>
        <w:rPr>
          <w:rFonts w:eastAsia="Times New Roman" w:cs="Times New Roman"/>
          <w:szCs w:val="24"/>
        </w:rPr>
        <w:t>,</w:t>
      </w:r>
      <w:r>
        <w:rPr>
          <w:rFonts w:eastAsia="Times New Roman" w:cs="Times New Roman"/>
          <w:szCs w:val="24"/>
        </w:rPr>
        <w:t xml:space="preserve"> χωρισμένη στα δύο</w:t>
      </w:r>
      <w:r>
        <w:rPr>
          <w:rFonts w:eastAsia="Times New Roman" w:cs="Times New Roman"/>
          <w:szCs w:val="24"/>
        </w:rPr>
        <w:t>,</w:t>
      </w:r>
      <w:r>
        <w:rPr>
          <w:rFonts w:eastAsia="Times New Roman" w:cs="Times New Roman"/>
          <w:szCs w:val="24"/>
        </w:rPr>
        <w:t xml:space="preserve"> αντιμετωπίζει αυξημένη αστάθεια και εντάσεις. Επιπλέον τα πολιτικά κόμματα και οι πολίτες της Μολδαβίας χωρίζονται σε ρωσόφιλους και μη, με αποτέλεσμα να έχει δημιουργηθεί μια πολύ τεταμένη κατάσταση. </w:t>
      </w:r>
    </w:p>
    <w:p w14:paraId="34C32CC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Ας σημειωθεί ότι η </w:t>
      </w:r>
      <w:proofErr w:type="spellStart"/>
      <w:r>
        <w:rPr>
          <w:rFonts w:eastAsia="Times New Roman" w:cs="Times New Roman"/>
          <w:szCs w:val="24"/>
        </w:rPr>
        <w:t>Υπερδνειστερ</w:t>
      </w:r>
      <w:r>
        <w:rPr>
          <w:rFonts w:eastAsia="Times New Roman" w:cs="Times New Roman"/>
          <w:szCs w:val="24"/>
        </w:rPr>
        <w:t>ία</w:t>
      </w:r>
      <w:proofErr w:type="spellEnd"/>
      <w:r>
        <w:rPr>
          <w:rFonts w:eastAsia="Times New Roman" w:cs="Times New Roman"/>
          <w:szCs w:val="24"/>
        </w:rPr>
        <w:t xml:space="preserve"> είναι εξαιρετικά κρίσιμη για τη Μολδαβία, αφού εκεί βρίσκονται οι περισσότερες βιομηχανίες της χώρας, ενώ κατέχει μερικές από τις σημαντικότερες πλουτοπαραγωγικές πηγές της περιοχής και διαθέτει </w:t>
      </w:r>
      <w:r>
        <w:rPr>
          <w:rFonts w:eastAsia="Times New Roman" w:cs="Times New Roman"/>
          <w:szCs w:val="24"/>
        </w:rPr>
        <w:lastRenderedPageBreak/>
        <w:t>εξαιρετικά ανεπτυγμένη βιομηχανία παραγωγής και μεταποίηση</w:t>
      </w:r>
      <w:r>
        <w:rPr>
          <w:rFonts w:eastAsia="Times New Roman" w:cs="Times New Roman"/>
          <w:szCs w:val="24"/>
        </w:rPr>
        <w:t xml:space="preserve">ς σε κλάδους, όπως η μεταλλουργία, τα αγροτικά προϊόντα, η κλωστοϋφαντουργία. Διατηρεί τη Ρωσία ως προνομιακό εμπορικό της εταίρο. </w:t>
      </w:r>
    </w:p>
    <w:p w14:paraId="34C32CC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Για να καταλάβουμε το μέγεθος του πολιτικού παιχνιδιού που παίζεται στην περιοχή, στο πρόσφατο παρελθόν ο Ρώσος Αναπληρωτής </w:t>
      </w:r>
      <w:r>
        <w:rPr>
          <w:rFonts w:eastAsia="Times New Roman" w:cs="Times New Roman"/>
          <w:szCs w:val="24"/>
        </w:rPr>
        <w:t xml:space="preserve">Πρωθυπουργός Δημήτρη </w:t>
      </w:r>
      <w:proofErr w:type="spellStart"/>
      <w:r>
        <w:rPr>
          <w:rFonts w:eastAsia="Times New Roman" w:cs="Times New Roman"/>
          <w:szCs w:val="24"/>
        </w:rPr>
        <w:t>Ρογκόζιν</w:t>
      </w:r>
      <w:proofErr w:type="spellEnd"/>
      <w:r>
        <w:rPr>
          <w:rFonts w:eastAsia="Times New Roman" w:cs="Times New Roman"/>
          <w:szCs w:val="24"/>
        </w:rPr>
        <w:t xml:space="preserve"> προειδοποίησε, εμμέσως πλην σαφώς, τη Μολδαβία να μην προχωρήσει σε συμφωνία σύνδεσης με την Ευρωπαϊκή Ένωση, τονίζοντας ότι η </w:t>
      </w:r>
      <w:proofErr w:type="spellStart"/>
      <w:r>
        <w:rPr>
          <w:rFonts w:eastAsia="Times New Roman" w:cs="Times New Roman"/>
          <w:szCs w:val="24"/>
        </w:rPr>
        <w:t>αποσχισθείσα</w:t>
      </w:r>
      <w:proofErr w:type="spellEnd"/>
      <w:r>
        <w:rPr>
          <w:rFonts w:eastAsia="Times New Roman" w:cs="Times New Roman"/>
          <w:szCs w:val="24"/>
        </w:rPr>
        <w:t xml:space="preserve"> περιοχή, η </w:t>
      </w:r>
      <w:proofErr w:type="spellStart"/>
      <w:r>
        <w:rPr>
          <w:rFonts w:eastAsia="Times New Roman" w:cs="Times New Roman"/>
          <w:szCs w:val="24"/>
        </w:rPr>
        <w:t>Υπερδνειστερία</w:t>
      </w:r>
      <w:proofErr w:type="spellEnd"/>
      <w:r>
        <w:rPr>
          <w:rFonts w:eastAsia="Times New Roman" w:cs="Times New Roman"/>
          <w:szCs w:val="24"/>
        </w:rPr>
        <w:t>, δεν αποτελεί έδαφος της Μολδαβίας και θα παραχθούν τα δέοντ</w:t>
      </w:r>
      <w:r>
        <w:rPr>
          <w:rFonts w:eastAsia="Times New Roman" w:cs="Times New Roman"/>
          <w:szCs w:val="24"/>
        </w:rPr>
        <w:t xml:space="preserve">α, δηλαδή θα προσαρτηθεί στο ρωσικό κορμό. </w:t>
      </w:r>
    </w:p>
    <w:p w14:paraId="34C32CC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Στο παρελθόν ο </w:t>
      </w:r>
      <w:proofErr w:type="spellStart"/>
      <w:r>
        <w:rPr>
          <w:rFonts w:eastAsia="Times New Roman" w:cs="Times New Roman"/>
          <w:szCs w:val="24"/>
        </w:rPr>
        <w:t>Γιούνγκερ</w:t>
      </w:r>
      <w:proofErr w:type="spellEnd"/>
      <w:r>
        <w:rPr>
          <w:rFonts w:eastAsia="Times New Roman" w:cs="Times New Roman"/>
          <w:szCs w:val="24"/>
        </w:rPr>
        <w:t>, μετά τις εξελίξεις στην Ουκρανία, δήλωσε ότι επείγει να υπογράψει η Ευρώπη μια συμφωνία συνεργασίας με τη Μολδαβία, προκειμένου να αποτρέψει το να γίνει η χώρα αυτή ο επόμενος στόχος του</w:t>
      </w:r>
      <w:r>
        <w:rPr>
          <w:rFonts w:eastAsia="Times New Roman" w:cs="Times New Roman"/>
          <w:szCs w:val="24"/>
        </w:rPr>
        <w:t xml:space="preserve"> Προέδρου της Ρωσίας, Βλαντιμίρ Πούτιν, ο οποίος είπε ότι μπορεί να προσαρτήσει ένα τμήμα της.</w:t>
      </w:r>
    </w:p>
    <w:p w14:paraId="34C32CC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Δυστυχώς τα τελευταία χρόνια οι Σύνοδοι Κορυφής της ανατολικής εταιρικής σχέσης διεξάγονται περισσότερο στο πνεύμα κάθε λογής πολιτικών κερδοσκοπιών παρά πραγματ</w:t>
      </w:r>
      <w:r>
        <w:rPr>
          <w:rFonts w:eastAsia="Times New Roman" w:cs="Times New Roman"/>
          <w:szCs w:val="24"/>
        </w:rPr>
        <w:t>ικών αποφάσεων. Το από καιρό σε καιρό ξέσπασμα συμπάθειας των Βρυξελλών προς τους Μολδαβούς έχει επίσης κατα</w:t>
      </w:r>
      <w:r>
        <w:rPr>
          <w:rFonts w:eastAsia="Times New Roman" w:cs="Times New Roman"/>
          <w:szCs w:val="24"/>
        </w:rPr>
        <w:lastRenderedPageBreak/>
        <w:t>φαν</w:t>
      </w:r>
      <w:r>
        <w:rPr>
          <w:rFonts w:eastAsia="Times New Roman" w:cs="Times New Roman"/>
          <w:szCs w:val="24"/>
        </w:rPr>
        <w:t>ώ</w:t>
      </w:r>
      <w:r>
        <w:rPr>
          <w:rFonts w:eastAsia="Times New Roman" w:cs="Times New Roman"/>
          <w:szCs w:val="24"/>
        </w:rPr>
        <w:t>ς γεωπολιτικό χαρακτήρα. Η Ευρωπαϊκή Ένωση ενθαρρύνει τη Μολδαβία να αποστασιοποιηθεί περισσότερο από τη Ρωσία. Τον πρώτιστο ρόλο βέβαια εδώ παί</w:t>
      </w:r>
      <w:r>
        <w:rPr>
          <w:rFonts w:eastAsia="Times New Roman" w:cs="Times New Roman"/>
          <w:szCs w:val="24"/>
        </w:rPr>
        <w:t>ζουν τα γεωπολιτικά συμφέροντα.</w:t>
      </w:r>
    </w:p>
    <w:p w14:paraId="34C32CC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Η Χρυσή Αυγή δεν πρόκειται να στηρίξει τη συγκεκριμένη </w:t>
      </w:r>
      <w:r>
        <w:rPr>
          <w:rFonts w:eastAsia="Times New Roman" w:cs="Times New Roman"/>
          <w:szCs w:val="24"/>
        </w:rPr>
        <w:t>σ</w:t>
      </w:r>
      <w:r>
        <w:rPr>
          <w:rFonts w:eastAsia="Times New Roman" w:cs="Times New Roman"/>
          <w:szCs w:val="24"/>
        </w:rPr>
        <w:t>υμφωνία, διότι η Μολδαβία υποσκάπτει την Κυπριακή Δημοκρατία και οι ελεύθερες συναλλαγές με τις τρεις χώρες θα πλήξουν κυρίως τις χώρες του Νότου, μεταξύ των οποίων και</w:t>
      </w:r>
      <w:r>
        <w:rPr>
          <w:rFonts w:eastAsia="Times New Roman" w:cs="Times New Roman"/>
          <w:szCs w:val="24"/>
        </w:rPr>
        <w:t xml:space="preserve"> την Ελλάδα. </w:t>
      </w:r>
    </w:p>
    <w:p w14:paraId="34C32CC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Η Μολδαβία έχει συνάψει διμερείς σχέσεις με το ψευδοκράτος της, κατεχόμενης από την Τουρκία, βορείου Κύπρου. </w:t>
      </w:r>
      <w:r>
        <w:rPr>
          <w:rFonts w:eastAsia="Times New Roman" w:cs="Times New Roman"/>
          <w:szCs w:val="24"/>
        </w:rPr>
        <w:lastRenderedPageBreak/>
        <w:t xml:space="preserve">Οι υπήκοοι της Μολδαβίας μπορούν συνεπώς να πηγαίνουν στην περιοχή αυτή χωρίς βίζα. Το γεγονός αυτό όμως παραβιάζει το </w:t>
      </w:r>
      <w:r>
        <w:rPr>
          <w:rFonts w:eastAsia="Times New Roman" w:cs="Times New Roman"/>
          <w:szCs w:val="24"/>
        </w:rPr>
        <w:t>Δ</w:t>
      </w:r>
      <w:r>
        <w:rPr>
          <w:rFonts w:eastAsia="Times New Roman" w:cs="Times New Roman"/>
          <w:szCs w:val="24"/>
        </w:rPr>
        <w:t xml:space="preserve">ιεθνές </w:t>
      </w:r>
      <w:r>
        <w:rPr>
          <w:rFonts w:eastAsia="Times New Roman" w:cs="Times New Roman"/>
          <w:szCs w:val="24"/>
        </w:rPr>
        <w:t>Δ</w:t>
      </w:r>
      <w:r>
        <w:rPr>
          <w:rFonts w:eastAsia="Times New Roman" w:cs="Times New Roman"/>
          <w:szCs w:val="24"/>
        </w:rPr>
        <w:t>ίκαιο</w:t>
      </w:r>
      <w:r>
        <w:rPr>
          <w:rFonts w:eastAsia="Times New Roman" w:cs="Times New Roman"/>
          <w:szCs w:val="24"/>
        </w:rPr>
        <w:t xml:space="preserve">, που απαγορεύει την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αναγνώριση κατεχομένων περιοχών. Παράλληλα προσβάλλει και την Κύπρο</w:t>
      </w:r>
      <w:r>
        <w:rPr>
          <w:rFonts w:eastAsia="Times New Roman" w:cs="Times New Roman"/>
          <w:szCs w:val="24"/>
        </w:rPr>
        <w:t>,</w:t>
      </w:r>
      <w:r>
        <w:rPr>
          <w:rFonts w:eastAsia="Times New Roman" w:cs="Times New Roman"/>
          <w:szCs w:val="24"/>
        </w:rPr>
        <w:t xml:space="preserve"> που είναι μέλος της Ευρωπαϊκής Ένωσης. </w:t>
      </w:r>
    </w:p>
    <w:p w14:paraId="34C32CCA" w14:textId="77777777" w:rsidR="00836292" w:rsidRDefault="0042176D">
      <w:pPr>
        <w:spacing w:line="600" w:lineRule="auto"/>
        <w:ind w:firstLine="720"/>
        <w:jc w:val="both"/>
        <w:rPr>
          <w:rFonts w:eastAsia="Times New Roman" w:cs="Times New Roman"/>
          <w:szCs w:val="24"/>
        </w:rPr>
      </w:pPr>
      <w:r w:rsidRPr="003B5824">
        <w:rPr>
          <w:rFonts w:eastAsia="Times New Roman" w:cs="Times New Roman"/>
          <w:szCs w:val="24"/>
        </w:rPr>
        <w:t xml:space="preserve">Αποτελεί πάγια θέση του </w:t>
      </w:r>
      <w:r>
        <w:rPr>
          <w:rFonts w:eastAsia="Times New Roman" w:cs="Times New Roman"/>
          <w:szCs w:val="24"/>
        </w:rPr>
        <w:t xml:space="preserve">Λαϊκού Συνδέσμου Χρυσή Αυγή ο </w:t>
      </w:r>
      <w:proofErr w:type="spellStart"/>
      <w:r>
        <w:rPr>
          <w:rFonts w:eastAsia="Times New Roman" w:cs="Times New Roman"/>
          <w:szCs w:val="24"/>
        </w:rPr>
        <w:t>επαναπροσανατολισμός</w:t>
      </w:r>
      <w:proofErr w:type="spellEnd"/>
      <w:r>
        <w:rPr>
          <w:rFonts w:eastAsia="Times New Roman" w:cs="Times New Roman"/>
          <w:szCs w:val="24"/>
        </w:rPr>
        <w:t xml:space="preserve"> των εξωτερικών μας σχέσεων, με βάση το γεω</w:t>
      </w:r>
      <w:r>
        <w:rPr>
          <w:rFonts w:eastAsia="Times New Roman" w:cs="Times New Roman"/>
          <w:szCs w:val="24"/>
        </w:rPr>
        <w:t xml:space="preserve">πολιτικό συμφέρον της Ελλάδος, σε σχέσεις ισότιμης αμοιβαιότητας και μακριά από υποτέλειες και εκβιασμούς. </w:t>
      </w:r>
      <w:r>
        <w:rPr>
          <w:rFonts w:eastAsia="Times New Roman" w:cs="Times New Roman"/>
          <w:szCs w:val="24"/>
        </w:rPr>
        <w:t xml:space="preserve"> </w:t>
      </w:r>
    </w:p>
    <w:p w14:paraId="34C32CC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Η κύρωση της συγκεκριμένης </w:t>
      </w:r>
      <w:r>
        <w:rPr>
          <w:rFonts w:eastAsia="Times New Roman" w:cs="Times New Roman"/>
          <w:szCs w:val="24"/>
        </w:rPr>
        <w:t>σ</w:t>
      </w:r>
      <w:r>
        <w:rPr>
          <w:rFonts w:eastAsia="Times New Roman" w:cs="Times New Roman"/>
          <w:szCs w:val="24"/>
        </w:rPr>
        <w:t>υμφωνίας της Ευρωπαϊκής</w:t>
      </w:r>
      <w:r>
        <w:rPr>
          <w:rFonts w:eastAsia="Times New Roman" w:cs="Times New Roman"/>
          <w:szCs w:val="24"/>
        </w:rPr>
        <w:t xml:space="preserve"> Ε</w:t>
      </w:r>
      <w:r>
        <w:rPr>
          <w:rFonts w:eastAsia="Times New Roman" w:cs="Times New Roman"/>
          <w:szCs w:val="24"/>
        </w:rPr>
        <w:t>ν</w:t>
      </w:r>
      <w:r>
        <w:rPr>
          <w:rFonts w:eastAsia="Times New Roman" w:cs="Times New Roman"/>
          <w:szCs w:val="24"/>
        </w:rPr>
        <w:t>ώ</w:t>
      </w:r>
      <w:r>
        <w:rPr>
          <w:rFonts w:eastAsia="Times New Roman" w:cs="Times New Roman"/>
          <w:szCs w:val="24"/>
        </w:rPr>
        <w:t>σ</w:t>
      </w:r>
      <w:r>
        <w:rPr>
          <w:rFonts w:eastAsia="Times New Roman" w:cs="Times New Roman"/>
          <w:szCs w:val="24"/>
        </w:rPr>
        <w:t>εω</w:t>
      </w:r>
      <w:r>
        <w:rPr>
          <w:rFonts w:eastAsia="Times New Roman" w:cs="Times New Roman"/>
          <w:szCs w:val="24"/>
        </w:rPr>
        <w:t xml:space="preserve">ς με ένα κράτος υποχείριο, σαφέστατα αντίθετο στις ελληνικές θέσεις στη διεθνή πολιτική </w:t>
      </w:r>
      <w:r>
        <w:rPr>
          <w:rFonts w:eastAsia="Times New Roman" w:cs="Times New Roman"/>
          <w:szCs w:val="24"/>
        </w:rPr>
        <w:t>σκηνή, όχι μόνο δεν έχει να προσφέρει απολύτως τίποτα στην Ελλάδα αλλά τουναντίον θα αποτελέσει ένα ακόμα δείγμα κακοπιστίας απέναντι στον μόνο εν δυνάμει γεωπολιτικό σύμμαχο αυτή τη στιγμή που δεν είναι άλλος από την ομόδοξη Ρωσία. Ως εκ τούτου την καταψη</w:t>
      </w:r>
      <w:r>
        <w:rPr>
          <w:rFonts w:eastAsia="Times New Roman" w:cs="Times New Roman"/>
          <w:szCs w:val="24"/>
        </w:rPr>
        <w:t>φίζουμε.</w:t>
      </w:r>
    </w:p>
    <w:p w14:paraId="34C32CC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Ευχαριστώ πολύ.</w:t>
      </w:r>
    </w:p>
    <w:p w14:paraId="34C32CC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εμείς ευχαριστούμε. </w:t>
      </w:r>
    </w:p>
    <w:p w14:paraId="34C32CC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w:t>
      </w:r>
      <w:proofErr w:type="spellStart"/>
      <w:r>
        <w:rPr>
          <w:rFonts w:eastAsia="Times New Roman" w:cs="Times New Roman"/>
          <w:szCs w:val="24"/>
        </w:rPr>
        <w:t>Μανωλάκου</w:t>
      </w:r>
      <w:proofErr w:type="spellEnd"/>
      <w:r>
        <w:rPr>
          <w:rFonts w:eastAsia="Times New Roman" w:cs="Times New Roman"/>
          <w:szCs w:val="24"/>
        </w:rPr>
        <w:t xml:space="preserve">, έχετε τον λόγο. </w:t>
      </w:r>
    </w:p>
    <w:p w14:paraId="34C32CCF"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Οι τέσσερις </w:t>
      </w:r>
      <w:r>
        <w:rPr>
          <w:rFonts w:eastAsia="Times New Roman" w:cs="Times New Roman"/>
          <w:szCs w:val="24"/>
        </w:rPr>
        <w:t>σ</w:t>
      </w:r>
      <w:r>
        <w:rPr>
          <w:rFonts w:eastAsia="Times New Roman" w:cs="Times New Roman"/>
          <w:szCs w:val="24"/>
        </w:rPr>
        <w:t xml:space="preserve">υμφωνίες επικυρώνουν τη συμφωνία που έχουν συνάψει αυτές οι τέσσερις χώρες με την </w:t>
      </w:r>
      <w:r>
        <w:rPr>
          <w:rFonts w:eastAsia="Times New Roman" w:cs="Times New Roman"/>
        </w:rPr>
        <w:t>Ευρωπαϊκή Ένωση</w:t>
      </w:r>
      <w:r>
        <w:rPr>
          <w:rFonts w:eastAsia="Times New Roman" w:cs="Times New Roman"/>
          <w:szCs w:val="24"/>
        </w:rPr>
        <w:t xml:space="preserve"> και δεν </w:t>
      </w:r>
      <w:r>
        <w:rPr>
          <w:rFonts w:eastAsia="Times New Roman" w:cs="Times New Roman"/>
          <w:szCs w:val="24"/>
        </w:rPr>
        <w:t>είναι πρωτοβουλία της Ελλάδας, παραδείγματος χάρ</w:t>
      </w:r>
      <w:r>
        <w:rPr>
          <w:rFonts w:eastAsia="Times New Roman" w:cs="Times New Roman"/>
          <w:szCs w:val="24"/>
        </w:rPr>
        <w:t>ιν</w:t>
      </w:r>
      <w:r>
        <w:rPr>
          <w:rFonts w:eastAsia="Times New Roman" w:cs="Times New Roman"/>
          <w:szCs w:val="24"/>
        </w:rPr>
        <w:t xml:space="preserve"> για τουριστικούς λόγους, όπως ειπώθηκε στην </w:t>
      </w:r>
      <w:r>
        <w:rPr>
          <w:rFonts w:eastAsia="Times New Roman" w:cs="Times New Roman"/>
          <w:szCs w:val="24"/>
        </w:rPr>
        <w:t>ε</w:t>
      </w:r>
      <w:r>
        <w:rPr>
          <w:rFonts w:eastAsia="Times New Roman" w:cs="Times New Roman"/>
          <w:szCs w:val="24"/>
        </w:rPr>
        <w:t xml:space="preserve">πιτροπή αλλά υποχρέωση προς το </w:t>
      </w:r>
      <w:proofErr w:type="spellStart"/>
      <w:r>
        <w:rPr>
          <w:rFonts w:eastAsia="Times New Roman" w:cs="Times New Roman"/>
          <w:szCs w:val="24"/>
        </w:rPr>
        <w:t>Ε</w:t>
      </w:r>
      <w:r>
        <w:rPr>
          <w:rFonts w:eastAsia="Times New Roman" w:cs="Times New Roman"/>
          <w:szCs w:val="24"/>
        </w:rPr>
        <w:t>υρωκοινοτικό</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ίκαιο που υπερισχύει. Εξάλλου, αεροπορική σύνδεση απευθείας με αυτές τις χώρες ήδη υπάρχει. </w:t>
      </w:r>
    </w:p>
    <w:p w14:paraId="34C32CD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Γι’ αυτό οι </w:t>
      </w:r>
      <w:r>
        <w:rPr>
          <w:rFonts w:eastAsia="Times New Roman" w:cs="Times New Roman"/>
          <w:szCs w:val="24"/>
        </w:rPr>
        <w:t>σ</w:t>
      </w:r>
      <w:r>
        <w:rPr>
          <w:rFonts w:eastAsia="Times New Roman" w:cs="Times New Roman"/>
          <w:szCs w:val="24"/>
        </w:rPr>
        <w:t>υμφωνίες</w:t>
      </w:r>
      <w:r>
        <w:rPr>
          <w:rFonts w:eastAsia="Times New Roman" w:cs="Times New Roman"/>
          <w:szCs w:val="24"/>
        </w:rPr>
        <w:t xml:space="preserve"> αυτές χαρακτηρίζονται από τα εξής: Πρώτον, είναι στα πλαίσια και με βάση τη νομοθεσία της </w:t>
      </w:r>
      <w:r>
        <w:rPr>
          <w:rFonts w:eastAsia="Times New Roman" w:cs="Times New Roman"/>
        </w:rPr>
        <w:t>Ευρωπαϊκής Ένωσης</w:t>
      </w:r>
      <w:r>
        <w:rPr>
          <w:rFonts w:eastAsia="Times New Roman" w:cs="Times New Roman"/>
          <w:szCs w:val="24"/>
        </w:rPr>
        <w:t xml:space="preserve"> για τον ενιαίο ευρωπαϊκό ουρανό για τους </w:t>
      </w:r>
      <w:r>
        <w:rPr>
          <w:rFonts w:eastAsia="Times New Roman" w:cs="Times New Roman"/>
          <w:szCs w:val="24"/>
        </w:rPr>
        <w:lastRenderedPageBreak/>
        <w:t xml:space="preserve">αντίστοιχους </w:t>
      </w:r>
      <w:proofErr w:type="spellStart"/>
      <w:r>
        <w:rPr>
          <w:rFonts w:eastAsia="Times New Roman" w:cs="Times New Roman"/>
          <w:szCs w:val="24"/>
        </w:rPr>
        <w:t>εφαρμοστικούς</w:t>
      </w:r>
      <w:proofErr w:type="spellEnd"/>
      <w:r>
        <w:rPr>
          <w:rFonts w:eastAsia="Times New Roman" w:cs="Times New Roman"/>
          <w:szCs w:val="24"/>
        </w:rPr>
        <w:t xml:space="preserve"> νόμους, ακόμα και για στρατιωτικά θέματα που σχετίζονται με τον ενιαίο ευρωπαϊκ</w:t>
      </w:r>
      <w:r>
        <w:rPr>
          <w:rFonts w:eastAsia="Times New Roman" w:cs="Times New Roman"/>
          <w:szCs w:val="24"/>
        </w:rPr>
        <w:t xml:space="preserve">ό ουρανό, δηλαδή έχει προηγηθεί η πολιτική απελευθέρωσης της αγοράς των αερομεταφορών σε επίπεδο </w:t>
      </w:r>
      <w:r>
        <w:rPr>
          <w:rFonts w:eastAsia="Times New Roman" w:cs="Times New Roman"/>
        </w:rPr>
        <w:t>Ευρωπαϊκής Ένωσης</w:t>
      </w:r>
      <w:r>
        <w:rPr>
          <w:rFonts w:eastAsia="Times New Roman" w:cs="Times New Roman"/>
          <w:szCs w:val="24"/>
        </w:rPr>
        <w:t xml:space="preserve"> και επεκτείνεται και με τρίτες χώρες, όπως αυτές τις τέσσερις που συζητάμε. </w:t>
      </w:r>
    </w:p>
    <w:p w14:paraId="34C32CD1" w14:textId="77777777" w:rsidR="00836292" w:rsidRDefault="0042176D">
      <w:pPr>
        <w:spacing w:line="600" w:lineRule="auto"/>
        <w:jc w:val="both"/>
        <w:rPr>
          <w:rFonts w:eastAsia="Times New Roman" w:cs="Times New Roman"/>
          <w:szCs w:val="24"/>
        </w:rPr>
      </w:pPr>
      <w:r>
        <w:rPr>
          <w:rFonts w:eastAsia="Times New Roman" w:cs="Times New Roman"/>
          <w:szCs w:val="24"/>
        </w:rPr>
        <w:tab/>
        <w:t xml:space="preserve">Γι’ αυτό και οι </w:t>
      </w:r>
      <w:r>
        <w:rPr>
          <w:rFonts w:eastAsia="Times New Roman" w:cs="Times New Roman"/>
          <w:szCs w:val="24"/>
        </w:rPr>
        <w:t>σ</w:t>
      </w:r>
      <w:r>
        <w:rPr>
          <w:rFonts w:eastAsia="Times New Roman" w:cs="Times New Roman"/>
          <w:szCs w:val="24"/>
        </w:rPr>
        <w:t>υμφωνίες είναι σχεδόν πανομοιότυπες, αντιγραφή</w:t>
      </w:r>
      <w:r>
        <w:rPr>
          <w:rFonts w:eastAsia="Times New Roman" w:cs="Times New Roman"/>
          <w:szCs w:val="24"/>
        </w:rPr>
        <w:t xml:space="preserve"> η μία της άλλης, με ασήμαντες μικροδιαφορές.</w:t>
      </w:r>
    </w:p>
    <w:p w14:paraId="34C32CD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Δεύτερον, προωθείται η κατάργηση ουσιαστικά του εθνικού εναέριου χώρου, τα όρια ευθύνης της Υπηρεσίας Πολιτικής Αεροπορίας και της αυτοτέλειάς της. Εκπτώσεις υπάρχουν και </w:t>
      </w:r>
      <w:r>
        <w:rPr>
          <w:rFonts w:eastAsia="Times New Roman" w:cs="Times New Roman"/>
          <w:szCs w:val="24"/>
        </w:rPr>
        <w:lastRenderedPageBreak/>
        <w:t>στην εθνική κυριαρχία, αφού η χάραξη τω</w:t>
      </w:r>
      <w:r>
        <w:rPr>
          <w:rFonts w:eastAsia="Times New Roman" w:cs="Times New Roman"/>
          <w:szCs w:val="24"/>
        </w:rPr>
        <w:t>ν σημερινών αεροδιαδρόμων γίνεται με κριτήριο τα κέρδη των αεροπορικών εταιρειών και ταυτόχρο</w:t>
      </w:r>
      <w:r>
        <w:rPr>
          <w:rFonts w:eastAsia="Times New Roman" w:cs="Times New Roman"/>
          <w:szCs w:val="24"/>
        </w:rPr>
        <w:t>να</w:t>
      </w:r>
      <w:r>
        <w:rPr>
          <w:rFonts w:eastAsia="Times New Roman" w:cs="Times New Roman"/>
          <w:szCs w:val="24"/>
        </w:rPr>
        <w:t xml:space="preserve"> υποβιβάζονται οι ανάγκες της Πολεμικής Αεροπορίας και της άμυνας της χώρας με περιορισμό του εναέριου χώρου δράσης της.</w:t>
      </w:r>
    </w:p>
    <w:p w14:paraId="34C32CD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Τρίτον, στόχος είναι η ελευθερία δράσης </w:t>
      </w:r>
      <w:r>
        <w:rPr>
          <w:rFonts w:eastAsia="Times New Roman" w:cs="Times New Roman"/>
          <w:szCs w:val="24"/>
        </w:rPr>
        <w:t xml:space="preserve">των επιχειρηματικών ομίλων στις αερομεταφορές με κατεύθυνση τη συγκέντρωση και μονοπώληση της αγοράς σε μια χούφτα μονοπώλια, εξασφαλίζοντας τη μεγιστοποίηση της κερδοφορίας των </w:t>
      </w:r>
      <w:proofErr w:type="spellStart"/>
      <w:r>
        <w:rPr>
          <w:rFonts w:eastAsia="Times New Roman" w:cs="Times New Roman"/>
          <w:szCs w:val="24"/>
        </w:rPr>
        <w:t>ευρωενωσιακών</w:t>
      </w:r>
      <w:proofErr w:type="spellEnd"/>
      <w:r>
        <w:rPr>
          <w:rFonts w:eastAsia="Times New Roman" w:cs="Times New Roman"/>
          <w:szCs w:val="24"/>
        </w:rPr>
        <w:t xml:space="preserve"> επιχειρηματικών ομίλων</w:t>
      </w:r>
      <w:r>
        <w:rPr>
          <w:rFonts w:eastAsia="Times New Roman" w:cs="Times New Roman"/>
          <w:szCs w:val="24"/>
        </w:rPr>
        <w:t>,</w:t>
      </w:r>
      <w:r>
        <w:rPr>
          <w:rFonts w:eastAsia="Times New Roman" w:cs="Times New Roman"/>
          <w:szCs w:val="24"/>
        </w:rPr>
        <w:t xml:space="preserve"> που δραστηριοποιούνται στον τομέα των αε</w:t>
      </w:r>
      <w:r>
        <w:rPr>
          <w:rFonts w:eastAsia="Times New Roman" w:cs="Times New Roman"/>
          <w:szCs w:val="24"/>
        </w:rPr>
        <w:t>ρομεταφορών, που είναι, βεβαίως, συγκεντρωμένο κεφάλαιο.</w:t>
      </w:r>
    </w:p>
    <w:p w14:paraId="34C32CD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Τέταρτον, η εξέλιξη αυτή σημαίνει επιδείνωση των συνθηκών για τους εργαζόμενους και ταυτόχρονα επιδείνωση των όρων ικανοποίησης των λαϊκών αναγκών. Ήδη στη χώρα μας σε αυτό το πλαίσιο έγινε η ιδιωτικ</w:t>
      </w:r>
      <w:r>
        <w:rPr>
          <w:rFonts w:eastAsia="Times New Roman" w:cs="Times New Roman"/>
          <w:szCs w:val="24"/>
        </w:rPr>
        <w:t xml:space="preserve">οποίηση της Ολυμπιακής και οι μαζικές απολύσεις αλλά και η ιδιωτικοποίηση στα δεκατέσσερα αεροδρόμια που έκανε η προηγούμενη </w:t>
      </w:r>
      <w:r>
        <w:rPr>
          <w:rFonts w:eastAsia="Times New Roman" w:cs="Times New Roman"/>
          <w:szCs w:val="24"/>
        </w:rPr>
        <w:t>κ</w:t>
      </w:r>
      <w:r>
        <w:rPr>
          <w:rFonts w:eastAsia="Times New Roman" w:cs="Times New Roman"/>
          <w:szCs w:val="24"/>
        </w:rPr>
        <w:t xml:space="preserve">υβέρνηση Νέας Δημοκρατίας-ΠΑΣΟΚ και υλοποίησε η σημερινή των ΣΥΡΙΖΑ-ΑΝΕΛ. Λογικό, λοιπόν, να ψηφίζετε παρέα και αυτές τις </w:t>
      </w:r>
      <w:r>
        <w:rPr>
          <w:rFonts w:eastAsia="Times New Roman" w:cs="Times New Roman"/>
          <w:szCs w:val="24"/>
        </w:rPr>
        <w:t>κ</w:t>
      </w:r>
      <w:r>
        <w:rPr>
          <w:rFonts w:eastAsia="Times New Roman" w:cs="Times New Roman"/>
          <w:szCs w:val="24"/>
        </w:rPr>
        <w:t xml:space="preserve">υρώσεις </w:t>
      </w:r>
      <w:r>
        <w:rPr>
          <w:rFonts w:eastAsia="Times New Roman" w:cs="Times New Roman"/>
          <w:szCs w:val="24"/>
        </w:rPr>
        <w:t>σ</w:t>
      </w:r>
      <w:r>
        <w:rPr>
          <w:rFonts w:eastAsia="Times New Roman" w:cs="Times New Roman"/>
          <w:szCs w:val="24"/>
        </w:rPr>
        <w:t>υμφωνίας. Βεβαίως ακολουθούν και άλλες ιδιωτικοποιήσεις αεροδρομίων. Ο πάτος μετακινείται συνεχώς.</w:t>
      </w:r>
    </w:p>
    <w:p w14:paraId="34C32CD5" w14:textId="77777777" w:rsidR="00836292" w:rsidRDefault="0042176D">
      <w:pPr>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xml:space="preserve">, όσον αφορά στο επιχείρημα ότι θα υπάρχει όφελος, βεβαίως θα υπάρχει αλλά ποιοι θα το καρπωθούν; Τα </w:t>
      </w:r>
      <w:r>
        <w:rPr>
          <w:rFonts w:eastAsia="Times New Roman" w:cs="Times New Roman"/>
          <w:szCs w:val="24"/>
        </w:rPr>
        <w:lastRenderedPageBreak/>
        <w:t>μονοπώλια του κλάδου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φού μέσα από αυτέ</w:t>
      </w:r>
      <w:r>
        <w:rPr>
          <w:rFonts w:eastAsia="Times New Roman" w:cs="Times New Roman"/>
          <w:szCs w:val="24"/>
        </w:rPr>
        <w:t xml:space="preserve">ς τις </w:t>
      </w:r>
      <w:r>
        <w:rPr>
          <w:rFonts w:eastAsia="Times New Roman" w:cs="Times New Roman"/>
          <w:szCs w:val="24"/>
        </w:rPr>
        <w:t>σ</w:t>
      </w:r>
      <w:r>
        <w:rPr>
          <w:rFonts w:eastAsia="Times New Roman" w:cs="Times New Roman"/>
          <w:szCs w:val="24"/>
        </w:rPr>
        <w:t xml:space="preserve">υμφωνίες που είναι διεύρυνση του ενιαίου ευρωπαϊκού ουρανού σε τρίτες χώρες, </w:t>
      </w:r>
      <w:proofErr w:type="spellStart"/>
      <w:r>
        <w:rPr>
          <w:rFonts w:eastAsia="Times New Roman" w:cs="Times New Roman"/>
          <w:szCs w:val="24"/>
        </w:rPr>
        <w:t>αναχαράσσονται</w:t>
      </w:r>
      <w:proofErr w:type="spellEnd"/>
      <w:r>
        <w:rPr>
          <w:rFonts w:eastAsia="Times New Roman" w:cs="Times New Roman"/>
          <w:szCs w:val="24"/>
        </w:rPr>
        <w:t xml:space="preserve"> οι αεροδιάδρομοι, γίνονται ευθείες διαδρομές, περιορίζεται το κόστος σε καύσιμα και χρόνο, δηλαδή σε όφελος των αεροπορικών εταιρειών. Υπολογίζεται ότι θα εξ</w:t>
      </w:r>
      <w:r>
        <w:rPr>
          <w:rFonts w:eastAsia="Times New Roman" w:cs="Times New Roman"/>
          <w:szCs w:val="24"/>
        </w:rPr>
        <w:t xml:space="preserve">οικονομηθούν περίπου 5 δισεκατομμύρια ευρώ από λιγότερα καύσιμα και λιγότερες καθυστερήσεις, που σημαίνει εξοικονόμηση χρόνου </w:t>
      </w:r>
      <w:r>
        <w:rPr>
          <w:rFonts w:eastAsia="Times New Roman" w:cs="Times New Roman"/>
          <w:szCs w:val="24"/>
        </w:rPr>
        <w:t>κ</w:t>
      </w:r>
      <w:r>
        <w:rPr>
          <w:rFonts w:eastAsia="Times New Roman" w:cs="Times New Roman"/>
          <w:szCs w:val="24"/>
        </w:rPr>
        <w:t>αι ο χρόνος είναι χρήμα.</w:t>
      </w:r>
    </w:p>
    <w:p w14:paraId="34C32CD6" w14:textId="77777777" w:rsidR="00836292" w:rsidRDefault="0042176D">
      <w:pPr>
        <w:spacing w:line="600" w:lineRule="auto"/>
        <w:ind w:firstLine="720"/>
        <w:jc w:val="both"/>
        <w:rPr>
          <w:rFonts w:eastAsia="Times New Roman" w:cs="Times New Roman"/>
          <w:szCs w:val="24"/>
        </w:rPr>
      </w:pPr>
      <w:proofErr w:type="spellStart"/>
      <w:r>
        <w:rPr>
          <w:rFonts w:eastAsia="Times New Roman" w:cs="Times New Roman"/>
          <w:szCs w:val="24"/>
        </w:rPr>
        <w:t>Έ</w:t>
      </w:r>
      <w:r>
        <w:rPr>
          <w:rFonts w:eastAsia="Times New Roman" w:cs="Times New Roman"/>
          <w:szCs w:val="24"/>
        </w:rPr>
        <w:t>κτον</w:t>
      </w:r>
      <w:proofErr w:type="spellEnd"/>
      <w:r>
        <w:rPr>
          <w:rFonts w:eastAsia="Times New Roman" w:cs="Times New Roman"/>
          <w:szCs w:val="24"/>
        </w:rPr>
        <w:t xml:space="preserve">, και στις τέσσερις </w:t>
      </w:r>
      <w:r>
        <w:rPr>
          <w:rFonts w:eastAsia="Times New Roman" w:cs="Times New Roman"/>
          <w:szCs w:val="24"/>
        </w:rPr>
        <w:t>σ</w:t>
      </w:r>
      <w:r>
        <w:rPr>
          <w:rFonts w:eastAsia="Times New Roman" w:cs="Times New Roman"/>
          <w:szCs w:val="24"/>
        </w:rPr>
        <w:t>υμφωνίες υπάρχουν προκλητικές φοροαπαλλαγές για ελάφρυνση από τελωνειακούς δασ</w:t>
      </w:r>
      <w:r>
        <w:rPr>
          <w:rFonts w:eastAsia="Times New Roman" w:cs="Times New Roman"/>
          <w:szCs w:val="24"/>
        </w:rPr>
        <w:t xml:space="preserve">μούς προς τις επιλεγμένες αεροπορικές εταιρείες και από τα </w:t>
      </w:r>
      <w:r>
        <w:rPr>
          <w:rFonts w:eastAsia="Times New Roman" w:cs="Times New Roman"/>
          <w:szCs w:val="24"/>
        </w:rPr>
        <w:lastRenderedPageBreak/>
        <w:t>δύο μέρη. Επίσης υπάρχει απαλλαγή από δασμούς και χρεώσεις σχετικά με αεροσκάφη, ανταλλακτικά, καύσιμα και άλλα μετά την εκτέλεση των συμφωνηθέντων δρομολογίων.</w:t>
      </w:r>
    </w:p>
    <w:p w14:paraId="34C32CD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Αυτό σημαίνει μείωση εσόδων του κρατ</w:t>
      </w:r>
      <w:r>
        <w:rPr>
          <w:rFonts w:eastAsia="Times New Roman" w:cs="Times New Roman"/>
          <w:szCs w:val="24"/>
        </w:rPr>
        <w:t xml:space="preserve">ικού προϋπολογισμού, που η κάλυψή τους, βέβαια, θα γίνει μέσα από την παραπέρα </w:t>
      </w:r>
      <w:proofErr w:type="spellStart"/>
      <w:r>
        <w:rPr>
          <w:rFonts w:eastAsia="Times New Roman" w:cs="Times New Roman"/>
          <w:szCs w:val="24"/>
        </w:rPr>
        <w:t>φοροληστεία</w:t>
      </w:r>
      <w:proofErr w:type="spellEnd"/>
      <w:r>
        <w:rPr>
          <w:rFonts w:eastAsia="Times New Roman" w:cs="Times New Roman"/>
          <w:szCs w:val="24"/>
        </w:rPr>
        <w:t xml:space="preserve"> του λαϊκού εισοδήματος, που το έχετε τσακίσει. Έτσι, βέβαια, είναι ο καπιταλισμός. </w:t>
      </w:r>
      <w:proofErr w:type="spellStart"/>
      <w:r>
        <w:rPr>
          <w:rFonts w:eastAsia="Times New Roman" w:cs="Times New Roman"/>
          <w:szCs w:val="24"/>
        </w:rPr>
        <w:t>Φοροαπαλλάσσετε</w:t>
      </w:r>
      <w:proofErr w:type="spellEnd"/>
      <w:r>
        <w:rPr>
          <w:rFonts w:eastAsia="Times New Roman" w:cs="Times New Roman"/>
          <w:szCs w:val="24"/>
        </w:rPr>
        <w:t xml:space="preserve"> τα μονοπώλια και στραγγίζετε τη λαϊκή οικογένεια με </w:t>
      </w:r>
      <w:proofErr w:type="spellStart"/>
      <w:r>
        <w:rPr>
          <w:rFonts w:eastAsia="Times New Roman" w:cs="Times New Roman"/>
          <w:szCs w:val="24"/>
        </w:rPr>
        <w:t>φοροκαταιγίδες</w:t>
      </w:r>
      <w:proofErr w:type="spellEnd"/>
      <w:r>
        <w:rPr>
          <w:rFonts w:eastAsia="Times New Roman" w:cs="Times New Roman"/>
          <w:szCs w:val="24"/>
        </w:rPr>
        <w:t>, μνημόνια και λιτότητα διαρκείας.</w:t>
      </w:r>
    </w:p>
    <w:p w14:paraId="34C32CD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Στο ερώτημα αν οι εργαζόμενοι θα ωφεληθούν, εμείς λέμε όχι. Αντίθετα θα υπάρξουν απολύσεις, που ήδη έχουν ξεκινήσει </w:t>
      </w:r>
      <w:r>
        <w:rPr>
          <w:rFonts w:eastAsia="Times New Roman" w:cs="Times New Roman"/>
          <w:szCs w:val="24"/>
        </w:rPr>
        <w:lastRenderedPageBreak/>
        <w:t xml:space="preserve">τα τελευταία χρόνια. Εξάλλου πουθενά στις </w:t>
      </w:r>
      <w:r>
        <w:rPr>
          <w:rFonts w:eastAsia="Times New Roman" w:cs="Times New Roman"/>
          <w:szCs w:val="24"/>
        </w:rPr>
        <w:t>κ</w:t>
      </w:r>
      <w:r>
        <w:rPr>
          <w:rFonts w:eastAsia="Times New Roman" w:cs="Times New Roman"/>
          <w:szCs w:val="24"/>
        </w:rPr>
        <w:t>υρώσεις δεν υπάρχει αναφορά για συλλογικές συμβάσεις και κατοχ</w:t>
      </w:r>
      <w:r>
        <w:rPr>
          <w:rFonts w:eastAsia="Times New Roman" w:cs="Times New Roman"/>
          <w:szCs w:val="24"/>
        </w:rPr>
        <w:t xml:space="preserve">ύρωση δικαιωμάτων εργαζομένων. </w:t>
      </w:r>
    </w:p>
    <w:p w14:paraId="34C32CD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Και να θυμίσω ότι το 2013, από τότε που ξεκίνησε η σταδιακή εφαρμογή αυτών των </w:t>
      </w:r>
      <w:r>
        <w:rPr>
          <w:rFonts w:eastAsia="Times New Roman" w:cs="Times New Roman"/>
          <w:szCs w:val="24"/>
        </w:rPr>
        <w:t>ο</w:t>
      </w:r>
      <w:r>
        <w:rPr>
          <w:rFonts w:eastAsia="Times New Roman" w:cs="Times New Roman"/>
          <w:szCs w:val="24"/>
        </w:rPr>
        <w:t xml:space="preserve">δηγιών και στη Γαλλία αλλά και στο Ισραήλ έγιναν μεγάλες απεργίες από τους ελεγκτές τις εναέριας κυκλοφορίας, γιατί εκτιμούσαν –και έτσι έγινε- </w:t>
      </w:r>
      <w:r>
        <w:rPr>
          <w:rFonts w:eastAsia="Times New Roman" w:cs="Times New Roman"/>
          <w:szCs w:val="24"/>
        </w:rPr>
        <w:t>και έλεγαν καθαρά ότι η απελευθέρωση υπηρεσιών εναέριας κυκλοφορίας</w:t>
      </w:r>
      <w:r>
        <w:rPr>
          <w:rFonts w:eastAsia="Times New Roman" w:cs="Times New Roman"/>
          <w:szCs w:val="24"/>
        </w:rPr>
        <w:t>,</w:t>
      </w:r>
      <w:r>
        <w:rPr>
          <w:rFonts w:eastAsia="Times New Roman" w:cs="Times New Roman"/>
          <w:szCs w:val="24"/>
        </w:rPr>
        <w:t xml:space="preserve"> θα οδηγήσει σε χειροτέρευση συνθηκών εργασίας και σε σταδιακές απολύσεις.</w:t>
      </w:r>
    </w:p>
    <w:p w14:paraId="34C32CD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Συνολικά, λοιπόν, οι </w:t>
      </w:r>
      <w:r>
        <w:rPr>
          <w:rFonts w:eastAsia="Times New Roman" w:cs="Times New Roman"/>
          <w:szCs w:val="24"/>
        </w:rPr>
        <w:t>σ</w:t>
      </w:r>
      <w:r>
        <w:rPr>
          <w:rFonts w:eastAsia="Times New Roman" w:cs="Times New Roman"/>
          <w:szCs w:val="24"/>
        </w:rPr>
        <w:t>υμφωνίες αυτές όπως και το σύνολο της πολιτικής της Ευρωπαϊκής Ένωσης, δεν πρόκειται να επι</w:t>
      </w:r>
      <w:r>
        <w:rPr>
          <w:rFonts w:eastAsia="Times New Roman" w:cs="Times New Roman"/>
          <w:szCs w:val="24"/>
        </w:rPr>
        <w:t>φέρει κανένα όφελος για τον λαό και τους άλλους λαούς. Αντίθετα θα συμβάλει στο να γίνει η αερομεταφορά ακόμη πιο δυσπρόσιτη και ακριβή για τους εργαζόμενους. Θα είναι και χτύπημα και στην ασφάλεια των πτήσεων και στα κυριαρχικά δικαιώματα των χωρών.</w:t>
      </w:r>
    </w:p>
    <w:p w14:paraId="34C32CDB"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Γι’ α</w:t>
      </w:r>
      <w:r>
        <w:rPr>
          <w:rFonts w:eastAsia="Times New Roman" w:cs="Times New Roman"/>
          <w:szCs w:val="24"/>
        </w:rPr>
        <w:t xml:space="preserve">υτούς τους λόγους το Κομμουνιστικό Κόμμα Ελλάδας καταψηφίζει και τις τέσσερις </w:t>
      </w:r>
      <w:r>
        <w:rPr>
          <w:rFonts w:eastAsia="Times New Roman" w:cs="Times New Roman"/>
          <w:szCs w:val="24"/>
        </w:rPr>
        <w:t>σ</w:t>
      </w:r>
      <w:r>
        <w:rPr>
          <w:rFonts w:eastAsia="Times New Roman" w:cs="Times New Roman"/>
          <w:szCs w:val="24"/>
        </w:rPr>
        <w:t>υμφωνίες. Η θέση μας είναι δημόσιες αερομεταφορές με αναβαθμισμένες και φθηνές υπηρεσίες για την εξυπηρέτηση των λαϊκών αναγκών με σταθερή δουλειά και ικανοποίηση των αναγκών τω</w:t>
      </w:r>
      <w:r>
        <w:rPr>
          <w:rFonts w:eastAsia="Times New Roman" w:cs="Times New Roman"/>
          <w:szCs w:val="24"/>
        </w:rPr>
        <w:t>ν εργαζομένων.</w:t>
      </w:r>
    </w:p>
    <w:p w14:paraId="34C32CDC"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Υπουργέ, κύριε </w:t>
      </w:r>
      <w:proofErr w:type="spellStart"/>
      <w:r>
        <w:rPr>
          <w:rFonts w:eastAsia="Times New Roman" w:cs="Times New Roman"/>
          <w:szCs w:val="24"/>
        </w:rPr>
        <w:t>Σπίρτζη</w:t>
      </w:r>
      <w:proofErr w:type="spellEnd"/>
      <w:r>
        <w:rPr>
          <w:rFonts w:eastAsia="Times New Roman" w:cs="Times New Roman"/>
          <w:szCs w:val="24"/>
        </w:rPr>
        <w:t xml:space="preserve">, έχετε τον λόγο για πέντε λεπτά συνολικά και για τις τέσσερις, με μια σχετική ανοχή. Δεν χρειάζονται πολλές κουβέντες, έχει γίνει αναλυτική κουβέντα στην </w:t>
      </w:r>
      <w:r>
        <w:rPr>
          <w:rFonts w:eastAsia="Times New Roman" w:cs="Times New Roman"/>
          <w:szCs w:val="24"/>
        </w:rPr>
        <w:t>ε</w:t>
      </w:r>
      <w:r>
        <w:rPr>
          <w:rFonts w:eastAsia="Times New Roman" w:cs="Times New Roman"/>
          <w:szCs w:val="24"/>
        </w:rPr>
        <w:t>πιτροπή. Γιατί βλέπω ότι</w:t>
      </w:r>
      <w:r>
        <w:rPr>
          <w:rFonts w:eastAsia="Times New Roman" w:cs="Times New Roman"/>
          <w:szCs w:val="24"/>
        </w:rPr>
        <w:t xml:space="preserve"> είναι εδώ σχεδόν όλοι οι Υπουργοί και πριν φύγουν, να τελειώσουμε τη συζήτηση επί της αρχής των </w:t>
      </w:r>
      <w:r>
        <w:rPr>
          <w:rFonts w:eastAsia="Times New Roman" w:cs="Times New Roman"/>
          <w:szCs w:val="24"/>
        </w:rPr>
        <w:t>σ</w:t>
      </w:r>
      <w:r>
        <w:rPr>
          <w:rFonts w:eastAsia="Times New Roman" w:cs="Times New Roman"/>
          <w:szCs w:val="24"/>
        </w:rPr>
        <w:t>υμφωνιών, για να τους δώσω να αναπτύξουν τις τροπολογίες τους.</w:t>
      </w:r>
    </w:p>
    <w:p w14:paraId="34C32CDD"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Ταυτόχρονα θέλω να πω κάτι στον κ. Βορίδη, ο οποίος ευλόγως και δικαίως μου επεσήμανε ότι με ομ</w:t>
      </w:r>
      <w:r>
        <w:rPr>
          <w:rFonts w:eastAsia="Times New Roman" w:cs="Times New Roman"/>
          <w:szCs w:val="24"/>
        </w:rPr>
        <w:t>όφωνη απόφαση δική σας, παρεκκλίναμε τυπικά από τον Κανονισμό</w:t>
      </w:r>
      <w:r>
        <w:rPr>
          <w:rFonts w:eastAsia="Times New Roman" w:cs="Times New Roman"/>
          <w:szCs w:val="24"/>
        </w:rPr>
        <w:t>,</w:t>
      </w:r>
      <w:r>
        <w:rPr>
          <w:rFonts w:eastAsia="Times New Roman" w:cs="Times New Roman"/>
          <w:szCs w:val="24"/>
        </w:rPr>
        <w:t xml:space="preserve"> ως προς το πώς συζητούνται οι </w:t>
      </w:r>
      <w:r>
        <w:rPr>
          <w:rFonts w:eastAsia="Times New Roman" w:cs="Times New Roman"/>
          <w:szCs w:val="24"/>
        </w:rPr>
        <w:t>σ</w:t>
      </w:r>
      <w:r>
        <w:rPr>
          <w:rFonts w:eastAsia="Times New Roman" w:cs="Times New Roman"/>
          <w:szCs w:val="24"/>
        </w:rPr>
        <w:t>υμφωνίες. Αλλά η κ. Τζίνη, κύριε Βο</w:t>
      </w:r>
      <w:r>
        <w:rPr>
          <w:rFonts w:eastAsia="Times New Roman" w:cs="Times New Roman"/>
          <w:szCs w:val="24"/>
        </w:rPr>
        <w:lastRenderedPageBreak/>
        <w:t>ρίδη, μου θύμισε ότι είπα εγώ ο ίδιος –και έγινε επίσης αποδεκτό- ότι αφού τοποθετηθούν επί των τροπολογιών οι εισηγητές και οι</w:t>
      </w:r>
      <w:r>
        <w:rPr>
          <w:rFonts w:eastAsia="Times New Roman" w:cs="Times New Roman"/>
          <w:szCs w:val="24"/>
        </w:rPr>
        <w:t xml:space="preserve"> ειδικοί αγορητές από τα κόμματα, μετά οι συνάδελφοι μπορεί να θέλουν να τοποθετηθούν σε μία ή δύο τροπολογίες και θα τους δοθεί ο λόγος για τρία ή τέσσερα λεπτά. Επομένως θέλω να πω ότι δεν χρειάζεται να εγγραφείτε κατά τη διάρκεια. Θα υπάρχει αυτή η δυνα</w:t>
      </w:r>
      <w:r>
        <w:rPr>
          <w:rFonts w:eastAsia="Times New Roman" w:cs="Times New Roman"/>
          <w:szCs w:val="24"/>
        </w:rPr>
        <w:t>τότητα.</w:t>
      </w:r>
    </w:p>
    <w:p w14:paraId="34C32CDE"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ώς θα γίνει, κύριε Πρόεδρε; Με το χέρι;</w:t>
      </w:r>
    </w:p>
    <w:p w14:paraId="34C32CDF"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 ναι. Από ό,τι εκτιμώ, δεν θα είναι πολλοί οι συνάδελφοι. Αν θέλετε να εγγρα</w:t>
      </w:r>
      <w:r>
        <w:rPr>
          <w:rFonts w:eastAsia="Times New Roman" w:cs="Times New Roman"/>
          <w:szCs w:val="24"/>
        </w:rPr>
        <w:lastRenderedPageBreak/>
        <w:t>φείτε, εγγραφείτε. Δεν υπάρχει κανένα πρόβλημα. Εκτιμώ όμως ότι δεν θα είναι πάρα πολλοί οι συνάδελφοι. Ήδη θα δώσουμε τον λόγο στους κυρίους συναδέλφους, γιατί και τυπικά και ο</w:t>
      </w:r>
      <w:r>
        <w:rPr>
          <w:rFonts w:eastAsia="Times New Roman" w:cs="Times New Roman"/>
          <w:szCs w:val="24"/>
        </w:rPr>
        <w:t>υσία έχετε δίκιο. Όμως, αν θέλετε, μπορείτε να εγγραφείτε, για να έχουμε και μια εικόνα.</w:t>
      </w:r>
    </w:p>
    <w:p w14:paraId="34C32CE0"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Εγώ θέλω να μιλήσω, κύριε Πρόεδρε.</w:t>
      </w:r>
    </w:p>
    <w:p w14:paraId="34C32CE1"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λόγο.</w:t>
      </w:r>
    </w:p>
    <w:p w14:paraId="34C32CE2"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Μετα</w:t>
      </w:r>
      <w:r>
        <w:rPr>
          <w:rFonts w:eastAsia="Times New Roman" w:cs="Times New Roman"/>
          <w:b/>
          <w:szCs w:val="24"/>
        </w:rPr>
        <w:t>φορών και Δικτύων):</w:t>
      </w:r>
      <w:r>
        <w:rPr>
          <w:rFonts w:eastAsia="Times New Roman" w:cs="Times New Roman"/>
          <w:szCs w:val="24"/>
        </w:rPr>
        <w:t xml:space="preserve"> Ευχαριστώ, κύριε Πρόεδρε.</w:t>
      </w:r>
    </w:p>
    <w:p w14:paraId="34C32CE3"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Αγαπητοί κύριοι συνάδελφοι, η σημερινή συζήτηση στην Ολομέλεια σχετικά με την </w:t>
      </w:r>
      <w:r>
        <w:rPr>
          <w:rFonts w:eastAsia="Times New Roman" w:cs="Times New Roman"/>
          <w:szCs w:val="24"/>
        </w:rPr>
        <w:t>κ</w:t>
      </w:r>
      <w:r>
        <w:rPr>
          <w:rFonts w:eastAsia="Times New Roman" w:cs="Times New Roman"/>
          <w:szCs w:val="24"/>
        </w:rPr>
        <w:t xml:space="preserve">ύρωση των τεσσάρων αεροπορικών </w:t>
      </w:r>
      <w:r>
        <w:rPr>
          <w:rFonts w:eastAsia="Times New Roman" w:cs="Times New Roman"/>
          <w:szCs w:val="24"/>
        </w:rPr>
        <w:t>σ</w:t>
      </w:r>
      <w:r>
        <w:rPr>
          <w:rFonts w:eastAsia="Times New Roman" w:cs="Times New Roman"/>
          <w:szCs w:val="24"/>
        </w:rPr>
        <w:t>υμφωνιών μεταξύ της Ευρωπαϊκής Ένωσης και των κρατών-μελών και των χωρών της Γεωργίας, της Μολδαβία</w:t>
      </w:r>
      <w:r>
        <w:rPr>
          <w:rFonts w:eastAsia="Times New Roman" w:cs="Times New Roman"/>
          <w:szCs w:val="24"/>
        </w:rPr>
        <w:t>ς, της Ιορδανίας και του Ισραήλ αποτελούν ένα κρίσιμο κομμάτι της εθνικής στρατηγικής μας στον τομέα των αερομεταφορών. Οι συμφωνίες αυτές επεκτείνουν τις δυνατότητες της χώρας στις επιβατικές και εμπορευματικές μεταφορές, δημιουργούν αναπτυξιακές συνθήκες</w:t>
      </w:r>
      <w:r>
        <w:rPr>
          <w:rFonts w:eastAsia="Times New Roman" w:cs="Times New Roman"/>
          <w:szCs w:val="24"/>
        </w:rPr>
        <w:t xml:space="preserve"> στον τομέα των μεταφορών, του τουρισμού και κατ’ επέκταση, επιδρούν θετικά στην οικονομία.</w:t>
      </w:r>
    </w:p>
    <w:p w14:paraId="34C32CE4"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θα κουράσω, γιατί έχει γίνει αναλυτική συζήτηση και στις </w:t>
      </w:r>
      <w:r>
        <w:rPr>
          <w:rFonts w:eastAsia="Times New Roman" w:cs="Times New Roman"/>
          <w:szCs w:val="24"/>
        </w:rPr>
        <w:t>ε</w:t>
      </w:r>
      <w:r>
        <w:rPr>
          <w:rFonts w:eastAsia="Times New Roman" w:cs="Times New Roman"/>
          <w:szCs w:val="24"/>
        </w:rPr>
        <w:t xml:space="preserve">πιτροπές και στην προηγούμενη </w:t>
      </w:r>
      <w:r>
        <w:rPr>
          <w:rFonts w:eastAsia="Times New Roman" w:cs="Times New Roman"/>
          <w:szCs w:val="24"/>
        </w:rPr>
        <w:t>κ</w:t>
      </w:r>
      <w:r>
        <w:rPr>
          <w:rFonts w:eastAsia="Times New Roman" w:cs="Times New Roman"/>
          <w:szCs w:val="24"/>
        </w:rPr>
        <w:t>ύρωση με τη Νέα Ζηλανδία, οπότε έχουμε σχεδόν τα ίδια πλαίσια για το τι</w:t>
      </w:r>
      <w:r>
        <w:rPr>
          <w:rFonts w:eastAsia="Times New Roman" w:cs="Times New Roman"/>
          <w:szCs w:val="24"/>
        </w:rPr>
        <w:t xml:space="preserve"> περιλαμβάνει. Θα ήθελα, όμως, να πω δυο λόγια για την κριτική που ασκήθηκε</w:t>
      </w:r>
      <w:r>
        <w:rPr>
          <w:rFonts w:eastAsia="Times New Roman" w:cs="Times New Roman"/>
          <w:szCs w:val="24"/>
        </w:rPr>
        <w:t>,</w:t>
      </w:r>
      <w:r>
        <w:rPr>
          <w:rFonts w:eastAsia="Times New Roman" w:cs="Times New Roman"/>
          <w:szCs w:val="24"/>
        </w:rPr>
        <w:t xml:space="preserve"> σχετικά με το κατά πόσο χρήσιμες είναι αυτές οι </w:t>
      </w:r>
      <w:r>
        <w:rPr>
          <w:rFonts w:eastAsia="Times New Roman" w:cs="Times New Roman"/>
          <w:szCs w:val="24"/>
        </w:rPr>
        <w:t>κ</w:t>
      </w:r>
      <w:r>
        <w:rPr>
          <w:rFonts w:eastAsia="Times New Roman" w:cs="Times New Roman"/>
          <w:szCs w:val="24"/>
        </w:rPr>
        <w:t xml:space="preserve">υρώσεις </w:t>
      </w:r>
      <w:r>
        <w:rPr>
          <w:rFonts w:eastAsia="Times New Roman" w:cs="Times New Roman"/>
          <w:szCs w:val="24"/>
        </w:rPr>
        <w:t>σ</w:t>
      </w:r>
      <w:r>
        <w:rPr>
          <w:rFonts w:eastAsia="Times New Roman" w:cs="Times New Roman"/>
          <w:szCs w:val="24"/>
        </w:rPr>
        <w:t>υμφωνιών.</w:t>
      </w:r>
    </w:p>
    <w:p w14:paraId="34C32CE5"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Ενημερώνω, λοιπόν, ότι έχει ανοίξει ήδη συζήτηση στα ευρωπαϊκά όργανα, ώστε να μην περνούν από τα εθνικά κοινοβ</w:t>
      </w:r>
      <w:r>
        <w:rPr>
          <w:rFonts w:eastAsia="Times New Roman" w:cs="Times New Roman"/>
          <w:szCs w:val="24"/>
        </w:rPr>
        <w:t xml:space="preserve">ούλια τέτοιου είδους </w:t>
      </w:r>
      <w:r>
        <w:rPr>
          <w:rFonts w:eastAsia="Times New Roman" w:cs="Times New Roman"/>
          <w:szCs w:val="24"/>
        </w:rPr>
        <w:t>σ</w:t>
      </w:r>
      <w:r>
        <w:rPr>
          <w:rFonts w:eastAsia="Times New Roman" w:cs="Times New Roman"/>
          <w:szCs w:val="24"/>
        </w:rPr>
        <w:t xml:space="preserve">υμφωνίες αλλά να γίνονται διαπραγματεύσεις σε κεντρικό επίπεδο στην Ευρωπαϊκή Επιτροπή. Αυτό σημαίνει ότι όσες συμφωνίες κάνουμε, δεν πρόκειται να κυρωθούν προφανώς στη συνέχεια και διατηρούμε ένα πολύ μεγάλο </w:t>
      </w:r>
      <w:r>
        <w:rPr>
          <w:rFonts w:eastAsia="Times New Roman" w:cs="Times New Roman"/>
          <w:szCs w:val="24"/>
        </w:rPr>
        <w:lastRenderedPageBreak/>
        <w:t xml:space="preserve">πλεονέκτημα με τον τρόπο </w:t>
      </w:r>
      <w:r>
        <w:rPr>
          <w:rFonts w:eastAsia="Times New Roman" w:cs="Times New Roman"/>
          <w:szCs w:val="24"/>
        </w:rPr>
        <w:t>αυτό σε σχέση με τρίτες χώρες εκτός Ευρωπαϊκής Ένωσης</w:t>
      </w:r>
      <w:r>
        <w:rPr>
          <w:rFonts w:eastAsia="Times New Roman" w:cs="Times New Roman"/>
          <w:szCs w:val="24"/>
        </w:rPr>
        <w:t>,</w:t>
      </w:r>
      <w:r>
        <w:rPr>
          <w:rFonts w:eastAsia="Times New Roman" w:cs="Times New Roman"/>
          <w:szCs w:val="24"/>
        </w:rPr>
        <w:t xml:space="preserve"> τόσο για τις αερομεταφορές όσο και για την αναγκαιότητα που δείχνουν αυτές, κυρίως στον τουρισμό.</w:t>
      </w:r>
    </w:p>
    <w:p w14:paraId="34C32CE6"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Άρα δεν είναι τόσο απλά τα πράγματα, να λέμε ότι δεν χρειάζονται και είναι πολιτικές της Ευρωπαϊκής Ένω</w:t>
      </w:r>
      <w:r>
        <w:rPr>
          <w:rFonts w:eastAsia="Times New Roman" w:cs="Times New Roman"/>
          <w:szCs w:val="24"/>
        </w:rPr>
        <w:t xml:space="preserve">σης. Μιλώ προς τη συνάδελφο από το Κομμουνιστικό Κόμμα Ελλάδας. Δεν είναι ακριβώς έτσι, γιατί κάθε τρεις και λίγο αλλάζουν τα θεσμικά πλαίσια από την Ευρωπαϊκή Επιτροπή και καλό θα είναι τουλάχιστον τέτοιες </w:t>
      </w:r>
      <w:r>
        <w:rPr>
          <w:rFonts w:eastAsia="Times New Roman" w:cs="Times New Roman"/>
          <w:szCs w:val="24"/>
        </w:rPr>
        <w:t>σ</w:t>
      </w:r>
      <w:r>
        <w:rPr>
          <w:rFonts w:eastAsia="Times New Roman" w:cs="Times New Roman"/>
          <w:szCs w:val="24"/>
        </w:rPr>
        <w:t>υμφωνίες να τις έχουμε προχωρήσει και να κατοχυρ</w:t>
      </w:r>
      <w:r>
        <w:rPr>
          <w:rFonts w:eastAsia="Times New Roman" w:cs="Times New Roman"/>
          <w:szCs w:val="24"/>
        </w:rPr>
        <w:t>ώνουμε τα συμφέροντα της χώρας μας.</w:t>
      </w:r>
    </w:p>
    <w:p w14:paraId="34C32CE7"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θα ήθελα τώρα να καταθέσω μια νομοτεχνική βελτίωση σε σχέση με τον τίτλο, να συμπληρωθεί η φράση «και λοιπές διατάξεις».</w:t>
      </w:r>
    </w:p>
    <w:p w14:paraId="34C32CE8"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Νομοτεχνική σε τι;</w:t>
      </w:r>
    </w:p>
    <w:p w14:paraId="34C32CE9"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w:t>
      </w:r>
      <w:r>
        <w:rPr>
          <w:rFonts w:eastAsia="Times New Roman" w:cs="Times New Roman"/>
          <w:b/>
          <w:szCs w:val="24"/>
        </w:rPr>
        <w:t>μών, Μεταφορών και Δικτύων):</w:t>
      </w:r>
      <w:r>
        <w:rPr>
          <w:rFonts w:eastAsia="Times New Roman" w:cs="Times New Roman"/>
          <w:szCs w:val="24"/>
        </w:rPr>
        <w:t xml:space="preserve"> Στη συμπλήρωση του τίτλου του νομοσχεδίου με τη φράση «και λοιπές διατάξεις». Δεν είχα πάρει τον λόγο πριν.</w:t>
      </w:r>
    </w:p>
    <w:p w14:paraId="34C32CEA"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εντάξει. Καταθέστε το στα Πρακτικά.</w:t>
      </w:r>
    </w:p>
    <w:p w14:paraId="34C32CEB"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w:t>
      </w:r>
      <w:r>
        <w:rPr>
          <w:rFonts w:eastAsia="Times New Roman" w:cs="Times New Roman"/>
          <w:b/>
          <w:szCs w:val="24"/>
        </w:rPr>
        <w:t>Μεταφορών και Δικτύων):</w:t>
      </w:r>
      <w:r>
        <w:rPr>
          <w:rFonts w:eastAsia="Times New Roman" w:cs="Times New Roman"/>
          <w:szCs w:val="24"/>
        </w:rPr>
        <w:t xml:space="preserve"> Αν θέλετε, για τον τύπο, να αναφέρω και τα γενικά και ειδικά πρωτόκολλα.</w:t>
      </w:r>
    </w:p>
    <w:p w14:paraId="34C32CEC"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Ναι πείτε τα και μετά καταθέστε τη αμέσως.</w:t>
      </w:r>
    </w:p>
    <w:p w14:paraId="34C32CED"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Είναι οι τροπολογίες τ</w:t>
      </w:r>
      <w:r>
        <w:rPr>
          <w:rFonts w:eastAsia="Times New Roman" w:cs="Times New Roman"/>
          <w:szCs w:val="24"/>
        </w:rPr>
        <w:t xml:space="preserve">ου Υπουργείου Υποδομών, Μεταφορών και Δικτύων με γενικό πρωτόκολλο 319 και ειδικό 17, 321 και ειδικό 19, 323 και ειδικό 21. Είναι του Υπουργείου Τύπου 313 και ειδικό 11, 318 και ειδικό 16, των Υπουργείων Οικονομικών, Εργασίας -είναι εδώ ο κ. </w:t>
      </w:r>
      <w:proofErr w:type="spellStart"/>
      <w:r>
        <w:rPr>
          <w:rFonts w:eastAsia="Times New Roman" w:cs="Times New Roman"/>
          <w:szCs w:val="24"/>
        </w:rPr>
        <w:t>Κατρούγκαλος</w:t>
      </w:r>
      <w:proofErr w:type="spellEnd"/>
      <w:r>
        <w:rPr>
          <w:rFonts w:eastAsia="Times New Roman" w:cs="Times New Roman"/>
          <w:szCs w:val="24"/>
        </w:rPr>
        <w:t xml:space="preserve">, </w:t>
      </w:r>
      <w:r>
        <w:rPr>
          <w:rFonts w:eastAsia="Times New Roman" w:cs="Times New Roman"/>
          <w:szCs w:val="24"/>
        </w:rPr>
        <w:t xml:space="preserve">για να την υπερασπιστεί- με γενικό 315 και ειδικό 13. Μετά την </w:t>
      </w:r>
      <w:r>
        <w:rPr>
          <w:rFonts w:eastAsia="Times New Roman" w:cs="Times New Roman"/>
          <w:szCs w:val="24"/>
        </w:rPr>
        <w:lastRenderedPageBreak/>
        <w:t>ανάπτυξη των βουλευτικών θα πούμε και ποιες κάνουμε δεκτές από τις βουλευτικές.</w:t>
      </w:r>
    </w:p>
    <w:p w14:paraId="34C32CEE" w14:textId="77777777" w:rsidR="00836292" w:rsidRDefault="0042176D">
      <w:pPr>
        <w:spacing w:line="600" w:lineRule="auto"/>
        <w:ind w:firstLine="720"/>
        <w:jc w:val="both"/>
        <w:rPr>
          <w:rFonts w:eastAsia="Times New Roman" w:cs="Times New Roman"/>
          <w:bCs/>
          <w:szCs w:val="24"/>
        </w:rPr>
      </w:pPr>
      <w:r>
        <w:rPr>
          <w:rFonts w:eastAsia="Times New Roman" w:cs="Times New Roman"/>
          <w:szCs w:val="24"/>
        </w:rPr>
        <w:t xml:space="preserve">Αν θέλετε, μπορώ να αναπτύξω τις </w:t>
      </w:r>
      <w:r>
        <w:rPr>
          <w:rFonts w:eastAsia="Times New Roman" w:cs="Times New Roman"/>
          <w:bCs/>
          <w:szCs w:val="24"/>
        </w:rPr>
        <w:t>τροπολογίες του Υπουργείου Μεταφορών, για να το κάνουμε σύντομο.</w:t>
      </w:r>
    </w:p>
    <w:p w14:paraId="34C32CEF"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ΑΘΑΝΑΣΙΟΣ </w:t>
      </w:r>
      <w:r>
        <w:rPr>
          <w:rFonts w:eastAsia="Times New Roman" w:cs="Times New Roman"/>
          <w:b/>
          <w:szCs w:val="24"/>
        </w:rPr>
        <w:t>ΜΠΟΥΡΑΣ:</w:t>
      </w:r>
      <w:r>
        <w:rPr>
          <w:rFonts w:eastAsia="Times New Roman" w:cs="Times New Roman"/>
          <w:szCs w:val="24"/>
        </w:rPr>
        <w:t xml:space="preserve"> Τώρα πρέπει να πείτε ποιες κάνετε δεκτές. Αν δεν τις κάνετε δεκτές…</w:t>
      </w:r>
    </w:p>
    <w:p w14:paraId="34C32CF0"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Ευχαρίστως. Θα τις πούμε από τώρα.</w:t>
      </w:r>
    </w:p>
    <w:p w14:paraId="34C32CF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Επίσης να γίνει μια διόρθωση. Δεν είναι «και λοιπέ</w:t>
      </w:r>
      <w:r>
        <w:rPr>
          <w:rFonts w:eastAsia="Times New Roman" w:cs="Times New Roman"/>
          <w:szCs w:val="24"/>
        </w:rPr>
        <w:t xml:space="preserve">ς διατάξεις», είναι «και άλλες διατάξεις». Το λέω για τα Πρακτικά. Διορθώστε το και εσείς, </w:t>
      </w:r>
      <w:r>
        <w:rPr>
          <w:rFonts w:eastAsia="Times New Roman" w:cs="Times New Roman"/>
          <w:szCs w:val="24"/>
        </w:rPr>
        <w:lastRenderedPageBreak/>
        <w:t xml:space="preserve">κύριε Υπουργέ. Δεν υπάρχει φράση «και λοιπές διατάξεις», υπάρχει «και άλλες διατάξεις». Διορθώστε το και εσείς, κύριε Υπουργέ. </w:t>
      </w:r>
    </w:p>
    <w:p w14:paraId="34C32CF2"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w:t>
      </w:r>
      <w:r>
        <w:rPr>
          <w:rFonts w:eastAsia="Times New Roman" w:cs="Times New Roman"/>
          <w:b/>
          <w:szCs w:val="24"/>
        </w:rPr>
        <w:t xml:space="preserve">Μεταφορών και Δικτύων): </w:t>
      </w:r>
      <w:r>
        <w:rPr>
          <w:rFonts w:eastAsia="Times New Roman" w:cs="Times New Roman"/>
          <w:szCs w:val="24"/>
        </w:rPr>
        <w:t>Ωραία. «</w:t>
      </w:r>
      <w:r>
        <w:rPr>
          <w:rFonts w:eastAsia="Times New Roman" w:cs="Times New Roman"/>
          <w:szCs w:val="24"/>
        </w:rPr>
        <w:t>Κ</w:t>
      </w:r>
      <w:r>
        <w:rPr>
          <w:rFonts w:eastAsia="Times New Roman" w:cs="Times New Roman"/>
          <w:szCs w:val="24"/>
        </w:rPr>
        <w:t>αι άλλες διατάξεις».</w:t>
      </w:r>
    </w:p>
    <w:p w14:paraId="34C32CF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Γίνεται δεκτή, λοιπόν, η </w:t>
      </w:r>
      <w:r>
        <w:rPr>
          <w:rFonts w:eastAsia="Times New Roman" w:cs="Times New Roman"/>
          <w:bCs/>
          <w:szCs w:val="24"/>
        </w:rPr>
        <w:t>τροπολογία</w:t>
      </w:r>
      <w:r>
        <w:rPr>
          <w:rFonts w:eastAsia="Times New Roman" w:cs="Times New Roman"/>
          <w:szCs w:val="24"/>
        </w:rPr>
        <w:t xml:space="preserve"> του κ. Λαζαρίδη με γενικό αριθμό 325 και ειδικό 23.</w:t>
      </w:r>
    </w:p>
    <w:p w14:paraId="34C32CF4"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Αναφέρεστε τώρα στις βουλευτικές;</w:t>
      </w:r>
    </w:p>
    <w:p w14:paraId="34C32CF5"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w:t>
      </w:r>
      <w:r>
        <w:rPr>
          <w:rFonts w:eastAsia="Times New Roman" w:cs="Times New Roman"/>
          <w:b/>
          <w:szCs w:val="24"/>
        </w:rPr>
        <w:t xml:space="preserve">και Δικτύων): </w:t>
      </w:r>
      <w:r>
        <w:rPr>
          <w:rFonts w:eastAsia="Times New Roman" w:cs="Times New Roman"/>
          <w:szCs w:val="24"/>
        </w:rPr>
        <w:t>Ναι στις βουλευτικές.</w:t>
      </w:r>
    </w:p>
    <w:p w14:paraId="34C32CF6"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 xml:space="preserve">Σε ποια </w:t>
      </w:r>
      <w:r>
        <w:rPr>
          <w:rFonts w:eastAsia="Times New Roman" w:cs="Times New Roman"/>
          <w:szCs w:val="24"/>
        </w:rPr>
        <w:t>σ</w:t>
      </w:r>
      <w:r>
        <w:rPr>
          <w:rFonts w:eastAsia="Times New Roman" w:cs="Times New Roman"/>
          <w:szCs w:val="24"/>
        </w:rPr>
        <w:t xml:space="preserve">ύμβαση; Σε ποια </w:t>
      </w:r>
      <w:r>
        <w:rPr>
          <w:rFonts w:eastAsia="Times New Roman" w:cs="Times New Roman"/>
          <w:szCs w:val="24"/>
        </w:rPr>
        <w:t>κ</w:t>
      </w:r>
      <w:r>
        <w:rPr>
          <w:rFonts w:eastAsia="Times New Roman" w:cs="Times New Roman"/>
          <w:szCs w:val="24"/>
        </w:rPr>
        <w:t>ύρωση;</w:t>
      </w:r>
    </w:p>
    <w:p w14:paraId="34C32CF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Της Μολδαβίας. Όλες της Μολδαβίας είναι.</w:t>
      </w:r>
    </w:p>
    <w:p w14:paraId="34C32CF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Όλες;</w:t>
      </w:r>
    </w:p>
    <w:p w14:paraId="34C32CF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Έχετε και μία στην Ιορδ</w:t>
      </w:r>
      <w:r>
        <w:rPr>
          <w:rFonts w:eastAsia="Times New Roman" w:cs="Times New Roman"/>
          <w:szCs w:val="24"/>
        </w:rPr>
        <w:t>ανία.</w:t>
      </w:r>
    </w:p>
    <w:p w14:paraId="34C32CF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Όλες, όλες. Η Μολδαβία είναι υπέρ των </w:t>
      </w:r>
      <w:r>
        <w:rPr>
          <w:rFonts w:eastAsia="Times New Roman" w:cs="Times New Roman"/>
          <w:bCs/>
          <w:szCs w:val="24"/>
        </w:rPr>
        <w:t>τροπολογιών σε αντίθεση με τα κόμματα της Αντιπολίτευσης, που πρώτη φορά είδαν να κατατίθεται τροπολογία σε νομοσχέδιο, από ό,τι κατάλαβα από την κουβέ</w:t>
      </w:r>
      <w:r>
        <w:rPr>
          <w:rFonts w:eastAsia="Times New Roman" w:cs="Times New Roman"/>
          <w:bCs/>
          <w:szCs w:val="24"/>
        </w:rPr>
        <w:t xml:space="preserve">ντα που έγινε λίγο πριν. </w:t>
      </w:r>
      <w:r>
        <w:rPr>
          <w:rFonts w:eastAsia="Times New Roman" w:cs="Times New Roman"/>
          <w:bCs/>
          <w:szCs w:val="24"/>
        </w:rPr>
        <w:lastRenderedPageBreak/>
        <w:t>Πρώτη φορά βλέπει η Νέα Δημοκρατία τέτοιο πράγμα, να κατατίθενται τροπολογίες.</w:t>
      </w:r>
    </w:p>
    <w:p w14:paraId="34C32CFB"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Αφήστε τώρα!</w:t>
      </w:r>
    </w:p>
    <w:p w14:paraId="34C32CFC" w14:textId="77777777" w:rsidR="00836292" w:rsidRDefault="0042176D">
      <w:pPr>
        <w:spacing w:line="600" w:lineRule="auto"/>
        <w:ind w:firstLine="720"/>
        <w:jc w:val="center"/>
        <w:rPr>
          <w:rFonts w:eastAsia="Times New Roman"/>
          <w:bCs/>
        </w:rPr>
      </w:pPr>
      <w:r>
        <w:rPr>
          <w:rFonts w:eastAsia="Times New Roman"/>
          <w:bCs/>
        </w:rPr>
        <w:t>(Θόρυβος στην Αίθουσα)</w:t>
      </w:r>
    </w:p>
    <w:p w14:paraId="34C32CF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Όχι, όχι! Είναι η πρώτη φορά, πραγμα</w:t>
      </w:r>
      <w:r>
        <w:rPr>
          <w:rFonts w:eastAsia="Times New Roman" w:cs="Times New Roman"/>
          <w:szCs w:val="24"/>
        </w:rPr>
        <w:t>τικά!</w:t>
      </w:r>
    </w:p>
    <w:p w14:paraId="34C32CFE"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proofErr w:type="spellStart"/>
      <w:r>
        <w:rPr>
          <w:rFonts w:eastAsia="Times New Roman" w:cs="Times New Roman"/>
          <w:szCs w:val="24"/>
        </w:rPr>
        <w:t>Εμ</w:t>
      </w:r>
      <w:proofErr w:type="spellEnd"/>
      <w:r>
        <w:rPr>
          <w:rFonts w:eastAsia="Times New Roman" w:cs="Times New Roman"/>
          <w:szCs w:val="24"/>
        </w:rPr>
        <w:t xml:space="preserve"> το κάνετε, είστε και προκλητικός!</w:t>
      </w:r>
    </w:p>
    <w:p w14:paraId="34C32CFF"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Δεν είναι η πρώτη φορά αλλά τους αντιγράψατε πολλαπλώς.</w:t>
      </w:r>
    </w:p>
    <w:p w14:paraId="34C32D00" w14:textId="77777777" w:rsidR="00836292" w:rsidRDefault="0042176D">
      <w:pPr>
        <w:spacing w:line="600" w:lineRule="auto"/>
        <w:ind w:firstLine="720"/>
        <w:jc w:val="both"/>
        <w:rPr>
          <w:rFonts w:eastAsia="Times New Roman" w:cs="Times New Roman"/>
          <w:bCs/>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 xml:space="preserve">Ναι. Είναι και η </w:t>
      </w:r>
      <w:r>
        <w:rPr>
          <w:rFonts w:eastAsia="Times New Roman" w:cs="Times New Roman"/>
          <w:bCs/>
          <w:szCs w:val="24"/>
        </w:rPr>
        <w:t>τροπολογία του συναδέλφου Θεοφύλακτου Ιω</w:t>
      </w:r>
      <w:r>
        <w:rPr>
          <w:rFonts w:eastAsia="Times New Roman" w:cs="Times New Roman"/>
          <w:bCs/>
          <w:szCs w:val="24"/>
        </w:rPr>
        <w:t>άννη.</w:t>
      </w:r>
    </w:p>
    <w:p w14:paraId="34C32D0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Και άλλη </w:t>
      </w:r>
      <w:r>
        <w:rPr>
          <w:rFonts w:eastAsia="Times New Roman" w:cs="Times New Roman"/>
          <w:bCs/>
          <w:szCs w:val="24"/>
        </w:rPr>
        <w:t>τροπολογία</w:t>
      </w:r>
      <w:r>
        <w:rPr>
          <w:rFonts w:eastAsia="Times New Roman" w:cs="Times New Roman"/>
          <w:szCs w:val="24"/>
        </w:rPr>
        <w:t>;</w:t>
      </w:r>
    </w:p>
    <w:p w14:paraId="34C32D02" w14:textId="77777777" w:rsidR="00836292" w:rsidRDefault="0042176D">
      <w:pPr>
        <w:spacing w:line="600" w:lineRule="auto"/>
        <w:ind w:firstLine="720"/>
        <w:jc w:val="both"/>
        <w:rPr>
          <w:rFonts w:eastAsia="Times New Roman" w:cs="Times New Roman"/>
          <w:bCs/>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Βουλευτική είναι. Να το απαγορεύσουμε και αυτό; Δεν θέλετε να έχουν δικαίωμα οι Βουλευτές να καταθέτουν </w:t>
      </w:r>
      <w:r>
        <w:rPr>
          <w:rFonts w:eastAsia="Times New Roman" w:cs="Times New Roman"/>
          <w:bCs/>
          <w:szCs w:val="24"/>
        </w:rPr>
        <w:t>τροπολογίες; Αυτό είναι νέο εφεύρημα</w:t>
      </w:r>
      <w:r>
        <w:rPr>
          <w:rFonts w:eastAsia="Times New Roman" w:cs="Times New Roman"/>
          <w:bCs/>
          <w:szCs w:val="24"/>
        </w:rPr>
        <w:t>!</w:t>
      </w:r>
    </w:p>
    <w:p w14:paraId="34C32D03" w14:textId="77777777" w:rsidR="00836292" w:rsidRDefault="0042176D">
      <w:pPr>
        <w:spacing w:line="600" w:lineRule="auto"/>
        <w:ind w:firstLine="720"/>
        <w:jc w:val="both"/>
        <w:rPr>
          <w:rFonts w:eastAsia="Times New Roman" w:cs="Times New Roman"/>
          <w:bCs/>
          <w:szCs w:val="24"/>
        </w:rPr>
      </w:pPr>
      <w:r>
        <w:rPr>
          <w:rFonts w:eastAsia="Times New Roman" w:cs="Times New Roman"/>
          <w:b/>
          <w:bCs/>
          <w:szCs w:val="24"/>
        </w:rPr>
        <w:t>ΔΙΑΜΑΝΤΩ ΜΑΝΩΛΑΚΟΥ:</w:t>
      </w:r>
      <w:r>
        <w:rPr>
          <w:rFonts w:eastAsia="Times New Roman" w:cs="Times New Roman"/>
          <w:bCs/>
          <w:szCs w:val="24"/>
        </w:rPr>
        <w:t xml:space="preserve"> Εντάξει τώρα ξέρουμε πώς φτιάχνεται.</w:t>
      </w:r>
    </w:p>
    <w:p w14:paraId="34C32D04" w14:textId="77777777" w:rsidR="00836292" w:rsidRDefault="0042176D">
      <w:pPr>
        <w:spacing w:line="600" w:lineRule="auto"/>
        <w:ind w:firstLine="720"/>
        <w:jc w:val="both"/>
        <w:rPr>
          <w:rFonts w:eastAsia="Times New Roman" w:cs="Times New Roman"/>
          <w:bCs/>
          <w:szCs w:val="24"/>
        </w:rPr>
      </w:pPr>
      <w:r>
        <w:rPr>
          <w:rFonts w:eastAsia="Times New Roman" w:cs="Times New Roman"/>
          <w:b/>
          <w:bCs/>
          <w:szCs w:val="24"/>
        </w:rPr>
        <w:lastRenderedPageBreak/>
        <w:t xml:space="preserve">ΑΘΑΝΑΣΙΟΣ ΜΠΟΥΡΑΣ: </w:t>
      </w:r>
      <w:r>
        <w:rPr>
          <w:rFonts w:eastAsia="Times New Roman" w:cs="Times New Roman"/>
          <w:bCs/>
          <w:szCs w:val="24"/>
        </w:rPr>
        <w:t>Τι νούμερο έχει αυτή η τροπολογία;</w:t>
      </w:r>
    </w:p>
    <w:p w14:paraId="34C32D05" w14:textId="77777777" w:rsidR="00836292" w:rsidRDefault="0042176D">
      <w:pPr>
        <w:spacing w:line="600" w:lineRule="auto"/>
        <w:ind w:firstLine="720"/>
        <w:jc w:val="both"/>
        <w:rPr>
          <w:rFonts w:eastAsia="Times New Roman" w:cs="Times New Roman"/>
          <w:bCs/>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w:t>
      </w:r>
    </w:p>
    <w:p w14:paraId="34C32D06" w14:textId="77777777" w:rsidR="00836292" w:rsidRDefault="0042176D">
      <w:pPr>
        <w:spacing w:line="600" w:lineRule="auto"/>
        <w:ind w:firstLine="720"/>
        <w:jc w:val="both"/>
        <w:rPr>
          <w:rFonts w:eastAsia="Times New Roman" w:cs="Times New Roman"/>
          <w:bCs/>
          <w:szCs w:val="24"/>
        </w:rPr>
      </w:pPr>
      <w:r>
        <w:rPr>
          <w:rFonts w:eastAsia="Times New Roman" w:cs="Times New Roman"/>
          <w:b/>
          <w:bCs/>
          <w:szCs w:val="24"/>
        </w:rPr>
        <w:t>ΠΡΟΕΔΡΕΥΩΝ (Νικήτας Κακλαμάνης):</w:t>
      </w:r>
      <w:r>
        <w:rPr>
          <w:rFonts w:eastAsia="Times New Roman" w:cs="Times New Roman"/>
          <w:bCs/>
          <w:szCs w:val="24"/>
        </w:rPr>
        <w:t xml:space="preserve"> Κύριε Υπουργέ, ακούστε τι θα σας πω, γιατί εγώ στα χαρτιά που έχω, δεν βλέπω του κ. Λαζαρίδη.</w:t>
      </w:r>
    </w:p>
    <w:p w14:paraId="34C32D0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Είναι και μια τρίτη και τελειώνω.</w:t>
      </w:r>
    </w:p>
    <w:p w14:paraId="34C32D0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Περιμένετε. Ακούστε πώς θα το πάμ</w:t>
      </w:r>
      <w:r>
        <w:rPr>
          <w:rFonts w:eastAsia="Times New Roman" w:cs="Times New Roman"/>
          <w:szCs w:val="24"/>
        </w:rPr>
        <w:t xml:space="preserve">ε. Βλέπω άλλων συναδέλφων για τη </w:t>
      </w:r>
      <w:r>
        <w:rPr>
          <w:rFonts w:eastAsia="Times New Roman" w:cs="Times New Roman"/>
          <w:szCs w:val="24"/>
        </w:rPr>
        <w:lastRenderedPageBreak/>
        <w:t>Μολδαβία. Λοιπόν, τελειώστε την τοποθέτησή σας επί της αρχής, για να κάνουμε επί της αρχής την ψηφοφορία. Φτιάξτε τα χαρτιά σας. Μετά θα δώσω…</w:t>
      </w:r>
    </w:p>
    <w:p w14:paraId="34C32D0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Είναι όλα έτοιμα τα</w:t>
      </w:r>
      <w:r>
        <w:rPr>
          <w:rFonts w:eastAsia="Times New Roman" w:cs="Times New Roman"/>
          <w:szCs w:val="24"/>
        </w:rPr>
        <w:t xml:space="preserve"> χαρτιά μου. Η τελευταία είναι των Βουλευτών κ. Δημητριάδη, κ. </w:t>
      </w:r>
      <w:proofErr w:type="spellStart"/>
      <w:r>
        <w:rPr>
          <w:rFonts w:eastAsia="Times New Roman" w:cs="Times New Roman"/>
          <w:szCs w:val="24"/>
        </w:rPr>
        <w:t>Κάτση</w:t>
      </w:r>
      <w:proofErr w:type="spellEnd"/>
      <w:r>
        <w:rPr>
          <w:rFonts w:eastAsia="Times New Roman" w:cs="Times New Roman"/>
          <w:szCs w:val="24"/>
        </w:rPr>
        <w:t xml:space="preserve"> και κ. </w:t>
      </w:r>
      <w:proofErr w:type="spellStart"/>
      <w:r>
        <w:rPr>
          <w:rFonts w:eastAsia="Times New Roman" w:cs="Times New Roman"/>
          <w:szCs w:val="24"/>
        </w:rPr>
        <w:t>Καραναστάση</w:t>
      </w:r>
      <w:proofErr w:type="spellEnd"/>
      <w:r>
        <w:rPr>
          <w:rFonts w:eastAsia="Times New Roman" w:cs="Times New Roman"/>
          <w:szCs w:val="24"/>
        </w:rPr>
        <w:t>, η με νούμερο 314 και με ειδικό αριθμό 12.</w:t>
      </w:r>
    </w:p>
    <w:p w14:paraId="34C32D0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Λέω εγώ τώρα</w:t>
      </w:r>
      <w:r>
        <w:rPr>
          <w:rFonts w:eastAsia="Times New Roman" w:cs="Times New Roman"/>
          <w:szCs w:val="24"/>
        </w:rPr>
        <w:t>.</w:t>
      </w:r>
      <w:r>
        <w:rPr>
          <w:rFonts w:eastAsia="Times New Roman" w:cs="Times New Roman"/>
          <w:szCs w:val="24"/>
        </w:rPr>
        <w:t xml:space="preserve"> Είναι η </w:t>
      </w:r>
      <w:r>
        <w:rPr>
          <w:rFonts w:eastAsia="Times New Roman" w:cs="Times New Roman"/>
          <w:bCs/>
          <w:szCs w:val="24"/>
        </w:rPr>
        <w:t>τροπολογία</w:t>
      </w:r>
      <w:r>
        <w:rPr>
          <w:rFonts w:eastAsia="Times New Roman" w:cs="Times New Roman"/>
          <w:szCs w:val="24"/>
        </w:rPr>
        <w:t xml:space="preserve"> με γενικό αριθμό 314 και ειδικό 12.</w:t>
      </w:r>
    </w:p>
    <w:p w14:paraId="34C32D0B"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Αυτή</w:t>
      </w:r>
      <w:r>
        <w:rPr>
          <w:rFonts w:eastAsia="Times New Roman" w:cs="Times New Roman"/>
          <w:szCs w:val="24"/>
        </w:rPr>
        <w:t xml:space="preserve"> είναι για τον Τελωνειακό Κώδικα;</w:t>
      </w:r>
    </w:p>
    <w:p w14:paraId="34C32D0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Μάλιστα.</w:t>
      </w:r>
    </w:p>
    <w:p w14:paraId="34C32D0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Κύριε Πρόεδρε, το ξαναλέτε;</w:t>
      </w:r>
    </w:p>
    <w:p w14:paraId="34C32D0E"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Είναι η </w:t>
      </w:r>
      <w:r>
        <w:rPr>
          <w:rFonts w:eastAsia="Times New Roman" w:cs="Times New Roman"/>
          <w:bCs/>
          <w:szCs w:val="24"/>
        </w:rPr>
        <w:t>τροπολογία</w:t>
      </w:r>
      <w:r>
        <w:rPr>
          <w:rFonts w:eastAsia="Times New Roman" w:cs="Times New Roman"/>
          <w:szCs w:val="24"/>
        </w:rPr>
        <w:t xml:space="preserve"> με γενικό αριθμό 314 και ειδικό αριθμό 12, κύριε </w:t>
      </w:r>
      <w:proofErr w:type="spellStart"/>
      <w:r>
        <w:rPr>
          <w:rFonts w:eastAsia="Times New Roman" w:cs="Times New Roman"/>
          <w:szCs w:val="24"/>
        </w:rPr>
        <w:t>Αμυρά</w:t>
      </w:r>
      <w:proofErr w:type="spellEnd"/>
      <w:r>
        <w:rPr>
          <w:rFonts w:eastAsia="Times New Roman" w:cs="Times New Roman"/>
          <w:szCs w:val="24"/>
        </w:rPr>
        <w:t>.</w:t>
      </w:r>
    </w:p>
    <w:p w14:paraId="34C32D0F"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w:t>
      </w:r>
    </w:p>
    <w:p w14:paraId="34C32D10"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 xml:space="preserve">Και οι άλλες δύο, λέω για τις βουλευτικές, είναι η </w:t>
      </w:r>
      <w:r>
        <w:rPr>
          <w:rFonts w:eastAsia="Times New Roman" w:cs="Times New Roman"/>
          <w:bCs/>
          <w:szCs w:val="24"/>
        </w:rPr>
        <w:t>τροπολογία</w:t>
      </w:r>
      <w:r>
        <w:rPr>
          <w:rFonts w:eastAsia="Times New Roman" w:cs="Times New Roman"/>
          <w:szCs w:val="24"/>
        </w:rPr>
        <w:t xml:space="preserve"> με γενικό αριθμό 317 και ειδικό αριθμό 15 και η </w:t>
      </w:r>
      <w:r>
        <w:rPr>
          <w:rFonts w:eastAsia="Times New Roman" w:cs="Times New Roman"/>
          <w:bCs/>
          <w:szCs w:val="24"/>
        </w:rPr>
        <w:t>τροπολογία</w:t>
      </w:r>
      <w:r>
        <w:rPr>
          <w:rFonts w:eastAsia="Times New Roman" w:cs="Times New Roman"/>
          <w:szCs w:val="24"/>
        </w:rPr>
        <w:t xml:space="preserve"> με γενικό αριθμό 325 και ειδικό αριθμό 23.</w:t>
      </w:r>
    </w:p>
    <w:p w14:paraId="34C32D11" w14:textId="77777777" w:rsidR="00836292" w:rsidRDefault="0042176D">
      <w:pPr>
        <w:spacing w:line="600" w:lineRule="auto"/>
        <w:ind w:firstLine="720"/>
        <w:jc w:val="both"/>
        <w:rPr>
          <w:rFonts w:eastAsia="Times New Roman" w:cs="Times New Roman"/>
          <w:strike/>
          <w:szCs w:val="24"/>
        </w:rPr>
      </w:pPr>
      <w:r>
        <w:rPr>
          <w:rFonts w:eastAsia="Times New Roman" w:cs="Times New Roman"/>
          <w:b/>
          <w:szCs w:val="24"/>
        </w:rPr>
        <w:lastRenderedPageBreak/>
        <w:t>ΠΡ</w:t>
      </w:r>
      <w:r>
        <w:rPr>
          <w:rFonts w:eastAsia="Times New Roman" w:cs="Times New Roman"/>
          <w:b/>
          <w:szCs w:val="24"/>
        </w:rPr>
        <w:t>ΟΕΔΡΕΥΩΝ (Νικήτας Κακλαμάνης):</w:t>
      </w:r>
      <w:r>
        <w:rPr>
          <w:rFonts w:eastAsia="Times New Roman" w:cs="Times New Roman"/>
          <w:szCs w:val="24"/>
        </w:rPr>
        <w:t xml:space="preserve"> Λοιπόν, πάμε τώρα να κλείσουμε επί της αρχής.</w:t>
      </w:r>
    </w:p>
    <w:p w14:paraId="34C32D12" w14:textId="77777777" w:rsidR="00836292" w:rsidRDefault="0042176D">
      <w:pPr>
        <w:spacing w:line="600" w:lineRule="auto"/>
        <w:ind w:firstLine="720"/>
        <w:jc w:val="both"/>
        <w:rPr>
          <w:rFonts w:eastAsia="Times New Roman"/>
          <w:szCs w:val="24"/>
        </w:rPr>
      </w:pPr>
      <w:r>
        <w:rPr>
          <w:rFonts w:eastAsia="Times New Roman" w:cs="Times New Roman"/>
          <w:bCs/>
          <w:szCs w:val="24"/>
        </w:rPr>
        <w:t xml:space="preserve">Επομένως κηρύσσεται περαιωμένη η συζήτηση επί της αρχής των σχεδίων νόμων του Υπουργείου </w:t>
      </w:r>
      <w:r>
        <w:rPr>
          <w:rFonts w:eastAsia="Times New Roman"/>
          <w:szCs w:val="24"/>
        </w:rPr>
        <w:t>Υποδομών, Μεταφορών και Δικτύων.</w:t>
      </w:r>
    </w:p>
    <w:p w14:paraId="34C32D13" w14:textId="77777777" w:rsidR="00836292" w:rsidRDefault="0042176D">
      <w:pPr>
        <w:spacing w:line="600" w:lineRule="auto"/>
        <w:ind w:firstLine="720"/>
        <w:jc w:val="both"/>
        <w:rPr>
          <w:rFonts w:eastAsia="Times New Roman"/>
          <w:szCs w:val="24"/>
        </w:rPr>
      </w:pPr>
      <w:r>
        <w:rPr>
          <w:rFonts w:eastAsia="Times New Roman"/>
          <w:szCs w:val="24"/>
        </w:rPr>
        <w:t>Η ψήφισή τους θα γίνει χωριστά.</w:t>
      </w:r>
    </w:p>
    <w:p w14:paraId="34C32D14" w14:textId="77777777" w:rsidR="00836292" w:rsidRDefault="0042176D">
      <w:pPr>
        <w:spacing w:line="600" w:lineRule="auto"/>
        <w:ind w:firstLine="720"/>
        <w:jc w:val="both"/>
        <w:rPr>
          <w:rFonts w:eastAsia="Times New Roman"/>
          <w:szCs w:val="24"/>
        </w:rPr>
      </w:pPr>
      <w:r>
        <w:rPr>
          <w:rFonts w:eastAsia="Times New Roman"/>
          <w:szCs w:val="24"/>
        </w:rPr>
        <w:t>«Κύρωση της Συμφωνίας Κοι</w:t>
      </w:r>
      <w:r>
        <w:rPr>
          <w:rFonts w:eastAsia="Times New Roman"/>
          <w:szCs w:val="24"/>
        </w:rPr>
        <w:t>νού Αεροπορικού Χώρου μεταξύ της Ευρωπαϊκής Ένωσης και των κρατών-μελών της, αφενός, και της Γεωργίας, αφετέρου, και άλλες διατάξεις».</w:t>
      </w:r>
    </w:p>
    <w:p w14:paraId="34C32D15" w14:textId="77777777" w:rsidR="00836292" w:rsidRDefault="0042176D">
      <w:pPr>
        <w:spacing w:line="600" w:lineRule="auto"/>
        <w:ind w:firstLine="720"/>
        <w:jc w:val="both"/>
        <w:rPr>
          <w:rFonts w:eastAsia="Times New Roman"/>
          <w:szCs w:val="24"/>
        </w:rPr>
      </w:pPr>
      <w:r>
        <w:rPr>
          <w:rFonts w:eastAsia="Times New Roman"/>
          <w:szCs w:val="24"/>
        </w:rPr>
        <w:t>Ερωτάται το Σώμα: Γίνεται δεκτό το νομοσχέδιο επί της αρχής;</w:t>
      </w:r>
    </w:p>
    <w:p w14:paraId="34C32D16" w14:textId="77777777" w:rsidR="00836292" w:rsidRDefault="0042176D">
      <w:pPr>
        <w:spacing w:line="600" w:lineRule="auto"/>
        <w:ind w:firstLine="720"/>
        <w:jc w:val="both"/>
        <w:rPr>
          <w:rFonts w:eastAsia="Times New Roman"/>
          <w:szCs w:val="24"/>
        </w:rPr>
      </w:pPr>
      <w:r>
        <w:rPr>
          <w:rFonts w:eastAsia="Times New Roman"/>
          <w:b/>
          <w:szCs w:val="24"/>
        </w:rPr>
        <w:lastRenderedPageBreak/>
        <w:t xml:space="preserve">ΠΟΛΛΟΙ ΒΟΥΛΕΥΤΕΣ: </w:t>
      </w:r>
      <w:r>
        <w:rPr>
          <w:rFonts w:eastAsia="Times New Roman"/>
          <w:szCs w:val="24"/>
        </w:rPr>
        <w:t>Δεκτό, δεκτό.</w:t>
      </w:r>
    </w:p>
    <w:p w14:paraId="34C32D17" w14:textId="77777777" w:rsidR="00836292" w:rsidRDefault="0042176D">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Κατά </w:t>
      </w:r>
      <w:r>
        <w:rPr>
          <w:rFonts w:eastAsia="Times New Roman"/>
          <w:szCs w:val="24"/>
        </w:rPr>
        <w:t>πλειοψηφία.</w:t>
      </w:r>
    </w:p>
    <w:p w14:paraId="34C32D18" w14:textId="77777777" w:rsidR="00836292" w:rsidRDefault="0042176D">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Κατά πλειοψηφία.</w:t>
      </w:r>
    </w:p>
    <w:p w14:paraId="34C32D19"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Συνεπώς το νομοσχέδιο του Υπουργείου Υποδομών, Μεταφορών και Δικτύων</w:t>
      </w:r>
      <w:r>
        <w:rPr>
          <w:rFonts w:eastAsia="Times New Roman"/>
          <w:szCs w:val="24"/>
        </w:rPr>
        <w:t>:</w:t>
      </w:r>
      <w:r>
        <w:rPr>
          <w:rFonts w:eastAsia="Times New Roman"/>
          <w:szCs w:val="24"/>
        </w:rPr>
        <w:t xml:space="preserve"> «Κύρωση της Συμφωνίας Κοινού Αεροπορικού Χώρου μεταξύ της Ευρωπαϊκής Ένωσης και των κρατών-μελών της, αφ</w:t>
      </w:r>
      <w:r>
        <w:rPr>
          <w:rFonts w:eastAsia="Times New Roman"/>
          <w:szCs w:val="24"/>
        </w:rPr>
        <w:t>ενός, και της Γεωργίας, αφετέρου, και άλλες διατάξεις» έγινε δεκτό επί της αρχής κατά πλειοψηφία.</w:t>
      </w:r>
    </w:p>
    <w:p w14:paraId="34C32D1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«Κύρωση της </w:t>
      </w:r>
      <w:proofErr w:type="spellStart"/>
      <w:r>
        <w:rPr>
          <w:rFonts w:eastAsia="Times New Roman" w:cs="Times New Roman"/>
          <w:szCs w:val="24"/>
        </w:rPr>
        <w:t>Ευρωμεσογειακής</w:t>
      </w:r>
      <w:proofErr w:type="spellEnd"/>
      <w:r>
        <w:rPr>
          <w:rFonts w:eastAsia="Times New Roman" w:cs="Times New Roman"/>
          <w:szCs w:val="24"/>
        </w:rPr>
        <w:t xml:space="preserve"> Αεροπορικής Συμφωνίας μεταξύ της Ευρωπαϊκής Ένωσης και των κρατών-μελών </w:t>
      </w:r>
      <w:r>
        <w:rPr>
          <w:rFonts w:eastAsia="Times New Roman" w:cs="Times New Roman"/>
          <w:szCs w:val="24"/>
        </w:rPr>
        <w:lastRenderedPageBreak/>
        <w:t xml:space="preserve">της, αφενός, και του </w:t>
      </w:r>
      <w:proofErr w:type="spellStart"/>
      <w:r>
        <w:rPr>
          <w:rFonts w:eastAsia="Times New Roman" w:cs="Times New Roman"/>
          <w:szCs w:val="24"/>
        </w:rPr>
        <w:t>Χασεμιτικού</w:t>
      </w:r>
      <w:proofErr w:type="spellEnd"/>
      <w:r>
        <w:rPr>
          <w:rFonts w:eastAsia="Times New Roman" w:cs="Times New Roman"/>
          <w:szCs w:val="24"/>
        </w:rPr>
        <w:t xml:space="preserve"> Βασιλείου Ιορδανίας, αφετ</w:t>
      </w:r>
      <w:r>
        <w:rPr>
          <w:rFonts w:eastAsia="Times New Roman" w:cs="Times New Roman"/>
          <w:szCs w:val="24"/>
        </w:rPr>
        <w:t>έρου, και άλλες διατάξεις».</w:t>
      </w:r>
    </w:p>
    <w:p w14:paraId="34C32D1B" w14:textId="77777777" w:rsidR="00836292" w:rsidRDefault="0042176D">
      <w:pPr>
        <w:spacing w:line="600" w:lineRule="auto"/>
        <w:ind w:firstLine="720"/>
        <w:jc w:val="both"/>
        <w:rPr>
          <w:rFonts w:eastAsia="Times New Roman"/>
          <w:szCs w:val="24"/>
        </w:rPr>
      </w:pPr>
      <w:r>
        <w:rPr>
          <w:rFonts w:eastAsia="Times New Roman"/>
          <w:szCs w:val="24"/>
        </w:rPr>
        <w:t>Ερωτάται το Σώμα: Γίνεται δεκτό το νομοσχέδιο επί της αρχής;</w:t>
      </w:r>
    </w:p>
    <w:p w14:paraId="34C32D1C" w14:textId="77777777" w:rsidR="00836292" w:rsidRDefault="0042176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34C32D1D" w14:textId="77777777" w:rsidR="00836292" w:rsidRDefault="0042176D">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Κατά πλειοψηφία.</w:t>
      </w:r>
    </w:p>
    <w:p w14:paraId="34C32D1E" w14:textId="77777777" w:rsidR="00836292" w:rsidRDefault="0042176D">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Κατά πλειοψηφία.</w:t>
      </w:r>
    </w:p>
    <w:p w14:paraId="34C32D1F"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Συνεπώς το νομοσχέδιο του </w:t>
      </w:r>
      <w:r>
        <w:rPr>
          <w:rFonts w:eastAsia="Times New Roman"/>
          <w:szCs w:val="24"/>
        </w:rPr>
        <w:t>Υπουργείου Υποδομών, Μεταφορών και Δικτύων</w:t>
      </w:r>
      <w:r>
        <w:rPr>
          <w:rFonts w:eastAsia="Times New Roman"/>
          <w:szCs w:val="24"/>
        </w:rPr>
        <w:t>:</w:t>
      </w:r>
      <w:r>
        <w:rPr>
          <w:rFonts w:eastAsia="Times New Roman" w:cs="Times New Roman"/>
          <w:szCs w:val="24"/>
        </w:rPr>
        <w:t xml:space="preserve"> «Κύρωση της </w:t>
      </w:r>
      <w:proofErr w:type="spellStart"/>
      <w:r>
        <w:rPr>
          <w:rFonts w:eastAsia="Times New Roman" w:cs="Times New Roman"/>
          <w:szCs w:val="24"/>
        </w:rPr>
        <w:t>Ευρωμεσογειακής</w:t>
      </w:r>
      <w:proofErr w:type="spellEnd"/>
      <w:r>
        <w:rPr>
          <w:rFonts w:eastAsia="Times New Roman" w:cs="Times New Roman"/>
          <w:szCs w:val="24"/>
        </w:rPr>
        <w:t xml:space="preserve"> Αεροπορικής Συμφωνίας μεταξύ της Ευρωπαϊκής Ένωσης και των κρατών-μελών </w:t>
      </w:r>
      <w:r>
        <w:rPr>
          <w:rFonts w:eastAsia="Times New Roman" w:cs="Times New Roman"/>
          <w:szCs w:val="24"/>
        </w:rPr>
        <w:lastRenderedPageBreak/>
        <w:t xml:space="preserve">της, αφενός, και του </w:t>
      </w:r>
      <w:proofErr w:type="spellStart"/>
      <w:r>
        <w:rPr>
          <w:rFonts w:eastAsia="Times New Roman" w:cs="Times New Roman"/>
          <w:szCs w:val="24"/>
        </w:rPr>
        <w:t>Χασεμιτικού</w:t>
      </w:r>
      <w:proofErr w:type="spellEnd"/>
      <w:r>
        <w:rPr>
          <w:rFonts w:eastAsia="Times New Roman" w:cs="Times New Roman"/>
          <w:szCs w:val="24"/>
        </w:rPr>
        <w:t xml:space="preserve"> Βασιλείου Ιορδανίας, αφετέρου, και άλλες διατάξεις» </w:t>
      </w:r>
      <w:r>
        <w:rPr>
          <w:rFonts w:eastAsia="Times New Roman"/>
          <w:szCs w:val="24"/>
        </w:rPr>
        <w:t>έγινε δεκτό επί της αρχής κ</w:t>
      </w:r>
      <w:r>
        <w:rPr>
          <w:rFonts w:eastAsia="Times New Roman"/>
          <w:szCs w:val="24"/>
        </w:rPr>
        <w:t>ατά πλειοψηφία.</w:t>
      </w:r>
    </w:p>
    <w:p w14:paraId="34C32D2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«Κύρωση της </w:t>
      </w:r>
      <w:proofErr w:type="spellStart"/>
      <w:r>
        <w:rPr>
          <w:rFonts w:eastAsia="Times New Roman" w:cs="Times New Roman"/>
          <w:szCs w:val="24"/>
        </w:rPr>
        <w:t>Ευρωμεσογειακής</w:t>
      </w:r>
      <w:proofErr w:type="spellEnd"/>
      <w:r>
        <w:rPr>
          <w:rFonts w:eastAsia="Times New Roman" w:cs="Times New Roman"/>
          <w:szCs w:val="24"/>
        </w:rPr>
        <w:t xml:space="preserve"> Συμφωνίας Αεροπορικών Μεταφορών μεταξύ της Ευρωπαϊκής Ένωσης και των κρατών-μελών της, αφενός, και της Κυβέρνησης του Κράτους του Ισραήλ, αφετέρου, και άλλες διατάξεις».</w:t>
      </w:r>
    </w:p>
    <w:p w14:paraId="34C32D21" w14:textId="77777777" w:rsidR="00836292" w:rsidRDefault="0042176D">
      <w:pPr>
        <w:spacing w:line="600" w:lineRule="auto"/>
        <w:ind w:firstLine="720"/>
        <w:jc w:val="both"/>
        <w:rPr>
          <w:rFonts w:eastAsia="Times New Roman"/>
          <w:szCs w:val="24"/>
        </w:rPr>
      </w:pPr>
      <w:r>
        <w:rPr>
          <w:rFonts w:eastAsia="Times New Roman"/>
          <w:szCs w:val="24"/>
        </w:rPr>
        <w:t>Ερωτάται το Σώμα: Γίνεται δεκτό το νομοσχέ</w:t>
      </w:r>
      <w:r>
        <w:rPr>
          <w:rFonts w:eastAsia="Times New Roman"/>
          <w:szCs w:val="24"/>
        </w:rPr>
        <w:t>διο επί της αρχής;</w:t>
      </w:r>
    </w:p>
    <w:p w14:paraId="34C32D22" w14:textId="77777777" w:rsidR="00836292" w:rsidRDefault="0042176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34C32D23" w14:textId="77777777" w:rsidR="00836292" w:rsidRDefault="0042176D">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Κατά πλειοψηφία.</w:t>
      </w:r>
    </w:p>
    <w:p w14:paraId="34C32D24" w14:textId="77777777" w:rsidR="00836292" w:rsidRDefault="0042176D">
      <w:pPr>
        <w:spacing w:line="600" w:lineRule="auto"/>
        <w:ind w:firstLine="720"/>
        <w:jc w:val="both"/>
        <w:rPr>
          <w:rFonts w:eastAsia="Times New Roman"/>
          <w:szCs w:val="24"/>
        </w:rPr>
      </w:pPr>
      <w:r>
        <w:rPr>
          <w:rFonts w:eastAsia="Times New Roman"/>
          <w:b/>
          <w:szCs w:val="24"/>
        </w:rPr>
        <w:lastRenderedPageBreak/>
        <w:t xml:space="preserve">ΔΙΑΜΑΝΤΩ ΜΑΝΩΛΑΚΟΥ: </w:t>
      </w:r>
      <w:r>
        <w:rPr>
          <w:rFonts w:eastAsia="Times New Roman"/>
          <w:szCs w:val="24"/>
        </w:rPr>
        <w:t>Κατά πλειοψηφία.</w:t>
      </w:r>
    </w:p>
    <w:p w14:paraId="34C32D25"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Συνεπώς το νομοσχέδιο του Υπουργείου Υποδομών, Μεταφορών και Δικτύων</w:t>
      </w:r>
      <w:r>
        <w:rPr>
          <w:rFonts w:eastAsia="Times New Roman"/>
          <w:szCs w:val="24"/>
        </w:rPr>
        <w:t>:</w:t>
      </w:r>
      <w:r>
        <w:rPr>
          <w:rFonts w:eastAsia="Times New Roman"/>
          <w:szCs w:val="24"/>
        </w:rPr>
        <w:t xml:space="preserve"> «</w:t>
      </w:r>
      <w:r>
        <w:rPr>
          <w:rFonts w:eastAsia="Times New Roman" w:cs="Times New Roman"/>
          <w:szCs w:val="24"/>
        </w:rPr>
        <w:t xml:space="preserve">Κύρωση της </w:t>
      </w:r>
      <w:proofErr w:type="spellStart"/>
      <w:r>
        <w:rPr>
          <w:rFonts w:eastAsia="Times New Roman" w:cs="Times New Roman"/>
          <w:szCs w:val="24"/>
        </w:rPr>
        <w:t>Ευρωμεσογειακής</w:t>
      </w:r>
      <w:proofErr w:type="spellEnd"/>
      <w:r>
        <w:rPr>
          <w:rFonts w:eastAsia="Times New Roman" w:cs="Times New Roman"/>
          <w:szCs w:val="24"/>
        </w:rPr>
        <w:t xml:space="preserve"> </w:t>
      </w:r>
      <w:r>
        <w:rPr>
          <w:rFonts w:eastAsia="Times New Roman" w:cs="Times New Roman"/>
          <w:szCs w:val="24"/>
        </w:rPr>
        <w:t xml:space="preserve">Συμφωνίας Αεροπορικών Μεταφορών μεταξύ της Ευρωπαϊκής Ένωσης και των κρατών-μελών της, αφενός, και της Κυβέρνησης του Κράτους του Ισραήλ, αφετέρου, και άλλες διατάξεις» </w:t>
      </w:r>
      <w:r>
        <w:rPr>
          <w:rFonts w:eastAsia="Times New Roman"/>
          <w:szCs w:val="24"/>
        </w:rPr>
        <w:t>έγινε δεκτό επί της αρχής κατά πλειοψηφία.</w:t>
      </w:r>
    </w:p>
    <w:p w14:paraId="34C32D2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«Κύρωση της Συμφωνίας Κοινού Αεροπορικού Χώρ</w:t>
      </w:r>
      <w:r>
        <w:rPr>
          <w:rFonts w:eastAsia="Times New Roman" w:cs="Times New Roman"/>
          <w:szCs w:val="24"/>
        </w:rPr>
        <w:t>ου μεταξύ της Ευρωπαϊκής Ένωσης και των κρατών-μελών της και της Δημοκρατίας της Μολδαβίας και άλλες διατάξεις».</w:t>
      </w:r>
    </w:p>
    <w:p w14:paraId="34C32D27" w14:textId="77777777" w:rsidR="00836292" w:rsidRDefault="0042176D">
      <w:pPr>
        <w:spacing w:line="600" w:lineRule="auto"/>
        <w:ind w:firstLine="720"/>
        <w:jc w:val="both"/>
        <w:rPr>
          <w:rFonts w:eastAsia="Times New Roman"/>
          <w:szCs w:val="24"/>
        </w:rPr>
      </w:pPr>
      <w:r>
        <w:rPr>
          <w:rFonts w:eastAsia="Times New Roman"/>
          <w:szCs w:val="24"/>
        </w:rPr>
        <w:lastRenderedPageBreak/>
        <w:t>Ερωτάται το Σώμα: Γίνεται δεκτό το νομοσχέδιο επί της αρχής;</w:t>
      </w:r>
    </w:p>
    <w:p w14:paraId="34C32D28" w14:textId="77777777" w:rsidR="00836292" w:rsidRDefault="0042176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Δεκτό, δεκτό.</w:t>
      </w:r>
    </w:p>
    <w:p w14:paraId="34C32D29" w14:textId="77777777" w:rsidR="00836292" w:rsidRDefault="0042176D">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Κατά πλειοψηφία.</w:t>
      </w:r>
    </w:p>
    <w:p w14:paraId="34C32D2A" w14:textId="77777777" w:rsidR="00836292" w:rsidRDefault="0042176D">
      <w:pPr>
        <w:spacing w:line="600" w:lineRule="auto"/>
        <w:ind w:firstLine="720"/>
        <w:jc w:val="both"/>
        <w:rPr>
          <w:rFonts w:eastAsia="Times New Roman"/>
          <w:szCs w:val="24"/>
        </w:rPr>
      </w:pPr>
      <w:r>
        <w:rPr>
          <w:rFonts w:eastAsia="Times New Roman"/>
          <w:b/>
          <w:szCs w:val="24"/>
        </w:rPr>
        <w:t>ΔΙΑΜΑΝΤΩ ΜΑΝΩ</w:t>
      </w:r>
      <w:r>
        <w:rPr>
          <w:rFonts w:eastAsia="Times New Roman"/>
          <w:b/>
          <w:szCs w:val="24"/>
        </w:rPr>
        <w:t xml:space="preserve">ΛΑΚΟΥ: </w:t>
      </w:r>
      <w:r>
        <w:rPr>
          <w:rFonts w:eastAsia="Times New Roman"/>
          <w:szCs w:val="24"/>
        </w:rPr>
        <w:t>Κατά πλειοψηφία.</w:t>
      </w:r>
    </w:p>
    <w:p w14:paraId="34C32D2B"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Συνεπώς το νομοσχέδιο του Υπουργείου Υποδομών, Μεταφορών και Δικτύων</w:t>
      </w:r>
      <w:r>
        <w:rPr>
          <w:rFonts w:eastAsia="Times New Roman"/>
          <w:szCs w:val="24"/>
        </w:rPr>
        <w:t>:</w:t>
      </w:r>
      <w:r>
        <w:rPr>
          <w:rFonts w:eastAsia="Times New Roman"/>
          <w:szCs w:val="24"/>
        </w:rPr>
        <w:t xml:space="preserve"> «</w:t>
      </w:r>
      <w:r>
        <w:rPr>
          <w:rFonts w:eastAsia="Times New Roman" w:cs="Times New Roman"/>
          <w:szCs w:val="24"/>
        </w:rPr>
        <w:t>Κύρωση της Συμφωνίας Κοινού Αεροπορικού Χώρου μεταξύ της Ευρωπαϊκής Ένωσης και των κρατών - μελών της και της Δημοκρατίας της Μο</w:t>
      </w:r>
      <w:r>
        <w:rPr>
          <w:rFonts w:eastAsia="Times New Roman" w:cs="Times New Roman"/>
          <w:szCs w:val="24"/>
        </w:rPr>
        <w:t xml:space="preserve">λδαβίας και άλλες διατάξεις» </w:t>
      </w:r>
      <w:r>
        <w:rPr>
          <w:rFonts w:eastAsia="Times New Roman"/>
          <w:szCs w:val="24"/>
        </w:rPr>
        <w:t xml:space="preserve">έγινε δεκτό επί της αρχής κατά πλειοψηφία. </w:t>
      </w:r>
    </w:p>
    <w:p w14:paraId="34C32D2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κλείσαμε επί της αρχής το θέμα των </w:t>
      </w:r>
      <w:r>
        <w:rPr>
          <w:rFonts w:eastAsia="Times New Roman" w:cs="Times New Roman"/>
          <w:szCs w:val="24"/>
        </w:rPr>
        <w:t>κ</w:t>
      </w:r>
      <w:r>
        <w:rPr>
          <w:rFonts w:eastAsia="Times New Roman" w:cs="Times New Roman"/>
          <w:szCs w:val="24"/>
        </w:rPr>
        <w:t>υρώσεων.</w:t>
      </w:r>
    </w:p>
    <w:p w14:paraId="34C32D2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Κύριε Πρόεδρε!</w:t>
      </w:r>
    </w:p>
    <w:p w14:paraId="34C32D2E"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Τι θέλετε;</w:t>
      </w:r>
    </w:p>
    <w:p w14:paraId="34C32D2F"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Επί της αρχής για τις </w:t>
      </w:r>
      <w:r>
        <w:rPr>
          <w:rFonts w:eastAsia="Times New Roman" w:cs="Times New Roman"/>
          <w:szCs w:val="24"/>
        </w:rPr>
        <w:t>κ</w:t>
      </w:r>
      <w:r>
        <w:rPr>
          <w:rFonts w:eastAsia="Times New Roman" w:cs="Times New Roman"/>
          <w:szCs w:val="24"/>
        </w:rPr>
        <w:t>υρώσεις</w:t>
      </w:r>
      <w:r>
        <w:rPr>
          <w:rFonts w:eastAsia="Times New Roman" w:cs="Times New Roman"/>
          <w:szCs w:val="24"/>
        </w:rPr>
        <w:t xml:space="preserve"> όχι για τις άλλες διατάξεις;</w:t>
      </w:r>
    </w:p>
    <w:p w14:paraId="34C32D30" w14:textId="77777777" w:rsidR="00836292" w:rsidRDefault="0042176D">
      <w:pPr>
        <w:spacing w:line="600" w:lineRule="auto"/>
        <w:ind w:firstLine="720"/>
        <w:jc w:val="both"/>
        <w:rPr>
          <w:rFonts w:eastAsia="Times New Roman" w:cs="Times New Roman"/>
          <w:bCs/>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Όχι, για τις </w:t>
      </w:r>
      <w:r>
        <w:rPr>
          <w:rFonts w:eastAsia="Times New Roman" w:cs="Times New Roman"/>
          <w:szCs w:val="24"/>
        </w:rPr>
        <w:t>κ</w:t>
      </w:r>
      <w:r>
        <w:rPr>
          <w:rFonts w:eastAsia="Times New Roman" w:cs="Times New Roman"/>
          <w:szCs w:val="24"/>
        </w:rPr>
        <w:t xml:space="preserve">υρώσεις είπα. Οι άλλες διατάξεις είναι οι </w:t>
      </w:r>
      <w:r>
        <w:rPr>
          <w:rFonts w:eastAsia="Times New Roman" w:cs="Times New Roman"/>
          <w:bCs/>
          <w:szCs w:val="24"/>
        </w:rPr>
        <w:t xml:space="preserve">τροπολογίες. Είπα εξαρχής ότι θα γίνει η συζήτηση </w:t>
      </w:r>
      <w:proofErr w:type="spellStart"/>
      <w:r>
        <w:rPr>
          <w:rFonts w:eastAsia="Times New Roman" w:cs="Times New Roman"/>
          <w:bCs/>
          <w:szCs w:val="24"/>
          <w:lang w:val="en-US"/>
        </w:rPr>
        <w:t>en</w:t>
      </w:r>
      <w:proofErr w:type="spellEnd"/>
      <w:r>
        <w:rPr>
          <w:rFonts w:eastAsia="Times New Roman" w:cs="Times New Roman"/>
          <w:bCs/>
          <w:szCs w:val="24"/>
        </w:rPr>
        <w:t xml:space="preserve"> </w:t>
      </w:r>
      <w:r>
        <w:rPr>
          <w:rFonts w:eastAsia="Times New Roman" w:cs="Times New Roman"/>
          <w:bCs/>
          <w:szCs w:val="24"/>
          <w:lang w:val="en-US"/>
        </w:rPr>
        <w:t>bloc</w:t>
      </w:r>
      <w:r>
        <w:rPr>
          <w:rFonts w:eastAsia="Times New Roman" w:cs="Times New Roman"/>
          <w:bCs/>
          <w:szCs w:val="24"/>
        </w:rPr>
        <w:t xml:space="preserve"> εκεί που είναι ένα</w:t>
      </w:r>
      <w:r>
        <w:rPr>
          <w:rFonts w:eastAsia="Times New Roman" w:cs="Times New Roman"/>
          <w:bCs/>
          <w:szCs w:val="24"/>
        </w:rPr>
        <w:t>ς</w:t>
      </w:r>
      <w:r>
        <w:rPr>
          <w:rFonts w:eastAsia="Times New Roman" w:cs="Times New Roman"/>
          <w:bCs/>
          <w:szCs w:val="24"/>
        </w:rPr>
        <w:t xml:space="preserve"> εισηγητής, εκεί που είναι δύο, ανάλογα και στο τέλος οι υπη</w:t>
      </w:r>
      <w:r>
        <w:rPr>
          <w:rFonts w:eastAsia="Times New Roman" w:cs="Times New Roman"/>
          <w:bCs/>
          <w:szCs w:val="24"/>
        </w:rPr>
        <w:t>ρε</w:t>
      </w:r>
      <w:r>
        <w:rPr>
          <w:rFonts w:eastAsia="Times New Roman" w:cs="Times New Roman"/>
          <w:bCs/>
          <w:szCs w:val="24"/>
        </w:rPr>
        <w:lastRenderedPageBreak/>
        <w:t>σίες –θα τις φορτώσουμε- ανάλογα σε ποια συμφωνία έχει κατατεθεί, θα τις προσθέσουν ως άρθρο στην αντίστοιχη συμφωνία, για να κερδίζουμε χρόνο. Επομένως οι άλλες διατάξεις είναι οι τροπολογίες που είπε ο κύριος Υπουργός.</w:t>
      </w:r>
    </w:p>
    <w:p w14:paraId="34C32D3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 xml:space="preserve">Κύριε Πρόεδρε, </w:t>
      </w:r>
      <w:r>
        <w:rPr>
          <w:rFonts w:eastAsia="Times New Roman" w:cs="Times New Roman"/>
          <w:szCs w:val="24"/>
        </w:rPr>
        <w:t xml:space="preserve">συγγνώμη, ψηφίζοντας επί της αρχής την </w:t>
      </w:r>
      <w:r>
        <w:rPr>
          <w:rFonts w:eastAsia="Times New Roman" w:cs="Times New Roman"/>
          <w:szCs w:val="24"/>
        </w:rPr>
        <w:t>κ</w:t>
      </w:r>
      <w:r>
        <w:rPr>
          <w:rFonts w:eastAsia="Times New Roman" w:cs="Times New Roman"/>
          <w:szCs w:val="24"/>
        </w:rPr>
        <w:t xml:space="preserve">ύρωση </w:t>
      </w:r>
      <w:r>
        <w:rPr>
          <w:rFonts w:eastAsia="Times New Roman" w:cs="Times New Roman"/>
          <w:szCs w:val="24"/>
        </w:rPr>
        <w:t>σ</w:t>
      </w:r>
      <w:r>
        <w:rPr>
          <w:rFonts w:eastAsia="Times New Roman" w:cs="Times New Roman"/>
          <w:szCs w:val="24"/>
        </w:rPr>
        <w:t>υμφωνίας και άλλες διατάξεις</w:t>
      </w:r>
      <w:r>
        <w:rPr>
          <w:rFonts w:eastAsia="Times New Roman" w:cs="Times New Roman"/>
          <w:szCs w:val="24"/>
        </w:rPr>
        <w:t>,</w:t>
      </w:r>
      <w:r>
        <w:rPr>
          <w:rFonts w:eastAsia="Times New Roman" w:cs="Times New Roman"/>
          <w:szCs w:val="24"/>
        </w:rPr>
        <w:t xml:space="preserve"> μήπως δημιουργείται η λάθος εικόνα;</w:t>
      </w:r>
    </w:p>
    <w:p w14:paraId="34C32D32" w14:textId="77777777" w:rsidR="00836292" w:rsidRDefault="0042176D">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Όχι δεν δημιουργείται, </w:t>
      </w:r>
      <w:r>
        <w:rPr>
          <w:rFonts w:eastAsia="Times New Roman"/>
          <w:szCs w:val="24"/>
        </w:rPr>
        <w:t>κύριε συνάδελφε.</w:t>
      </w:r>
    </w:p>
    <w:p w14:paraId="34C32D33"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Διότι εμείς, κύριε Πρόεδρε, δεν έχουμε σκοπό να ψηφί</w:t>
      </w:r>
      <w:r>
        <w:rPr>
          <w:rFonts w:eastAsia="Times New Roman" w:cs="Times New Roman"/>
          <w:szCs w:val="24"/>
        </w:rPr>
        <w:t xml:space="preserve">σουμε τις άλλες διατάξεις. </w:t>
      </w:r>
    </w:p>
    <w:p w14:paraId="34C32D34" w14:textId="77777777" w:rsidR="00836292" w:rsidRDefault="0042176D">
      <w:pPr>
        <w:spacing w:line="600" w:lineRule="auto"/>
        <w:ind w:firstLine="720"/>
        <w:jc w:val="both"/>
        <w:rPr>
          <w:rFonts w:eastAsia="Times New Roman" w:cs="Times New Roman"/>
          <w:szCs w:val="24"/>
        </w:rPr>
      </w:pPr>
      <w:r>
        <w:rPr>
          <w:rFonts w:eastAsia="Times New Roman"/>
          <w:b/>
          <w:szCs w:val="24"/>
        </w:rPr>
        <w:lastRenderedPageBreak/>
        <w:t>ΠΡΟΕΔΡΕΥΩΝ (Νικήτας Κακλαμάνης):</w:t>
      </w:r>
      <w:r>
        <w:rPr>
          <w:rFonts w:eastAsia="Times New Roman"/>
          <w:szCs w:val="24"/>
        </w:rPr>
        <w:t xml:space="preserve"> </w:t>
      </w:r>
      <w:r>
        <w:rPr>
          <w:rFonts w:eastAsia="Times New Roman" w:cs="Times New Roman"/>
          <w:szCs w:val="24"/>
        </w:rPr>
        <w:t>Σας εξήγησα ότι γίνεται κατά παρέκκλιση, για να κερδίσουμε χρόνο. Είναι επιπλέον δουλειά για τους συνεργάτες της Έδρας και τις υπηρεσίες. Τυπικά έχετε δίκιο, αλλά έτσι θα φτάναμε το βράδυ. Γι’ αυ</w:t>
      </w:r>
      <w:r>
        <w:rPr>
          <w:rFonts w:eastAsia="Times New Roman" w:cs="Times New Roman"/>
          <w:szCs w:val="24"/>
        </w:rPr>
        <w:t>τό και είπα εξαρχής ότι επειδή έχουν τον αριθμό τους και το πού έχουν κατατεθεί, μετά θα τις χωρίσουμε εμείς και θα μπει σε κάθε συμφωνία η αντίστοιχη, για να κερδίσουμε χρόνο. Τελειώσαμε, λοιπόν, με αυτό.</w:t>
      </w:r>
    </w:p>
    <w:p w14:paraId="34C32D3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Προτείνω τώρα το εξής</w:t>
      </w:r>
      <w:r>
        <w:rPr>
          <w:rFonts w:eastAsia="Times New Roman" w:cs="Times New Roman"/>
          <w:szCs w:val="24"/>
        </w:rPr>
        <w:t>.</w:t>
      </w:r>
      <w:r>
        <w:rPr>
          <w:rFonts w:eastAsia="Times New Roman" w:cs="Times New Roman"/>
          <w:szCs w:val="24"/>
        </w:rPr>
        <w:t xml:space="preserve"> Η πρώτη </w:t>
      </w:r>
      <w:r>
        <w:rPr>
          <w:rFonts w:eastAsia="Times New Roman" w:cs="Times New Roman"/>
          <w:szCs w:val="24"/>
        </w:rPr>
        <w:t>Σ</w:t>
      </w:r>
      <w:r>
        <w:rPr>
          <w:rFonts w:eastAsia="Times New Roman" w:cs="Times New Roman"/>
          <w:szCs w:val="24"/>
        </w:rPr>
        <w:t xml:space="preserve">υμφωνία ήταν αυτή </w:t>
      </w:r>
      <w:r>
        <w:rPr>
          <w:rFonts w:eastAsia="Times New Roman" w:cs="Times New Roman"/>
          <w:szCs w:val="24"/>
        </w:rPr>
        <w:t xml:space="preserve">της Γεωργίας. Εκεί, λοιπόν, η κ. Φωτίου έχει καταθέσει δύο τροπολογίες. </w:t>
      </w:r>
    </w:p>
    <w:p w14:paraId="34C32D36" w14:textId="77777777" w:rsidR="00836292" w:rsidRDefault="0042176D">
      <w:pPr>
        <w:spacing w:line="600" w:lineRule="auto"/>
        <w:ind w:firstLine="720"/>
        <w:jc w:val="both"/>
        <w:rPr>
          <w:rFonts w:eastAsia="Times New Roman" w:cs="Times New Roman"/>
          <w:szCs w:val="24"/>
        </w:rPr>
      </w:pPr>
      <w:r>
        <w:rPr>
          <w:rFonts w:eastAsia="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szCs w:val="24"/>
        </w:rPr>
        <w:t xml:space="preserve"> </w:t>
      </w:r>
      <w:r>
        <w:rPr>
          <w:rFonts w:eastAsia="Times New Roman" w:cs="Times New Roman"/>
          <w:szCs w:val="24"/>
        </w:rPr>
        <w:t xml:space="preserve">Τρεις τροπολογίες, κύριε Πρόεδρε! </w:t>
      </w:r>
    </w:p>
    <w:p w14:paraId="34C32D37" w14:textId="77777777" w:rsidR="00836292" w:rsidRDefault="0042176D">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Ποια είναι η τρίτη;</w:t>
      </w:r>
      <w:r>
        <w:rPr>
          <w:rFonts w:eastAsia="Times New Roman" w:cs="Times New Roman"/>
          <w:szCs w:val="24"/>
        </w:rPr>
        <w:t xml:space="preserve"> </w:t>
      </w:r>
    </w:p>
    <w:p w14:paraId="34C32D38" w14:textId="77777777" w:rsidR="00836292" w:rsidRDefault="0042176D">
      <w:pPr>
        <w:spacing w:line="600" w:lineRule="auto"/>
        <w:ind w:firstLine="720"/>
        <w:jc w:val="both"/>
        <w:rPr>
          <w:rFonts w:eastAsia="Times New Roman" w:cs="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w:t>
      </w:r>
      <w:r>
        <w:rPr>
          <w:rFonts w:eastAsia="Times New Roman" w:cs="Times New Roman"/>
          <w:szCs w:val="24"/>
        </w:rPr>
        <w:t>Είναι η τροπολογία 320/22.</w:t>
      </w:r>
    </w:p>
    <w:p w14:paraId="34C32D39" w14:textId="77777777" w:rsidR="00836292" w:rsidRDefault="0042176D">
      <w:pPr>
        <w:spacing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Πότε κατετέθη;</w:t>
      </w:r>
    </w:p>
    <w:p w14:paraId="34C32D3A" w14:textId="77777777" w:rsidR="00836292" w:rsidRDefault="0042176D">
      <w:pPr>
        <w:spacing w:line="600" w:lineRule="auto"/>
        <w:ind w:firstLine="720"/>
        <w:jc w:val="both"/>
        <w:rPr>
          <w:rFonts w:eastAsia="Times New Roman"/>
          <w:szCs w:val="24"/>
        </w:rPr>
      </w:pPr>
      <w:r>
        <w:rPr>
          <w:rFonts w:eastAsia="Times New Roman"/>
          <w:b/>
          <w:szCs w:val="24"/>
        </w:rPr>
        <w:lastRenderedPageBreak/>
        <w:t xml:space="preserve">ΘΕΑΝΩ ΦΩΤΙΟΥ (Αναπληρώτρια Υπουργός Εργασίας, Κοινωνικής Ασφάλισης και Κοινωνικής </w:t>
      </w:r>
      <w:r>
        <w:rPr>
          <w:rFonts w:eastAsia="Times New Roman"/>
          <w:b/>
          <w:szCs w:val="24"/>
        </w:rPr>
        <w:t>Αλληλεγγύης):</w:t>
      </w:r>
      <w:r>
        <w:rPr>
          <w:rFonts w:eastAsia="Times New Roman"/>
          <w:szCs w:val="24"/>
        </w:rPr>
        <w:t xml:space="preserve"> Έχει κατατεθεί.</w:t>
      </w:r>
    </w:p>
    <w:p w14:paraId="34C32D3B" w14:textId="77777777" w:rsidR="00836292" w:rsidRDefault="0042176D">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Πότε; </w:t>
      </w:r>
    </w:p>
    <w:p w14:paraId="34C32D3C"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Πότε κατατέθηκε; Σας ερωτώ εγώ!</w:t>
      </w:r>
    </w:p>
    <w:p w14:paraId="34C32D3D" w14:textId="77777777" w:rsidR="00836292" w:rsidRDefault="0042176D">
      <w:pPr>
        <w:spacing w:line="600" w:lineRule="auto"/>
        <w:ind w:firstLine="720"/>
        <w:jc w:val="both"/>
        <w:rPr>
          <w:rFonts w:eastAsia="Times New Roman"/>
          <w:szCs w:val="24"/>
        </w:rPr>
      </w:pPr>
      <w:r>
        <w:rPr>
          <w:rFonts w:eastAsia="Times New Roman"/>
          <w:b/>
          <w:szCs w:val="24"/>
        </w:rPr>
        <w:t>ΣΙΜΟΣ ΚΕΔΙΚΟΓΛΟΥ:</w:t>
      </w:r>
      <w:r>
        <w:rPr>
          <w:rFonts w:eastAsia="Times New Roman"/>
          <w:szCs w:val="24"/>
        </w:rPr>
        <w:t xml:space="preserve"> Κάποια στιγμή!</w:t>
      </w:r>
    </w:p>
    <w:p w14:paraId="34C32D3E" w14:textId="77777777" w:rsidR="00836292" w:rsidRDefault="0042176D">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Σήμερα κατατέθηκε, κύριε Πρόεδρε.</w:t>
      </w:r>
    </w:p>
    <w:p w14:paraId="34C32D3F" w14:textId="77777777" w:rsidR="00836292" w:rsidRDefault="0042176D">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Θα μιλήσετε για τις δύο….</w:t>
      </w:r>
    </w:p>
    <w:p w14:paraId="34C32D40" w14:textId="77777777" w:rsidR="00836292" w:rsidRDefault="0042176D">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Κύριε Πρόεδρε, με </w:t>
      </w:r>
      <w:proofErr w:type="spellStart"/>
      <w:r>
        <w:rPr>
          <w:rFonts w:eastAsia="Times New Roman"/>
          <w:szCs w:val="24"/>
        </w:rPr>
        <w:t>συγχωρείτε</w:t>
      </w:r>
      <w:proofErr w:type="spellEnd"/>
      <w:r>
        <w:rPr>
          <w:rFonts w:eastAsia="Times New Roman"/>
          <w:szCs w:val="24"/>
        </w:rPr>
        <w:t xml:space="preserve">! </w:t>
      </w:r>
    </w:p>
    <w:p w14:paraId="34C32D41"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w:t>
      </w:r>
      <w:r>
        <w:rPr>
          <w:rFonts w:eastAsia="Times New Roman"/>
          <w:szCs w:val="24"/>
        </w:rPr>
        <w:t xml:space="preserve">τ’ αρχάς, δεν σας έχω δώσει τον λόγο. Καθίστε στο έδρανό σας, σας παρακαλώ! Όταν θα σας δώσω τον λόγο, θα τον πάρετε και θα σηκωθείτε. </w:t>
      </w:r>
    </w:p>
    <w:p w14:paraId="34C32D42" w14:textId="77777777" w:rsidR="00836292" w:rsidRDefault="0042176D">
      <w:pPr>
        <w:spacing w:line="600" w:lineRule="auto"/>
        <w:ind w:firstLine="720"/>
        <w:jc w:val="both"/>
        <w:rPr>
          <w:rFonts w:eastAsia="Times New Roman"/>
          <w:szCs w:val="24"/>
        </w:rPr>
      </w:pPr>
      <w:r>
        <w:rPr>
          <w:rFonts w:eastAsia="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szCs w:val="24"/>
        </w:rPr>
        <w:t xml:space="preserve"> Κύριε Πρόεδρε, μου έχετε</w:t>
      </w:r>
      <w:r>
        <w:rPr>
          <w:rFonts w:eastAsia="Times New Roman"/>
          <w:szCs w:val="24"/>
        </w:rPr>
        <w:t xml:space="preserve"> δώσει τον λόγο, αφού με ρωτήσατε!</w:t>
      </w:r>
    </w:p>
    <w:p w14:paraId="34C32D43"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Εγώ ως Προεδρείο δεν έχω τροπολογία. Όταν θα σας δώσω τον λόγο, θα τον πάρετε και θα σηκωθείτε. </w:t>
      </w:r>
    </w:p>
    <w:p w14:paraId="34C32D44" w14:textId="77777777" w:rsidR="00836292" w:rsidRDefault="0042176D">
      <w:pPr>
        <w:spacing w:line="600" w:lineRule="auto"/>
        <w:ind w:firstLine="720"/>
        <w:jc w:val="both"/>
        <w:rPr>
          <w:rFonts w:eastAsia="Times New Roman"/>
          <w:szCs w:val="24"/>
        </w:rPr>
      </w:pPr>
      <w:r>
        <w:rPr>
          <w:rFonts w:eastAsia="Times New Roman"/>
          <w:szCs w:val="24"/>
        </w:rPr>
        <w:t xml:space="preserve">Επί του παρόντος θα μιλήσετε για τις δύο τροπολογίες </w:t>
      </w:r>
      <w:r>
        <w:rPr>
          <w:rFonts w:eastAsia="Times New Roman"/>
          <w:szCs w:val="24"/>
        </w:rPr>
        <w:t>κ</w:t>
      </w:r>
      <w:r>
        <w:rPr>
          <w:rFonts w:eastAsia="Times New Roman"/>
          <w:szCs w:val="24"/>
        </w:rPr>
        <w:t>αι εφόσον έχει κατατεθεί έστω και πρι</w:t>
      </w:r>
      <w:r>
        <w:rPr>
          <w:rFonts w:eastAsia="Times New Roman"/>
          <w:szCs w:val="24"/>
        </w:rPr>
        <w:t>ν ένα λεπτό, θα φωτοτυπηθεί, θα μοιραστεί σε όλους τους συναδέλφους…</w:t>
      </w:r>
    </w:p>
    <w:p w14:paraId="34C32D45" w14:textId="77777777" w:rsidR="00836292" w:rsidRDefault="0042176D">
      <w:pPr>
        <w:spacing w:line="600" w:lineRule="auto"/>
        <w:ind w:firstLine="720"/>
        <w:jc w:val="both"/>
        <w:rPr>
          <w:rFonts w:eastAsia="Times New Roman"/>
          <w:szCs w:val="24"/>
        </w:rPr>
      </w:pPr>
      <w:r>
        <w:rPr>
          <w:rFonts w:eastAsia="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szCs w:val="24"/>
        </w:rPr>
        <w:t xml:space="preserve"> Έχει φωτοτυπηθεί, κύριε Πρόεδρε!</w:t>
      </w:r>
    </w:p>
    <w:p w14:paraId="34C32D46"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Δεν την έχουν πάρει…</w:t>
      </w:r>
    </w:p>
    <w:p w14:paraId="34C32D47" w14:textId="77777777" w:rsidR="00836292" w:rsidRDefault="0042176D">
      <w:pPr>
        <w:spacing w:line="600" w:lineRule="auto"/>
        <w:ind w:firstLine="720"/>
        <w:jc w:val="both"/>
        <w:rPr>
          <w:rFonts w:eastAsia="Times New Roman"/>
          <w:szCs w:val="24"/>
        </w:rPr>
      </w:pPr>
      <w:r>
        <w:rPr>
          <w:rFonts w:eastAsia="Times New Roman"/>
          <w:b/>
          <w:szCs w:val="24"/>
        </w:rPr>
        <w:t>ΓΕΩΡ</w:t>
      </w:r>
      <w:r>
        <w:rPr>
          <w:rFonts w:eastAsia="Times New Roman"/>
          <w:b/>
          <w:szCs w:val="24"/>
        </w:rPr>
        <w:t>ΓΙΟΣ ΑΜΥΡΑΣ:</w:t>
      </w:r>
      <w:r>
        <w:rPr>
          <w:rFonts w:eastAsia="Times New Roman"/>
          <w:szCs w:val="24"/>
        </w:rPr>
        <w:t xml:space="preserve"> Ούτε τις βουλευτικές δεν έχουμε, κύριε Πρόεδρε! </w:t>
      </w:r>
    </w:p>
    <w:p w14:paraId="34C32D48" w14:textId="77777777" w:rsidR="00836292" w:rsidRDefault="0042176D">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Κύριε Πρόεδρε, μου έχετε δώσει τον λόγο, αφού με έχετε ρωτήσει!</w:t>
      </w:r>
    </w:p>
    <w:p w14:paraId="34C32D49" w14:textId="77777777" w:rsidR="00836292" w:rsidRDefault="0042176D">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Δ</w:t>
      </w:r>
      <w:r>
        <w:rPr>
          <w:rFonts w:eastAsia="Times New Roman"/>
          <w:szCs w:val="24"/>
        </w:rPr>
        <w:t>εν την έχουν πάρει οι συνάδελφοι όμως!</w:t>
      </w:r>
    </w:p>
    <w:p w14:paraId="34C32D4A" w14:textId="77777777" w:rsidR="00836292" w:rsidRDefault="0042176D">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Είναι εδώ. Μισό λεπτό, κύριε Πρόεδρε, περιμένετε…</w:t>
      </w:r>
    </w:p>
    <w:p w14:paraId="34C32D4B"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Φωτίου, μήπως θέλετε να έρθετε ν</w:t>
      </w:r>
      <w:r>
        <w:rPr>
          <w:rFonts w:eastAsia="Times New Roman"/>
          <w:szCs w:val="24"/>
        </w:rPr>
        <w:t>α καθίσετε εδώ; Αν σηκωθείτε ξανά χωρίς να σας δώσω τον λόγο…</w:t>
      </w:r>
    </w:p>
    <w:p w14:paraId="34C32D4C" w14:textId="77777777" w:rsidR="00836292" w:rsidRDefault="0042176D">
      <w:pPr>
        <w:spacing w:line="600" w:lineRule="auto"/>
        <w:ind w:firstLine="720"/>
        <w:jc w:val="both"/>
        <w:rPr>
          <w:rFonts w:eastAsia="Times New Roman"/>
          <w:szCs w:val="24"/>
        </w:rPr>
      </w:pPr>
      <w:r>
        <w:rPr>
          <w:rFonts w:eastAsia="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szCs w:val="24"/>
        </w:rPr>
        <w:t>Κύριε Πρόεδρε, μου έχετε δώσει τον λόγο εξ αντικειμένου, αφού με ρωτήσατε!</w:t>
      </w:r>
    </w:p>
    <w:p w14:paraId="34C32D4D"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w:t>
      </w:r>
      <w:r>
        <w:rPr>
          <w:rFonts w:eastAsia="Times New Roman"/>
          <w:b/>
          <w:szCs w:val="24"/>
        </w:rPr>
        <w:t>λαμάνης):</w:t>
      </w:r>
      <w:r>
        <w:rPr>
          <w:rFonts w:eastAsia="Times New Roman"/>
          <w:szCs w:val="24"/>
        </w:rPr>
        <w:t xml:space="preserve"> Δεν σας έδωσα τον λόγο! Καθίστε κάτω, σας παρακαλώ!</w:t>
      </w:r>
    </w:p>
    <w:p w14:paraId="34C32D4E" w14:textId="77777777" w:rsidR="00836292" w:rsidRDefault="0042176D">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Όταν απαντώ, πρέπει να είμαι κάτω;</w:t>
      </w:r>
    </w:p>
    <w:p w14:paraId="34C32D4F"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Καθίστε, παρακαλώ, κάτω! Δεν θ</w:t>
      </w:r>
      <w:r>
        <w:rPr>
          <w:rFonts w:eastAsia="Times New Roman"/>
          <w:szCs w:val="24"/>
        </w:rPr>
        <w:t xml:space="preserve">α υποκαταστήσετε το Προεδρείο! Καθίστε </w:t>
      </w:r>
      <w:r>
        <w:rPr>
          <w:rFonts w:eastAsia="Times New Roman"/>
          <w:szCs w:val="24"/>
        </w:rPr>
        <w:lastRenderedPageBreak/>
        <w:t>κάτω και μη διανοηθείτε να σηκωθείτε άλλη φορά αυθαιρέτως και να πάρετε τον λόγο, τουλάχιστον όταν είμαι εγώ στην Έδρα.</w:t>
      </w:r>
    </w:p>
    <w:p w14:paraId="34C32D50" w14:textId="77777777" w:rsidR="00836292" w:rsidRDefault="0042176D">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Ω</w:t>
      </w:r>
      <w:r>
        <w:rPr>
          <w:rFonts w:eastAsia="Times New Roman"/>
          <w:szCs w:val="24"/>
        </w:rPr>
        <w:t>ραία, κύριε Πρόεδρε. Τότε θέλω τον λόγο, κύριε Πρόεδρε! Τότε τον λόγο, κύριε Πρόεδρε, επί προσωπικού.</w:t>
      </w:r>
    </w:p>
    <w:p w14:paraId="34C32D51"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Η τροπολογία για την οποία μιλά η κ. Φωτίου</w:t>
      </w:r>
      <w:r>
        <w:rPr>
          <w:rFonts w:eastAsia="Times New Roman"/>
          <w:szCs w:val="24"/>
        </w:rPr>
        <w:t>,</w:t>
      </w:r>
      <w:r>
        <w:rPr>
          <w:rFonts w:eastAsia="Times New Roman"/>
          <w:szCs w:val="24"/>
        </w:rPr>
        <w:t xml:space="preserve"> στις υπηρεσίες ήρθε στις 10.15΄. Επομένως…</w:t>
      </w:r>
    </w:p>
    <w:p w14:paraId="34C32D52" w14:textId="77777777" w:rsidR="00836292" w:rsidRDefault="0042176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Εντάξει, είναι αίσχος!</w:t>
      </w:r>
    </w:p>
    <w:p w14:paraId="34C32D53" w14:textId="77777777" w:rsidR="00836292" w:rsidRDefault="0042176D">
      <w:pPr>
        <w:spacing w:line="600" w:lineRule="auto"/>
        <w:ind w:firstLine="720"/>
        <w:jc w:val="both"/>
        <w:rPr>
          <w:rFonts w:eastAsia="Times New Roman"/>
          <w:szCs w:val="24"/>
        </w:rPr>
      </w:pPr>
      <w:r>
        <w:rPr>
          <w:rFonts w:eastAsia="Times New Roman"/>
          <w:b/>
          <w:szCs w:val="24"/>
        </w:rPr>
        <w:lastRenderedPageBreak/>
        <w:t>ΙΩΑΝΝΗΣ ΒΡΟΥΤΣΗΣ:</w:t>
      </w:r>
      <w:r>
        <w:rPr>
          <w:rFonts w:eastAsia="Times New Roman"/>
          <w:szCs w:val="24"/>
        </w:rPr>
        <w:t xml:space="preserve"> Αίσχος! Είχε αρχίσει η συνεδρίαση.</w:t>
      </w:r>
    </w:p>
    <w:p w14:paraId="34C32D54" w14:textId="77777777" w:rsidR="00836292" w:rsidRDefault="0042176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Είμαστε σοβαροί τώρα;</w:t>
      </w:r>
    </w:p>
    <w:p w14:paraId="34C32D55" w14:textId="77777777" w:rsidR="00836292" w:rsidRDefault="0042176D">
      <w:pPr>
        <w:spacing w:line="600" w:lineRule="auto"/>
        <w:ind w:firstLine="720"/>
        <w:jc w:val="center"/>
        <w:rPr>
          <w:rFonts w:eastAsia="Times New Roman"/>
          <w:szCs w:val="24"/>
        </w:rPr>
      </w:pPr>
      <w:r>
        <w:rPr>
          <w:rFonts w:eastAsia="Times New Roman"/>
          <w:szCs w:val="24"/>
        </w:rPr>
        <w:t>(Θόρυβος από την πτέρυγα της Νέας Δημοκρατίας)</w:t>
      </w:r>
    </w:p>
    <w:p w14:paraId="34C32D56"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Σας παρακαλώ, κύριοι συνάδελφοι! Θέλετε να κάνουμε συζήτηση ή δεν θέλετε;</w:t>
      </w:r>
    </w:p>
    <w:p w14:paraId="34C32D57" w14:textId="77777777" w:rsidR="00836292" w:rsidRDefault="0042176D">
      <w:pPr>
        <w:spacing w:line="600" w:lineRule="auto"/>
        <w:ind w:firstLine="720"/>
        <w:jc w:val="both"/>
        <w:rPr>
          <w:rFonts w:eastAsia="Times New Roman"/>
          <w:szCs w:val="24"/>
        </w:rPr>
      </w:pPr>
      <w:r>
        <w:rPr>
          <w:rFonts w:eastAsia="Times New Roman"/>
          <w:szCs w:val="24"/>
        </w:rPr>
        <w:t>Επομένως παραμένει η πρότασή μου ότι η κ. Φωτίου θα τοποθετηθεί για τις δύο τροπολογίες και μετά αν είναι φωτοτυπημένη η τροπολογία, θα διανεμηθεί. Παρακαλώ τους κλητήρες να τη διαν</w:t>
      </w:r>
      <w:r>
        <w:rPr>
          <w:rFonts w:eastAsia="Times New Roman"/>
          <w:szCs w:val="24"/>
        </w:rPr>
        <w:t>είμουν σε όλους τους συναδέλφους.</w:t>
      </w:r>
    </w:p>
    <w:p w14:paraId="34C32D58" w14:textId="77777777" w:rsidR="00836292" w:rsidRDefault="0042176D">
      <w:pPr>
        <w:spacing w:line="600" w:lineRule="auto"/>
        <w:ind w:firstLine="720"/>
        <w:jc w:val="both"/>
        <w:rPr>
          <w:rFonts w:eastAsia="Times New Roman"/>
          <w:szCs w:val="24"/>
        </w:rPr>
      </w:pPr>
      <w:r>
        <w:rPr>
          <w:rFonts w:eastAsia="Times New Roman"/>
          <w:szCs w:val="24"/>
        </w:rPr>
        <w:lastRenderedPageBreak/>
        <w:t>Στη συνέχεια, κ</w:t>
      </w:r>
      <w:r>
        <w:rPr>
          <w:rFonts w:eastAsia="Times New Roman"/>
          <w:szCs w:val="24"/>
        </w:rPr>
        <w:t>υ</w:t>
      </w:r>
      <w:r>
        <w:rPr>
          <w:rFonts w:eastAsia="Times New Roman"/>
          <w:szCs w:val="24"/>
        </w:rPr>
        <w:t>ρ</w:t>
      </w:r>
      <w:r>
        <w:rPr>
          <w:rFonts w:eastAsia="Times New Roman"/>
          <w:szCs w:val="24"/>
        </w:rPr>
        <w:t>ί</w:t>
      </w:r>
      <w:r>
        <w:rPr>
          <w:rFonts w:eastAsia="Times New Roman"/>
          <w:szCs w:val="24"/>
        </w:rPr>
        <w:t>α Φωτίου, θα σας δώσω ξανά τον λόγο, για να υπερασπιστείτε και την τρίτη τροπολογία, παρά το γεγονός ότι εδώ έχει ώρα κατάθεσης 10.15΄.</w:t>
      </w:r>
    </w:p>
    <w:p w14:paraId="34C32D59" w14:textId="77777777" w:rsidR="00836292" w:rsidRDefault="0042176D">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Ούτε τις βουλευτικές δεν έχουμε στα χέρια μας, κύρι</w:t>
      </w:r>
      <w:r>
        <w:rPr>
          <w:rFonts w:eastAsia="Times New Roman"/>
          <w:szCs w:val="24"/>
        </w:rPr>
        <w:t>ε Πρόεδρε!</w:t>
      </w:r>
    </w:p>
    <w:p w14:paraId="34C32D5A"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Οι βουλευτικές έχουν κατατεθεί εγκαίρως. Μπορούσατε να τις έχετε στα χέρια σας, κύριε </w:t>
      </w:r>
      <w:proofErr w:type="spellStart"/>
      <w:r>
        <w:rPr>
          <w:rFonts w:eastAsia="Times New Roman"/>
          <w:szCs w:val="24"/>
        </w:rPr>
        <w:t>Αμυρά</w:t>
      </w:r>
      <w:proofErr w:type="spellEnd"/>
      <w:r>
        <w:rPr>
          <w:rFonts w:eastAsia="Times New Roman"/>
          <w:szCs w:val="24"/>
        </w:rPr>
        <w:t>.</w:t>
      </w:r>
    </w:p>
    <w:p w14:paraId="34C32D5B" w14:textId="77777777" w:rsidR="00836292" w:rsidRDefault="0042176D">
      <w:pPr>
        <w:spacing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Όχι, εγκαίρως, κύριε Πρόεδρε! </w:t>
      </w:r>
    </w:p>
    <w:p w14:paraId="34C32D5C"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Κυρία Φωτίου, έχετε τον λόγο.</w:t>
      </w:r>
    </w:p>
    <w:p w14:paraId="34C32D5D" w14:textId="77777777" w:rsidR="00836292" w:rsidRDefault="0042176D">
      <w:pPr>
        <w:spacing w:line="600" w:lineRule="auto"/>
        <w:ind w:firstLine="720"/>
        <w:jc w:val="both"/>
        <w:rPr>
          <w:rFonts w:eastAsia="Times New Roman"/>
          <w:szCs w:val="24"/>
        </w:rPr>
      </w:pPr>
      <w:r>
        <w:rPr>
          <w:rFonts w:eastAsia="Times New Roman"/>
          <w:b/>
          <w:szCs w:val="24"/>
        </w:rPr>
        <w:lastRenderedPageBreak/>
        <w:t>ΔΙΑΜΑΝ</w:t>
      </w:r>
      <w:r>
        <w:rPr>
          <w:rFonts w:eastAsia="Times New Roman"/>
          <w:b/>
          <w:szCs w:val="24"/>
        </w:rPr>
        <w:t>ΤΩ ΜΑΝΩΛΑΚΟΥ:</w:t>
      </w:r>
      <w:r>
        <w:rPr>
          <w:rFonts w:eastAsia="Times New Roman"/>
          <w:szCs w:val="24"/>
        </w:rPr>
        <w:t xml:space="preserve"> Να επαναλάβετε το νούμερο!</w:t>
      </w:r>
    </w:p>
    <w:p w14:paraId="34C32D5E" w14:textId="77777777" w:rsidR="00836292" w:rsidRDefault="0042176D">
      <w:pPr>
        <w:spacing w:line="600" w:lineRule="auto"/>
        <w:ind w:firstLine="720"/>
        <w:jc w:val="both"/>
        <w:rPr>
          <w:rFonts w:eastAsia="Times New Roman"/>
          <w:szCs w:val="24"/>
        </w:rPr>
      </w:pPr>
      <w:r>
        <w:rPr>
          <w:rFonts w:eastAsia="Times New Roman"/>
          <w:b/>
          <w:szCs w:val="24"/>
        </w:rPr>
        <w:t>ΗΛΙΑΣ ΠΑΝΑΓΙΩΤΑΡΟΣ:</w:t>
      </w:r>
      <w:r>
        <w:rPr>
          <w:rFonts w:eastAsia="Times New Roman"/>
          <w:szCs w:val="24"/>
        </w:rPr>
        <w:t xml:space="preserve"> Κύριε Πρόεδρε, θα ήθελα το</w:t>
      </w:r>
      <w:r>
        <w:rPr>
          <w:rFonts w:eastAsia="Times New Roman"/>
          <w:szCs w:val="24"/>
        </w:rPr>
        <w:t>ν</w:t>
      </w:r>
      <w:r>
        <w:rPr>
          <w:rFonts w:eastAsia="Times New Roman"/>
          <w:szCs w:val="24"/>
        </w:rPr>
        <w:t xml:space="preserve"> λόγο!</w:t>
      </w:r>
    </w:p>
    <w:p w14:paraId="34C32D5F"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Τώρα έχω δώσει τον λόγο στην κ. Φωτίου. Μετά θα πάρετε τον λόγο, κύριε </w:t>
      </w:r>
      <w:proofErr w:type="spellStart"/>
      <w:r>
        <w:rPr>
          <w:rFonts w:eastAsia="Times New Roman"/>
          <w:szCs w:val="24"/>
        </w:rPr>
        <w:t>Παναγιώταρε</w:t>
      </w:r>
      <w:proofErr w:type="spellEnd"/>
      <w:r>
        <w:rPr>
          <w:rFonts w:eastAsia="Times New Roman"/>
          <w:szCs w:val="24"/>
        </w:rPr>
        <w:t>.</w:t>
      </w:r>
    </w:p>
    <w:p w14:paraId="34C32D60" w14:textId="77777777" w:rsidR="00836292" w:rsidRDefault="0042176D">
      <w:pPr>
        <w:spacing w:line="600" w:lineRule="auto"/>
        <w:ind w:firstLine="720"/>
        <w:jc w:val="both"/>
        <w:rPr>
          <w:rFonts w:eastAsia="Times New Roman"/>
          <w:szCs w:val="24"/>
        </w:rPr>
      </w:pPr>
      <w:r>
        <w:rPr>
          <w:rFonts w:eastAsia="Times New Roman"/>
          <w:szCs w:val="24"/>
        </w:rPr>
        <w:t>Ξεκινάμε με πέντε λεπτά για τις δύο τροπολογ</w:t>
      </w:r>
      <w:r>
        <w:rPr>
          <w:rFonts w:eastAsia="Times New Roman"/>
          <w:szCs w:val="24"/>
        </w:rPr>
        <w:t>ίες και αργότερα θα μιλήσετε για την τρίτη, αφού αυτή διανεμηθεί.</w:t>
      </w:r>
    </w:p>
    <w:p w14:paraId="34C32D61" w14:textId="77777777" w:rsidR="00836292" w:rsidRDefault="0042176D">
      <w:pPr>
        <w:spacing w:line="600" w:lineRule="auto"/>
        <w:ind w:firstLine="720"/>
        <w:jc w:val="both"/>
        <w:rPr>
          <w:rFonts w:eastAsia="Times New Roman"/>
          <w:szCs w:val="24"/>
        </w:rPr>
      </w:pPr>
      <w:r>
        <w:rPr>
          <w:rFonts w:eastAsia="Times New Roman"/>
          <w:szCs w:val="24"/>
        </w:rPr>
        <w:t>Ορίστε, κυρία Φωτίου, έχετε τον λόγο.</w:t>
      </w:r>
    </w:p>
    <w:p w14:paraId="34C32D62" w14:textId="77777777" w:rsidR="00836292" w:rsidRDefault="0042176D">
      <w:pPr>
        <w:spacing w:line="600" w:lineRule="auto"/>
        <w:ind w:firstLine="720"/>
        <w:jc w:val="both"/>
        <w:rPr>
          <w:rFonts w:eastAsia="Times New Roman"/>
          <w:szCs w:val="24"/>
        </w:rPr>
      </w:pPr>
      <w:r>
        <w:rPr>
          <w:rFonts w:eastAsia="Times New Roman"/>
          <w:b/>
          <w:szCs w:val="24"/>
        </w:rPr>
        <w:lastRenderedPageBreak/>
        <w:t>ΟΔΥΣΣΕΑΣ ΚΩΝΣΤΑΝΤΙΝΟΠΟΥΛΟΣ:</w:t>
      </w:r>
      <w:r>
        <w:rPr>
          <w:rFonts w:eastAsia="Times New Roman"/>
          <w:szCs w:val="24"/>
        </w:rPr>
        <w:t xml:space="preserve"> Εδώ λέει ότι είναι εκπρόθεσμες, κύριε Πρόεδρε!</w:t>
      </w:r>
    </w:p>
    <w:p w14:paraId="34C32D63"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Μα οι περισσότερες είναι εκπρόθεσμες.</w:t>
      </w:r>
    </w:p>
    <w:p w14:paraId="34C32D64" w14:textId="77777777" w:rsidR="00836292" w:rsidRDefault="0042176D">
      <w:pPr>
        <w:spacing w:line="600" w:lineRule="auto"/>
        <w:ind w:firstLine="720"/>
        <w:jc w:val="both"/>
        <w:rPr>
          <w:rFonts w:eastAsia="Times New Roman"/>
          <w:szCs w:val="24"/>
        </w:rPr>
      </w:pPr>
      <w:r>
        <w:rPr>
          <w:rFonts w:eastAsia="Times New Roman"/>
          <w:szCs w:val="24"/>
        </w:rPr>
        <w:t>Ορίστε</w:t>
      </w:r>
      <w:r>
        <w:rPr>
          <w:rFonts w:eastAsia="Times New Roman"/>
          <w:szCs w:val="24"/>
        </w:rPr>
        <w:t>, κυρία Φωτίου, έχετε τον λόγο.</w:t>
      </w:r>
    </w:p>
    <w:p w14:paraId="34C32D65" w14:textId="77777777" w:rsidR="00836292" w:rsidRDefault="0042176D">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Κύριε Πρόεδρε, θέλω ένα λεπτό επί προσωπικού ως εξής</w:t>
      </w:r>
      <w:r>
        <w:rPr>
          <w:rFonts w:eastAsia="Times New Roman"/>
          <w:szCs w:val="24"/>
        </w:rPr>
        <w:t>.</w:t>
      </w:r>
      <w:r>
        <w:rPr>
          <w:rFonts w:eastAsia="Times New Roman"/>
          <w:szCs w:val="24"/>
        </w:rPr>
        <w:t xml:space="preserve"> Δεν έχω δώσει δείγματα μη σεβασμού του Προεδρείου και </w:t>
      </w:r>
      <w:r>
        <w:rPr>
          <w:rFonts w:eastAsia="Times New Roman"/>
          <w:szCs w:val="24"/>
        </w:rPr>
        <w:lastRenderedPageBreak/>
        <w:t>της κοινοβουλευτικής</w:t>
      </w:r>
      <w:r>
        <w:rPr>
          <w:rFonts w:eastAsia="Times New Roman"/>
          <w:szCs w:val="24"/>
        </w:rPr>
        <w:t xml:space="preserve"> διαδικασίας μέχρι σήμερα μετά από τέσσερα χρόνια στη Βουλή </w:t>
      </w:r>
      <w:r>
        <w:rPr>
          <w:rFonts w:eastAsia="Times New Roman"/>
          <w:szCs w:val="24"/>
        </w:rPr>
        <w:t>κ</w:t>
      </w:r>
      <w:r>
        <w:rPr>
          <w:rFonts w:eastAsia="Times New Roman"/>
          <w:szCs w:val="24"/>
        </w:rPr>
        <w:t xml:space="preserve">αι νομίζω ότι αυτό είναι κάτι που ξέρετε όλοι καλά. </w:t>
      </w:r>
    </w:p>
    <w:p w14:paraId="34C32D66"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Θεωρώ το θέμα λήξαν και για μένα, κυρία Φωτίου.</w:t>
      </w:r>
    </w:p>
    <w:p w14:paraId="34C32D67" w14:textId="77777777" w:rsidR="00836292" w:rsidRDefault="0042176D">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w:t>
      </w:r>
      <w:r>
        <w:rPr>
          <w:rFonts w:eastAsia="Times New Roman"/>
          <w:b/>
          <w:szCs w:val="24"/>
        </w:rPr>
        <w:t>λισης και Κοινωνικής Αλληλεγγύης):</w:t>
      </w:r>
      <w:r>
        <w:rPr>
          <w:rFonts w:eastAsia="Times New Roman"/>
          <w:szCs w:val="24"/>
        </w:rPr>
        <w:t xml:space="preserve"> Και εγώ το θεωρώ, κύριε Πρόεδρε, μόνο που προσβάλλομαι, όταν ένας Πρόεδρος του ελληνικού Κοινοβουλίου μου λέει</w:t>
      </w:r>
      <w:r>
        <w:rPr>
          <w:rFonts w:eastAsia="Times New Roman"/>
          <w:szCs w:val="24"/>
        </w:rPr>
        <w:t>:</w:t>
      </w:r>
      <w:r>
        <w:rPr>
          <w:rFonts w:eastAsia="Times New Roman"/>
          <w:szCs w:val="24"/>
        </w:rPr>
        <w:t xml:space="preserve"> «μη διανοηθείτε να ξανασηκωθείτε όρθια». Σας είπα και </w:t>
      </w:r>
      <w:r>
        <w:rPr>
          <w:rFonts w:eastAsia="Times New Roman"/>
          <w:szCs w:val="24"/>
        </w:rPr>
        <w:lastRenderedPageBreak/>
        <w:t>πριν</w:t>
      </w:r>
      <w:r>
        <w:rPr>
          <w:rFonts w:eastAsia="Times New Roman"/>
          <w:szCs w:val="24"/>
        </w:rPr>
        <w:t>,</w:t>
      </w:r>
      <w:r>
        <w:rPr>
          <w:rFonts w:eastAsia="Times New Roman"/>
          <w:szCs w:val="24"/>
        </w:rPr>
        <w:t xml:space="preserve"> πως νόμισα ότι αφού με ρωτήσατε, μου είχατε δώσει</w:t>
      </w:r>
      <w:r>
        <w:rPr>
          <w:rFonts w:eastAsia="Times New Roman"/>
          <w:szCs w:val="24"/>
        </w:rPr>
        <w:t xml:space="preserve"> ήδη τον λόγο.</w:t>
      </w:r>
    </w:p>
    <w:p w14:paraId="34C32D68"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Έχει λήξει το θέμα και για μένα, κυρία Φωτίου.</w:t>
      </w:r>
    </w:p>
    <w:p w14:paraId="34C32D69" w14:textId="77777777" w:rsidR="00836292" w:rsidRDefault="0042176D">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Θεωρώ και εγώ το θέμα λήξαν και προχωρώ, κύριε Πρόεδρε. </w:t>
      </w:r>
    </w:p>
    <w:p w14:paraId="34C32D6A" w14:textId="77777777" w:rsidR="00836292" w:rsidRDefault="0042176D">
      <w:pPr>
        <w:spacing w:line="600" w:lineRule="auto"/>
        <w:ind w:firstLine="720"/>
        <w:jc w:val="both"/>
        <w:rPr>
          <w:rFonts w:eastAsia="Times New Roman"/>
          <w:szCs w:val="24"/>
        </w:rPr>
      </w:pPr>
      <w:r>
        <w:rPr>
          <w:rFonts w:eastAsia="Times New Roman"/>
          <w:szCs w:val="24"/>
        </w:rPr>
        <w:t xml:space="preserve">Η πρώτη </w:t>
      </w:r>
      <w:r>
        <w:rPr>
          <w:rFonts w:eastAsia="Times New Roman"/>
          <w:szCs w:val="24"/>
        </w:rPr>
        <w:t>τροπολογία με αριθμό 320/18</w:t>
      </w:r>
      <w:r>
        <w:rPr>
          <w:rFonts w:eastAsia="Times New Roman"/>
          <w:szCs w:val="24"/>
        </w:rPr>
        <w:t>,</w:t>
      </w:r>
      <w:r>
        <w:rPr>
          <w:rFonts w:eastAsia="Times New Roman"/>
          <w:szCs w:val="24"/>
        </w:rPr>
        <w:t xml:space="preserve"> αφορά τη λειτουργία παράτασης δύο δομών φιλοξενίας αιτούντων άσυλο. Η μία είναι η ανοιχτή δομή φιλοξενίας αιτούντων άσυλο και ευάλωτων </w:t>
      </w:r>
      <w:r>
        <w:rPr>
          <w:rFonts w:eastAsia="Times New Roman"/>
          <w:szCs w:val="24"/>
        </w:rPr>
        <w:lastRenderedPageBreak/>
        <w:t xml:space="preserve">ομάδων πολιτών τρίτων χωρών στον Ελαιώνα Αττικής. Αυτή είναι η μία δομή. Η δεύτερη είναι το </w:t>
      </w:r>
      <w:r>
        <w:rPr>
          <w:rFonts w:eastAsia="Times New Roman"/>
          <w:szCs w:val="24"/>
        </w:rPr>
        <w:t>κ</w:t>
      </w:r>
      <w:r>
        <w:rPr>
          <w:rFonts w:eastAsia="Times New Roman"/>
          <w:szCs w:val="24"/>
        </w:rPr>
        <w:t xml:space="preserve">έντρο </w:t>
      </w:r>
      <w:r>
        <w:rPr>
          <w:rFonts w:eastAsia="Times New Roman"/>
          <w:szCs w:val="24"/>
        </w:rPr>
        <w:t>π</w:t>
      </w:r>
      <w:r>
        <w:rPr>
          <w:rFonts w:eastAsia="Times New Roman"/>
          <w:szCs w:val="24"/>
        </w:rPr>
        <w:t xml:space="preserve">ροσωρινής </w:t>
      </w:r>
      <w:r>
        <w:rPr>
          <w:rFonts w:eastAsia="Times New Roman"/>
          <w:szCs w:val="24"/>
        </w:rPr>
        <w:t>δ</w:t>
      </w:r>
      <w:r>
        <w:rPr>
          <w:rFonts w:eastAsia="Times New Roman"/>
          <w:szCs w:val="24"/>
        </w:rPr>
        <w:t xml:space="preserve">ιαμονής αιτούντων άσυλο αλλοδαπών Λαυρίου, το οποίο φιλοξενεί διακόσια ογδόντα έξι άτομα. Ο Ελαιώνας πολύ περισσότερα. Πρόκειται για δαπάνες 380.000 ευρώ για την περίπτωση της δομής φιλοξενίας του Ελαιώνα και 670.000 ευρώ για το </w:t>
      </w:r>
      <w:r>
        <w:rPr>
          <w:rFonts w:eastAsia="Times New Roman"/>
          <w:szCs w:val="24"/>
        </w:rPr>
        <w:t>κ</w:t>
      </w:r>
      <w:r>
        <w:rPr>
          <w:rFonts w:eastAsia="Times New Roman"/>
          <w:szCs w:val="24"/>
        </w:rPr>
        <w:t xml:space="preserve">έντρο </w:t>
      </w:r>
      <w:r>
        <w:rPr>
          <w:rFonts w:eastAsia="Times New Roman"/>
          <w:szCs w:val="24"/>
        </w:rPr>
        <w:t>π</w:t>
      </w:r>
      <w:r>
        <w:rPr>
          <w:rFonts w:eastAsia="Times New Roman"/>
          <w:szCs w:val="24"/>
        </w:rPr>
        <w:t xml:space="preserve">ροσωρινής </w:t>
      </w:r>
      <w:r>
        <w:rPr>
          <w:rFonts w:eastAsia="Times New Roman"/>
          <w:szCs w:val="24"/>
        </w:rPr>
        <w:t>δ</w:t>
      </w:r>
      <w:r>
        <w:rPr>
          <w:rFonts w:eastAsia="Times New Roman"/>
          <w:szCs w:val="24"/>
        </w:rPr>
        <w:t>ιαμονής στο Λαύριο.</w:t>
      </w:r>
    </w:p>
    <w:p w14:paraId="34C32D6B" w14:textId="77777777" w:rsidR="00836292" w:rsidRDefault="0042176D">
      <w:pPr>
        <w:spacing w:line="600" w:lineRule="auto"/>
        <w:ind w:firstLine="720"/>
        <w:jc w:val="both"/>
        <w:rPr>
          <w:rFonts w:eastAsia="Times New Roman"/>
          <w:szCs w:val="24"/>
        </w:rPr>
      </w:pPr>
      <w:r>
        <w:rPr>
          <w:rFonts w:eastAsia="Times New Roman"/>
          <w:szCs w:val="24"/>
        </w:rPr>
        <w:t>Επομένως νομίζω ότι αυτή είναι όλη η λογική και ακριβώς έχετε καταλάβει όλοι πόσο οξυμένες είναι οι συνθήκες και γιατί το κάνουμε έστω και με αυτή την κατεπείγουσα μορφή.</w:t>
      </w:r>
    </w:p>
    <w:p w14:paraId="34C32D6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Η δεύτερη </w:t>
      </w:r>
      <w:r>
        <w:rPr>
          <w:rFonts w:eastAsia="Times New Roman" w:cs="Times New Roman"/>
          <w:szCs w:val="24"/>
        </w:rPr>
        <w:t xml:space="preserve">τροπολογία </w:t>
      </w:r>
      <w:r>
        <w:rPr>
          <w:rFonts w:eastAsia="Times New Roman" w:cs="Times New Roman"/>
          <w:szCs w:val="24"/>
        </w:rPr>
        <w:t>με αριθμό 322/20, αφορά συμπληρωμ</w:t>
      </w:r>
      <w:r>
        <w:rPr>
          <w:rFonts w:eastAsia="Times New Roman" w:cs="Times New Roman"/>
          <w:szCs w:val="24"/>
        </w:rPr>
        <w:t xml:space="preserve">ατική διάταξη-τροπολογία για τις κοινωνικές δομές άμεσης αντιμετώπισης της φτώχειας. Όπως ξέρετε, οι </w:t>
      </w:r>
      <w:r>
        <w:rPr>
          <w:rFonts w:eastAsia="Times New Roman" w:cs="Times New Roman"/>
          <w:szCs w:val="24"/>
        </w:rPr>
        <w:t>«</w:t>
      </w:r>
      <w:r>
        <w:rPr>
          <w:rFonts w:eastAsia="Times New Roman" w:cs="Times New Roman"/>
          <w:szCs w:val="24"/>
        </w:rPr>
        <w:t>δομές φτώχειας» είχαν ενταχθεί στο Επιχειρησιακό Πρόγραμμα Ανάπτυξης Ανθρώπινου Δυναμικού του ΕΣΠΑ 2007-2013. Ξέρετε όλοι πολύ καλά ότι βρίσκονται και λει</w:t>
      </w:r>
      <w:r>
        <w:rPr>
          <w:rFonts w:eastAsia="Times New Roman" w:cs="Times New Roman"/>
          <w:szCs w:val="24"/>
        </w:rPr>
        <w:t xml:space="preserve">τουργούν και είναι εξαιρετικά χρήσιμες στους δήμους, σε δομές δηλαδή των δήμων. Είναι τα κοινωνικά παντοπωλεία που τα ξέρετε όλοι, είναι τα κοινωνικά συσσίτια, τα φαρμακεία κ.λπ. αλλά είναι και συγχρόνως όλες οι υπόλοιπες </w:t>
      </w:r>
      <w:proofErr w:type="spellStart"/>
      <w:r>
        <w:rPr>
          <w:rFonts w:eastAsia="Times New Roman" w:cs="Times New Roman"/>
          <w:szCs w:val="24"/>
        </w:rPr>
        <w:t>συνοδές</w:t>
      </w:r>
      <w:proofErr w:type="spellEnd"/>
      <w:r>
        <w:rPr>
          <w:rFonts w:eastAsia="Times New Roman" w:cs="Times New Roman"/>
          <w:szCs w:val="24"/>
        </w:rPr>
        <w:t xml:space="preserve"> υπηρεσίες, που προέβλεπε γ</w:t>
      </w:r>
      <w:r>
        <w:rPr>
          <w:rFonts w:eastAsia="Times New Roman" w:cs="Times New Roman"/>
          <w:szCs w:val="24"/>
        </w:rPr>
        <w:t>ι’ αυτές τις λειτουργίες το ΕΣΠΑ 2007-2013.</w:t>
      </w:r>
    </w:p>
    <w:p w14:paraId="34C32D6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Τι συνέβη; Συνέβη ότι όλες αυτές οι δομές είχαν ημερομηνία λήξης και αυτή ήταν τον Σεπτέμβριο του 2015. Η Βουλή </w:t>
      </w:r>
      <w:proofErr w:type="spellStart"/>
      <w:r>
        <w:rPr>
          <w:rFonts w:eastAsia="Times New Roman" w:cs="Times New Roman"/>
          <w:szCs w:val="24"/>
        </w:rPr>
        <w:t>παρέτεινε</w:t>
      </w:r>
      <w:proofErr w:type="spellEnd"/>
      <w:r>
        <w:rPr>
          <w:rFonts w:eastAsia="Times New Roman" w:cs="Times New Roman"/>
          <w:szCs w:val="24"/>
        </w:rPr>
        <w:t xml:space="preserve"> τη λειτουργία αυτών των δομών μέχρι τον Δεκέμβριο του 2015 –το ξέρετε, γιατί το ψηφίσατε- </w:t>
      </w:r>
      <w:r>
        <w:rPr>
          <w:rFonts w:eastAsia="Times New Roman" w:cs="Times New Roman"/>
          <w:szCs w:val="24"/>
        </w:rPr>
        <w:t>και από εκεί και ύστερα τις επέκτεινε ξανά μέχρι τον Ιούλιο του 2016, ακριβώς γιατί για τις δομές αυτές είχαμε υποβάλει μαζί με τις δεκατρείς περιφέρειες στην Ευρωπαϊκή Ένωση το νέο ΕΣΠΑ. Η λειτουργία επομένως των δομών αυτών θα εξακολουθήσει με διαφορετικ</w:t>
      </w:r>
      <w:r>
        <w:rPr>
          <w:rFonts w:eastAsia="Times New Roman" w:cs="Times New Roman"/>
          <w:szCs w:val="24"/>
        </w:rPr>
        <w:t xml:space="preserve">ούς τρόπους αλλά επί της ουσίας θα έχει τον ίδιο ρόλο στο νέο ΕΣΠΑ. </w:t>
      </w:r>
      <w:r>
        <w:rPr>
          <w:rFonts w:eastAsia="Times New Roman" w:cs="Times New Roman"/>
          <w:szCs w:val="24"/>
        </w:rPr>
        <w:t>Α</w:t>
      </w:r>
      <w:r>
        <w:rPr>
          <w:rFonts w:eastAsia="Times New Roman" w:cs="Times New Roman"/>
          <w:szCs w:val="24"/>
        </w:rPr>
        <w:t xml:space="preserve">υτό το νέο ΕΣΠΑ μέχρι να στελεχωθεί με τις διαδικασίες που ακολουθεί, υπολογίζουμε ότι θα καταφέρουμε να λειτουργεί για όλες αυτές τις δομές τον Ιούλιο του 2016. </w:t>
      </w:r>
    </w:p>
    <w:p w14:paraId="34C32D6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Και για το 2015 και για </w:t>
      </w:r>
      <w:r>
        <w:rPr>
          <w:rFonts w:eastAsia="Times New Roman" w:cs="Times New Roman"/>
          <w:szCs w:val="24"/>
        </w:rPr>
        <w:t xml:space="preserve">το 2016, δηλαδή γι’ αυτήν την περίοδο, η χρηματοδότηση και η λειτουργία των δομών θα γίνεται από τον κρατικό </w:t>
      </w:r>
      <w:r>
        <w:rPr>
          <w:rFonts w:eastAsia="Times New Roman" w:cs="Times New Roman"/>
          <w:szCs w:val="24"/>
        </w:rPr>
        <w:t>π</w:t>
      </w:r>
      <w:r>
        <w:rPr>
          <w:rFonts w:eastAsia="Times New Roman" w:cs="Times New Roman"/>
          <w:szCs w:val="24"/>
        </w:rPr>
        <w:t xml:space="preserve">ροϋπολογισμό. Είναι 10.000.000 συνολικά και για το πρώτο  και για το δεύτερο εξάμηνο. </w:t>
      </w:r>
    </w:p>
    <w:p w14:paraId="34C32D6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Αυτό, λοιπόν, σήμερα ψηφίζεται. </w:t>
      </w:r>
      <w:r>
        <w:rPr>
          <w:rFonts w:eastAsia="Times New Roman" w:cs="Times New Roman"/>
          <w:szCs w:val="24"/>
        </w:rPr>
        <w:t>Ν</w:t>
      </w:r>
      <w:r>
        <w:rPr>
          <w:rFonts w:eastAsia="Times New Roman" w:cs="Times New Roman"/>
          <w:szCs w:val="24"/>
        </w:rPr>
        <w:t xml:space="preserve">ομίζω ότι κατανοείτε πάλι </w:t>
      </w:r>
      <w:r>
        <w:rPr>
          <w:rFonts w:eastAsia="Times New Roman" w:cs="Times New Roman"/>
          <w:szCs w:val="24"/>
        </w:rPr>
        <w:t>τη διαδικασία του κατεπείγοντος, ώστε να μην υπάρξουν έκρυθμες καταστάσεις συμβάσεων, διότι οι υπηρεσίες των Υπουργείων είναι λίγο ετεροχρονισμένες</w:t>
      </w:r>
      <w:r>
        <w:rPr>
          <w:rFonts w:eastAsia="Times New Roman" w:cs="Times New Roman"/>
          <w:szCs w:val="24"/>
        </w:rPr>
        <w:t>,</w:t>
      </w:r>
      <w:r>
        <w:rPr>
          <w:rFonts w:eastAsia="Times New Roman" w:cs="Times New Roman"/>
          <w:szCs w:val="24"/>
        </w:rPr>
        <w:t xml:space="preserve"> ως προς τον χρόνο που απαιτείται σε σχέση με την υπογραφή των συμβάσεων αυτών των δομών. Γι’ αυτό φέρνουμε </w:t>
      </w:r>
      <w:r>
        <w:rPr>
          <w:rFonts w:eastAsia="Times New Roman" w:cs="Times New Roman"/>
          <w:szCs w:val="24"/>
        </w:rPr>
        <w:t>τη συγκεκριμένη τροπολογία.</w:t>
      </w:r>
    </w:p>
    <w:p w14:paraId="34C32D7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κύριε Πρόεδρε. </w:t>
      </w:r>
    </w:p>
    <w:p w14:paraId="34C32D7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Και εγώ σας ευχαριστώ.</w:t>
      </w:r>
    </w:p>
    <w:p w14:paraId="34C32D7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να ανακοινώσω –γιατί δεν έχουν έρθει επισήμως τα χαρτιά, αλλά για να μη χάνουμε χρόνο, απλά παρακαλώ τους Γραμματείς των κομμάτων </w:t>
      </w:r>
      <w:r>
        <w:rPr>
          <w:rFonts w:eastAsia="Times New Roman" w:cs="Times New Roman"/>
          <w:szCs w:val="24"/>
        </w:rPr>
        <w:t xml:space="preserve">να στέλνουν εγκαίρως τα χαρτιά με τους Κοινοβουλευτικούς Εκπροσώπους- ότι από τον ΣΥΡΙΖΑ σήμερα Κοινοβουλευτικός Εκπρόσωπος είναι ο κ. </w:t>
      </w:r>
      <w:proofErr w:type="spellStart"/>
      <w:r>
        <w:rPr>
          <w:rFonts w:eastAsia="Times New Roman" w:cs="Times New Roman"/>
          <w:szCs w:val="24"/>
        </w:rPr>
        <w:t>Φάμελλος</w:t>
      </w:r>
      <w:proofErr w:type="spellEnd"/>
      <w:r>
        <w:rPr>
          <w:rFonts w:eastAsia="Times New Roman" w:cs="Times New Roman"/>
          <w:szCs w:val="24"/>
        </w:rPr>
        <w:t xml:space="preserve">. Από τη Νέα Δημοκρατία είναι ο κ. </w:t>
      </w:r>
      <w:proofErr w:type="spellStart"/>
      <w:r>
        <w:rPr>
          <w:rFonts w:eastAsia="Times New Roman" w:cs="Times New Roman"/>
          <w:szCs w:val="24"/>
        </w:rPr>
        <w:t>Βούτσης</w:t>
      </w:r>
      <w:proofErr w:type="spellEnd"/>
      <w:r>
        <w:rPr>
          <w:rFonts w:eastAsia="Times New Roman" w:cs="Times New Roman"/>
          <w:szCs w:val="24"/>
        </w:rPr>
        <w:t>. Από τη Χρυσή Αυγή έχει γίνει αντικατάσταση - ανέλαβα εγώ την ευθύνη χ</w:t>
      </w:r>
      <w:r>
        <w:rPr>
          <w:rFonts w:eastAsia="Times New Roman" w:cs="Times New Roman"/>
          <w:szCs w:val="24"/>
        </w:rPr>
        <w:t xml:space="preserve">ωρίς </w:t>
      </w:r>
      <w:r>
        <w:rPr>
          <w:rFonts w:eastAsia="Times New Roman" w:cs="Times New Roman"/>
          <w:szCs w:val="24"/>
        </w:rPr>
        <w:lastRenderedPageBreak/>
        <w:t>χαρτ</w:t>
      </w:r>
      <w:r>
        <w:rPr>
          <w:rFonts w:eastAsia="Times New Roman" w:cs="Times New Roman"/>
          <w:szCs w:val="24"/>
        </w:rPr>
        <w:t>ιά</w:t>
      </w:r>
      <w:r>
        <w:rPr>
          <w:rFonts w:eastAsia="Times New Roman" w:cs="Times New Roman"/>
          <w:szCs w:val="24"/>
        </w:rPr>
        <w:t xml:space="preserve">- και Κοινοβουλευτικός Εκπρόσωπος είναι ο κ. </w:t>
      </w:r>
      <w:proofErr w:type="spellStart"/>
      <w:r>
        <w:rPr>
          <w:rFonts w:eastAsia="Times New Roman" w:cs="Times New Roman"/>
          <w:szCs w:val="24"/>
        </w:rPr>
        <w:t>Παναγιώταρος</w:t>
      </w:r>
      <w:proofErr w:type="spellEnd"/>
      <w:r>
        <w:rPr>
          <w:rFonts w:eastAsia="Times New Roman" w:cs="Times New Roman"/>
          <w:szCs w:val="24"/>
        </w:rPr>
        <w:t>. Από τη Δημοκρατική Συμπαράταξη είναι ο κ. Θεοχαρόπουλος.</w:t>
      </w:r>
    </w:p>
    <w:p w14:paraId="34C32D7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από το Κομμουνιστικό Κόμμα Ελλάδας δεν μου έχετε στείλει ποιος θα είναι ο Κοινοβουλευτικός Εκπρόσωπος σήμερα.</w:t>
      </w:r>
    </w:p>
    <w:p w14:paraId="34C32D7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κ. </w:t>
      </w:r>
      <w:proofErr w:type="spellStart"/>
      <w:r>
        <w:rPr>
          <w:rFonts w:eastAsia="Times New Roman" w:cs="Times New Roman"/>
          <w:szCs w:val="24"/>
        </w:rPr>
        <w:t>Καραθανασόπουλος</w:t>
      </w:r>
      <w:proofErr w:type="spellEnd"/>
      <w:r>
        <w:rPr>
          <w:rFonts w:eastAsia="Times New Roman" w:cs="Times New Roman"/>
          <w:szCs w:val="24"/>
        </w:rPr>
        <w:t xml:space="preserve"> μήπως είναι; Άρα τον σημειώνω; </w:t>
      </w:r>
    </w:p>
    <w:p w14:paraId="34C32D75"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Όχι μην τον σημειώνετε ακόμη. </w:t>
      </w:r>
    </w:p>
    <w:p w14:paraId="34C32D76"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Καλά. Το βλέπετε και ενημερώνετε το Προεδρείο.</w:t>
      </w:r>
    </w:p>
    <w:p w14:paraId="34C32D7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Από το Ποτάμι Κοινοβουλευτικός Εκπρόσωπος είναι ο κ. </w:t>
      </w:r>
      <w:proofErr w:type="spellStart"/>
      <w:r>
        <w:rPr>
          <w:rFonts w:eastAsia="Times New Roman" w:cs="Times New Roman"/>
          <w:szCs w:val="24"/>
        </w:rPr>
        <w:t>Αμυράς</w:t>
      </w:r>
      <w:proofErr w:type="spellEnd"/>
      <w:r>
        <w:rPr>
          <w:rFonts w:eastAsia="Times New Roman" w:cs="Times New Roman"/>
          <w:szCs w:val="24"/>
        </w:rPr>
        <w:t>.</w:t>
      </w:r>
    </w:p>
    <w:p w14:paraId="34C32D7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 ΑΜΥ</w:t>
      </w:r>
      <w:r>
        <w:rPr>
          <w:rFonts w:eastAsia="Times New Roman" w:cs="Times New Roman"/>
          <w:b/>
          <w:szCs w:val="24"/>
        </w:rPr>
        <w:t xml:space="preserve">ΡΑΣ: </w:t>
      </w:r>
      <w:r>
        <w:rPr>
          <w:rFonts w:eastAsia="Times New Roman" w:cs="Times New Roman"/>
          <w:szCs w:val="24"/>
        </w:rPr>
        <w:t xml:space="preserve">Ο κ. </w:t>
      </w:r>
      <w:proofErr w:type="spellStart"/>
      <w:r>
        <w:rPr>
          <w:rFonts w:eastAsia="Times New Roman" w:cs="Times New Roman"/>
          <w:szCs w:val="24"/>
        </w:rPr>
        <w:t>Δανέλλης</w:t>
      </w:r>
      <w:proofErr w:type="spellEnd"/>
      <w:r>
        <w:rPr>
          <w:rFonts w:eastAsia="Times New Roman" w:cs="Times New Roman"/>
          <w:szCs w:val="24"/>
        </w:rPr>
        <w:t xml:space="preserve"> ήταν για τις δύο κυρώσεις, γι’ αυτό ήθελα να σας μιλήσω. Αλλά πώς θα το κάνουμε τώρα; </w:t>
      </w:r>
    </w:p>
    <w:p w14:paraId="34C32D7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μοιραστείτε το</w:t>
      </w:r>
      <w:r>
        <w:rPr>
          <w:rFonts w:eastAsia="Times New Roman" w:cs="Times New Roman"/>
          <w:szCs w:val="24"/>
        </w:rPr>
        <w:t>ν</w:t>
      </w:r>
      <w:r>
        <w:rPr>
          <w:rFonts w:eastAsia="Times New Roman" w:cs="Times New Roman"/>
          <w:szCs w:val="24"/>
        </w:rPr>
        <w:t xml:space="preserve"> χρόνο, έξι λεπτά ο καθένας σας. </w:t>
      </w:r>
    </w:p>
    <w:p w14:paraId="34C32D7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Ωραία σας ευχαριστώ.</w:t>
      </w:r>
    </w:p>
    <w:p w14:paraId="34C32D7B"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w:t>
      </w:r>
      <w:r>
        <w:rPr>
          <w:rFonts w:eastAsia="Times New Roman" w:cs="Times New Roman"/>
          <w:b/>
          <w:szCs w:val="24"/>
        </w:rPr>
        <w:t xml:space="preserve">νης): </w:t>
      </w:r>
      <w:r>
        <w:rPr>
          <w:rFonts w:eastAsia="Times New Roman" w:cs="Times New Roman"/>
          <w:szCs w:val="24"/>
        </w:rPr>
        <w:t xml:space="preserve">Οπότε από το Ποτάμι ο κ. </w:t>
      </w:r>
      <w:proofErr w:type="spellStart"/>
      <w:r>
        <w:rPr>
          <w:rFonts w:eastAsia="Times New Roman" w:cs="Times New Roman"/>
          <w:szCs w:val="24"/>
        </w:rPr>
        <w:t>Αμυράς</w:t>
      </w:r>
      <w:proofErr w:type="spellEnd"/>
      <w:r>
        <w:rPr>
          <w:rFonts w:eastAsia="Times New Roman" w:cs="Times New Roman"/>
          <w:szCs w:val="24"/>
        </w:rPr>
        <w:t xml:space="preserve"> και ο κ. </w:t>
      </w:r>
      <w:proofErr w:type="spellStart"/>
      <w:r>
        <w:rPr>
          <w:rFonts w:eastAsia="Times New Roman" w:cs="Times New Roman"/>
          <w:szCs w:val="24"/>
        </w:rPr>
        <w:t>Δανέλλης</w:t>
      </w:r>
      <w:proofErr w:type="spellEnd"/>
      <w:r>
        <w:rPr>
          <w:rFonts w:eastAsia="Times New Roman" w:cs="Times New Roman"/>
          <w:szCs w:val="24"/>
        </w:rPr>
        <w:t>.</w:t>
      </w:r>
    </w:p>
    <w:p w14:paraId="34C32D7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Από τους Ανεξάρτητους Έλληνες Κοινοβουλευτικός Εκπρόσωπος είναι ο κ. Κόκκαλης.</w:t>
      </w:r>
    </w:p>
    <w:p w14:paraId="34C32D7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Όχι, εγώ είμαι, κύριε Πρόεδρε.</w:t>
      </w:r>
    </w:p>
    <w:p w14:paraId="34C32D7E"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Άλλαξε; Άρα μπαίνετε εσείς, κύριε Λα</w:t>
      </w:r>
      <w:r>
        <w:rPr>
          <w:rFonts w:eastAsia="Times New Roman" w:cs="Times New Roman"/>
          <w:szCs w:val="24"/>
        </w:rPr>
        <w:t>ζαρίδη, ως Κοινοβουλευτικός Εκπρόσωπος;</w:t>
      </w:r>
    </w:p>
    <w:p w14:paraId="34C32D7F"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Ναι, κύριε Πρόεδρε. Θα είμαι εγώ για όλες. </w:t>
      </w:r>
    </w:p>
    <w:p w14:paraId="34C32D80" w14:textId="77777777" w:rsidR="00836292" w:rsidRDefault="0042176D">
      <w:pPr>
        <w:spacing w:line="600" w:lineRule="auto"/>
        <w:ind w:firstLine="720"/>
        <w:jc w:val="both"/>
        <w:rPr>
          <w:rFonts w:eastAsia="Times New Roman" w:cs="Times New Roman"/>
          <w:szCs w:val="24"/>
        </w:rPr>
      </w:pPr>
      <w:r w:rsidRPr="005D113C">
        <w:rPr>
          <w:rFonts w:eastAsia="Times New Roman" w:cs="Times New Roman"/>
          <w:b/>
          <w:szCs w:val="24"/>
        </w:rPr>
        <w:t xml:space="preserve">ΠΡΟΕΔΡΕΥΩΝ (Νικήτας Κακλαμάνης): </w:t>
      </w:r>
      <w:r w:rsidRPr="005D113C">
        <w:rPr>
          <w:rFonts w:eastAsia="Times New Roman" w:cs="Times New Roman"/>
          <w:szCs w:val="24"/>
        </w:rPr>
        <w:t>Για όλες, ωραία.</w:t>
      </w:r>
    </w:p>
    <w:p w14:paraId="34C32D81"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Και ο κ. Καρράς είναι Κοινοβουλευτικός Εκπρόσωπος από την Ένωση Κεντρώων, </w:t>
      </w:r>
      <w:proofErr w:type="spellStart"/>
      <w:r>
        <w:rPr>
          <w:rFonts w:eastAsia="Times New Roman" w:cs="Times New Roman"/>
          <w:szCs w:val="24"/>
          <w:lang w:val="en-US"/>
        </w:rPr>
        <w:t>en</w:t>
      </w:r>
      <w:proofErr w:type="spellEnd"/>
      <w:r>
        <w:rPr>
          <w:rFonts w:eastAsia="Times New Roman" w:cs="Times New Roman"/>
          <w:szCs w:val="24"/>
        </w:rPr>
        <w:t xml:space="preserve"> </w:t>
      </w:r>
      <w:r>
        <w:rPr>
          <w:rFonts w:eastAsia="Times New Roman" w:cs="Times New Roman"/>
          <w:szCs w:val="24"/>
          <w:lang w:val="en-US"/>
        </w:rPr>
        <w:t>bloc</w:t>
      </w:r>
      <w:r>
        <w:rPr>
          <w:rFonts w:eastAsia="Times New Roman" w:cs="Times New Roman"/>
          <w:szCs w:val="24"/>
        </w:rPr>
        <w:t xml:space="preserve"> για όλες τις τροπολο</w:t>
      </w:r>
      <w:r>
        <w:rPr>
          <w:rFonts w:eastAsia="Times New Roman" w:cs="Times New Roman"/>
          <w:szCs w:val="24"/>
        </w:rPr>
        <w:t xml:space="preserve">γίες. </w:t>
      </w:r>
    </w:p>
    <w:p w14:paraId="34C32D82"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Μάλιστα.</w:t>
      </w:r>
    </w:p>
    <w:p w14:paraId="34C32D83"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Πάει αυτό.</w:t>
      </w:r>
    </w:p>
    <w:p w14:paraId="34C32D8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Δεύτερον, ελπίζω ότι ήδη διανεμήθηκε –την έκαναν τη δουλειά οι κυρίες από την </w:t>
      </w:r>
      <w:r>
        <w:rPr>
          <w:rFonts w:eastAsia="Times New Roman" w:cs="Times New Roman"/>
          <w:szCs w:val="24"/>
        </w:rPr>
        <w:t>επιτροπή</w:t>
      </w:r>
      <w:r>
        <w:rPr>
          <w:rFonts w:eastAsia="Times New Roman" w:cs="Times New Roman"/>
          <w:szCs w:val="24"/>
        </w:rPr>
        <w:t>– σε όλα τα κόμματα ένα σώμα με όλες πλέον τις τροπολογίες, για να μην αναρω</w:t>
      </w:r>
      <w:r>
        <w:rPr>
          <w:rFonts w:eastAsia="Times New Roman" w:cs="Times New Roman"/>
          <w:szCs w:val="24"/>
        </w:rPr>
        <w:t>τιόμαστε ποια είναι, πότε, κ.λπ.</w:t>
      </w:r>
      <w:r>
        <w:rPr>
          <w:rFonts w:eastAsia="Times New Roman" w:cs="Times New Roman"/>
          <w:szCs w:val="24"/>
        </w:rPr>
        <w:t>.</w:t>
      </w:r>
      <w:r>
        <w:rPr>
          <w:rFonts w:eastAsia="Times New Roman" w:cs="Times New Roman"/>
          <w:szCs w:val="24"/>
        </w:rPr>
        <w:t xml:space="preserve"> Τις έχετε μπροστά σας, δείτε τις. Όποιος θέλει αντίγραφο μπορεί ο κλητήρας να τον εξυπηρετήσει.</w:t>
      </w:r>
    </w:p>
    <w:p w14:paraId="34C32D8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στον κ. </w:t>
      </w:r>
      <w:proofErr w:type="spellStart"/>
      <w:r>
        <w:rPr>
          <w:rFonts w:eastAsia="Times New Roman" w:cs="Times New Roman"/>
          <w:szCs w:val="24"/>
        </w:rPr>
        <w:t>Σπίρτζη</w:t>
      </w:r>
      <w:proofErr w:type="spellEnd"/>
      <w:r>
        <w:rPr>
          <w:rFonts w:eastAsia="Times New Roman" w:cs="Times New Roman"/>
          <w:szCs w:val="24"/>
        </w:rPr>
        <w:t xml:space="preserve">, ο οποίος θα υπερασπιστεί τις τρεις τροπολογίες. </w:t>
      </w:r>
    </w:p>
    <w:p w14:paraId="34C32D86"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 ΚΑΤΡΟΥΓΚΑΛΟΣ (Υπουργός Εργασίας, Κοινωνικ</w:t>
      </w:r>
      <w:r>
        <w:rPr>
          <w:rFonts w:eastAsia="Times New Roman" w:cs="Times New Roman"/>
          <w:b/>
          <w:szCs w:val="24"/>
        </w:rPr>
        <w:t xml:space="preserve">ής </w:t>
      </w:r>
      <w:r>
        <w:rPr>
          <w:rFonts w:eastAsia="Times New Roman" w:cs="Times New Roman"/>
          <w:b/>
          <w:szCs w:val="24"/>
        </w:rPr>
        <w:t xml:space="preserve">Ασφάλισης </w:t>
      </w:r>
      <w:r>
        <w:rPr>
          <w:rFonts w:eastAsia="Times New Roman" w:cs="Times New Roman"/>
          <w:b/>
          <w:szCs w:val="24"/>
        </w:rPr>
        <w:t>και Κοινωνικής Αλληλεγγύης):</w:t>
      </w:r>
      <w:r>
        <w:rPr>
          <w:rFonts w:eastAsia="Times New Roman" w:cs="Times New Roman"/>
          <w:szCs w:val="24"/>
        </w:rPr>
        <w:t xml:space="preserve"> Κύριε Πρόεδρε, θα μπορούσα να λάβω τον λόγο;</w:t>
      </w:r>
    </w:p>
    <w:p w14:paraId="34C32D8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Σπίρτζη</w:t>
      </w:r>
      <w:proofErr w:type="spellEnd"/>
      <w:r>
        <w:rPr>
          <w:rFonts w:eastAsia="Times New Roman" w:cs="Times New Roman"/>
          <w:szCs w:val="24"/>
        </w:rPr>
        <w:t xml:space="preserve">, να πάω στον κ. </w:t>
      </w:r>
      <w:proofErr w:type="spellStart"/>
      <w:r>
        <w:rPr>
          <w:rFonts w:eastAsia="Times New Roman" w:cs="Times New Roman"/>
          <w:szCs w:val="24"/>
        </w:rPr>
        <w:t>Κατρούγκαλο</w:t>
      </w:r>
      <w:proofErr w:type="spellEnd"/>
      <w:r>
        <w:rPr>
          <w:rFonts w:eastAsia="Times New Roman" w:cs="Times New Roman"/>
          <w:szCs w:val="24"/>
        </w:rPr>
        <w:t xml:space="preserve"> για ένα λεπτό;</w:t>
      </w:r>
    </w:p>
    <w:p w14:paraId="34C32D8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w:t>
      </w:r>
      <w:r>
        <w:rPr>
          <w:rFonts w:eastAsia="Times New Roman" w:cs="Times New Roman"/>
          <w:b/>
          <w:szCs w:val="24"/>
        </w:rPr>
        <w:t>Υ</w:t>
      </w:r>
      <w:r>
        <w:rPr>
          <w:rFonts w:eastAsia="Times New Roman" w:cs="Times New Roman"/>
          <w:b/>
          <w:szCs w:val="24"/>
        </w:rPr>
        <w:t>ποδομών</w:t>
      </w:r>
      <w:r>
        <w:rPr>
          <w:rFonts w:eastAsia="Times New Roman" w:cs="Times New Roman"/>
          <w:b/>
          <w:szCs w:val="24"/>
        </w:rPr>
        <w:t>, Μεταφορών</w:t>
      </w:r>
      <w:r>
        <w:rPr>
          <w:rFonts w:eastAsia="Times New Roman" w:cs="Times New Roman"/>
          <w:b/>
          <w:szCs w:val="24"/>
        </w:rPr>
        <w:t xml:space="preserve"> και Δικτύων): </w:t>
      </w:r>
      <w:r>
        <w:rPr>
          <w:rFonts w:eastAsia="Times New Roman" w:cs="Times New Roman"/>
          <w:szCs w:val="24"/>
        </w:rPr>
        <w:t>Βεβαίως.</w:t>
      </w:r>
    </w:p>
    <w:p w14:paraId="34C32D8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Λοιπόν, τον λόγο έχει ο κ. </w:t>
      </w:r>
      <w:proofErr w:type="spellStart"/>
      <w:r>
        <w:rPr>
          <w:rFonts w:eastAsia="Times New Roman" w:cs="Times New Roman"/>
          <w:szCs w:val="24"/>
        </w:rPr>
        <w:t>Κατρούγκαλος</w:t>
      </w:r>
      <w:proofErr w:type="spellEnd"/>
      <w:r>
        <w:rPr>
          <w:rFonts w:eastAsia="Times New Roman" w:cs="Times New Roman"/>
          <w:szCs w:val="24"/>
        </w:rPr>
        <w:t xml:space="preserve"> που έχει να υπερασπιστεί την τροπολογία του και μετά ο λόγος στον κ. </w:t>
      </w:r>
      <w:proofErr w:type="spellStart"/>
      <w:r>
        <w:rPr>
          <w:rFonts w:eastAsia="Times New Roman" w:cs="Times New Roman"/>
          <w:szCs w:val="24"/>
        </w:rPr>
        <w:t>Σπίρτζη</w:t>
      </w:r>
      <w:proofErr w:type="spellEnd"/>
      <w:r>
        <w:rPr>
          <w:rFonts w:eastAsia="Times New Roman" w:cs="Times New Roman"/>
          <w:szCs w:val="24"/>
        </w:rPr>
        <w:t xml:space="preserve"> και αναμένεται ο κ. Παππάς. </w:t>
      </w:r>
    </w:p>
    <w:p w14:paraId="34C32D8A" w14:textId="77777777" w:rsidR="00836292" w:rsidRDefault="0042176D">
      <w:pPr>
        <w:spacing w:line="600" w:lineRule="auto"/>
        <w:contextualSpacing/>
        <w:jc w:val="both"/>
        <w:rPr>
          <w:rFonts w:eastAsia="Times New Roman" w:cs="Times New Roman"/>
          <w:szCs w:val="24"/>
        </w:rPr>
      </w:pPr>
      <w:r>
        <w:rPr>
          <w:rFonts w:eastAsia="Times New Roman" w:cs="Times New Roman"/>
          <w:szCs w:val="24"/>
        </w:rPr>
        <w:t xml:space="preserve">Παρακαλώ, η Γραμματεία της Κυβέρνησης, αν με ακούει, να ειδοποιήσει τον κ. </w:t>
      </w:r>
      <w:r>
        <w:rPr>
          <w:rFonts w:eastAsia="Times New Roman" w:cs="Times New Roman"/>
          <w:szCs w:val="24"/>
        </w:rPr>
        <w:t>Παππά. Είναι εν Ελλάδι ή μήπως συνοδεύει τον κ. Τσίπρα στο εξωτερικό και αδίκως τον περιμένουμε; Με ενημερώνουν ότι στις 11.30΄ θα είναι εδώ.</w:t>
      </w:r>
    </w:p>
    <w:p w14:paraId="34C32D8B"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πέντε λεπτά.</w:t>
      </w:r>
    </w:p>
    <w:p w14:paraId="34C32D8C"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ΚΑΤΡΟΥΓΚΑΛΟΣ (Υπουργός Εργασίας, Κοινωνικής Ασφάλισης και </w:t>
      </w:r>
      <w:r>
        <w:rPr>
          <w:rFonts w:eastAsia="Times New Roman" w:cs="Times New Roman"/>
          <w:b/>
          <w:szCs w:val="24"/>
        </w:rPr>
        <w:t xml:space="preserve">Κοινωνικής Αλληλεγγύης): </w:t>
      </w:r>
      <w:r>
        <w:rPr>
          <w:rFonts w:eastAsia="Times New Roman" w:cs="Times New Roman"/>
          <w:szCs w:val="24"/>
        </w:rPr>
        <w:t>Κύριε Πρόεδρε, δεν είναι δική μου τροπολογία.</w:t>
      </w:r>
    </w:p>
    <w:p w14:paraId="34C32D8D"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δεν είπα ότι είναι δική σας. Είπα ότι θα την υπερασπιστείτε εσείς ως </w:t>
      </w:r>
      <w:proofErr w:type="spellStart"/>
      <w:r>
        <w:rPr>
          <w:rFonts w:eastAsia="Times New Roman" w:cs="Times New Roman"/>
          <w:szCs w:val="24"/>
        </w:rPr>
        <w:t>συνυπογράφων</w:t>
      </w:r>
      <w:proofErr w:type="spellEnd"/>
      <w:r>
        <w:rPr>
          <w:rFonts w:eastAsia="Times New Roman" w:cs="Times New Roman"/>
          <w:szCs w:val="24"/>
        </w:rPr>
        <w:t>.</w:t>
      </w:r>
    </w:p>
    <w:p w14:paraId="34C32D8E"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w:t>
      </w:r>
      <w:r>
        <w:rPr>
          <w:rFonts w:eastAsia="Times New Roman" w:cs="Times New Roman"/>
          <w:b/>
          <w:szCs w:val="24"/>
        </w:rPr>
        <w:t>σης και Κοινωνικής Αλληλεγγύης):</w:t>
      </w:r>
      <w:r>
        <w:rPr>
          <w:rFonts w:eastAsia="Times New Roman" w:cs="Times New Roman"/>
          <w:szCs w:val="24"/>
        </w:rPr>
        <w:t xml:space="preserve"> Ακριβώς.</w:t>
      </w:r>
    </w:p>
    <w:p w14:paraId="34C32D8F"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Με παρακάλεσε ο κ. Σταθάκης, εν</w:t>
      </w:r>
      <w:r>
        <w:rPr>
          <w:rFonts w:eastAsia="Times New Roman" w:cs="Times New Roman"/>
          <w:szCs w:val="24"/>
        </w:rPr>
        <w:t xml:space="preserve"> </w:t>
      </w:r>
      <w:r>
        <w:rPr>
          <w:rFonts w:eastAsia="Times New Roman" w:cs="Times New Roman"/>
          <w:szCs w:val="24"/>
        </w:rPr>
        <w:t xml:space="preserve">όψει της αναχώρησής του, να υπερασπιστώ την τροπολογία του με αριθμό 315/13, </w:t>
      </w:r>
      <w:r>
        <w:rPr>
          <w:rFonts w:eastAsia="Times New Roman" w:cs="Times New Roman"/>
          <w:szCs w:val="24"/>
        </w:rPr>
        <w:lastRenderedPageBreak/>
        <w:t>που ουσιαστικά παρατείνει την προστασία που υπάρχει σε ορισμένες κατηγορίες δανείων εν</w:t>
      </w:r>
      <w:r>
        <w:rPr>
          <w:rFonts w:eastAsia="Times New Roman" w:cs="Times New Roman"/>
          <w:szCs w:val="24"/>
        </w:rPr>
        <w:t xml:space="preserve"> </w:t>
      </w:r>
      <w:r>
        <w:rPr>
          <w:rFonts w:eastAsia="Times New Roman" w:cs="Times New Roman"/>
          <w:szCs w:val="24"/>
        </w:rPr>
        <w:t>όψει της διαπραγμά</w:t>
      </w:r>
      <w:r>
        <w:rPr>
          <w:rFonts w:eastAsia="Times New Roman" w:cs="Times New Roman"/>
          <w:szCs w:val="24"/>
        </w:rPr>
        <w:t xml:space="preserve">τευσης. Όπως ξέρετε, αυτό είναι ένα από τα πιο αιχμηρά σημεία της διαπραγμάτευσης που έχουμε με τους </w:t>
      </w:r>
      <w:r>
        <w:rPr>
          <w:rFonts w:eastAsia="Times New Roman" w:cs="Times New Roman"/>
          <w:szCs w:val="24"/>
        </w:rPr>
        <w:t>θεσμούς</w:t>
      </w:r>
      <w:r>
        <w:rPr>
          <w:rFonts w:eastAsia="Times New Roman" w:cs="Times New Roman"/>
          <w:szCs w:val="24"/>
        </w:rPr>
        <w:t>. Η διαπραγμάτευση αυτή βαίνει καλώς, όπως ακούσατε και χθες. Έχουμε μια σημαντική προσέγγιση στα περισσότερα θέματα. Δεν είμαστε, όμως, αυτή</w:t>
      </w:r>
      <w:r>
        <w:rPr>
          <w:rFonts w:eastAsia="Times New Roman" w:cs="Times New Roman"/>
          <w:szCs w:val="24"/>
        </w:rPr>
        <w:t>ν</w:t>
      </w:r>
      <w:r>
        <w:rPr>
          <w:rFonts w:eastAsia="Times New Roman" w:cs="Times New Roman"/>
          <w:szCs w:val="24"/>
        </w:rPr>
        <w:t xml:space="preserve"> τη στ</w:t>
      </w:r>
      <w:r>
        <w:rPr>
          <w:rFonts w:eastAsia="Times New Roman" w:cs="Times New Roman"/>
          <w:szCs w:val="24"/>
        </w:rPr>
        <w:t>ιγμή σε θέση να καταθέσουμε νομοσχέδιο για τα κόκκινα</w:t>
      </w:r>
      <w:r>
        <w:rPr>
          <w:rFonts w:eastAsia="Times New Roman" w:cs="Times New Roman"/>
          <w:szCs w:val="24"/>
        </w:rPr>
        <w:t xml:space="preserve"> </w:t>
      </w:r>
      <w:r>
        <w:rPr>
          <w:rFonts w:eastAsia="Times New Roman" w:cs="Times New Roman"/>
          <w:szCs w:val="24"/>
        </w:rPr>
        <w:t>δάνεια, όπως θα κάνουμε την ερχόμενη εβδομάδα για το ασφαλιστικό και για το φορολογικό.</w:t>
      </w:r>
    </w:p>
    <w:p w14:paraId="34C32D90"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Γι’ αυτόν τον λόγο, λοιπόν, δίνεται μια παράταση μέχρι τις 15 Μαΐου για μία κατηγορία δανείων και μέχρι τις 31 Μαΐ</w:t>
      </w:r>
      <w:r>
        <w:rPr>
          <w:rFonts w:eastAsia="Times New Roman" w:cs="Times New Roman"/>
          <w:szCs w:val="24"/>
        </w:rPr>
        <w:t xml:space="preserve">ου ως προς την αναστολή ισχύος του ν.4281/2014, ούτως ώστε να </w:t>
      </w:r>
      <w:r>
        <w:rPr>
          <w:rFonts w:eastAsia="Times New Roman" w:cs="Times New Roman"/>
          <w:szCs w:val="24"/>
        </w:rPr>
        <w:lastRenderedPageBreak/>
        <w:t>έχουμε τη χρονική δυνατότητα να ολοκληρώσουμε τη διαπραγμάτευση και να μπορέσουμε μέχρι τότε να συνεχιστεί η προστασία.</w:t>
      </w:r>
    </w:p>
    <w:p w14:paraId="34C32D91"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4C32D92"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κύριε Υπουργέ, και </w:t>
      </w:r>
      <w:r>
        <w:rPr>
          <w:rFonts w:eastAsia="Times New Roman" w:cs="Times New Roman"/>
          <w:szCs w:val="24"/>
        </w:rPr>
        <w:t xml:space="preserve">για την οικονομία του χρόνου. Εάν κατάλαβα καλά, δηλαδή, είναι παράταση της προστασίας. </w:t>
      </w:r>
    </w:p>
    <w:p w14:paraId="34C32D93"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ΓΕΩΡΓΙΟΣ ΚΑΤΡΟΥΓΚΑΛΟΣ (Υπουργός Εργασίας, Κοινωνικής Ασφάλισης και Κοινωνικής Αλληλεγγύης):</w:t>
      </w:r>
      <w:r>
        <w:rPr>
          <w:rFonts w:eastAsia="Times New Roman" w:cs="Times New Roman"/>
          <w:szCs w:val="24"/>
        </w:rPr>
        <w:t xml:space="preserve"> Ακριβώς. Για έναν μήνα.</w:t>
      </w:r>
    </w:p>
    <w:p w14:paraId="34C32D94"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Της προστασίας που</w:t>
      </w:r>
      <w:r>
        <w:rPr>
          <w:rFonts w:eastAsia="Times New Roman" w:cs="Times New Roman"/>
          <w:szCs w:val="24"/>
        </w:rPr>
        <w:t xml:space="preserve"> υπάρχει τώρα. Εντάξει.</w:t>
      </w:r>
    </w:p>
    <w:p w14:paraId="34C32D95"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οι Υπουργοί Εσωτερικών και Διοικητικής Ανασυγκρότησης, Εξωτερικών, Οικονομικών και οι Αναπληρωτές Υπουργοί Εσωτερικών και Διοικητικής Ανασυγκρότησης, Εξωτερικών κ</w:t>
      </w:r>
      <w:r>
        <w:rPr>
          <w:rFonts w:eastAsia="Times New Roman" w:cs="Times New Roman"/>
          <w:szCs w:val="24"/>
        </w:rPr>
        <w:t>αι Οικονομικών κατέθεσαν σήμερα, 13</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2016, σχέδιο νόμου: «Κύρωση της Συμφωνίας μεταξύ της Κυβέρνησης της Ελληνικής Δημοκρατίας, της Κυβέρνησης της Δημοκρατίας της Βουλγαρίας και της Κυβέρνησης της Δημοκρατίας της Τουρκίας, σχετικά με την ίδρυση και λειτου</w:t>
      </w:r>
      <w:r>
        <w:rPr>
          <w:rFonts w:eastAsia="Times New Roman" w:cs="Times New Roman"/>
          <w:szCs w:val="24"/>
        </w:rPr>
        <w:t>ργία Κοινού Κέντρου Επαφής με σκοπό την Αστυνομική και Τελωνειακή Συνεργασία».</w:t>
      </w:r>
    </w:p>
    <w:p w14:paraId="34C32D96" w14:textId="77777777" w:rsidR="00836292" w:rsidRDefault="0042176D">
      <w:pPr>
        <w:spacing w:line="600" w:lineRule="auto"/>
        <w:ind w:firstLine="720"/>
        <w:contextualSpacing/>
        <w:rPr>
          <w:rFonts w:eastAsia="Times New Roman" w:cs="Times New Roman"/>
          <w:szCs w:val="24"/>
        </w:rPr>
      </w:pPr>
      <w:r>
        <w:rPr>
          <w:rFonts w:eastAsia="Times New Roman" w:cs="Times New Roman"/>
          <w:szCs w:val="24"/>
        </w:rPr>
        <w:t>Παραπέμπεται στην αρμόδια Διαρκή Επιτροπή</w:t>
      </w:r>
    </w:p>
    <w:p w14:paraId="34C32D9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Επίσης, έχω την τιμή να ανακοινώσω στο Σώμα ότι τη συνεδρίασή μας παρακολουθούν από τα άνω δυτικά θεωρεία</w:t>
      </w:r>
      <w:r>
        <w:rPr>
          <w:rFonts w:eastAsia="Times New Roman" w:cs="Times New Roman"/>
          <w:szCs w:val="24"/>
        </w:rPr>
        <w:t xml:space="preserve"> της Βουλής</w:t>
      </w:r>
      <w:r>
        <w:rPr>
          <w:rFonts w:eastAsia="Times New Roman" w:cs="Times New Roman"/>
          <w:szCs w:val="24"/>
        </w:rPr>
        <w:t xml:space="preserve">, αφού ξεναγήθηκαν </w:t>
      </w:r>
      <w:r>
        <w:rPr>
          <w:rFonts w:eastAsia="Times New Roman" w:cs="Times New Roman"/>
          <w:szCs w:val="24"/>
        </w:rPr>
        <w:t>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τρεις μαθήτριες και μαθητές και τρεις συνοδοί</w:t>
      </w:r>
      <w:r>
        <w:rPr>
          <w:rFonts w:eastAsia="Times New Roman" w:cs="Times New Roman"/>
          <w:szCs w:val="24"/>
        </w:rPr>
        <w:t xml:space="preserve"> </w:t>
      </w:r>
      <w:r>
        <w:rPr>
          <w:rFonts w:eastAsia="Times New Roman" w:cs="Times New Roman"/>
          <w:szCs w:val="24"/>
        </w:rPr>
        <w:t>εκπαιδευτικοί από το 173</w:t>
      </w:r>
      <w:r>
        <w:rPr>
          <w:rFonts w:eastAsia="Times New Roman" w:cs="Times New Roman"/>
          <w:szCs w:val="24"/>
          <w:vertAlign w:val="superscript"/>
        </w:rPr>
        <w:t>ο</w:t>
      </w:r>
      <w:r>
        <w:rPr>
          <w:rFonts w:eastAsia="Times New Roman" w:cs="Times New Roman"/>
          <w:szCs w:val="24"/>
        </w:rPr>
        <w:t xml:space="preserve"> Δημοτικό Σχολείο Αθηνών και 38</w:t>
      </w:r>
      <w:r>
        <w:rPr>
          <w:rFonts w:eastAsia="Times New Roman" w:cs="Times New Roman"/>
          <w:szCs w:val="24"/>
          <w:vertAlign w:val="superscript"/>
        </w:rPr>
        <w:t>ο</w:t>
      </w:r>
      <w:r>
        <w:rPr>
          <w:rFonts w:eastAsia="Times New Roman" w:cs="Times New Roman"/>
          <w:szCs w:val="24"/>
        </w:rPr>
        <w:t xml:space="preserve"> Δημοτικό Σχολείο Πειραιά και είκοσι επτά μαθήτριες και μαθητές και δύο συνοδοί-εκπαιδευτικοί από το 1</w:t>
      </w:r>
      <w:r>
        <w:rPr>
          <w:rFonts w:eastAsia="Times New Roman" w:cs="Times New Roman"/>
          <w:szCs w:val="24"/>
          <w:vertAlign w:val="superscript"/>
        </w:rPr>
        <w:t>ο</w:t>
      </w:r>
      <w:r>
        <w:rPr>
          <w:rFonts w:eastAsia="Times New Roman" w:cs="Times New Roman"/>
          <w:szCs w:val="24"/>
        </w:rPr>
        <w:t xml:space="preserve"> Δημοτικό Σχολείο Νέου Ψυχικού. </w:t>
      </w:r>
    </w:p>
    <w:p w14:paraId="34C32D98"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34C32D99" w14:textId="77777777" w:rsidR="00836292" w:rsidRDefault="0042176D">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w:t>
      </w:r>
      <w:r>
        <w:rPr>
          <w:rFonts w:eastAsia="Times New Roman" w:cs="Times New Roman"/>
          <w:szCs w:val="24"/>
        </w:rPr>
        <w:t xml:space="preserve"> της Βουλής)</w:t>
      </w:r>
    </w:p>
    <w:p w14:paraId="34C32D9A"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Σπίρτζη</w:t>
      </w:r>
      <w:proofErr w:type="spellEnd"/>
      <w:r>
        <w:rPr>
          <w:rFonts w:eastAsia="Times New Roman" w:cs="Times New Roman"/>
          <w:szCs w:val="24"/>
        </w:rPr>
        <w:t xml:space="preserve">, έχετε τον λόγο για τις τρεις </w:t>
      </w:r>
      <w:r>
        <w:rPr>
          <w:rFonts w:eastAsia="Times New Roman" w:cs="Times New Roman"/>
          <w:szCs w:val="24"/>
        </w:rPr>
        <w:t>τροπολογίες.</w:t>
      </w:r>
    </w:p>
    <w:p w14:paraId="34C32D9B"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Ευχαριστώ, κύριε Πρόεδρε.</w:t>
      </w:r>
    </w:p>
    <w:p w14:paraId="34C32D9C"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τροπολογία αφορά το Μητρώο </w:t>
      </w:r>
      <w:proofErr w:type="spellStart"/>
      <w:r>
        <w:rPr>
          <w:rFonts w:eastAsia="Times New Roman" w:cs="Times New Roman"/>
          <w:szCs w:val="24"/>
        </w:rPr>
        <w:t>Παρόχων</w:t>
      </w:r>
      <w:proofErr w:type="spellEnd"/>
      <w:r>
        <w:rPr>
          <w:rFonts w:eastAsia="Times New Roman" w:cs="Times New Roman"/>
          <w:szCs w:val="24"/>
        </w:rPr>
        <w:t xml:space="preserve"> Ευρωπαϊκής Υπηρεσίας </w:t>
      </w:r>
      <w:proofErr w:type="spellStart"/>
      <w:r>
        <w:rPr>
          <w:rFonts w:eastAsia="Times New Roman" w:cs="Times New Roman"/>
          <w:szCs w:val="24"/>
        </w:rPr>
        <w:t>Τηλεδιοδίων</w:t>
      </w:r>
      <w:proofErr w:type="spellEnd"/>
      <w:r>
        <w:rPr>
          <w:rFonts w:eastAsia="Times New Roman" w:cs="Times New Roman"/>
          <w:szCs w:val="24"/>
        </w:rPr>
        <w:t xml:space="preserve">. Όπως ήδη γνωρίζετε, προβλεπόταν μέσα στην </w:t>
      </w:r>
      <w:r>
        <w:rPr>
          <w:rFonts w:eastAsia="Times New Roman" w:cs="Times New Roman"/>
          <w:szCs w:val="24"/>
        </w:rPr>
        <w:t xml:space="preserve">οδηγία </w:t>
      </w:r>
      <w:r>
        <w:rPr>
          <w:rFonts w:eastAsia="Times New Roman" w:cs="Times New Roman"/>
          <w:szCs w:val="24"/>
        </w:rPr>
        <w:t xml:space="preserve">να έχουμε Μητρώο </w:t>
      </w:r>
      <w:proofErr w:type="spellStart"/>
      <w:r>
        <w:rPr>
          <w:rFonts w:eastAsia="Times New Roman" w:cs="Times New Roman"/>
          <w:szCs w:val="24"/>
        </w:rPr>
        <w:t>Παρόχων</w:t>
      </w:r>
      <w:proofErr w:type="spellEnd"/>
      <w:r>
        <w:rPr>
          <w:rFonts w:eastAsia="Times New Roman" w:cs="Times New Roman"/>
          <w:szCs w:val="24"/>
        </w:rPr>
        <w:t xml:space="preserve"> Ευρωπ</w:t>
      </w:r>
      <w:r>
        <w:rPr>
          <w:rFonts w:eastAsia="Times New Roman" w:cs="Times New Roman"/>
          <w:szCs w:val="24"/>
        </w:rPr>
        <w:t xml:space="preserve">αϊκής Υπηρεσίας </w:t>
      </w:r>
      <w:proofErr w:type="spellStart"/>
      <w:r>
        <w:rPr>
          <w:rFonts w:eastAsia="Times New Roman" w:cs="Times New Roman"/>
          <w:szCs w:val="24"/>
        </w:rPr>
        <w:t>Τηλεδιοδίων</w:t>
      </w:r>
      <w:proofErr w:type="spellEnd"/>
      <w:r>
        <w:rPr>
          <w:rFonts w:eastAsia="Times New Roman" w:cs="Times New Roman"/>
          <w:szCs w:val="24"/>
        </w:rPr>
        <w:t xml:space="preserve"> στο πλαίσιο εναρμόνισης της ελληνικής νομοθεσίας στην </w:t>
      </w:r>
      <w:r>
        <w:rPr>
          <w:rFonts w:eastAsia="Times New Roman" w:cs="Times New Roman"/>
          <w:szCs w:val="24"/>
        </w:rPr>
        <w:t xml:space="preserve">απόφαση </w:t>
      </w:r>
      <w:r>
        <w:rPr>
          <w:rFonts w:eastAsia="Times New Roman" w:cs="Times New Roman"/>
          <w:szCs w:val="24"/>
        </w:rPr>
        <w:t xml:space="preserve">750/2009, σχετικά με τον ορισμό της Ευρωπαϊκής Υπηρεσίας </w:t>
      </w:r>
      <w:proofErr w:type="spellStart"/>
      <w:r>
        <w:rPr>
          <w:rFonts w:eastAsia="Times New Roman" w:cs="Times New Roman"/>
          <w:szCs w:val="24"/>
        </w:rPr>
        <w:t>Τηλεδιοδίων</w:t>
      </w:r>
      <w:proofErr w:type="spellEnd"/>
      <w:r>
        <w:rPr>
          <w:rFonts w:eastAsia="Times New Roman" w:cs="Times New Roman"/>
          <w:szCs w:val="24"/>
        </w:rPr>
        <w:t>…</w:t>
      </w:r>
    </w:p>
    <w:p w14:paraId="34C32D9D"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μια μικρή διακοπή για δύο δευτερόλεπτα, παρακαλώ</w:t>
      </w:r>
      <w:r>
        <w:rPr>
          <w:rFonts w:eastAsia="Times New Roman" w:cs="Times New Roman"/>
          <w:szCs w:val="24"/>
        </w:rPr>
        <w:t xml:space="preserve">. </w:t>
      </w:r>
    </w:p>
    <w:p w14:paraId="34C32D9E"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 του παρόντος μιλάμε μόνο για τις υπουργικές τροπολογίες. Και αφού τελειώσουμε με τις υπουργικές, θα πάμε μετά στις τροπολογίες των συναδέλφων. Αυτό για να μην τα μπλέξουμε. Άρα, μιλάτε μόνο για τις υπουργικές. </w:t>
      </w:r>
    </w:p>
    <w:p w14:paraId="34C32D9F"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w:t>
      </w:r>
      <w:r>
        <w:rPr>
          <w:rFonts w:eastAsia="Times New Roman" w:cs="Times New Roman"/>
          <w:b/>
          <w:szCs w:val="24"/>
        </w:rPr>
        <w:t>εταφορών και Δικτύων):</w:t>
      </w:r>
      <w:r>
        <w:rPr>
          <w:rFonts w:eastAsia="Times New Roman" w:cs="Times New Roman"/>
          <w:szCs w:val="24"/>
        </w:rPr>
        <w:t xml:space="preserve"> Μόνο για τις υπουργικές, κύριε Πρόεδρε.</w:t>
      </w:r>
    </w:p>
    <w:p w14:paraId="34C32DA0"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 xml:space="preserve">Αυτά, λοιπόν, οριζόντουσαν και στην </w:t>
      </w:r>
      <w:r>
        <w:rPr>
          <w:rFonts w:eastAsia="Times New Roman" w:cs="Times New Roman"/>
          <w:szCs w:val="24"/>
        </w:rPr>
        <w:t xml:space="preserve">οδηγία </w:t>
      </w:r>
      <w:r>
        <w:rPr>
          <w:rFonts w:eastAsia="Times New Roman" w:cs="Times New Roman"/>
          <w:szCs w:val="24"/>
        </w:rPr>
        <w:t xml:space="preserve">52/2004, σχετικά με τη </w:t>
      </w:r>
      <w:proofErr w:type="spellStart"/>
      <w:r>
        <w:rPr>
          <w:rFonts w:eastAsia="Times New Roman" w:cs="Times New Roman"/>
          <w:szCs w:val="24"/>
        </w:rPr>
        <w:t>διαλειτουργικότητα</w:t>
      </w:r>
      <w:proofErr w:type="spellEnd"/>
      <w:r>
        <w:rPr>
          <w:rFonts w:eastAsia="Times New Roman" w:cs="Times New Roman"/>
          <w:szCs w:val="24"/>
        </w:rPr>
        <w:t xml:space="preserve"> των συστημάτων </w:t>
      </w:r>
      <w:proofErr w:type="spellStart"/>
      <w:r>
        <w:rPr>
          <w:rFonts w:eastAsia="Times New Roman" w:cs="Times New Roman"/>
          <w:szCs w:val="24"/>
        </w:rPr>
        <w:t>τηλεδιοδίων</w:t>
      </w:r>
      <w:proofErr w:type="spellEnd"/>
      <w:r>
        <w:rPr>
          <w:rFonts w:eastAsia="Times New Roman" w:cs="Times New Roman"/>
          <w:szCs w:val="24"/>
        </w:rPr>
        <w:t xml:space="preserve">. Οι </w:t>
      </w:r>
      <w:r>
        <w:rPr>
          <w:rFonts w:eastAsia="Times New Roman" w:cs="Times New Roman"/>
          <w:szCs w:val="24"/>
        </w:rPr>
        <w:t xml:space="preserve">οδηγίες </w:t>
      </w:r>
      <w:r>
        <w:rPr>
          <w:rFonts w:eastAsia="Times New Roman" w:cs="Times New Roman"/>
          <w:szCs w:val="24"/>
        </w:rPr>
        <w:t xml:space="preserve">αυτές ενσωματώθηκαν με το </w:t>
      </w:r>
      <w:r>
        <w:rPr>
          <w:rFonts w:eastAsia="Times New Roman" w:cs="Times New Roman"/>
          <w:szCs w:val="24"/>
        </w:rPr>
        <w:t>π.δ</w:t>
      </w:r>
      <w:r>
        <w:rPr>
          <w:rFonts w:eastAsia="Times New Roman" w:cs="Times New Roman"/>
          <w:szCs w:val="24"/>
        </w:rPr>
        <w:t>177/2007, όμως δεν είχε προβλεφθεί το Μη</w:t>
      </w:r>
      <w:r>
        <w:rPr>
          <w:rFonts w:eastAsia="Times New Roman" w:cs="Times New Roman"/>
          <w:szCs w:val="24"/>
        </w:rPr>
        <w:t xml:space="preserve">τρώο </w:t>
      </w:r>
      <w:proofErr w:type="spellStart"/>
      <w:r>
        <w:rPr>
          <w:rFonts w:eastAsia="Times New Roman" w:cs="Times New Roman"/>
          <w:szCs w:val="24"/>
        </w:rPr>
        <w:t>Παρόχων</w:t>
      </w:r>
      <w:proofErr w:type="spellEnd"/>
      <w:r>
        <w:rPr>
          <w:rFonts w:eastAsia="Times New Roman" w:cs="Times New Roman"/>
          <w:szCs w:val="24"/>
        </w:rPr>
        <w:t xml:space="preserve"> Ευρωπαϊκής Υπηρεσίας </w:t>
      </w:r>
      <w:proofErr w:type="spellStart"/>
      <w:r>
        <w:rPr>
          <w:rFonts w:eastAsia="Times New Roman" w:cs="Times New Roman"/>
          <w:szCs w:val="24"/>
        </w:rPr>
        <w:t>Τηλεδιοδίων</w:t>
      </w:r>
      <w:proofErr w:type="spellEnd"/>
      <w:r>
        <w:rPr>
          <w:rFonts w:eastAsia="Times New Roman" w:cs="Times New Roman"/>
          <w:szCs w:val="24"/>
        </w:rPr>
        <w:t>.</w:t>
      </w:r>
    </w:p>
    <w:p w14:paraId="34C32DA1"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Κύριε Υπουργέ, μας λέτε γιατί είναι κατεπείγουσα και γιατί τη φέρνετε με αυτή τη διαδικασία;</w:t>
      </w:r>
    </w:p>
    <w:p w14:paraId="34C32DA2"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Είναι γιατί έχουμε κατηγορηθεί στην Ευρωπαϊκή Επιτροπή για όλες αυτές που σας λέω ή υπάρχουν υποχρεώσεις. Θα δείτε ότι και με τις άλλες δύο είναι το ίδιο.</w:t>
      </w:r>
    </w:p>
    <w:p w14:paraId="34C32DA3" w14:textId="77777777" w:rsidR="00836292" w:rsidRDefault="00836292">
      <w:pPr>
        <w:spacing w:line="600" w:lineRule="auto"/>
        <w:ind w:firstLine="720"/>
        <w:contextualSpacing/>
        <w:jc w:val="center"/>
        <w:rPr>
          <w:rFonts w:eastAsia="Times New Roman" w:cs="Times New Roman"/>
          <w:szCs w:val="24"/>
        </w:rPr>
      </w:pPr>
    </w:p>
    <w:p w14:paraId="34C32DA4" w14:textId="77777777" w:rsidR="00836292" w:rsidRDefault="0042176D">
      <w:pPr>
        <w:spacing w:line="600" w:lineRule="auto"/>
        <w:contextualSpacing/>
        <w:jc w:val="both"/>
        <w:rPr>
          <w:rFonts w:eastAsia="Times New Roman" w:cs="Times New Roman"/>
          <w:szCs w:val="24"/>
        </w:rPr>
      </w:pPr>
      <w:r>
        <w:rPr>
          <w:rFonts w:eastAsia="Times New Roman" w:cs="Times New Roman"/>
          <w:szCs w:val="24"/>
        </w:rPr>
        <w:t xml:space="preserve"> Είναι αυτό για την «καλή» νομοθεσία από το 2007, που συζητούσαμε λίγο πριν, κύριε Βορίδη.</w:t>
      </w:r>
    </w:p>
    <w:p w14:paraId="34C32DA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Η δεύτερ</w:t>
      </w:r>
      <w:r>
        <w:rPr>
          <w:rFonts w:eastAsia="Times New Roman" w:cs="Times New Roman"/>
          <w:szCs w:val="24"/>
        </w:rPr>
        <w:t xml:space="preserve">η τροπολογία αφορά την τροποποίηση διατάξεων του </w:t>
      </w:r>
      <w:r>
        <w:rPr>
          <w:rFonts w:eastAsia="Times New Roman" w:cs="Times New Roman"/>
          <w:szCs w:val="24"/>
        </w:rPr>
        <w:t>π.δ</w:t>
      </w:r>
      <w:r>
        <w:rPr>
          <w:rFonts w:eastAsia="Times New Roman" w:cs="Times New Roman"/>
          <w:szCs w:val="24"/>
        </w:rPr>
        <w:t xml:space="preserve">51/2012. Πάλι εναρμονιζόμασταν με μία άλλη </w:t>
      </w:r>
      <w:r>
        <w:rPr>
          <w:rFonts w:eastAsia="Times New Roman" w:cs="Times New Roman"/>
          <w:szCs w:val="24"/>
        </w:rPr>
        <w:t>οδηγία</w:t>
      </w:r>
      <w:r>
        <w:rPr>
          <w:rFonts w:eastAsia="Times New Roman" w:cs="Times New Roman"/>
          <w:szCs w:val="24"/>
        </w:rPr>
        <w:t xml:space="preserve">. Όμως, η Ευρωπαϊκή Επιτροπή με το υπ’ αριθμόν </w:t>
      </w:r>
      <w:r>
        <w:rPr>
          <w:rFonts w:eastAsia="Times New Roman" w:cs="Times New Roman"/>
          <w:szCs w:val="24"/>
          <w:lang w:val="en-US"/>
        </w:rPr>
        <w:t>EU</w:t>
      </w:r>
      <w:r>
        <w:rPr>
          <w:rFonts w:eastAsia="Times New Roman" w:cs="Times New Roman"/>
          <w:szCs w:val="24"/>
        </w:rPr>
        <w:t xml:space="preserve"> </w:t>
      </w:r>
      <w:r>
        <w:rPr>
          <w:rFonts w:eastAsia="Times New Roman" w:cs="Times New Roman"/>
          <w:szCs w:val="24"/>
          <w:lang w:val="en-US"/>
        </w:rPr>
        <w:t>PILOT</w:t>
      </w:r>
      <w:r>
        <w:rPr>
          <w:rFonts w:eastAsia="Times New Roman" w:cs="Times New Roman"/>
          <w:szCs w:val="24"/>
        </w:rPr>
        <w:t xml:space="preserve"> </w:t>
      </w:r>
      <w:r>
        <w:rPr>
          <w:rFonts w:eastAsia="Times New Roman" w:cs="Times New Roman"/>
          <w:szCs w:val="24"/>
        </w:rPr>
        <w:lastRenderedPageBreak/>
        <w:t>6923/14/</w:t>
      </w:r>
      <w:r>
        <w:rPr>
          <w:rFonts w:eastAsia="Times New Roman" w:cs="Times New Roman"/>
          <w:szCs w:val="24"/>
          <w:lang w:val="en-US"/>
        </w:rPr>
        <w:t>MOVE</w:t>
      </w:r>
      <w:r>
        <w:rPr>
          <w:rFonts w:eastAsia="Times New Roman" w:cs="Times New Roman"/>
          <w:szCs w:val="24"/>
        </w:rPr>
        <w:t xml:space="preserve"> σχετικό έγγραφό της, εξέφρασε επιφυλάξεις για τη μεταφορά αυτών των διατάξεων της ανωτ</w:t>
      </w:r>
      <w:r>
        <w:rPr>
          <w:rFonts w:eastAsia="Times New Roman" w:cs="Times New Roman"/>
          <w:szCs w:val="24"/>
        </w:rPr>
        <w:t xml:space="preserve">έρω </w:t>
      </w:r>
      <w:r>
        <w:rPr>
          <w:rFonts w:eastAsia="Times New Roman" w:cs="Times New Roman"/>
          <w:szCs w:val="24"/>
        </w:rPr>
        <w:t xml:space="preserve">οδηγίας </w:t>
      </w:r>
      <w:r>
        <w:rPr>
          <w:rFonts w:eastAsia="Times New Roman" w:cs="Times New Roman"/>
          <w:szCs w:val="24"/>
        </w:rPr>
        <w:t>στο εθνικό μας δίκτυο.</w:t>
      </w:r>
    </w:p>
    <w:p w14:paraId="34C32DA6"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Αυτή είναι για τα διπλώματα;</w:t>
      </w:r>
    </w:p>
    <w:p w14:paraId="34C32DA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Ναι, και θα παραπεμπόμασταν. Οπότε, φέρνουμε τις τροποποιήσεις αυτές προκειμένου να μην έχουμε πρόβλημα.</w:t>
      </w:r>
    </w:p>
    <w:p w14:paraId="34C32DA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Η τρίτη</w:t>
      </w:r>
      <w:r>
        <w:rPr>
          <w:rFonts w:eastAsia="Times New Roman" w:cs="Times New Roman"/>
          <w:szCs w:val="24"/>
        </w:rPr>
        <w:t xml:space="preserve"> τροπολογία έχει να κάνει με τις εργατικές κατοικίες στο Ληξούρι και είναι κατεπείγουσα, γιατί οι συμπολίτες μας στην Κεφαλ</w:t>
      </w:r>
      <w:r>
        <w:rPr>
          <w:rFonts w:eastAsia="Times New Roman" w:cs="Times New Roman"/>
          <w:szCs w:val="24"/>
        </w:rPr>
        <w:t>λ</w:t>
      </w:r>
      <w:r>
        <w:rPr>
          <w:rFonts w:eastAsia="Times New Roman" w:cs="Times New Roman"/>
          <w:szCs w:val="24"/>
        </w:rPr>
        <w:t xml:space="preserve">ονιά υποφέρουν. Είναι για τον σεισμό του 2014, </w:t>
      </w:r>
      <w:r>
        <w:rPr>
          <w:rFonts w:eastAsia="Times New Roman" w:cs="Times New Roman"/>
          <w:szCs w:val="24"/>
        </w:rPr>
        <w:lastRenderedPageBreak/>
        <w:t>τότε που επλήγησαν στους δύο σεισμούς. Την αρμοδιότητα για την έκδοση διοικητικών πρά</w:t>
      </w:r>
      <w:r>
        <w:rPr>
          <w:rFonts w:eastAsia="Times New Roman" w:cs="Times New Roman"/>
          <w:szCs w:val="24"/>
        </w:rPr>
        <w:t>ξεων ανέγερσης των εργατικών κατοικιών στον χώρο αυτό και την υλοποίηση του έργου την είχε ο Οργανισμός Εργατικής Κατοικίας. Είναι μια δομή που έχει καταργηθεί. Εξ αυτού του γεγονότος -αλλά όχι μόνο- δεν</w:t>
      </w:r>
      <w:r>
        <w:rPr>
          <w:rFonts w:eastAsia="Times New Roman" w:cs="Times New Roman"/>
          <w:b/>
          <w:szCs w:val="24"/>
        </w:rPr>
        <w:t xml:space="preserve"> </w:t>
      </w:r>
      <w:r>
        <w:rPr>
          <w:rFonts w:eastAsia="Times New Roman" w:cs="Times New Roman"/>
          <w:szCs w:val="24"/>
        </w:rPr>
        <w:t>μπορούν να εκδοθούν οι απαραίτητες οικοδομικές άδειε</w:t>
      </w:r>
      <w:r>
        <w:rPr>
          <w:rFonts w:eastAsia="Times New Roman" w:cs="Times New Roman"/>
          <w:szCs w:val="24"/>
        </w:rPr>
        <w:t>ς. Πρέπει να διευκρινιστεί ότι είναι απολύτως ξεκάθαρα τα οικόπεδα, τα οικοδομικά τετράγωνα που υπήρχαν αυτές οι εργατικές κατοικίες, για να βγουν οι νέες οικοδομικές άδειες -γιατί υπήρχαν παλιά πρακτικές που δεν ήταν σαφώς ορισμένα-, χωρίς βέβαια να έχουμ</w:t>
      </w:r>
      <w:r>
        <w:rPr>
          <w:rFonts w:eastAsia="Times New Roman" w:cs="Times New Roman"/>
          <w:szCs w:val="24"/>
        </w:rPr>
        <w:t xml:space="preserve">ε τροποποιήσεις του ρυμοτομικού σχεδίου. </w:t>
      </w:r>
    </w:p>
    <w:p w14:paraId="34C32DA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Αυτές είναι οι τρεις τροπολογίες του Υπουργείου. Αν θέλετε, να επαναλάβω…</w:t>
      </w:r>
    </w:p>
    <w:p w14:paraId="34C32DA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Μπορείτε να επαναλάβετε ποια είναι η δεύτερη;</w:t>
      </w:r>
    </w:p>
    <w:p w14:paraId="34C32DAB"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Είναι η 319/17, η</w:t>
      </w:r>
      <w:r>
        <w:rPr>
          <w:rFonts w:eastAsia="Times New Roman" w:cs="Times New Roman"/>
          <w:szCs w:val="24"/>
        </w:rPr>
        <w:t xml:space="preserve"> 321/19 και η 323/21. Αυτές είναι τροπολογίες του Υπουργείου Μεταφορών. Και για να έχετε πλήρη εικόνα για το ποιες γίνονται αποδεκτές, να πούμε ξανά ότι στη </w:t>
      </w:r>
      <w:r>
        <w:rPr>
          <w:rFonts w:eastAsia="Times New Roman" w:cs="Times New Roman"/>
          <w:szCs w:val="24"/>
        </w:rPr>
        <w:t xml:space="preserve">σύμβαση </w:t>
      </w:r>
      <w:r>
        <w:rPr>
          <w:rFonts w:eastAsia="Times New Roman" w:cs="Times New Roman"/>
          <w:szCs w:val="24"/>
        </w:rPr>
        <w:t>με τη Μολδαβία γίνονται αποδεκτές η υπουργική τροπολογία του Υπουργείου Οικονομίας, η 315/1</w:t>
      </w:r>
      <w:r>
        <w:rPr>
          <w:rFonts w:eastAsia="Times New Roman" w:cs="Times New Roman"/>
          <w:szCs w:val="24"/>
        </w:rPr>
        <w:t>3, και οι βουλευτικές 314/12 και 316/14.</w:t>
      </w:r>
    </w:p>
    <w:p w14:paraId="34C32DA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Δεκτές γίνονται αυτές; </w:t>
      </w:r>
    </w:p>
    <w:p w14:paraId="34C32DA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Δεκτές. Αυτές που γίνονται δεκτές λέω ξανά, για να μην υπάρχουν παρεξηγήσεις. </w:t>
      </w:r>
    </w:p>
    <w:p w14:paraId="34C32DAE"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Η 314/12 γίνετα</w:t>
      </w:r>
      <w:r>
        <w:rPr>
          <w:rFonts w:eastAsia="Times New Roman" w:cs="Times New Roman"/>
          <w:szCs w:val="24"/>
        </w:rPr>
        <w:t>ι δεκτή;</w:t>
      </w:r>
    </w:p>
    <w:p w14:paraId="34C32DAF"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Γίνεται δεκτή, όπως και η 316/14. </w:t>
      </w:r>
    </w:p>
    <w:p w14:paraId="34C32DB0" w14:textId="77777777" w:rsidR="00836292" w:rsidRDefault="0042176D">
      <w:pPr>
        <w:spacing w:line="600" w:lineRule="auto"/>
        <w:ind w:firstLine="720"/>
        <w:jc w:val="both"/>
        <w:rPr>
          <w:rFonts w:eastAsia="Times New Roman" w:cs="Times New Roman"/>
          <w:b/>
          <w:szCs w:val="24"/>
        </w:rPr>
      </w:pPr>
      <w:r>
        <w:rPr>
          <w:rFonts w:eastAsia="Times New Roman" w:cs="Times New Roman"/>
          <w:b/>
          <w:szCs w:val="24"/>
        </w:rPr>
        <w:t>ΙΩΑΝΝΗΣ ΒΡΟΥΤΣΗΣ:</w:t>
      </w:r>
      <w:r>
        <w:rPr>
          <w:rFonts w:eastAsia="Times New Roman" w:cs="Times New Roman"/>
          <w:szCs w:val="24"/>
        </w:rPr>
        <w:t xml:space="preserve"> Ποιος θα την υποστηρίξει;</w:t>
      </w:r>
    </w:p>
    <w:p w14:paraId="34C32DB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Οι Βουλευτές που την καταθέτουν.</w:t>
      </w:r>
    </w:p>
    <w:p w14:paraId="34C32DB2"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ΙΩΑΝΝΗΣ ΒΡΟΥΤ</w:t>
      </w:r>
      <w:r>
        <w:rPr>
          <w:rFonts w:eastAsia="Times New Roman" w:cs="Times New Roman"/>
          <w:b/>
          <w:szCs w:val="24"/>
        </w:rPr>
        <w:t>ΣΗΣ:</w:t>
      </w:r>
      <w:r>
        <w:rPr>
          <w:rFonts w:eastAsia="Times New Roman" w:cs="Times New Roman"/>
          <w:szCs w:val="24"/>
        </w:rPr>
        <w:t xml:space="preserve"> Πώς την κάνετε δεκτή χωρίς πρώτα να τους ακούσετε;</w:t>
      </w:r>
    </w:p>
    <w:p w14:paraId="34C32DB3"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σας έδωσα τον λόγο; Καθίστε κάτω. Να τελειώσει και μετά θα μιλήσετε. Κατάλαβα ότι έχετε μια ένσταση επί αυτών που είπε και θα σας δώσω τον λόγο.</w:t>
      </w:r>
    </w:p>
    <w:p w14:paraId="34C32DB4"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ΧΡΗΣΤΟΣ</w:t>
      </w:r>
      <w:r>
        <w:rPr>
          <w:rFonts w:eastAsia="Times New Roman" w:cs="Times New Roman"/>
          <w:b/>
          <w:szCs w:val="24"/>
        </w:rPr>
        <w:t xml:space="preserve"> ΣΠΙΡΤΖΗΣ (Υπουργός Υποδομών, Μεταφορών και Δικτύων):</w:t>
      </w:r>
      <w:r>
        <w:rPr>
          <w:rFonts w:eastAsia="Times New Roman" w:cs="Times New Roman"/>
          <w:szCs w:val="24"/>
        </w:rPr>
        <w:t xml:space="preserve"> Ζητήσατε να σας πούμε ποιες βουλευτικές τροπολογίες κάνουμε δεκτές. Θέλετε να το κάνουμε μετά την ανάπτυξή τους; </w:t>
      </w:r>
    </w:p>
    <w:p w14:paraId="34C32DB5"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Υπουργέ, δεν το καταλάβατε. Αυτό σας είπα. Να κλε</w:t>
      </w:r>
      <w:r>
        <w:rPr>
          <w:rFonts w:eastAsia="Times New Roman" w:cs="Times New Roman"/>
          <w:szCs w:val="24"/>
        </w:rPr>
        <w:t>ίσουμε τώρα το κομμάτι των υπουργικών τροπολογιών και μετά, επειδή διανεμήθηκε και το πακέτο των τροπολογιών, να περάσουμε στις βουλευτικές.</w:t>
      </w:r>
      <w:r>
        <w:rPr>
          <w:rFonts w:eastAsia="Times New Roman" w:cs="Times New Roman"/>
          <w:b/>
          <w:szCs w:val="24"/>
        </w:rPr>
        <w:t xml:space="preserve"> </w:t>
      </w:r>
      <w:r>
        <w:rPr>
          <w:rFonts w:eastAsia="Times New Roman" w:cs="Times New Roman"/>
          <w:szCs w:val="24"/>
        </w:rPr>
        <w:t xml:space="preserve">Εξάλλου εσείς σήμερα είστε </w:t>
      </w:r>
      <w:r>
        <w:rPr>
          <w:rFonts w:eastAsia="Times New Roman" w:cs="Times New Roman"/>
          <w:szCs w:val="24"/>
        </w:rPr>
        <w:t>«</w:t>
      </w:r>
      <w:r>
        <w:rPr>
          <w:rFonts w:eastAsia="Times New Roman" w:cs="Times New Roman"/>
          <w:szCs w:val="24"/>
        </w:rPr>
        <w:t>καταδικασμένος» να μείνετε μέχρι τέλους!</w:t>
      </w:r>
    </w:p>
    <w:p w14:paraId="34C32DB6"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w:t>
      </w:r>
      <w:r>
        <w:rPr>
          <w:rFonts w:eastAsia="Times New Roman" w:cs="Times New Roman"/>
          <w:b/>
          <w:szCs w:val="24"/>
        </w:rPr>
        <w:t xml:space="preserve"> και Δικτύων):</w:t>
      </w:r>
      <w:r>
        <w:rPr>
          <w:rFonts w:eastAsia="Times New Roman" w:cs="Times New Roman"/>
          <w:szCs w:val="24"/>
        </w:rPr>
        <w:t xml:space="preserve"> Μέχρι το βράδυ! </w:t>
      </w:r>
    </w:p>
    <w:p w14:paraId="34C32DB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Εντός εισαγωγικών η λέξη. </w:t>
      </w:r>
    </w:p>
    <w:p w14:paraId="34C32DB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Μετά, λοιπόν, θα πάμε στις βουλευτικές. Επομένως, τώρα αναφερθείτε μόνο στις υπουργικές. Θα γίνει η τοποθέτηση των Κοινοβουλευτικών, των εισηγητών και των συναδέλφω</w:t>
      </w:r>
      <w:r>
        <w:rPr>
          <w:rFonts w:eastAsia="Times New Roman" w:cs="Times New Roman"/>
          <w:szCs w:val="24"/>
        </w:rPr>
        <w:t>ν επί των υπουργικών τροπολογιών και μετά επί των βουλευτικών.</w:t>
      </w:r>
    </w:p>
    <w:p w14:paraId="34C32DB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Εντάξει, κύριε Πρόεδρε.</w:t>
      </w:r>
    </w:p>
    <w:p w14:paraId="34C32DB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Πρόεδρε, θα κάνει αποδεκτή ο κ. </w:t>
      </w:r>
      <w:proofErr w:type="spellStart"/>
      <w:r>
        <w:rPr>
          <w:rFonts w:eastAsia="Times New Roman" w:cs="Times New Roman"/>
          <w:szCs w:val="24"/>
        </w:rPr>
        <w:t>Σπίρτζης</w:t>
      </w:r>
      <w:proofErr w:type="spellEnd"/>
      <w:r>
        <w:rPr>
          <w:rFonts w:eastAsia="Times New Roman" w:cs="Times New Roman"/>
          <w:szCs w:val="24"/>
        </w:rPr>
        <w:t xml:space="preserve"> την τροπολογία για την τροποποίηση του Τελωνειακού Κώδικα αντί του κ. </w:t>
      </w:r>
      <w:proofErr w:type="spellStart"/>
      <w:r>
        <w:rPr>
          <w:rFonts w:eastAsia="Times New Roman" w:cs="Times New Roman"/>
          <w:szCs w:val="24"/>
        </w:rPr>
        <w:t>Τσακαλώτου</w:t>
      </w:r>
      <w:proofErr w:type="spellEnd"/>
      <w:r>
        <w:rPr>
          <w:rFonts w:eastAsia="Times New Roman" w:cs="Times New Roman"/>
          <w:szCs w:val="24"/>
        </w:rPr>
        <w:t>; Απευθύνεται στο Υπουργείο Οικονομικών.</w:t>
      </w:r>
    </w:p>
    <w:p w14:paraId="34C32DBB"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ΧΡΗΣΤΟΣ ΣΠΙΡΤΖΗΣ (Υπουργός Υποδομών, Μεταφορών και Δικτύων):</w:t>
      </w:r>
      <w:r>
        <w:rPr>
          <w:rFonts w:eastAsia="Times New Roman" w:cs="Times New Roman"/>
          <w:szCs w:val="24"/>
        </w:rPr>
        <w:t xml:space="preserve"> Ποια είναι του Υπουργείου Οικονομικών; </w:t>
      </w:r>
    </w:p>
    <w:p w14:paraId="34C32DB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 αυτό είπα να συζητηθούν χώρια, όταν έρθει η ώρα.</w:t>
      </w:r>
    </w:p>
    <w:p w14:paraId="34C32DB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Κύριε Υπουργέ, τελειώσατε επί των τριών δικών σας τροπολογιών;</w:t>
      </w:r>
    </w:p>
    <w:p w14:paraId="34C32DBE"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Τελεί</w:t>
      </w:r>
      <w:r>
        <w:rPr>
          <w:rFonts w:eastAsia="Times New Roman" w:cs="Times New Roman"/>
          <w:szCs w:val="24"/>
        </w:rPr>
        <w:t xml:space="preserve">ωσα με τις δικές μου, κύριε Πρόεδρε. </w:t>
      </w:r>
    </w:p>
    <w:p w14:paraId="34C32DBF"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πολύ.</w:t>
      </w:r>
    </w:p>
    <w:p w14:paraId="34C32DC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Κατρούγκαλος</w:t>
      </w:r>
      <w:proofErr w:type="spellEnd"/>
      <w:r>
        <w:rPr>
          <w:rFonts w:eastAsia="Times New Roman" w:cs="Times New Roman"/>
          <w:szCs w:val="24"/>
        </w:rPr>
        <w:t xml:space="preserve"> τελείωσε επίσης και ο κ. Παππάς ειδοποιήθηκα ότι θα έρθει κατά τις 11.30΄.</w:t>
      </w:r>
    </w:p>
    <w:p w14:paraId="34C32DC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w:t>
      </w:r>
      <w:r>
        <w:rPr>
          <w:rFonts w:eastAsia="Times New Roman" w:cs="Times New Roman"/>
          <w:b/>
          <w:szCs w:val="24"/>
        </w:rPr>
        <w:t>νικής Αλληλεγγύης):</w:t>
      </w:r>
      <w:r>
        <w:rPr>
          <w:rFonts w:eastAsia="Times New Roman" w:cs="Times New Roman"/>
          <w:szCs w:val="24"/>
        </w:rPr>
        <w:t xml:space="preserve"> Κύριε Πρόεδρε, παρακαλώ τον λόγο.</w:t>
      </w:r>
    </w:p>
    <w:p w14:paraId="34C32DC2"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Φωτίου, γιατί θέλετε τον λόγο; Για την τρίτη τροπολογία;</w:t>
      </w:r>
    </w:p>
    <w:p w14:paraId="34C32DC3"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Μάλιστα, κ</w:t>
      </w:r>
      <w:r>
        <w:rPr>
          <w:rFonts w:eastAsia="Times New Roman" w:cs="Times New Roman"/>
          <w:szCs w:val="24"/>
        </w:rPr>
        <w:t>ύριε Πρόεδρε.</w:t>
      </w:r>
    </w:p>
    <w:p w14:paraId="34C32DC4"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Ένα λεπτό. </w:t>
      </w:r>
    </w:p>
    <w:p w14:paraId="34C32DC5"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Εάν </w:t>
      </w:r>
      <w:proofErr w:type="spellStart"/>
      <w:r>
        <w:rPr>
          <w:rFonts w:eastAsia="Times New Roman" w:cs="Times New Roman"/>
          <w:szCs w:val="24"/>
        </w:rPr>
        <w:t>διανεμήθη</w:t>
      </w:r>
      <w:proofErr w:type="spellEnd"/>
      <w:r>
        <w:rPr>
          <w:rFonts w:eastAsia="Times New Roman" w:cs="Times New Roman"/>
          <w:szCs w:val="24"/>
        </w:rPr>
        <w:t>, θα ήθελα τον λόγο, σας παρακαλώ. Είναι κατεπείγουσα. Πρόκειται για την ανθρωπιστική κρ</w:t>
      </w:r>
      <w:r>
        <w:rPr>
          <w:rFonts w:eastAsia="Times New Roman" w:cs="Times New Roman"/>
          <w:szCs w:val="24"/>
        </w:rPr>
        <w:t>ίση, την επέκταση…</w:t>
      </w:r>
    </w:p>
    <w:p w14:paraId="34C32DC6"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σας είπα ότι δεν θα εισαχθεί. Απλώς είπα να προλάβουν να τη διαβάσουν και οι συνάδελφοι και θα σας ξαναδώσω τον λόγο.</w:t>
      </w:r>
    </w:p>
    <w:p w14:paraId="34C32DC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Ξεκινάμε τώρα όπως κάναμε τη συμφωνία. </w:t>
      </w:r>
    </w:p>
    <w:p w14:paraId="34C32DC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Πρόεδρε,</w:t>
      </w:r>
      <w:r>
        <w:rPr>
          <w:rFonts w:eastAsia="Times New Roman" w:cs="Times New Roman"/>
          <w:szCs w:val="24"/>
        </w:rPr>
        <w:t xml:space="preserve"> ένα λεπτό.</w:t>
      </w:r>
    </w:p>
    <w:p w14:paraId="34C32DC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Τι θέλετε, κύριε Κωνσταντινόπουλε;</w:t>
      </w:r>
    </w:p>
    <w:p w14:paraId="34C32DC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w:t>
      </w:r>
      <w:r>
        <w:rPr>
          <w:rFonts w:eastAsia="Times New Roman" w:cs="Times New Roman"/>
          <w:b/>
          <w:szCs w:val="24"/>
        </w:rPr>
        <w:t xml:space="preserve"> </w:t>
      </w:r>
      <w:r>
        <w:rPr>
          <w:rFonts w:eastAsia="Times New Roman" w:cs="Times New Roman"/>
          <w:szCs w:val="24"/>
        </w:rPr>
        <w:t>Τον λόγο επί της διαδικασίας.</w:t>
      </w:r>
    </w:p>
    <w:p w14:paraId="34C32DCB"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έχετε τον λόγο.</w:t>
      </w:r>
    </w:p>
    <w:p w14:paraId="34C32DC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Την τροπολογία 314/12 που αφορά </w:t>
      </w:r>
      <w:r>
        <w:rPr>
          <w:rFonts w:eastAsia="Times New Roman" w:cs="Times New Roman"/>
          <w:szCs w:val="24"/>
        </w:rPr>
        <w:t>τις τροποποιήσεις του Εθνικού Τελωνειακού Κώδικα ποιος θα την κάνει αποδεκτή; Υπάρχει εκπρόσωπος του Υπουργείου Οικονομικών εδώ;</w:t>
      </w:r>
    </w:p>
    <w:p w14:paraId="34C32DC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Μιλάτε για βουλευτική τροπολογία. Περιμένετε, όταν θα έρθει η ώρα θα συζητηθεί. Συγγνώμη, δεν </w:t>
      </w:r>
      <w:r>
        <w:rPr>
          <w:rFonts w:eastAsia="Times New Roman" w:cs="Times New Roman"/>
          <w:szCs w:val="24"/>
        </w:rPr>
        <w:t>θα κάνω αυτήν τη δουλειά τώρα. Την έκανα στην αρχή. Συμφωνήσαμε, επομένως ένας-ένας που θα μπαίνει μέσα στην Αίθουσα δεν θα μου βάζει θέμα διαδικασίας. Έχει κλείσει η διαδικασία.</w:t>
      </w:r>
    </w:p>
    <w:p w14:paraId="34C32DCE" w14:textId="77777777" w:rsidR="00836292" w:rsidRDefault="0042176D">
      <w:pPr>
        <w:spacing w:line="600" w:lineRule="auto"/>
        <w:ind w:firstLine="720"/>
        <w:jc w:val="both"/>
        <w:rPr>
          <w:rFonts w:eastAsia="Times New Roman"/>
          <w:szCs w:val="24"/>
        </w:rPr>
      </w:pPr>
      <w:r>
        <w:rPr>
          <w:rFonts w:eastAsia="Times New Roman"/>
          <w:szCs w:val="24"/>
        </w:rPr>
        <w:t>Ξεκινάμε τώρα όπως είπαμε. Επειδή ο ΣΥΡΙΖΑ έχει για τις τέσσερις συμφωνίες τέ</w:t>
      </w:r>
      <w:r>
        <w:rPr>
          <w:rFonts w:eastAsia="Times New Roman"/>
          <w:szCs w:val="24"/>
        </w:rPr>
        <w:t xml:space="preserve">σσερις διαφορετικούς συναδέλφους, δίνω τον λόγο κατ’ αρχάς στην κ. </w:t>
      </w:r>
      <w:proofErr w:type="spellStart"/>
      <w:r>
        <w:rPr>
          <w:rFonts w:eastAsia="Times New Roman"/>
          <w:szCs w:val="24"/>
        </w:rPr>
        <w:t>Τελιγιορίδου</w:t>
      </w:r>
      <w:proofErr w:type="spellEnd"/>
      <w:r>
        <w:rPr>
          <w:rFonts w:eastAsia="Times New Roman"/>
          <w:szCs w:val="24"/>
        </w:rPr>
        <w:t xml:space="preserve">, για να μιλήσει για τις τροπολογίες που είναι να ενσωματωθούν στην κύρωση της </w:t>
      </w:r>
      <w:r>
        <w:rPr>
          <w:rFonts w:eastAsia="Times New Roman"/>
          <w:szCs w:val="24"/>
        </w:rPr>
        <w:t>Σ</w:t>
      </w:r>
      <w:r>
        <w:rPr>
          <w:rFonts w:eastAsia="Times New Roman"/>
          <w:szCs w:val="24"/>
        </w:rPr>
        <w:t xml:space="preserve">υμφωνίας </w:t>
      </w:r>
      <w:r>
        <w:rPr>
          <w:rFonts w:eastAsia="Times New Roman"/>
          <w:szCs w:val="24"/>
        </w:rPr>
        <w:t>με τη Γεωργία και μόνο για αυτές.</w:t>
      </w:r>
    </w:p>
    <w:p w14:paraId="34C32DCF" w14:textId="77777777" w:rsidR="00836292" w:rsidRDefault="0042176D">
      <w:pPr>
        <w:spacing w:line="600" w:lineRule="auto"/>
        <w:ind w:firstLine="720"/>
        <w:jc w:val="both"/>
        <w:rPr>
          <w:rFonts w:eastAsia="Times New Roman"/>
          <w:szCs w:val="24"/>
        </w:rPr>
      </w:pPr>
      <w:r>
        <w:rPr>
          <w:rFonts w:eastAsia="Times New Roman"/>
          <w:b/>
          <w:szCs w:val="24"/>
        </w:rPr>
        <w:lastRenderedPageBreak/>
        <w:t>ΟΛΥΜΠΙΑ ΤΕΛΙΓΙΟΡΙΔΟΥ:</w:t>
      </w:r>
      <w:r>
        <w:rPr>
          <w:rFonts w:eastAsia="Times New Roman"/>
          <w:szCs w:val="24"/>
        </w:rPr>
        <w:t xml:space="preserve"> Και υπουργικές και βουλευτικές;</w:t>
      </w:r>
    </w:p>
    <w:p w14:paraId="34C32DD0"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Όχι. Τις υπουργικές επί του παρόντος. Είπαμε οι βουλευτικές μετά, που θα γίνει ο άλλος κύκλος.</w:t>
      </w:r>
    </w:p>
    <w:p w14:paraId="34C32DD1" w14:textId="77777777" w:rsidR="00836292" w:rsidRDefault="0042176D">
      <w:pPr>
        <w:spacing w:line="600" w:lineRule="auto"/>
        <w:ind w:firstLine="720"/>
        <w:jc w:val="both"/>
        <w:rPr>
          <w:rFonts w:eastAsia="Times New Roman"/>
          <w:szCs w:val="24"/>
        </w:rPr>
      </w:pPr>
      <w:r>
        <w:rPr>
          <w:rFonts w:eastAsia="Times New Roman"/>
          <w:szCs w:val="24"/>
        </w:rPr>
        <w:t>Έχετε τον λόγο για πέντε λεπτά, κυρία συνάδελφε. Αν θέλετε μιλήστε από τη θέση σας, αλλά σηκωθείτε παρακαλώ.</w:t>
      </w:r>
    </w:p>
    <w:p w14:paraId="34C32DD2" w14:textId="77777777" w:rsidR="00836292" w:rsidRDefault="0042176D">
      <w:pPr>
        <w:spacing w:line="600" w:lineRule="auto"/>
        <w:ind w:firstLine="720"/>
        <w:jc w:val="both"/>
        <w:rPr>
          <w:rFonts w:eastAsia="Times New Roman"/>
          <w:szCs w:val="24"/>
        </w:rPr>
      </w:pPr>
      <w:r>
        <w:rPr>
          <w:rFonts w:eastAsia="Times New Roman"/>
          <w:b/>
          <w:szCs w:val="24"/>
        </w:rPr>
        <w:t>ΟΛΥΜΠΙΑ ΤΕΛΙΓΙΟΡΙΔΟ</w:t>
      </w:r>
      <w:r>
        <w:rPr>
          <w:rFonts w:eastAsia="Times New Roman"/>
          <w:b/>
          <w:szCs w:val="24"/>
        </w:rPr>
        <w:t>Υ:</w:t>
      </w:r>
      <w:r>
        <w:rPr>
          <w:rFonts w:eastAsia="Times New Roman"/>
          <w:szCs w:val="24"/>
        </w:rPr>
        <w:t xml:space="preserve"> Κύριε Πρόεδρε, σας ευχαριστώ.</w:t>
      </w:r>
    </w:p>
    <w:p w14:paraId="34C32DD3" w14:textId="77777777" w:rsidR="00836292" w:rsidRDefault="0042176D">
      <w:pPr>
        <w:spacing w:line="600" w:lineRule="auto"/>
        <w:ind w:firstLine="720"/>
        <w:jc w:val="both"/>
        <w:rPr>
          <w:rFonts w:eastAsia="Times New Roman"/>
          <w:szCs w:val="24"/>
        </w:rPr>
      </w:pPr>
      <w:r>
        <w:rPr>
          <w:rFonts w:eastAsia="Times New Roman"/>
          <w:szCs w:val="24"/>
        </w:rPr>
        <w:t xml:space="preserve">Κύριοι Υπουργοί, κυρίες και κύριοι συνάδελφοι, στο σχέδιο νόμου του Υπουργείου Υποδομών, Μεταφορών και Δικτύων </w:t>
      </w:r>
      <w:r>
        <w:rPr>
          <w:rFonts w:eastAsia="Times New Roman"/>
          <w:szCs w:val="24"/>
        </w:rPr>
        <w:lastRenderedPageBreak/>
        <w:t>για την κύρωση Συμφωνίας του Κοινού Αεροπορικού Χώρου μεταξύ της Ευρωπαϊκής Ένωσης και της Γεωργίας, προστίθεντα</w:t>
      </w:r>
      <w:r>
        <w:rPr>
          <w:rFonts w:eastAsia="Times New Roman"/>
          <w:szCs w:val="24"/>
        </w:rPr>
        <w:t>ι τρεις υπουργικές τροπολογίες.</w:t>
      </w:r>
    </w:p>
    <w:p w14:paraId="34C32DD4" w14:textId="77777777" w:rsidR="00836292" w:rsidRDefault="0042176D">
      <w:pPr>
        <w:spacing w:line="600" w:lineRule="auto"/>
        <w:ind w:firstLine="720"/>
        <w:jc w:val="both"/>
        <w:rPr>
          <w:rFonts w:eastAsia="Times New Roman"/>
          <w:szCs w:val="24"/>
        </w:rPr>
      </w:pPr>
      <w:r>
        <w:rPr>
          <w:rFonts w:eastAsia="Times New Roman"/>
          <w:szCs w:val="24"/>
        </w:rPr>
        <w:t xml:space="preserve">Η πρώτη είναι η τροπολογία με αριθμό πρωτοκόλλου 320/18, που αφορά τις ρυθμίσεις ζητημάτων σχετικά με τη λειτουργία των δομών φιλοξενίας των αιτούντων άσυλο αλλοδαπών. Με την κοινή υπουργική απόφαση των Υπουργών Εσωτερικών, </w:t>
      </w:r>
      <w:r>
        <w:rPr>
          <w:rFonts w:eastAsia="Times New Roman"/>
          <w:szCs w:val="24"/>
        </w:rPr>
        <w:t>Εργασίας, Κοινωνικής Ασφάλισης και Κοινωνικής Αλληλεγγύης δίνεται μια παράταση της λειτουργίας της ανοιχτής δομής φιλοξενίας αιτούντων άσυλο στον Ελαιώνα Αττικής. Αφορά ευάλωτες ομάδες πολιτών τρίτων χωρών. Ο στόχος της τροπολογίας αυτής είναι η κάλυψη των</w:t>
      </w:r>
      <w:r>
        <w:rPr>
          <w:rFonts w:eastAsia="Times New Roman"/>
          <w:szCs w:val="24"/>
        </w:rPr>
        <w:t xml:space="preserve"> βασικών αναγκών των </w:t>
      </w:r>
      <w:r>
        <w:rPr>
          <w:rFonts w:eastAsia="Times New Roman"/>
          <w:szCs w:val="24"/>
        </w:rPr>
        <w:lastRenderedPageBreak/>
        <w:t>ομάδων αυτών, όπως είναι η στέγαση και η σίτιση. Εκτιμούμε ότι είναι υποχρέωση της πολιτείας μας σε αυτήν την ανθρωπιστική κρίση και με αυτό το πολύ μεγάλο πρόβλημα που αντιμετωπίζει η χώρα μας με τις προσφυγικές ροές και το προσφυγικό</w:t>
      </w:r>
      <w:r>
        <w:rPr>
          <w:rFonts w:eastAsia="Times New Roman"/>
          <w:szCs w:val="24"/>
        </w:rPr>
        <w:t xml:space="preserve"> πρόβλημα να ανταποκριθούμε στο ύψος των περιστάσεων και να δώσουμε τη δυνατότητα για την κάλυψη των αναγκών αυτών και την κοινωνική φροντίδα.</w:t>
      </w:r>
    </w:p>
    <w:p w14:paraId="34C32DD5" w14:textId="77777777" w:rsidR="00836292" w:rsidRDefault="0042176D">
      <w:pPr>
        <w:spacing w:line="600" w:lineRule="auto"/>
        <w:ind w:firstLine="720"/>
        <w:jc w:val="both"/>
        <w:rPr>
          <w:rFonts w:eastAsia="Times New Roman"/>
          <w:szCs w:val="24"/>
        </w:rPr>
      </w:pPr>
      <w:r>
        <w:rPr>
          <w:rFonts w:eastAsia="Times New Roman"/>
          <w:szCs w:val="24"/>
        </w:rPr>
        <w:t xml:space="preserve">Η δεύτερη τροπολογία με αριθμό 322/20 ρυθμίζει θέματα που αφορούν προγραμματικές συμβάσεις που έχουν συναφθεί με το Υπουργείο Εργασίας, Κοινωνικής Ασφάλισης και Κοινωνικής Αλληλεγγύης στο πλαίσιο του προγράμματος «Κοινωνικές δομές άμεσης αντιμετώπισης της </w:t>
      </w:r>
      <w:r>
        <w:rPr>
          <w:rFonts w:eastAsia="Times New Roman"/>
          <w:szCs w:val="24"/>
        </w:rPr>
        <w:t xml:space="preserve">φτώχειας». Η τροπολογία </w:t>
      </w:r>
      <w:r>
        <w:rPr>
          <w:rFonts w:eastAsia="Times New Roman"/>
          <w:szCs w:val="24"/>
        </w:rPr>
        <w:lastRenderedPageBreak/>
        <w:t xml:space="preserve">αυτή δίνει τη δυνατότητα να διατηρηθεί η οικονομική βιωσιμότητα των </w:t>
      </w:r>
      <w:r>
        <w:rPr>
          <w:rFonts w:eastAsia="Times New Roman"/>
          <w:szCs w:val="24"/>
        </w:rPr>
        <w:t>δομών φτώχειας</w:t>
      </w:r>
      <w:r>
        <w:rPr>
          <w:rFonts w:eastAsia="Times New Roman"/>
          <w:szCs w:val="24"/>
        </w:rPr>
        <w:t>. Να τονίσουμε εδώ -και θέλω να είμαι περιεκτική, γιατί ήδη μίλησαν και οι Υπουργοί- ότι η δυνατότητα αυτή δεν επιβαρύνει επιπλέον τον κρατικό προϋπολ</w:t>
      </w:r>
      <w:r>
        <w:rPr>
          <w:rFonts w:eastAsia="Times New Roman"/>
          <w:szCs w:val="24"/>
        </w:rPr>
        <w:t xml:space="preserve">ογισμό, καθώς βρίσκεται στο πλαίσιο των προγραμματικών συμβάσεων του προγράμματος </w:t>
      </w:r>
      <w:r>
        <w:rPr>
          <w:rFonts w:eastAsia="Times New Roman"/>
          <w:szCs w:val="24"/>
        </w:rPr>
        <w:t>δομών φτώχειας</w:t>
      </w:r>
      <w:r>
        <w:rPr>
          <w:rFonts w:eastAsia="Times New Roman"/>
          <w:szCs w:val="24"/>
        </w:rPr>
        <w:t>.</w:t>
      </w:r>
    </w:p>
    <w:p w14:paraId="34C32DD6" w14:textId="77777777" w:rsidR="00836292" w:rsidRDefault="0042176D">
      <w:pPr>
        <w:spacing w:line="600" w:lineRule="auto"/>
        <w:ind w:firstLine="720"/>
        <w:jc w:val="both"/>
        <w:rPr>
          <w:rFonts w:eastAsia="Times New Roman"/>
          <w:szCs w:val="24"/>
        </w:rPr>
      </w:pPr>
      <w:r>
        <w:rPr>
          <w:rFonts w:eastAsia="Times New Roman"/>
          <w:szCs w:val="24"/>
        </w:rPr>
        <w:t>Η τρίτη υπουργική τροπολογία με αριθμό πρωτοκόλλου 324/22 αφορά την παράταση δωρεάν παροχής ηλεκτρικού ρεύματος και χορήγηση επιδότησης σίτισης και ενοικίου σ</w:t>
      </w:r>
      <w:r>
        <w:rPr>
          <w:rFonts w:eastAsia="Times New Roman"/>
          <w:szCs w:val="24"/>
        </w:rPr>
        <w:t xml:space="preserve">ε νοικοκυριά που διαβιούν σε συνθήκες ακραίας φτώχειας. Αντιλαμβανόμαστε ότι σε αυτήν την οικονομική κρίση τα νοικοκυριά </w:t>
      </w:r>
      <w:r>
        <w:rPr>
          <w:rFonts w:eastAsia="Times New Roman"/>
          <w:szCs w:val="24"/>
        </w:rPr>
        <w:lastRenderedPageBreak/>
        <w:t>αυτά χρειάζονται τη στήριξη της πολιτείας και με την τροπολογία αυτή δίνεται η δυνατότητα της επέκτασης της χορήγησης των παροχών και ε</w:t>
      </w:r>
      <w:r>
        <w:rPr>
          <w:rFonts w:eastAsia="Times New Roman"/>
          <w:szCs w:val="24"/>
        </w:rPr>
        <w:t xml:space="preserve">ντός του 2016 με δύο </w:t>
      </w:r>
      <w:proofErr w:type="spellStart"/>
      <w:r>
        <w:rPr>
          <w:rFonts w:eastAsia="Times New Roman"/>
          <w:szCs w:val="24"/>
        </w:rPr>
        <w:t>τετραμηνιαίες</w:t>
      </w:r>
      <w:proofErr w:type="spellEnd"/>
      <w:r>
        <w:rPr>
          <w:rFonts w:eastAsia="Times New Roman"/>
          <w:szCs w:val="24"/>
        </w:rPr>
        <w:t xml:space="preserve"> παροχές και εννέα μήνες παροχή επιδόματος ενοικίου και σίτισης.</w:t>
      </w:r>
    </w:p>
    <w:p w14:paraId="34C32DD7" w14:textId="77777777" w:rsidR="00836292" w:rsidRDefault="0042176D">
      <w:pPr>
        <w:spacing w:line="600" w:lineRule="auto"/>
        <w:ind w:firstLine="720"/>
        <w:jc w:val="both"/>
        <w:rPr>
          <w:rFonts w:eastAsia="Times New Roman"/>
          <w:szCs w:val="24"/>
        </w:rPr>
      </w:pPr>
      <w:r>
        <w:rPr>
          <w:rFonts w:eastAsia="Times New Roman"/>
          <w:szCs w:val="24"/>
        </w:rPr>
        <w:t>Εκτιμούμε ότι οι τροπολογίες αυτές είναι πάρα πολύ σημαντικές, γιατί αντιμετωπίζουν σοβαρά προβλήματα που έχουν να κάνουν με πολίτες που έχουν πραγματικά ανά</w:t>
      </w:r>
      <w:r>
        <w:rPr>
          <w:rFonts w:eastAsia="Times New Roman"/>
          <w:szCs w:val="24"/>
        </w:rPr>
        <w:t>γκη, γιατί διαβιούν κάτω από το όριο της φτώχειας αλλά είναι και συμπολίτες μας ευάλωτοι που μπορεί να προέρχονται και από τρίτες χώρες.</w:t>
      </w:r>
    </w:p>
    <w:p w14:paraId="34C32DD8" w14:textId="77777777" w:rsidR="00836292" w:rsidRDefault="0042176D">
      <w:pPr>
        <w:spacing w:line="600" w:lineRule="auto"/>
        <w:ind w:firstLine="720"/>
        <w:jc w:val="both"/>
        <w:rPr>
          <w:rFonts w:eastAsia="Times New Roman"/>
          <w:szCs w:val="24"/>
        </w:rPr>
      </w:pPr>
      <w:r>
        <w:rPr>
          <w:rFonts w:eastAsia="Times New Roman"/>
          <w:szCs w:val="24"/>
        </w:rPr>
        <w:t>Ευχαριστώ.</w:t>
      </w:r>
    </w:p>
    <w:p w14:paraId="34C32DD9" w14:textId="77777777" w:rsidR="00836292" w:rsidRDefault="0042176D">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Κι εγώ ευχαριστώ για την εξοικονόμηση του χρόνου.</w:t>
      </w:r>
    </w:p>
    <w:p w14:paraId="34C32DDA" w14:textId="77777777" w:rsidR="00836292" w:rsidRDefault="0042176D">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Ανδριανέ</w:t>
      </w:r>
      <w:proofErr w:type="spellEnd"/>
      <w:r>
        <w:rPr>
          <w:rFonts w:eastAsia="Times New Roman"/>
          <w:szCs w:val="24"/>
        </w:rPr>
        <w:t>, έχετε τον</w:t>
      </w:r>
      <w:r>
        <w:rPr>
          <w:rFonts w:eastAsia="Times New Roman"/>
          <w:szCs w:val="24"/>
        </w:rPr>
        <w:t xml:space="preserve"> λόγο για πέντε λεπτά για τις τροπολογίες που είναι στη Συμφωνία της Γεωργίας και έχετε οριστεί εσείς </w:t>
      </w:r>
      <w:r>
        <w:rPr>
          <w:rFonts w:eastAsia="Times New Roman"/>
          <w:szCs w:val="24"/>
        </w:rPr>
        <w:t>εισηγητής</w:t>
      </w:r>
      <w:r>
        <w:rPr>
          <w:rFonts w:eastAsia="Times New Roman"/>
          <w:szCs w:val="24"/>
        </w:rPr>
        <w:t>.</w:t>
      </w:r>
    </w:p>
    <w:p w14:paraId="34C32DDB" w14:textId="77777777" w:rsidR="00836292" w:rsidRDefault="0042176D">
      <w:pPr>
        <w:spacing w:line="600" w:lineRule="auto"/>
        <w:ind w:firstLine="720"/>
        <w:jc w:val="both"/>
        <w:rPr>
          <w:rFonts w:eastAsia="Times New Roman"/>
          <w:szCs w:val="24"/>
        </w:rPr>
      </w:pPr>
      <w:r>
        <w:rPr>
          <w:rFonts w:eastAsia="Times New Roman"/>
          <w:b/>
          <w:szCs w:val="24"/>
        </w:rPr>
        <w:t>ΙΩΑΝΝΗΣ ΑΝΔΡΙΑΝΟΣ:</w:t>
      </w:r>
      <w:r>
        <w:rPr>
          <w:rFonts w:eastAsia="Times New Roman"/>
          <w:szCs w:val="24"/>
        </w:rPr>
        <w:t xml:space="preserve"> Ευχαριστώ, κύριε Πρόεδρε.</w:t>
      </w:r>
    </w:p>
    <w:p w14:paraId="34C32DDC" w14:textId="77777777" w:rsidR="00836292" w:rsidRDefault="0042176D">
      <w:pPr>
        <w:spacing w:line="600" w:lineRule="auto"/>
        <w:ind w:firstLine="720"/>
        <w:jc w:val="both"/>
        <w:rPr>
          <w:rFonts w:eastAsia="Times New Roman"/>
          <w:szCs w:val="24"/>
        </w:rPr>
      </w:pPr>
      <w:r>
        <w:rPr>
          <w:rFonts w:eastAsia="Times New Roman"/>
          <w:szCs w:val="24"/>
        </w:rPr>
        <w:t>Θέλω, κύριε Πρόεδρε, κύριοι συνάδελφοι, να αναφερθώ στην απαράδεκτη…</w:t>
      </w:r>
    </w:p>
    <w:p w14:paraId="34C32DDD"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w:t>
      </w:r>
      <w:r>
        <w:rPr>
          <w:rFonts w:eastAsia="Times New Roman"/>
          <w:b/>
          <w:szCs w:val="24"/>
        </w:rPr>
        <w:t>ς):</w:t>
      </w:r>
      <w:r>
        <w:rPr>
          <w:rFonts w:eastAsia="Times New Roman"/>
          <w:szCs w:val="24"/>
        </w:rPr>
        <w:t xml:space="preserve"> Για τις υπουργικές μιλάμε τώρα, έτσι; Μόνο για τις υπουργικές τοποθετείστε.</w:t>
      </w:r>
    </w:p>
    <w:p w14:paraId="34C32DDE" w14:textId="77777777" w:rsidR="00836292" w:rsidRDefault="0042176D">
      <w:pPr>
        <w:spacing w:line="600" w:lineRule="auto"/>
        <w:ind w:firstLine="720"/>
        <w:jc w:val="both"/>
        <w:rPr>
          <w:rFonts w:eastAsia="Times New Roman"/>
          <w:szCs w:val="24"/>
        </w:rPr>
      </w:pPr>
      <w:r>
        <w:rPr>
          <w:rFonts w:eastAsia="Times New Roman"/>
          <w:b/>
          <w:szCs w:val="24"/>
        </w:rPr>
        <w:t>ΙΩΑΝΝΗΣ ΑΝΔΡΙΑΝΟΣ:</w:t>
      </w:r>
      <w:r>
        <w:rPr>
          <w:rFonts w:eastAsia="Times New Roman"/>
          <w:szCs w:val="24"/>
        </w:rPr>
        <w:t xml:space="preserve"> Ναι, κύριε Πρόεδρε.</w:t>
      </w:r>
    </w:p>
    <w:p w14:paraId="34C32DDF" w14:textId="77777777" w:rsidR="00836292" w:rsidRDefault="0042176D">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Για τις άλλες θα μιλήσετε αργότερα.</w:t>
      </w:r>
    </w:p>
    <w:p w14:paraId="34C32DE0" w14:textId="77777777" w:rsidR="00836292" w:rsidRDefault="0042176D">
      <w:pPr>
        <w:spacing w:line="600" w:lineRule="auto"/>
        <w:ind w:firstLine="720"/>
        <w:jc w:val="both"/>
        <w:rPr>
          <w:rFonts w:eastAsia="Times New Roman"/>
          <w:szCs w:val="24"/>
        </w:rPr>
      </w:pPr>
      <w:r>
        <w:rPr>
          <w:rFonts w:eastAsia="Times New Roman"/>
          <w:b/>
          <w:szCs w:val="24"/>
        </w:rPr>
        <w:t>ΙΩΑΝΝΗΣ ΑΝΔΡΙΑΝΟΣ:</w:t>
      </w:r>
      <w:r>
        <w:rPr>
          <w:rFonts w:eastAsia="Times New Roman"/>
          <w:szCs w:val="24"/>
        </w:rPr>
        <w:t xml:space="preserve"> Μαζί δεν θα τα πάμε; Δεν είπατε ότι θα πάμε και σ</w:t>
      </w:r>
      <w:r>
        <w:rPr>
          <w:rFonts w:eastAsia="Times New Roman"/>
          <w:szCs w:val="24"/>
        </w:rPr>
        <w:t>τις δύο συμβάσεις, της Γεωργίας και της Μολδαβίας δηλαδή;</w:t>
      </w:r>
    </w:p>
    <w:p w14:paraId="34C32DE1"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μιλήσετε για τις δύο συμβάσεις και ο κ. </w:t>
      </w:r>
      <w:proofErr w:type="spellStart"/>
      <w:r>
        <w:rPr>
          <w:rFonts w:eastAsia="Times New Roman"/>
          <w:szCs w:val="24"/>
        </w:rPr>
        <w:t>Κεδίκογλου</w:t>
      </w:r>
      <w:proofErr w:type="spellEnd"/>
      <w:r>
        <w:rPr>
          <w:rFonts w:eastAsia="Times New Roman"/>
          <w:szCs w:val="24"/>
        </w:rPr>
        <w:t xml:space="preserve"> το ίδιο.</w:t>
      </w:r>
    </w:p>
    <w:p w14:paraId="34C32DE2"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 xml:space="preserve">Εντάξει, κύριε Πρόεδρε, ευχαριστώ πολύ. </w:t>
      </w:r>
    </w:p>
    <w:p w14:paraId="34C32DE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Θέλω, λοιπόν, να αναφερθώ στην απαράδεκτη </w:t>
      </w:r>
      <w:r>
        <w:rPr>
          <w:rFonts w:eastAsia="Times New Roman" w:cs="Times New Roman"/>
          <w:szCs w:val="24"/>
        </w:rPr>
        <w:t xml:space="preserve">πρακτική της Κυβέρνησης να καταθέτει τροπολογίες άσχετες με το θέμα </w:t>
      </w:r>
      <w:r>
        <w:rPr>
          <w:rFonts w:eastAsia="Times New Roman" w:cs="Times New Roman"/>
          <w:szCs w:val="24"/>
        </w:rPr>
        <w:lastRenderedPageBreak/>
        <w:t>των συζητούμενων νομοσχεδίων, πολλές από αυτές μάλιστα εκπρόθεσμες. Αυτό αποτελεί κατάφωρη παραβίαση του Συντάγματος, κύριε Πρόεδρε, και πρέπει και το Προεδρείο να το θέσει στη Διάσκεψη τω</w:t>
      </w:r>
      <w:r>
        <w:rPr>
          <w:rFonts w:eastAsia="Times New Roman" w:cs="Times New Roman"/>
          <w:szCs w:val="24"/>
        </w:rPr>
        <w:t>ν Προέδρων. Δεν μπορεί, λοιπόν, να συνεχιστεί αυτή η κατάσταση, δηλαδή να έρχονται σήμερα το πρωί στις 10.15΄, ενώ έχει ξεκινήσει η συνεδρίαση, υπουργικές τροπολογίες και να κατατίθενται ή στις 19.00΄ την προηγούμενη της συζήτησης του νομοσχεδίου στη Βουλή</w:t>
      </w:r>
      <w:r>
        <w:rPr>
          <w:rFonts w:eastAsia="Times New Roman" w:cs="Times New Roman"/>
          <w:szCs w:val="24"/>
        </w:rPr>
        <w:t>.</w:t>
      </w:r>
    </w:p>
    <w:p w14:paraId="34C32DE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Στην καλύτερη περίπτωση, κύριε Πρόεδρε, η πρακτική αυτή καταδεικνύει ασύγγνωστη προχειρότητα και ανεπάρκεια και στη χειρότερη αποκαλύπτει αδιαφανείς μεθοδεύσεις, ιδιαί</w:t>
      </w:r>
      <w:r>
        <w:rPr>
          <w:rFonts w:eastAsia="Times New Roman" w:cs="Times New Roman"/>
          <w:szCs w:val="24"/>
        </w:rPr>
        <w:lastRenderedPageBreak/>
        <w:t>τερα μάλιστα όταν, όπως συμβαίνει με τις τροπολογίες υπ’ αριθμόν 320/18 και 322/20, έχο</w:t>
      </w:r>
      <w:r>
        <w:rPr>
          <w:rFonts w:eastAsia="Times New Roman" w:cs="Times New Roman"/>
          <w:szCs w:val="24"/>
        </w:rPr>
        <w:t xml:space="preserve">υμε να κάνουμε με την εκ των υστέρων νομιμοποίηση δαπανών. Μάλιστα, εκεί αναφέρεται ξεκάθαρα «κατά παρέκκλιση κάθε γενικής ή ειδικής διάταξης, συμπεριλαμβανομένων των διατάξεων </w:t>
      </w:r>
      <w:proofErr w:type="spellStart"/>
      <w:r>
        <w:rPr>
          <w:rFonts w:eastAsia="Times New Roman" w:cs="Times New Roman"/>
          <w:szCs w:val="24"/>
        </w:rPr>
        <w:t>δημοσιολογιστικού</w:t>
      </w:r>
      <w:proofErr w:type="spellEnd"/>
      <w:r>
        <w:rPr>
          <w:rFonts w:eastAsia="Times New Roman" w:cs="Times New Roman"/>
          <w:szCs w:val="24"/>
        </w:rPr>
        <w:t xml:space="preserve"> χαρακτήρα». Ούτε </w:t>
      </w:r>
      <w:r>
        <w:rPr>
          <w:rFonts w:eastAsia="Times New Roman" w:cs="Times New Roman"/>
          <w:szCs w:val="24"/>
        </w:rPr>
        <w:t>διαύγεια</w:t>
      </w:r>
      <w:r>
        <w:rPr>
          <w:rFonts w:eastAsia="Times New Roman" w:cs="Times New Roman"/>
          <w:szCs w:val="24"/>
        </w:rPr>
        <w:t xml:space="preserve"> ούτε τίποτα, κύριε Πρόεδρε. Είναι ε</w:t>
      </w:r>
      <w:r>
        <w:rPr>
          <w:rFonts w:eastAsia="Times New Roman" w:cs="Times New Roman"/>
          <w:szCs w:val="24"/>
        </w:rPr>
        <w:t xml:space="preserve">κατομμύρια, είναι χρήματα του Έλληνα φορολογούμενου. Οφείλει ο Έλληνας φορολογούμενος να γνωρίζει πού πηγαίνουν αυτά τα χρήματα και με ποιες διαδικασίες. </w:t>
      </w:r>
    </w:p>
    <w:p w14:paraId="34C32DE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Θέλω να είμαι απολύτως ξεκάθαρος. Αντιλαμβάνομαι πλήρως την ανάγκη της οικονομικής στήριξης τόσο των </w:t>
      </w:r>
      <w:r>
        <w:rPr>
          <w:rFonts w:eastAsia="Times New Roman" w:cs="Times New Roman"/>
          <w:szCs w:val="24"/>
        </w:rPr>
        <w:t xml:space="preserve">κοινωνικών δομών άμεσης αντιμετώπισης της φτώχειας όσο και των </w:t>
      </w:r>
      <w:r>
        <w:rPr>
          <w:rFonts w:eastAsia="Times New Roman" w:cs="Times New Roman"/>
          <w:szCs w:val="24"/>
        </w:rPr>
        <w:lastRenderedPageBreak/>
        <w:t>δομών φιλοξενίας αιτούντων άσυλο. Αυτό, όμως, δεν δίνει άλλοθι για αδιαφανείς διαδικασίες της τελευταίας στιγμής. Αν μη τι άλλο, η επιλογή αυτής της απαράδεκτης διαδικασίας από την Κυβέρνηση αφ</w:t>
      </w:r>
      <w:r>
        <w:rPr>
          <w:rFonts w:eastAsia="Times New Roman" w:cs="Times New Roman"/>
          <w:szCs w:val="24"/>
        </w:rPr>
        <w:t xml:space="preserve">ήνει εύλογες σκιές για τη σκοπιμότητά της, </w:t>
      </w:r>
      <w:proofErr w:type="spellStart"/>
      <w:r>
        <w:rPr>
          <w:rFonts w:eastAsia="Times New Roman" w:cs="Times New Roman"/>
          <w:szCs w:val="24"/>
        </w:rPr>
        <w:t>πόσω</w:t>
      </w:r>
      <w:proofErr w:type="spellEnd"/>
      <w:r>
        <w:rPr>
          <w:rFonts w:eastAsia="Times New Roman" w:cs="Times New Roman"/>
          <w:szCs w:val="24"/>
        </w:rPr>
        <w:t xml:space="preserve"> μάλλον όταν έχει προηγηθεί η προκλητική απόπειρα να νομιμοποιηθούν εκ των υστέρων χαρακτηρισμένες ανοίκειες πληρωμές στο Πανεπιστήμιο της Κρήτης, μια διάταξη σε χθεσινό σχέδιο νόμου που </w:t>
      </w:r>
      <w:proofErr w:type="spellStart"/>
      <w:r>
        <w:rPr>
          <w:rFonts w:eastAsia="Times New Roman" w:cs="Times New Roman"/>
          <w:szCs w:val="24"/>
        </w:rPr>
        <w:t>απεσύρθη</w:t>
      </w:r>
      <w:proofErr w:type="spellEnd"/>
      <w:r>
        <w:rPr>
          <w:rFonts w:eastAsia="Times New Roman" w:cs="Times New Roman"/>
          <w:szCs w:val="24"/>
        </w:rPr>
        <w:t xml:space="preserve"> άρον-άρον. </w:t>
      </w:r>
    </w:p>
    <w:p w14:paraId="34C32DE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ίναι ευθύνη της Κυβέρνησης να μην δίνει </w:t>
      </w:r>
      <w:proofErr w:type="spellStart"/>
      <w:r>
        <w:rPr>
          <w:rFonts w:eastAsia="Times New Roman" w:cs="Times New Roman"/>
          <w:szCs w:val="24"/>
        </w:rPr>
        <w:t>καμμία</w:t>
      </w:r>
      <w:proofErr w:type="spellEnd"/>
      <w:r>
        <w:rPr>
          <w:rFonts w:eastAsia="Times New Roman" w:cs="Times New Roman"/>
          <w:szCs w:val="24"/>
        </w:rPr>
        <w:t xml:space="preserve"> αφορμή σε όσους θέλουν, για τους δικούς τους σκοπούς, να υποστηρίξουν ότι η κοινωνική πολιτική χρησιμοποιείται ως άλλοθι διαπλοκής της πολιτικής εξουσίας με επιτήδειους που πλουτίζουν </w:t>
      </w:r>
      <w:r>
        <w:rPr>
          <w:rFonts w:eastAsia="Times New Roman" w:cs="Times New Roman"/>
          <w:szCs w:val="24"/>
        </w:rPr>
        <w:lastRenderedPageBreak/>
        <w:t>με αδιαφανείς τρόπους, κα</w:t>
      </w:r>
      <w:r>
        <w:rPr>
          <w:rFonts w:eastAsia="Times New Roman" w:cs="Times New Roman"/>
          <w:szCs w:val="24"/>
        </w:rPr>
        <w:t>λυπτόμενοι κάθε φορά πίσω από έκτακτες ανάγκες και ευγενείς σκοπούς. Εμείς δεν θα συναινέσουμε σε αυτό το άλλοθι και δεν δίνουμε συγχωροχάρτι στην Κυβέρνηση, που ενώ είχε κάθε δυνατότητα να επιλύσει αυτές τις ανάγκες με διαφανή και συμβατό προς τον κοινοβο</w:t>
      </w:r>
      <w:r>
        <w:rPr>
          <w:rFonts w:eastAsia="Times New Roman" w:cs="Times New Roman"/>
          <w:szCs w:val="24"/>
        </w:rPr>
        <w:t xml:space="preserve">υλευτισμό τρόπο, επέλεξε αυτήν την απαράδεκτη διαδικασία της αδιαφάνειας, των τροπολογιών της τελευταίας στιγμής. Είναι ευθύνη σας να τηρείται η προβλεπόμενη από τη νομοθεσία διαδικασία διαφάνειας, ώστε οι αγρίως φορολογούμενοι πολίτες να ξέρουν επακριβώς </w:t>
      </w:r>
      <w:r>
        <w:rPr>
          <w:rFonts w:eastAsia="Times New Roman" w:cs="Times New Roman"/>
          <w:szCs w:val="24"/>
        </w:rPr>
        <w:t xml:space="preserve">πού και με ποιες διαδικασίες πηγαίνουν τα χρήματά τους. </w:t>
      </w:r>
    </w:p>
    <w:p w14:paraId="34C32DE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Γι’ αυτό και καταψηφίζουμε τις τροπολογίες αυτές και ψηφίζουμε μόνο την τροπολογία 315/13 για τα μη εξυπηρετούμενα δάνεια από συμπολίτες μας, που δεν μπορούν να πληρώσουν τις δόσεις, καθώς αφορά παρα</w:t>
      </w:r>
      <w:r>
        <w:rPr>
          <w:rFonts w:eastAsia="Times New Roman" w:cs="Times New Roman"/>
          <w:szCs w:val="24"/>
        </w:rPr>
        <w:t>τάσεις προς αποφυγή νομοθετικού κενού ήδη υφιστάμενου νομικού πλαισίου, εν όψει βεβαίως και των διαπραγματεύσεων.</w:t>
      </w:r>
    </w:p>
    <w:p w14:paraId="34C32DE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Θέλω, κύριε Πρόεδρε, να επισημάνω ότι οι τροπολογίες 320/18 και 322/20 αναφέρονται σε δαπάνες αρχίζοντας από τον Μάιο του 2015. Δεν μπορεί, λο</w:t>
      </w:r>
      <w:r>
        <w:rPr>
          <w:rFonts w:eastAsia="Times New Roman" w:cs="Times New Roman"/>
          <w:szCs w:val="24"/>
        </w:rPr>
        <w:t xml:space="preserve">ιπόν, αυτές οι δαπάνες -εδώ και έναν χρόνο- να έρχονται με αυτόν τον τρόπο και να νομιμοποιούνται. Δεν καταλαβαίνουν, προφανώς, οι κύριοι της Κυβέρνησης και οι κύριοι συνάδελφοι ότι οι ίδιοι με την επιλογή αυτή </w:t>
      </w:r>
      <w:r>
        <w:rPr>
          <w:rFonts w:eastAsia="Times New Roman" w:cs="Times New Roman"/>
          <w:szCs w:val="24"/>
        </w:rPr>
        <w:lastRenderedPageBreak/>
        <w:t>ρίχνουν σκιές και δημιουργούν εύλογες αμφιβολ</w:t>
      </w:r>
      <w:r>
        <w:rPr>
          <w:rFonts w:eastAsia="Times New Roman" w:cs="Times New Roman"/>
          <w:szCs w:val="24"/>
        </w:rPr>
        <w:t xml:space="preserve">ίες για το ποιες σκοπιμότητες εξυπηρετούν αυτές οι διατάξεις. </w:t>
      </w:r>
    </w:p>
    <w:p w14:paraId="34C32DE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Εσείς οι ίδιοι ήσασταν, κύριοι συνάδελφοι, που ως Αντιπολίτευση ζητούσατε μετ’ επιτάσεως διαφάνεια και τήρηση των κοινοβουλευτικών κανόνων. Τώρα που είστε Κυβέρνηση τα έχετε προφανώς ξεχάσει όλ</w:t>
      </w:r>
      <w:r>
        <w:rPr>
          <w:rFonts w:eastAsia="Times New Roman" w:cs="Times New Roman"/>
          <w:szCs w:val="24"/>
        </w:rPr>
        <w:t>α αυτά, αφού περνούν εβδομάδες χωρίς νομοθετικό έργο και έρχεστε στις κυρώσεις συμβάσεων να νομοθετείτε με αυτόν τον απαράδεκτο τρόπο, φέρνοντας εννέα και δέκα τροπολογίες την τελευταία στιγμή. Δυστυχώς, πιστεύω ότι εσείς οι ίδιοι με τις πράξεις σας και τι</w:t>
      </w:r>
      <w:r>
        <w:rPr>
          <w:rFonts w:eastAsia="Times New Roman" w:cs="Times New Roman"/>
          <w:szCs w:val="24"/>
        </w:rPr>
        <w:t>ς παραλείψεις σας υπονομεύετε σημαντικότατα πεδία πολιτικής.</w:t>
      </w:r>
    </w:p>
    <w:p w14:paraId="34C32DE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34C32DEB" w14:textId="77777777" w:rsidR="00836292" w:rsidRDefault="004217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4C32DE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κι εγώ.</w:t>
      </w:r>
    </w:p>
    <w:p w14:paraId="34C32DE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Μπαίνουμε τώρα στους ειδικούς αγορητές, οι οποίοι είναι ένας από</w:t>
      </w:r>
      <w:r>
        <w:rPr>
          <w:rFonts w:eastAsia="Times New Roman" w:cs="Times New Roman"/>
          <w:szCs w:val="24"/>
        </w:rPr>
        <w:t xml:space="preserve"> κάθε κόμμα, για όλες τις κυρώσεις και για όλες τις τροπολογίες. Αυτονόητο είναι, όπως συμφωνήσαμε ομοφώνως, ότι θα έχουν διπλάσιο χρόνο για να τοποθετηθούν, δηλαδή δέκα λεπτά και όχι πέντε που είχαν οι προηγούμενοι συνάδελφοι.</w:t>
      </w:r>
    </w:p>
    <w:p w14:paraId="34C32DEE" w14:textId="77777777" w:rsidR="00836292" w:rsidRDefault="0042176D">
      <w:pPr>
        <w:spacing w:line="600" w:lineRule="auto"/>
        <w:jc w:val="both"/>
        <w:rPr>
          <w:rFonts w:eastAsia="Times New Roman"/>
          <w:szCs w:val="24"/>
        </w:rPr>
      </w:pPr>
      <w:r>
        <w:rPr>
          <w:rFonts w:eastAsia="Times New Roman" w:cs="Times New Roman"/>
          <w:szCs w:val="24"/>
        </w:rPr>
        <w:lastRenderedPageBreak/>
        <w:tab/>
      </w:r>
      <w:r>
        <w:rPr>
          <w:rFonts w:eastAsia="Times New Roman"/>
          <w:szCs w:val="24"/>
        </w:rPr>
        <w:t xml:space="preserve">Η </w:t>
      </w:r>
      <w:r>
        <w:rPr>
          <w:rFonts w:eastAsia="Times New Roman"/>
          <w:szCs w:val="24"/>
        </w:rPr>
        <w:t>κ.</w:t>
      </w:r>
      <w:r>
        <w:rPr>
          <w:rFonts w:eastAsia="Times New Roman"/>
          <w:szCs w:val="24"/>
        </w:rPr>
        <w:t xml:space="preserve"> </w:t>
      </w:r>
      <w:proofErr w:type="spellStart"/>
      <w:r>
        <w:rPr>
          <w:rFonts w:eastAsia="Times New Roman"/>
          <w:szCs w:val="24"/>
        </w:rPr>
        <w:t>Ζαρούλια</w:t>
      </w:r>
      <w:proofErr w:type="spellEnd"/>
      <w:r>
        <w:rPr>
          <w:rFonts w:eastAsia="Times New Roman"/>
          <w:szCs w:val="24"/>
        </w:rPr>
        <w:t xml:space="preserve">, λοιπόν, έχει τον λόγο. </w:t>
      </w:r>
    </w:p>
    <w:p w14:paraId="34C32DEF" w14:textId="77777777" w:rsidR="00836292" w:rsidRDefault="0042176D">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Ζαρούλια</w:t>
      </w:r>
      <w:proofErr w:type="spellEnd"/>
      <w:r>
        <w:rPr>
          <w:rFonts w:eastAsia="Times New Roman"/>
          <w:szCs w:val="24"/>
        </w:rPr>
        <w:t xml:space="preserve">, αν θέλετε, μπορείτε να έλθετε στο Βήμα. Έχετε τον λόγο για δέκα λεπτά για να τοποθετηθείτε για το σύνολο των τροπολογιών ή για όποιες θέλετε. Δεν είναι ανάγκη να τοποθετηθείτε για </w:t>
      </w:r>
      <w:r>
        <w:rPr>
          <w:rFonts w:eastAsia="Times New Roman"/>
          <w:szCs w:val="24"/>
        </w:rPr>
        <w:t xml:space="preserve">όλες </w:t>
      </w:r>
      <w:r>
        <w:rPr>
          <w:rFonts w:eastAsia="Times New Roman"/>
          <w:szCs w:val="24"/>
        </w:rPr>
        <w:t xml:space="preserve">αλλά για όσες έχετε επιλέξει ως τροπολογίες αιχμής. </w:t>
      </w:r>
    </w:p>
    <w:p w14:paraId="34C32DF0" w14:textId="77777777" w:rsidR="00836292" w:rsidRDefault="0042176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Κύριε Πρόεδρε, ως προς την αποδοχή των βουλευτικών τροπολογιών η Κυβέρνηση έχει τοποθετηθεί και κλείσαμε;</w:t>
      </w:r>
    </w:p>
    <w:p w14:paraId="34C32DF1" w14:textId="77777777" w:rsidR="00836292" w:rsidRDefault="0042176D">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Στην αρχή για δύο. Στη μία ήταν λάθος η αρίθμ</w:t>
      </w:r>
      <w:r>
        <w:rPr>
          <w:rFonts w:eastAsia="Times New Roman"/>
          <w:szCs w:val="24"/>
        </w:rPr>
        <w:t>ηση, γι’ αυτό και είπα ότι αφού κλείσουμε με τις…</w:t>
      </w:r>
    </w:p>
    <w:p w14:paraId="34C32DF2" w14:textId="77777777" w:rsidR="00836292" w:rsidRDefault="0042176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Είναι αυτές που είπε ο κύριος Υπουργός και τέλος;</w:t>
      </w:r>
    </w:p>
    <w:p w14:paraId="34C32DF3"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Όχι, γιατί είναι άλλες σε άλλη </w:t>
      </w:r>
      <w:r>
        <w:rPr>
          <w:rFonts w:eastAsia="Times New Roman"/>
          <w:szCs w:val="24"/>
        </w:rPr>
        <w:t xml:space="preserve">συμφωνία </w:t>
      </w:r>
      <w:r>
        <w:rPr>
          <w:rFonts w:eastAsia="Times New Roman"/>
          <w:szCs w:val="24"/>
        </w:rPr>
        <w:t>που πρέπει να …</w:t>
      </w:r>
    </w:p>
    <w:p w14:paraId="34C32DF4" w14:textId="77777777" w:rsidR="00836292" w:rsidRDefault="0042176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Συγγνώμη, κύριε Πρόεδρε.</w:t>
      </w:r>
    </w:p>
    <w:p w14:paraId="34C32DF5" w14:textId="77777777" w:rsidR="00836292" w:rsidRDefault="0042176D">
      <w:pPr>
        <w:spacing w:line="600" w:lineRule="auto"/>
        <w:jc w:val="both"/>
        <w:rPr>
          <w:rFonts w:eastAsia="Times New Roman"/>
          <w:szCs w:val="24"/>
        </w:rPr>
      </w:pPr>
      <w:r>
        <w:rPr>
          <w:rFonts w:eastAsia="Times New Roman"/>
          <w:szCs w:val="24"/>
        </w:rPr>
        <w:t>Μήπω</w:t>
      </w:r>
      <w:r>
        <w:rPr>
          <w:rFonts w:eastAsia="Times New Roman"/>
          <w:szCs w:val="24"/>
        </w:rPr>
        <w:t xml:space="preserve">ς πριν μιλήσουν οι ειδικοί αγορητές, να τοποθετηθεί η Κυβέρνηση για να πει ποιες κάνει δεκτές για να το λάβουν υπ’ </w:t>
      </w:r>
      <w:proofErr w:type="spellStart"/>
      <w:r>
        <w:rPr>
          <w:rFonts w:eastAsia="Times New Roman"/>
          <w:szCs w:val="24"/>
        </w:rPr>
        <w:t>όψιν</w:t>
      </w:r>
      <w:proofErr w:type="spellEnd"/>
      <w:r>
        <w:rPr>
          <w:rFonts w:eastAsia="Times New Roman"/>
          <w:szCs w:val="24"/>
        </w:rPr>
        <w:t xml:space="preserve"> τους; </w:t>
      </w:r>
    </w:p>
    <w:p w14:paraId="34C32DF6" w14:textId="77777777" w:rsidR="00836292" w:rsidRDefault="0042176D">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Καλά. Ας ανέβει τώρα στο Βήμα η κ. </w:t>
      </w:r>
      <w:proofErr w:type="spellStart"/>
      <w:r>
        <w:rPr>
          <w:rFonts w:eastAsia="Times New Roman"/>
          <w:szCs w:val="24"/>
        </w:rPr>
        <w:t>Ζαρούλια</w:t>
      </w:r>
      <w:proofErr w:type="spellEnd"/>
      <w:r>
        <w:rPr>
          <w:rFonts w:eastAsia="Times New Roman"/>
          <w:szCs w:val="24"/>
        </w:rPr>
        <w:t xml:space="preserve"> και μετά το βλέπουμε, γιατί υπήρχε και ένα μπλέξιμο </w:t>
      </w:r>
      <w:r>
        <w:rPr>
          <w:rFonts w:eastAsia="Times New Roman"/>
          <w:szCs w:val="24"/>
        </w:rPr>
        <w:t xml:space="preserve">με τους αριθμούς. </w:t>
      </w:r>
    </w:p>
    <w:p w14:paraId="34C32DF7" w14:textId="77777777" w:rsidR="00836292" w:rsidRDefault="0042176D">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Κύριε Πρόεδρε, στις βουλευτικές τροπολογίες μπορεί να τοποθετηθεί άλλος από το κόμμα μου; </w:t>
      </w:r>
    </w:p>
    <w:p w14:paraId="34C32DF8"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Ναι. Στείλτε μου ένα χαρτί ότι ορίζετε…</w:t>
      </w:r>
    </w:p>
    <w:p w14:paraId="34C32DF9" w14:textId="77777777" w:rsidR="00836292" w:rsidRDefault="0042176D">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Ο Κοινοβουλευτικός.</w:t>
      </w:r>
    </w:p>
    <w:p w14:paraId="34C32DFA"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w:t>
      </w:r>
      <w:r>
        <w:rPr>
          <w:rFonts w:eastAsia="Times New Roman"/>
          <w:b/>
          <w:szCs w:val="24"/>
        </w:rPr>
        <w:t>ακλαμάνης):</w:t>
      </w:r>
      <w:r>
        <w:rPr>
          <w:rFonts w:eastAsia="Times New Roman"/>
          <w:szCs w:val="24"/>
        </w:rPr>
        <w:t xml:space="preserve"> </w:t>
      </w:r>
      <w:r>
        <w:rPr>
          <w:rFonts w:eastAsia="Times New Roman"/>
          <w:szCs w:val="24"/>
          <w:lang w:val="en-US"/>
        </w:rPr>
        <w:t>O</w:t>
      </w:r>
      <w:r>
        <w:rPr>
          <w:rFonts w:eastAsia="Times New Roman"/>
          <w:szCs w:val="24"/>
        </w:rPr>
        <w:t xml:space="preserve"> Κοινοβουλευτικός μπορεί να τοποθετηθεί οπουδήποτε. Αν είναι, θα κάνει τη δουλειά …</w:t>
      </w:r>
    </w:p>
    <w:p w14:paraId="34C32DFB" w14:textId="77777777" w:rsidR="00836292" w:rsidRDefault="0042176D">
      <w:pPr>
        <w:spacing w:line="600" w:lineRule="auto"/>
        <w:ind w:firstLine="720"/>
        <w:jc w:val="both"/>
        <w:rPr>
          <w:rFonts w:eastAsia="Times New Roman"/>
          <w:szCs w:val="24"/>
        </w:rPr>
      </w:pPr>
      <w:r>
        <w:rPr>
          <w:rFonts w:eastAsia="Times New Roman"/>
          <w:b/>
          <w:szCs w:val="24"/>
        </w:rPr>
        <w:lastRenderedPageBreak/>
        <w:t>ΕΛΕΝΗ ΖΑΡΟΥΛΙΑ:</w:t>
      </w:r>
      <w:r>
        <w:rPr>
          <w:rFonts w:eastAsia="Times New Roman"/>
          <w:szCs w:val="24"/>
        </w:rPr>
        <w:t xml:space="preserve"> Εγώ αυτήν τη στιγμή δεν έχω εικόνα.</w:t>
      </w:r>
    </w:p>
    <w:p w14:paraId="34C32DFC"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Εντάξει. Εάν είναι να κάνει τη δουλειά αυτή ο κ. </w:t>
      </w:r>
      <w:proofErr w:type="spellStart"/>
      <w:r>
        <w:rPr>
          <w:rFonts w:eastAsia="Times New Roman"/>
          <w:szCs w:val="24"/>
        </w:rPr>
        <w:t>Παναγιώταρος</w:t>
      </w:r>
      <w:proofErr w:type="spellEnd"/>
      <w:r>
        <w:rPr>
          <w:rFonts w:eastAsia="Times New Roman"/>
          <w:szCs w:val="24"/>
        </w:rPr>
        <w:t>, δεν χρειάζο</w:t>
      </w:r>
      <w:r>
        <w:rPr>
          <w:rFonts w:eastAsia="Times New Roman"/>
          <w:szCs w:val="24"/>
        </w:rPr>
        <w:t>μαι χαρτί. Εάν είναι κάποιος άλλος συνάδελφος, θα μου στείλετε χαρτί. Επομένως, μιλάτε για τις υπουργικές, απ’ ό,τι κατάλαβα.</w:t>
      </w:r>
    </w:p>
    <w:p w14:paraId="34C32DFD" w14:textId="77777777" w:rsidR="00836292" w:rsidRDefault="0042176D">
      <w:pPr>
        <w:spacing w:line="600" w:lineRule="auto"/>
        <w:ind w:firstLine="720"/>
        <w:jc w:val="both"/>
        <w:rPr>
          <w:rFonts w:eastAsia="Times New Roman"/>
          <w:szCs w:val="24"/>
        </w:rPr>
      </w:pPr>
      <w:r>
        <w:rPr>
          <w:rFonts w:eastAsia="Times New Roman"/>
          <w:szCs w:val="24"/>
        </w:rPr>
        <w:t xml:space="preserve">Ορίστε, κυρία </w:t>
      </w:r>
      <w:proofErr w:type="spellStart"/>
      <w:r>
        <w:rPr>
          <w:rFonts w:eastAsia="Times New Roman"/>
          <w:szCs w:val="24"/>
        </w:rPr>
        <w:t>Ζαρούλια</w:t>
      </w:r>
      <w:proofErr w:type="spellEnd"/>
      <w:r>
        <w:rPr>
          <w:rFonts w:eastAsia="Times New Roman"/>
          <w:szCs w:val="24"/>
        </w:rPr>
        <w:t>, έχετε τον λόγο για δέκα λεπτά.</w:t>
      </w:r>
    </w:p>
    <w:p w14:paraId="34C32DFE" w14:textId="77777777" w:rsidR="00836292" w:rsidRDefault="0042176D">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Ευχαριστώ πολύ, κύριε Πρόεδρε.</w:t>
      </w:r>
    </w:p>
    <w:p w14:paraId="34C32DFF" w14:textId="77777777" w:rsidR="00836292" w:rsidRDefault="0042176D">
      <w:pPr>
        <w:spacing w:line="600" w:lineRule="auto"/>
        <w:ind w:firstLine="720"/>
        <w:jc w:val="both"/>
        <w:rPr>
          <w:rFonts w:eastAsia="Times New Roman"/>
          <w:szCs w:val="24"/>
        </w:rPr>
      </w:pPr>
      <w:r>
        <w:rPr>
          <w:rFonts w:eastAsia="Times New Roman"/>
          <w:szCs w:val="24"/>
        </w:rPr>
        <w:t>Όσον αφορά τις τροπολογίες π</w:t>
      </w:r>
      <w:r>
        <w:rPr>
          <w:rFonts w:eastAsia="Times New Roman"/>
          <w:szCs w:val="24"/>
        </w:rPr>
        <w:t xml:space="preserve">ου έχουν ενσωματωθεί στις τέσσερις </w:t>
      </w:r>
      <w:r>
        <w:rPr>
          <w:rFonts w:eastAsia="Times New Roman"/>
          <w:szCs w:val="24"/>
        </w:rPr>
        <w:t xml:space="preserve">συμφωνίες </w:t>
      </w:r>
      <w:r>
        <w:rPr>
          <w:rFonts w:eastAsia="Times New Roman"/>
          <w:szCs w:val="24"/>
        </w:rPr>
        <w:t xml:space="preserve">που έχουμε σήμερα προς κύρωση, καταγγέλλουμε ως Χρυσή Αυγή την απαράδεκτη αυτή τακτική που ακολουθεί η </w:t>
      </w:r>
      <w:r>
        <w:rPr>
          <w:rFonts w:eastAsia="Times New Roman"/>
          <w:szCs w:val="24"/>
        </w:rPr>
        <w:t xml:space="preserve">συγκυβέρνηση </w:t>
      </w:r>
      <w:r>
        <w:rPr>
          <w:rFonts w:eastAsia="Times New Roman"/>
          <w:szCs w:val="24"/>
        </w:rPr>
        <w:t xml:space="preserve">ΣΥΡΙΖΑ-ΑΝΕΛ, ενώ ξέρετε πολύ </w:t>
      </w:r>
      <w:r>
        <w:rPr>
          <w:rFonts w:eastAsia="Times New Roman"/>
          <w:szCs w:val="24"/>
        </w:rPr>
        <w:lastRenderedPageBreak/>
        <w:t>καλά πως η κύρωση διεθνών συμβάσεων γίνεται από τη Βουλή με βάση ε</w:t>
      </w:r>
      <w:r>
        <w:rPr>
          <w:rFonts w:eastAsia="Times New Roman"/>
          <w:szCs w:val="24"/>
        </w:rPr>
        <w:t>ιδική διαδικασία, δηλαδή χωρίς να ανοίγει κατάλογος ομιλητών, μ’ έναν μόνο ομιλητή από κάθε κόμμα που ψήφισε «</w:t>
      </w:r>
      <w:r>
        <w:rPr>
          <w:rFonts w:eastAsia="Times New Roman"/>
          <w:szCs w:val="24"/>
        </w:rPr>
        <w:t>παρών</w:t>
      </w:r>
      <w:r>
        <w:rPr>
          <w:rFonts w:eastAsia="Times New Roman"/>
          <w:szCs w:val="24"/>
        </w:rPr>
        <w:t>» ή «</w:t>
      </w:r>
      <w:r>
        <w:rPr>
          <w:rFonts w:eastAsia="Times New Roman"/>
          <w:szCs w:val="24"/>
        </w:rPr>
        <w:t>όχι</w:t>
      </w:r>
      <w:r>
        <w:rPr>
          <w:rFonts w:eastAsia="Times New Roman"/>
          <w:szCs w:val="24"/>
        </w:rPr>
        <w:t xml:space="preserve">» στη σχετική κύρωση. </w:t>
      </w:r>
    </w:p>
    <w:p w14:paraId="34C32E00" w14:textId="77777777" w:rsidR="00836292" w:rsidRDefault="0042176D">
      <w:pPr>
        <w:spacing w:line="600" w:lineRule="auto"/>
        <w:ind w:firstLine="720"/>
        <w:jc w:val="both"/>
        <w:rPr>
          <w:rFonts w:eastAsia="Times New Roman"/>
          <w:szCs w:val="24"/>
        </w:rPr>
      </w:pPr>
      <w:r>
        <w:rPr>
          <w:rFonts w:eastAsia="Times New Roman"/>
          <w:szCs w:val="24"/>
        </w:rPr>
        <w:t>Με λίγα λόγια, θέλετε αυτές οι τροπολογίες να γίνουν νόμος του κράτους, χωρίς να μπορεί να τοποθετηθεί γι’ αυτ</w:t>
      </w:r>
      <w:r>
        <w:rPr>
          <w:rFonts w:eastAsia="Times New Roman"/>
          <w:szCs w:val="24"/>
        </w:rPr>
        <w:t xml:space="preserve">ές κάποιος Βουλευτής που ενδιαφέρεται να το πράξει. Θέλετε πραγματικά να περάσουν χωρίς να αντιληφθεί κανένας εδώ μέσα το τι θα γίνει αύριο κανονικός νόμος. </w:t>
      </w:r>
    </w:p>
    <w:p w14:paraId="34C32E01" w14:textId="77777777" w:rsidR="00836292" w:rsidRDefault="0042176D">
      <w:pPr>
        <w:spacing w:line="600" w:lineRule="auto"/>
        <w:ind w:firstLine="720"/>
        <w:jc w:val="both"/>
        <w:rPr>
          <w:rFonts w:eastAsia="Times New Roman"/>
          <w:szCs w:val="24"/>
        </w:rPr>
      </w:pPr>
      <w:r>
        <w:rPr>
          <w:rFonts w:eastAsia="Times New Roman"/>
          <w:szCs w:val="24"/>
        </w:rPr>
        <w:t xml:space="preserve">Άρα, το να κατατίθενται από την Κυβέρνηση τροπολογίες, </w:t>
      </w:r>
      <w:proofErr w:type="spellStart"/>
      <w:r>
        <w:rPr>
          <w:rFonts w:eastAsia="Times New Roman"/>
          <w:szCs w:val="24"/>
        </w:rPr>
        <w:t>πόσω</w:t>
      </w:r>
      <w:proofErr w:type="spellEnd"/>
      <w:r>
        <w:rPr>
          <w:rFonts w:eastAsia="Times New Roman"/>
          <w:szCs w:val="24"/>
        </w:rPr>
        <w:t xml:space="preserve"> μάλλον τροπολογίες εκπρόθεσμες σε κυρώ</w:t>
      </w:r>
      <w:r>
        <w:rPr>
          <w:rFonts w:eastAsia="Times New Roman"/>
          <w:szCs w:val="24"/>
        </w:rPr>
        <w:t xml:space="preserve">σεις είναι -το </w:t>
      </w:r>
      <w:r>
        <w:rPr>
          <w:rFonts w:eastAsia="Times New Roman"/>
          <w:szCs w:val="24"/>
        </w:rPr>
        <w:lastRenderedPageBreak/>
        <w:t xml:space="preserve">λιγότερο- απαράδεκτο, αν όχι προσβλητικό για τους Βουλευτές και το Κοινοβούλιο. Μόλις χθες η Βουλή ψήφισε χωρίς τη δική μας ψήφο αμφιλεγόμενες διατάξεις για να προστατευθεί, όπως μας είπατε, το Κοινοβούλιο και το κύρος των Βουλευτών. </w:t>
      </w:r>
    </w:p>
    <w:p w14:paraId="34C32E02" w14:textId="77777777" w:rsidR="00836292" w:rsidRDefault="0042176D">
      <w:pPr>
        <w:spacing w:line="600" w:lineRule="auto"/>
        <w:ind w:firstLine="720"/>
        <w:jc w:val="both"/>
        <w:rPr>
          <w:rFonts w:eastAsia="Times New Roman"/>
          <w:szCs w:val="24"/>
        </w:rPr>
      </w:pPr>
      <w:r>
        <w:rPr>
          <w:rFonts w:eastAsia="Times New Roman"/>
          <w:szCs w:val="24"/>
        </w:rPr>
        <w:t>Αν θέλ</w:t>
      </w:r>
      <w:r>
        <w:rPr>
          <w:rFonts w:eastAsia="Times New Roman"/>
          <w:szCs w:val="24"/>
        </w:rPr>
        <w:t>ετε να προστατέψετε το κύρος των Βουλευτών και του Κοινοβουλίου, απαιτήστε ως Προεδρείο να αποσυρθούν άμεσα αυτές οι υπουργικές τροπολογίες που κατατέθηκαν στις τέσσερις αυτές κυρώσεις του Υπουργείου Υποδομών.</w:t>
      </w:r>
    </w:p>
    <w:p w14:paraId="34C32E03" w14:textId="77777777" w:rsidR="00836292" w:rsidRDefault="0042176D">
      <w:pPr>
        <w:spacing w:line="600" w:lineRule="auto"/>
        <w:ind w:firstLine="720"/>
        <w:jc w:val="both"/>
        <w:rPr>
          <w:rFonts w:eastAsia="Times New Roman"/>
          <w:szCs w:val="24"/>
        </w:rPr>
      </w:pPr>
      <w:r>
        <w:rPr>
          <w:rFonts w:eastAsia="Times New Roman"/>
          <w:szCs w:val="24"/>
        </w:rPr>
        <w:t>Επειδή αυτό δεν πρόκειται να γίνει, θα τοποθετ</w:t>
      </w:r>
      <w:r>
        <w:rPr>
          <w:rFonts w:eastAsia="Times New Roman"/>
          <w:szCs w:val="24"/>
        </w:rPr>
        <w:t xml:space="preserve">ηθώ εν συντομία για τις περισσότερες και για όσες παραλείψω θα τοποθετηθεί ο Κοινοβουλευτικός μας Εκπρόσωπος. </w:t>
      </w:r>
    </w:p>
    <w:p w14:paraId="34C32E04" w14:textId="77777777" w:rsidR="00836292" w:rsidRDefault="0042176D">
      <w:pPr>
        <w:spacing w:line="600" w:lineRule="auto"/>
        <w:ind w:firstLine="720"/>
        <w:jc w:val="both"/>
        <w:rPr>
          <w:rFonts w:eastAsia="Times New Roman"/>
          <w:szCs w:val="24"/>
        </w:rPr>
      </w:pPr>
      <w:r>
        <w:rPr>
          <w:rFonts w:eastAsia="Times New Roman"/>
          <w:szCs w:val="24"/>
        </w:rPr>
        <w:lastRenderedPageBreak/>
        <w:t>Η τροπολογία 320/18 έρχεται να νομιμοποιήσει κατά παρέκκλιση όλων των σχετικών διατάξεων τα 4,5 εκατομμύρια ευρώ που δαπάνησε η Κυβέρνηση από την</w:t>
      </w:r>
      <w:r>
        <w:rPr>
          <w:rFonts w:eastAsia="Times New Roman"/>
          <w:szCs w:val="24"/>
        </w:rPr>
        <w:t xml:space="preserve"> 1</w:t>
      </w:r>
      <w:r>
        <w:rPr>
          <w:rFonts w:eastAsia="Times New Roman"/>
          <w:szCs w:val="24"/>
          <w:vertAlign w:val="superscript"/>
        </w:rPr>
        <w:t>η</w:t>
      </w:r>
      <w:r>
        <w:rPr>
          <w:rFonts w:eastAsia="Times New Roman"/>
          <w:szCs w:val="24"/>
        </w:rPr>
        <w:t xml:space="preserve"> Μαΐου του 2015 και όσα θα δαπανήσει ως τις 30 Απριλίου του 2016 για το Κέντρο Προσωρινής Διαμονής Αιτούντων Άσυλο Αλλοδαπών στο Λαύριο και για την ανοικτή Δομή Φιλοξενίας στον Ελαιώνα Αττικής. Είναι γνωστή η θέση της Χρυσής Αυγής στο ζήτημα των λεγόμεν</w:t>
      </w:r>
      <w:r>
        <w:rPr>
          <w:rFonts w:eastAsia="Times New Roman"/>
          <w:szCs w:val="24"/>
        </w:rPr>
        <w:t>ων προσφύγων και των λαθρομεταναστών και καταψηφίζουμε με έμφαση την τροπολογία αυτή.</w:t>
      </w:r>
    </w:p>
    <w:p w14:paraId="34C32E05" w14:textId="77777777" w:rsidR="00836292" w:rsidRDefault="0042176D">
      <w:pPr>
        <w:spacing w:line="600" w:lineRule="auto"/>
        <w:ind w:firstLine="720"/>
        <w:jc w:val="both"/>
        <w:rPr>
          <w:rFonts w:eastAsia="Times New Roman"/>
          <w:szCs w:val="24"/>
        </w:rPr>
      </w:pPr>
      <w:r>
        <w:rPr>
          <w:rFonts w:eastAsia="Times New Roman"/>
          <w:szCs w:val="24"/>
        </w:rPr>
        <w:t xml:space="preserve">Από την άλλη, η τροπολογία 322/20 αφορά δαπάνη για τις κοινωνικές δομές άμεσης αντιμετώπισης της φτώχειας που υποστηρίζουν άστεγους και άτομα που αντιμετωπίζουν ακραία </w:t>
      </w:r>
      <w:r>
        <w:rPr>
          <w:rFonts w:eastAsia="Times New Roman"/>
          <w:szCs w:val="24"/>
        </w:rPr>
        <w:lastRenderedPageBreak/>
        <w:t>φτ</w:t>
      </w:r>
      <w:r>
        <w:rPr>
          <w:rFonts w:eastAsia="Times New Roman"/>
          <w:szCs w:val="24"/>
        </w:rPr>
        <w:t>ώχεια. Στην συγκεκριμένη τροπολογία ψηφίζουμε «</w:t>
      </w:r>
      <w:r>
        <w:rPr>
          <w:rFonts w:eastAsia="Times New Roman"/>
          <w:szCs w:val="24"/>
        </w:rPr>
        <w:t>παρών</w:t>
      </w:r>
      <w:r>
        <w:rPr>
          <w:rFonts w:eastAsia="Times New Roman"/>
          <w:szCs w:val="24"/>
        </w:rPr>
        <w:t>» γιατί έχουμε κάποιες ενστάσεις ως προς την ανάθεση.</w:t>
      </w:r>
    </w:p>
    <w:p w14:paraId="34C32E06" w14:textId="77777777" w:rsidR="00836292" w:rsidRDefault="0042176D">
      <w:pPr>
        <w:spacing w:line="600" w:lineRule="auto"/>
        <w:ind w:firstLine="720"/>
        <w:jc w:val="both"/>
        <w:rPr>
          <w:rFonts w:eastAsia="Times New Roman"/>
          <w:szCs w:val="24"/>
        </w:rPr>
      </w:pPr>
      <w:r>
        <w:rPr>
          <w:rFonts w:eastAsia="Times New Roman"/>
          <w:szCs w:val="24"/>
        </w:rPr>
        <w:t xml:space="preserve">Επίσης, στηρίζουμε την τροπολογία 319/17, η οποία συμπληρώνει το άρθρο 43 του ν. 4305/2014, με σκοπό τη διευκόλυνση των διαδικασιών της αποκατάστασης </w:t>
      </w:r>
      <w:r>
        <w:rPr>
          <w:rFonts w:eastAsia="Times New Roman"/>
          <w:szCs w:val="24"/>
        </w:rPr>
        <w:t>των εργατικών κατοικιών του οικισμού Ληξούρι Ι και του οικισμού Ληξούρι ΙΒ που επλήγησαν από τον σεισμό της 26</w:t>
      </w:r>
      <w:r>
        <w:rPr>
          <w:rFonts w:eastAsia="Times New Roman"/>
          <w:szCs w:val="24"/>
          <w:vertAlign w:val="superscript"/>
        </w:rPr>
        <w:t>ης</w:t>
      </w:r>
      <w:r>
        <w:rPr>
          <w:rFonts w:eastAsia="Times New Roman"/>
          <w:szCs w:val="24"/>
        </w:rPr>
        <w:t xml:space="preserve"> Ιανουαρίου 2014 και της 3</w:t>
      </w:r>
      <w:r>
        <w:rPr>
          <w:rFonts w:eastAsia="Times New Roman"/>
          <w:szCs w:val="24"/>
          <w:vertAlign w:val="superscript"/>
        </w:rPr>
        <w:t>ης</w:t>
      </w:r>
      <w:r>
        <w:rPr>
          <w:rFonts w:eastAsia="Times New Roman"/>
          <w:szCs w:val="24"/>
        </w:rPr>
        <w:t xml:space="preserve"> Φεβρουαρίου 2014. </w:t>
      </w:r>
    </w:p>
    <w:p w14:paraId="34C32E07" w14:textId="77777777" w:rsidR="00836292" w:rsidRDefault="0042176D">
      <w:pPr>
        <w:spacing w:line="600" w:lineRule="auto"/>
        <w:ind w:firstLine="720"/>
        <w:jc w:val="both"/>
        <w:rPr>
          <w:rFonts w:eastAsia="Times New Roman"/>
          <w:szCs w:val="24"/>
        </w:rPr>
      </w:pPr>
      <w:r>
        <w:rPr>
          <w:rFonts w:eastAsia="Times New Roman"/>
          <w:szCs w:val="24"/>
        </w:rPr>
        <w:t>Καταψηφίζουμε την τροπολογία 321/19 που τροποποιεί τις σχετικές διατάξεις για την πλήρη εναρμόνι</w:t>
      </w:r>
      <w:r>
        <w:rPr>
          <w:rFonts w:eastAsia="Times New Roman"/>
          <w:szCs w:val="24"/>
        </w:rPr>
        <w:t xml:space="preserve">ση της εθνικής νομοθεσίας προς την </w:t>
      </w:r>
      <w:proofErr w:type="spellStart"/>
      <w:r>
        <w:rPr>
          <w:rFonts w:eastAsia="Times New Roman"/>
          <w:szCs w:val="24"/>
        </w:rPr>
        <w:t>ενωσιακή</w:t>
      </w:r>
      <w:proofErr w:type="spellEnd"/>
      <w:r>
        <w:rPr>
          <w:rFonts w:eastAsia="Times New Roman"/>
          <w:szCs w:val="24"/>
        </w:rPr>
        <w:t xml:space="preserve"> </w:t>
      </w:r>
      <w:r>
        <w:rPr>
          <w:rFonts w:eastAsia="Times New Roman"/>
          <w:szCs w:val="24"/>
        </w:rPr>
        <w:t xml:space="preserve">οδηγία </w:t>
      </w:r>
      <w:r>
        <w:rPr>
          <w:rFonts w:eastAsia="Times New Roman"/>
          <w:szCs w:val="24"/>
        </w:rPr>
        <w:t xml:space="preserve">2006/16 ΕΚ, καθώς και </w:t>
      </w:r>
      <w:r>
        <w:rPr>
          <w:rFonts w:eastAsia="Times New Roman"/>
          <w:szCs w:val="24"/>
        </w:rPr>
        <w:lastRenderedPageBreak/>
        <w:t xml:space="preserve">την τροπολογία 323/21 με την οποία συνίσταται Μητρώο Παροχών Ευρωπαϊκής Υπηρεσίας </w:t>
      </w:r>
      <w:proofErr w:type="spellStart"/>
      <w:r>
        <w:rPr>
          <w:rFonts w:eastAsia="Times New Roman"/>
          <w:szCs w:val="24"/>
        </w:rPr>
        <w:t>Τηλεδιοδίων</w:t>
      </w:r>
      <w:proofErr w:type="spellEnd"/>
      <w:r>
        <w:rPr>
          <w:rFonts w:eastAsia="Times New Roman"/>
          <w:szCs w:val="24"/>
        </w:rPr>
        <w:t xml:space="preserve"> στο πλαίσιο εναρμόνισης της εθνικής νομοθεσίας με </w:t>
      </w:r>
      <w:proofErr w:type="spellStart"/>
      <w:r>
        <w:rPr>
          <w:rFonts w:eastAsia="Times New Roman"/>
          <w:szCs w:val="24"/>
        </w:rPr>
        <w:t>ενωσιακή</w:t>
      </w:r>
      <w:proofErr w:type="spellEnd"/>
      <w:r>
        <w:rPr>
          <w:rFonts w:eastAsia="Times New Roman"/>
          <w:szCs w:val="24"/>
        </w:rPr>
        <w:t xml:space="preserve"> απόφαση. </w:t>
      </w:r>
    </w:p>
    <w:p w14:paraId="34C32E08" w14:textId="77777777" w:rsidR="00836292" w:rsidRDefault="0042176D">
      <w:pPr>
        <w:spacing w:line="600" w:lineRule="auto"/>
        <w:ind w:firstLine="720"/>
        <w:jc w:val="both"/>
        <w:rPr>
          <w:rFonts w:eastAsia="Times New Roman"/>
          <w:szCs w:val="24"/>
        </w:rPr>
      </w:pPr>
      <w:r>
        <w:rPr>
          <w:rFonts w:eastAsia="Times New Roman"/>
          <w:szCs w:val="24"/>
        </w:rPr>
        <w:t>Ειδικά για την 323/2</w:t>
      </w:r>
      <w:r>
        <w:rPr>
          <w:rFonts w:eastAsia="Times New Roman"/>
          <w:szCs w:val="24"/>
        </w:rPr>
        <w:t xml:space="preserve">1, στην </w:t>
      </w:r>
      <w:r>
        <w:rPr>
          <w:rFonts w:eastAsia="Times New Roman"/>
          <w:szCs w:val="24"/>
        </w:rPr>
        <w:t xml:space="preserve">έκθεση </w:t>
      </w:r>
      <w:r>
        <w:rPr>
          <w:rFonts w:eastAsia="Times New Roman"/>
          <w:szCs w:val="24"/>
        </w:rPr>
        <w:t>του Γενικού Λογιστηρίου του Κράτους αναφέρεται ρητά ότι προκύπτει δαπάνη εις βάρος του κρατικού προϋπολογισμού, η οποία δεν έχει προσδιοριστεί από το αρμόδιο Υπουργείο. Ας προσδιορίσει τη σχετική δαπάνη το αρμόδιο Υπουργείο και μετά συζητάμε</w:t>
      </w:r>
      <w:r>
        <w:rPr>
          <w:rFonts w:eastAsia="Times New Roman"/>
          <w:szCs w:val="24"/>
        </w:rPr>
        <w:t xml:space="preserve"> για το αν πρέπει να τη στηρίξουμε ή όχι. Μέχρι στιγμής την καταψηφίζουμε.</w:t>
      </w:r>
    </w:p>
    <w:p w14:paraId="34C32E09" w14:textId="77777777" w:rsidR="00836292" w:rsidRDefault="0042176D">
      <w:pPr>
        <w:spacing w:line="600" w:lineRule="auto"/>
        <w:ind w:firstLine="720"/>
        <w:jc w:val="both"/>
        <w:rPr>
          <w:rFonts w:eastAsia="Times New Roman"/>
          <w:szCs w:val="24"/>
        </w:rPr>
      </w:pPr>
      <w:r>
        <w:rPr>
          <w:rFonts w:eastAsia="Times New Roman"/>
          <w:szCs w:val="24"/>
        </w:rPr>
        <w:lastRenderedPageBreak/>
        <w:t xml:space="preserve">Η τροπολογία 318/16 παραπέμπει εύκολα σε τακτοποίηση «ημετέρων». Με την τροπολογία αυτή επιτρέπεται η απόσπαση προσωπικού της ΕΡΤ σε υπηρεσίες του </w:t>
      </w:r>
      <w:r>
        <w:rPr>
          <w:rFonts w:eastAsia="Times New Roman"/>
          <w:szCs w:val="24"/>
        </w:rPr>
        <w:t xml:space="preserve">δημοσίου </w:t>
      </w:r>
      <w:r>
        <w:rPr>
          <w:rFonts w:eastAsia="Times New Roman"/>
          <w:szCs w:val="24"/>
        </w:rPr>
        <w:t>και σε νομικά πρόσωπα δημ</w:t>
      </w:r>
      <w:r>
        <w:rPr>
          <w:rFonts w:eastAsia="Times New Roman"/>
          <w:szCs w:val="24"/>
        </w:rPr>
        <w:t xml:space="preserve">οσίου δικαίου με πρόσχημα την κάλυψη επιτακτικών αναγκών αυτών. Εννοείται ότι εδώ θα έχουμε την απόσπαση των προσώπων που θέλει η διοίκηση στις υπηρεσίες που θα ζητήσουν το σχετικό προσωπικό και όλο αυτό θα γίνει καθαρά ως κομματική χάρη. </w:t>
      </w:r>
    </w:p>
    <w:p w14:paraId="34C32E0A" w14:textId="77777777" w:rsidR="00836292" w:rsidRDefault="0042176D">
      <w:pPr>
        <w:spacing w:line="600" w:lineRule="auto"/>
        <w:jc w:val="both"/>
        <w:rPr>
          <w:rFonts w:eastAsia="Times New Roman" w:cs="Times New Roman"/>
          <w:szCs w:val="24"/>
        </w:rPr>
      </w:pPr>
      <w:r>
        <w:rPr>
          <w:rFonts w:eastAsia="Times New Roman" w:cs="Times New Roman"/>
          <w:szCs w:val="24"/>
        </w:rPr>
        <w:tab/>
      </w:r>
      <w:r>
        <w:rPr>
          <w:rFonts w:eastAsia="Times New Roman" w:cs="Times New Roman"/>
          <w:szCs w:val="24"/>
        </w:rPr>
        <w:t xml:space="preserve">Είναι περιττό να αναφέρουμε ότι η απόσπαση αυτή θα σημαίνει για όλους αυτούς και αύξηση των αποδοχών τους, αφού </w:t>
      </w:r>
      <w:r>
        <w:rPr>
          <w:rFonts w:eastAsia="Times New Roman" w:cs="Times New Roman"/>
          <w:szCs w:val="24"/>
        </w:rPr>
        <w:lastRenderedPageBreak/>
        <w:t>η τροπολογία δεν ξεχνά να μας ενημερώσει ότι οι επιπλέον αμοιβές και αποζημιώσεις βαραίνουν το φορέα που ζητά την απόσπαση του υπαλλήλου. Εννοεί</w:t>
      </w:r>
      <w:r>
        <w:rPr>
          <w:rFonts w:eastAsia="Times New Roman" w:cs="Times New Roman"/>
          <w:szCs w:val="24"/>
        </w:rPr>
        <w:t xml:space="preserve">ται ότι την καταψηφίζουμε. </w:t>
      </w:r>
    </w:p>
    <w:p w14:paraId="34C32E0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Με την τροπολογία 315/13 παρατείνεται εκ νέου έως τις 15 Μαΐου, από τις 15 Απριλίου που ισχύει μέχρι σήμερα, η αναστολή των διατάξεων που αφορούν τη δυνατότητα πώλησης και μεταβίβασης απαιτήσεων από δάνεια που έχουν υποθήκη ή πρ</w:t>
      </w:r>
      <w:r>
        <w:rPr>
          <w:rFonts w:eastAsia="Times New Roman" w:cs="Times New Roman"/>
          <w:szCs w:val="24"/>
        </w:rPr>
        <w:t xml:space="preserve">οσημείωση υποθήκης πρώτης κατοικίας. </w:t>
      </w:r>
    </w:p>
    <w:p w14:paraId="34C32E0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Επίσης, παρατείνεται εκ νέου μέχρι 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 xml:space="preserve">2016 η προθεσμία για την υποβολή αιτήσεων των βιώσιμων μικρών επιχειρήσεων και επαγγελματιών, αναφορικά με την ελάφρυνση και </w:t>
      </w:r>
      <w:r>
        <w:rPr>
          <w:rFonts w:eastAsia="Times New Roman" w:cs="Times New Roman"/>
          <w:szCs w:val="24"/>
        </w:rPr>
        <w:lastRenderedPageBreak/>
        <w:t>τον διακανονισμό οφειλών τους προς χρηματοδοτικούς φο</w:t>
      </w:r>
      <w:r>
        <w:rPr>
          <w:rFonts w:eastAsia="Times New Roman" w:cs="Times New Roman"/>
          <w:szCs w:val="24"/>
        </w:rPr>
        <w:t xml:space="preserve">ρείς, το δημόσιο και φορείς κοινωνικής ασφάλισης. Συνεχίζεται το μαρτύριο της σταγόνας για ακόμα ένα μήνα. Αυτό γίνεται –υποτίθεται- μέχρι να ξεκαθαριστεί μετά το τέλος της διαπραγμάτευσης τι θα γίνει με τα συγκεκριμένα μη εξυπηρετούμενα δάνεια. </w:t>
      </w:r>
    </w:p>
    <w:p w14:paraId="34C32E0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Με βάση τ</w:t>
      </w:r>
      <w:r>
        <w:rPr>
          <w:rFonts w:eastAsia="Times New Roman" w:cs="Times New Roman"/>
          <w:szCs w:val="24"/>
        </w:rPr>
        <w:t>η μέχρι τώρα πορεία αυτής της Κυβέρνησης, δυστυχώς, δεν μπορούμε να ελπίζουμε σε τίποτα θετικό στο συγκεκριμένο. Την ψηφίζουμε, όμως, μόνο και μόνο, γιατί θεωρούμε πως πρέπει να στηρίξουμε την έστω και προσωρινή προστασία της πρώτης κατοικίας σε ό,τι αφορά</w:t>
      </w:r>
      <w:r>
        <w:rPr>
          <w:rFonts w:eastAsia="Times New Roman" w:cs="Times New Roman"/>
          <w:szCs w:val="24"/>
        </w:rPr>
        <w:t xml:space="preserve"> τα μη εξυπηρετούμενα δάνεια. </w:t>
      </w:r>
    </w:p>
    <w:p w14:paraId="34C32E0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Την τροπολογία 324/22 την ψηφίζουμε, διότι αφορά το κοινωνικό τιμολόγιο της ΔΕΗ. </w:t>
      </w:r>
    </w:p>
    <w:p w14:paraId="34C32E0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Στα υπόλοιπα θα αναφερθεί ο Κοινοβουλευτικός μας Εκπρόσωπος. </w:t>
      </w:r>
    </w:p>
    <w:p w14:paraId="34C32E1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4C32E1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Ευχαριστώ πολύ, κυρία </w:t>
      </w:r>
      <w:proofErr w:type="spellStart"/>
      <w:r>
        <w:rPr>
          <w:rFonts w:eastAsia="Times New Roman" w:cs="Times New Roman"/>
          <w:szCs w:val="24"/>
        </w:rPr>
        <w:t>Ζαρούλια</w:t>
      </w:r>
      <w:proofErr w:type="spellEnd"/>
      <w:r>
        <w:rPr>
          <w:rFonts w:eastAsia="Times New Roman" w:cs="Times New Roman"/>
          <w:szCs w:val="24"/>
        </w:rPr>
        <w:t xml:space="preserve"> </w:t>
      </w:r>
      <w:r>
        <w:rPr>
          <w:rFonts w:eastAsia="Times New Roman" w:cs="Times New Roman"/>
          <w:szCs w:val="24"/>
        </w:rPr>
        <w:t xml:space="preserve">για την εξοικονόμηση του χρόνου. </w:t>
      </w:r>
    </w:p>
    <w:p w14:paraId="34C32E1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συνάδελφος από τη Δημοκρατική Συμπαράταξη ΠΑΣΟΚ – ΔΗΜΑΡ κ. Οδυσσέας Κωνσταντινόπουλος. </w:t>
      </w:r>
    </w:p>
    <w:p w14:paraId="34C32E1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έχετε δέκα λεπτά. Επειδή εσείς μιλάτε για όλες τις υπουργικές, έχετε διπλάσιο χρόνο από τους άλλ</w:t>
      </w:r>
      <w:r>
        <w:rPr>
          <w:rFonts w:eastAsia="Times New Roman" w:cs="Times New Roman"/>
          <w:szCs w:val="24"/>
        </w:rPr>
        <w:t xml:space="preserve">ους συναδέλφους. </w:t>
      </w:r>
    </w:p>
    <w:p w14:paraId="34C32E1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34C32E15"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Κυρίες και κύριοι συνάδελφοι, κύριε Πρόεδρε, τόσες τροπολογίες -εκπρόθεσμες, εμπρόθεσμες- σε κύρωση συμφωνίας δεν έχουν ξαναέρθει τα τελευταία πέντε χρόνια! Αυτό που γίνεται σε κύρωση σ</w:t>
      </w:r>
      <w:r>
        <w:rPr>
          <w:rFonts w:eastAsia="Times New Roman" w:cs="Times New Roman"/>
          <w:szCs w:val="24"/>
        </w:rPr>
        <w:t xml:space="preserve">υμφωνίας δεν έχει προηγούμενο. Νομίζω ότι έτσι βοηθάμε όλους αυτούς, οι οποίοι συντηρούν το κλίμα του αντικοινοβουλευτισμού </w:t>
      </w:r>
      <w:r>
        <w:rPr>
          <w:rFonts w:eastAsia="Times New Roman" w:cs="Times New Roman"/>
          <w:szCs w:val="24"/>
        </w:rPr>
        <w:lastRenderedPageBreak/>
        <w:t xml:space="preserve">και οι οποίοι επιθυμούν τέτοιες διαδικασίες, για να προσβάλουν το Κοινοβούλιο και όλους εμάς. </w:t>
      </w:r>
    </w:p>
    <w:p w14:paraId="34C32E1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Θα αρχίσω από τις βουλευτικές τροπολο</w:t>
      </w:r>
      <w:r>
        <w:rPr>
          <w:rFonts w:eastAsia="Times New Roman" w:cs="Times New Roman"/>
          <w:szCs w:val="24"/>
        </w:rPr>
        <w:t>γίες. Και πραγματικά, κύριε Πρόεδρε, χαίρομαι που είστε εδώ για να ακούσετε.</w:t>
      </w:r>
    </w:p>
    <w:p w14:paraId="34C32E1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Φέρνετε μια τροπολογία για τα ταξί. Την υπογράφει ο κ. </w:t>
      </w:r>
      <w:proofErr w:type="spellStart"/>
      <w:r>
        <w:rPr>
          <w:rFonts w:eastAsia="Times New Roman" w:cs="Times New Roman"/>
          <w:szCs w:val="24"/>
        </w:rPr>
        <w:t>Συρμαλένιος</w:t>
      </w:r>
      <w:proofErr w:type="spellEnd"/>
      <w:r>
        <w:rPr>
          <w:rFonts w:eastAsia="Times New Roman" w:cs="Times New Roman"/>
          <w:szCs w:val="24"/>
        </w:rPr>
        <w:t xml:space="preserve"> και ο κ. Καματερός. Είναι φωτογραφική διάταξη-ρουσφέτι. Λέει για μικρά νησιά. Και αναρωτιέμαι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σείς</w:t>
      </w:r>
      <w:r>
        <w:rPr>
          <w:rFonts w:eastAsia="Times New Roman" w:cs="Times New Roman"/>
          <w:szCs w:val="24"/>
        </w:rPr>
        <w:t>,</w:t>
      </w:r>
      <w:r>
        <w:rPr>
          <w:rFonts w:eastAsia="Times New Roman" w:cs="Times New Roman"/>
          <w:szCs w:val="24"/>
        </w:rPr>
        <w:t xml:space="preserve"> αγαπητοί σ</w:t>
      </w:r>
      <w:r>
        <w:rPr>
          <w:rFonts w:eastAsia="Times New Roman" w:cs="Times New Roman"/>
          <w:szCs w:val="24"/>
        </w:rPr>
        <w:t xml:space="preserve">υνάδελφοι του ΣΥΡΙΖΑ, οι οποίοι πιστεύετε στη διαφάνεια επί της διαδικασίας, σε μια κύρωση συμφωνίας θα δώσετε ρουσφετολογικά στους δύο Βουλευτές –γιατί οι δύο Βουλευτές </w:t>
      </w:r>
      <w:r>
        <w:rPr>
          <w:rFonts w:eastAsia="Times New Roman" w:cs="Times New Roman"/>
          <w:szCs w:val="24"/>
        </w:rPr>
        <w:lastRenderedPageBreak/>
        <w:t>είναι οι συγκεκριμένοι</w:t>
      </w:r>
      <w:r>
        <w:rPr>
          <w:rFonts w:eastAsia="Times New Roman" w:cs="Times New Roman"/>
          <w:szCs w:val="24"/>
        </w:rPr>
        <w:t>,</w:t>
      </w:r>
      <w:r>
        <w:rPr>
          <w:rFonts w:eastAsia="Times New Roman" w:cs="Times New Roman"/>
          <w:szCs w:val="24"/>
        </w:rPr>
        <w:t xml:space="preserve"> που αφορούν τα νησιά τους- μια διάταξη για συγκεκριμένους ανθρ</w:t>
      </w:r>
      <w:r>
        <w:rPr>
          <w:rFonts w:eastAsia="Times New Roman" w:cs="Times New Roman"/>
          <w:szCs w:val="24"/>
        </w:rPr>
        <w:t xml:space="preserve">ώπους; </w:t>
      </w:r>
    </w:p>
    <w:p w14:paraId="34C32E1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Κύριε Υπουργέ, εσείς αποδέχεστε μια φωτογραφική διάταξη για μερικούς συντρόφους ταξιτζήδες; </w:t>
      </w:r>
    </w:p>
    <w:p w14:paraId="34C32E1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Θα είναι νέοι ταξιτζήδες. </w:t>
      </w:r>
    </w:p>
    <w:p w14:paraId="34C32E1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Νέοι; Θα το αποδεχθείτε; </w:t>
      </w:r>
    </w:p>
    <w:p w14:paraId="34C32E1B"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 xml:space="preserve">Εσείς τι θα κάνετε; Πείτε μας. Ξεκαθαρίστε τη θέση σας. </w:t>
      </w:r>
    </w:p>
    <w:p w14:paraId="34C32E1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ΟΔΥΣΣΕΑΣ ΚΩΝΣΤΑΝΤΙΝΟΠΟΥΛΟΣ:</w:t>
      </w:r>
      <w:r>
        <w:rPr>
          <w:rFonts w:eastAsia="Times New Roman" w:cs="Times New Roman"/>
          <w:szCs w:val="24"/>
        </w:rPr>
        <w:t xml:space="preserve"> Εμείς θέλουμε να φέρετε σχέδιο νόμου, να συζητηθεί, να τους ακούσουμε και να προχωρήσουμε. Αυτό σας λέμε. Δεν σας λέμε τίποτα άλλο. Και εφόσον υπάρξ</w:t>
      </w:r>
      <w:r>
        <w:rPr>
          <w:rFonts w:eastAsia="Times New Roman" w:cs="Times New Roman"/>
          <w:szCs w:val="24"/>
        </w:rPr>
        <w:t>ουν αυτές οι προϋποθέσεις, να προχωρήσουμε. Πείτε μας γιατί φέρνετε μια τροπολογία σε κύρωση συμφωνίας.</w:t>
      </w:r>
    </w:p>
    <w:p w14:paraId="34C32E1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Δεύτερον, κάνετε τροποποιήσεις του Εθνικού Τελωνειακού Κώδικα. Ελπίζω, κύριε Πρόεδρε –και το ξαναλέω- να μην αποδεχθείτε αυτήν την τροπολογία, αν δεν έρ</w:t>
      </w:r>
      <w:r>
        <w:rPr>
          <w:rFonts w:eastAsia="Times New Roman" w:cs="Times New Roman"/>
          <w:szCs w:val="24"/>
        </w:rPr>
        <w:t xml:space="preserve">θει ο Υπουργός Οικονομικών να μας πει τι ακριβώς είναι. </w:t>
      </w:r>
    </w:p>
    <w:p w14:paraId="34C32E1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Εγώ θα μπορούσα να πω με ευκολία ότι εδώ είναι μια φωτογραφική διάταξη για κάποιον. Πραγματικά </w:t>
      </w:r>
      <w:r>
        <w:rPr>
          <w:rFonts w:eastAsia="Times New Roman" w:cs="Times New Roman"/>
          <w:szCs w:val="24"/>
        </w:rPr>
        <w:t xml:space="preserve">σάς </w:t>
      </w:r>
      <w:r>
        <w:rPr>
          <w:rFonts w:eastAsia="Times New Roman" w:cs="Times New Roman"/>
          <w:szCs w:val="24"/>
        </w:rPr>
        <w:t xml:space="preserve">το λέω. Λέτε </w:t>
      </w:r>
      <w:r>
        <w:rPr>
          <w:rFonts w:eastAsia="Times New Roman" w:cs="Times New Roman"/>
          <w:szCs w:val="24"/>
        </w:rPr>
        <w:lastRenderedPageBreak/>
        <w:t xml:space="preserve">ότι διενεργείται στο πλαίσιο αποκρατικοποίησης, εξυγίανσης ή ειδικής εκκαθάρισης αυτών </w:t>
      </w:r>
      <w:r>
        <w:rPr>
          <w:rFonts w:eastAsia="Times New Roman" w:cs="Times New Roman"/>
          <w:szCs w:val="24"/>
        </w:rPr>
        <w:t>που επιβάλλονται και καταλογίζονται σε βάρος των κυρίων υπαιτίων της παράβασης δεν κηρύσσονται αλληλέγγυα συνυπεύθυνα αστικά τα ως άνω πρόσωπα, υπό την προϋπόθεση ότι έως την ημερομηνία μεταβίβασης των μετοχών ή περιου</w:t>
      </w:r>
      <w:r>
        <w:rPr>
          <w:rFonts w:eastAsia="Times New Roman" w:cs="Times New Roman"/>
          <w:szCs w:val="24"/>
        </w:rPr>
        <w:t>σ</w:t>
      </w:r>
      <w:r>
        <w:rPr>
          <w:rFonts w:eastAsia="Times New Roman" w:cs="Times New Roman"/>
          <w:szCs w:val="24"/>
        </w:rPr>
        <w:t>ιακών στοιχείων δεν είχαν κοινοποιηθε</w:t>
      </w:r>
      <w:r>
        <w:rPr>
          <w:rFonts w:eastAsia="Times New Roman" w:cs="Times New Roman"/>
          <w:szCs w:val="24"/>
        </w:rPr>
        <w:t xml:space="preserve">ί </w:t>
      </w:r>
      <w:proofErr w:type="spellStart"/>
      <w:r>
        <w:rPr>
          <w:rFonts w:eastAsia="Times New Roman" w:cs="Times New Roman"/>
          <w:szCs w:val="24"/>
        </w:rPr>
        <w:t>καταλογιστικές</w:t>
      </w:r>
      <w:proofErr w:type="spellEnd"/>
      <w:r>
        <w:rPr>
          <w:rFonts w:eastAsia="Times New Roman" w:cs="Times New Roman"/>
          <w:szCs w:val="24"/>
        </w:rPr>
        <w:t xml:space="preserve"> πράξεις και η συγκεκριμένη εκκρεμότητα. Ποιους αφορά; </w:t>
      </w:r>
    </w:p>
    <w:p w14:paraId="34C32E1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Σας ρωτάω, κύριε Υπουργέ: Ποια είναι η φωτογραφική διάταξη και ποιους αφορά; Πείτε μου! </w:t>
      </w:r>
    </w:p>
    <w:p w14:paraId="34C32E20"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ΔΗΜΗΤΡΙΑΔΗΣ: </w:t>
      </w:r>
      <w:r>
        <w:rPr>
          <w:rFonts w:eastAsia="Times New Roman" w:cs="Times New Roman"/>
          <w:szCs w:val="24"/>
        </w:rPr>
        <w:t>Αυτό αφορά εσάς. Είναι δική σας άποψη. Εσείς μάθατε να έχετε φωτογραφικέ</w:t>
      </w:r>
      <w:r>
        <w:rPr>
          <w:rFonts w:eastAsia="Times New Roman" w:cs="Times New Roman"/>
          <w:szCs w:val="24"/>
        </w:rPr>
        <w:t xml:space="preserve">ς διατάξεις. </w:t>
      </w:r>
    </w:p>
    <w:p w14:paraId="34C32E2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Μην αρχίζετε. Θα δοθεί ο λόγος μετά σε εσάς</w:t>
      </w:r>
      <w:r>
        <w:rPr>
          <w:rFonts w:eastAsia="Times New Roman" w:cs="Times New Roman"/>
          <w:szCs w:val="24"/>
        </w:rPr>
        <w:t>,</w:t>
      </w:r>
      <w:r>
        <w:rPr>
          <w:rFonts w:eastAsia="Times New Roman" w:cs="Times New Roman"/>
          <w:szCs w:val="24"/>
        </w:rPr>
        <w:t xml:space="preserve"> με τη σειρά που είπαμε και θα απαντήσετε. </w:t>
      </w:r>
    </w:p>
    <w:p w14:paraId="34C32E22"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Εγώ, κύριε συνάδελφε, ρωτάω ποιόν αφορά αυτή η διάταξη. </w:t>
      </w:r>
    </w:p>
    <w:p w14:paraId="34C32E23"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Είναι ρύθμιση</w:t>
      </w:r>
      <w:r>
        <w:rPr>
          <w:rFonts w:eastAsia="Times New Roman" w:cs="Times New Roman"/>
          <w:szCs w:val="24"/>
        </w:rPr>
        <w:t xml:space="preserve"> για το μέλλον. </w:t>
      </w:r>
    </w:p>
    <w:p w14:paraId="34C32E24"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Αφού μιλάει για πρόσωπα.</w:t>
      </w:r>
    </w:p>
    <w:p w14:paraId="34C32E25"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 xml:space="preserve">Κανέναν δεν αφορά προσωπικά. </w:t>
      </w:r>
    </w:p>
    <w:p w14:paraId="34C32E26"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Παρακαλώ, μην διακόπτετε!</w:t>
      </w:r>
    </w:p>
    <w:p w14:paraId="34C32E2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Κύριε Κωνσταντινόπουλε, συνεχίστε. Παρ’ ότι είπα ότι τώρα μιλάμε για τις υπουργικές τροπολογίες και μετά για τις βουλευτικές, αρχίσατε ανάποδα. </w:t>
      </w:r>
    </w:p>
    <w:p w14:paraId="34C32E2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Να τελειώσω και θα τα κάνω όλα μαζί. </w:t>
      </w:r>
    </w:p>
    <w:p w14:paraId="34C32E2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Γιατί χάνετε</w:t>
      </w:r>
      <w:r>
        <w:rPr>
          <w:rFonts w:eastAsia="Times New Roman" w:cs="Times New Roman"/>
          <w:szCs w:val="24"/>
        </w:rPr>
        <w:t xml:space="preserve"> τον χρόνο για τις υπόλοιπες. </w:t>
      </w:r>
    </w:p>
    <w:p w14:paraId="34C32E2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δεν τελείωσα. Θα πω για τα υπόλοιπα. </w:t>
      </w:r>
    </w:p>
    <w:p w14:paraId="34C32E2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Άρα, κύριοι συνάδελφοι, επειδή αυτές είναι φωτογραφικές διατάξεις, παρακαλούμε να έρθουν οι αρμόδιοι Υπουργοί να μας ενημερώσουν ή αν δεν έχετε τόση βιασύ</w:t>
      </w:r>
      <w:r>
        <w:rPr>
          <w:rFonts w:eastAsia="Times New Roman" w:cs="Times New Roman"/>
          <w:szCs w:val="24"/>
        </w:rPr>
        <w:t xml:space="preserve">νη –και δεν ξέρω γιατί έχετε τόση βιασύνη- αυτές οι τροπολογίες να έρθουν στο επόμενο νομοσχέδιο. Και απ’ ό,τι καταλαβαίνω, τώρα φέρνετε το ασφαλιστικό και το φορολογικό. Μπορείτε να βάλετε μέσα </w:t>
      </w:r>
      <w:r>
        <w:rPr>
          <w:rFonts w:eastAsia="Times New Roman" w:cs="Times New Roman"/>
          <w:szCs w:val="24"/>
        </w:rPr>
        <w:lastRenderedPageBreak/>
        <w:t>τις διατάξεις αυτές, να τις συζητήσουμε σε μια κανονική διαδι</w:t>
      </w:r>
      <w:r>
        <w:rPr>
          <w:rFonts w:eastAsia="Times New Roman" w:cs="Times New Roman"/>
          <w:szCs w:val="24"/>
        </w:rPr>
        <w:t xml:space="preserve">κασία, όπως είπε ο κ. </w:t>
      </w:r>
      <w:proofErr w:type="spellStart"/>
      <w:r>
        <w:rPr>
          <w:rFonts w:eastAsia="Times New Roman" w:cs="Times New Roman"/>
          <w:szCs w:val="24"/>
        </w:rPr>
        <w:t>Τσακαλώτος</w:t>
      </w:r>
      <w:proofErr w:type="spellEnd"/>
      <w:r>
        <w:rPr>
          <w:rFonts w:eastAsia="Times New Roman" w:cs="Times New Roman"/>
          <w:szCs w:val="24"/>
        </w:rPr>
        <w:t>, που θα κρατήσει δεκαπέντε μέρες και θα μιλάμε για το ασφαλιστικό και το φορολογικό, και να βάλετε και αυτές τις ρυθμίσεις μέσα. Δεν καταλαβαίνω γιατί βιάζεστε αυτές τις ρυθμίσεις να τις περάσετε μέσα από μια κύρωση συμφωνί</w:t>
      </w:r>
      <w:r>
        <w:rPr>
          <w:rFonts w:eastAsia="Times New Roman" w:cs="Times New Roman"/>
          <w:szCs w:val="24"/>
        </w:rPr>
        <w:t xml:space="preserve">ας. </w:t>
      </w:r>
    </w:p>
    <w:p w14:paraId="34C32E2C" w14:textId="77777777" w:rsidR="00836292" w:rsidRDefault="0042176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να πάμε τώρα στις υπουργικές τροπολογίες. Είστε ο αρμόδιος Υπουργός</w:t>
      </w:r>
      <w:r>
        <w:rPr>
          <w:rFonts w:eastAsia="Times New Roman" w:cs="Times New Roman"/>
          <w:szCs w:val="24"/>
        </w:rPr>
        <w:t>,</w:t>
      </w:r>
      <w:r>
        <w:rPr>
          <w:rFonts w:eastAsia="Times New Roman" w:cs="Times New Roman"/>
          <w:szCs w:val="24"/>
        </w:rPr>
        <w:t xml:space="preserve"> σε σχέση με το θέμα των εξεταστών που κάνουν κατάληψη στο Υπουργείο και έχουν να δοθούν άδειες οδήγησης επί τέσσερις μήνες. Νομίζω ότι το πρόβλημα το δη</w:t>
      </w:r>
      <w:r>
        <w:rPr>
          <w:rFonts w:eastAsia="Times New Roman" w:cs="Times New Roman"/>
          <w:szCs w:val="24"/>
        </w:rPr>
        <w:t>μιουργήσατε εσείς. Δεν υπήρξε το προηγούμενο διάστημα. Θα είχε ένα ενδιαφέρον σήμερα</w:t>
      </w:r>
      <w:r>
        <w:rPr>
          <w:rFonts w:eastAsia="Times New Roman" w:cs="Times New Roman"/>
          <w:szCs w:val="24"/>
        </w:rPr>
        <w:t>,</w:t>
      </w:r>
      <w:r>
        <w:rPr>
          <w:rFonts w:eastAsia="Times New Roman" w:cs="Times New Roman"/>
          <w:szCs w:val="24"/>
        </w:rPr>
        <w:t xml:space="preserve"> γι’ </w:t>
      </w:r>
      <w:r>
        <w:rPr>
          <w:rFonts w:eastAsia="Times New Roman" w:cs="Times New Roman"/>
          <w:szCs w:val="24"/>
        </w:rPr>
        <w:lastRenderedPageBreak/>
        <w:t>αυτό το πρόβλημα να φέρετε μια ρύθμιση, μια βουλευτική τροπολογία, ώστε να το λύσετε. Αναρωτιέμαι αν είναι πιο σημαντικό και τόσο επείγον αυτό το θέμα με τις άδειες τ</w:t>
      </w:r>
      <w:r>
        <w:rPr>
          <w:rFonts w:eastAsia="Times New Roman" w:cs="Times New Roman"/>
          <w:szCs w:val="24"/>
        </w:rPr>
        <w:t>αξί ή τη φωτογραφική διάταξη γι’ αυτούς που θέλετε να καλύψετε ή ότι σήμερα το πρωί ήρθαν εκεί και μένουν άνθρωποι εδώ και τέσσερις, πέντε μήνες</w:t>
      </w:r>
      <w:r>
        <w:rPr>
          <w:rFonts w:eastAsia="Times New Roman" w:cs="Times New Roman"/>
          <w:szCs w:val="24"/>
        </w:rPr>
        <w:t>,</w:t>
      </w:r>
      <w:r>
        <w:rPr>
          <w:rFonts w:eastAsia="Times New Roman" w:cs="Times New Roman"/>
          <w:szCs w:val="24"/>
        </w:rPr>
        <w:t xml:space="preserve"> οι οποίοι δεν μπορούν να πάρουν την άδεια οδήγησης. </w:t>
      </w:r>
    </w:p>
    <w:p w14:paraId="34C32E2D" w14:textId="77777777" w:rsidR="00836292" w:rsidRDefault="0042176D">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τροπολογία </w:t>
      </w:r>
      <w:r>
        <w:rPr>
          <w:rFonts w:eastAsia="Times New Roman" w:cs="Times New Roman"/>
          <w:szCs w:val="24"/>
        </w:rPr>
        <w:t xml:space="preserve">με </w:t>
      </w:r>
      <w:r>
        <w:rPr>
          <w:rFonts w:eastAsia="Times New Roman" w:cs="Times New Roman"/>
          <w:szCs w:val="24"/>
        </w:rPr>
        <w:t xml:space="preserve">αριθμό </w:t>
      </w:r>
      <w:r>
        <w:rPr>
          <w:rFonts w:eastAsia="Times New Roman" w:cs="Times New Roman"/>
          <w:szCs w:val="24"/>
        </w:rPr>
        <w:t>320/18 -την οποία δεν θα ψηφίσουμε</w:t>
      </w:r>
      <w:r>
        <w:rPr>
          <w:rFonts w:eastAsia="Times New Roman" w:cs="Times New Roman"/>
          <w:szCs w:val="24"/>
        </w:rPr>
        <w:t xml:space="preserve"> εμείς- λέει ότι εγκρίνετε ποσά, κατά παρέκκλιση των γενικών διατάξεων, και δαπάνες που προέκυψαν από 1-5-2015 έως το 2016 για τον Ελαιώνα και το Λαύριο. Οι δαπάνες αυτές ανέρχονται στις 380.000 ευρώ για τον Ελαιώνα και στις 670.000 </w:t>
      </w:r>
      <w:r>
        <w:rPr>
          <w:rFonts w:eastAsia="Times New Roman" w:cs="Times New Roman"/>
          <w:szCs w:val="24"/>
        </w:rPr>
        <w:lastRenderedPageBreak/>
        <w:t>ευρώ για το Λαύριο. Τις</w:t>
      </w:r>
      <w:r>
        <w:rPr>
          <w:rFonts w:eastAsia="Times New Roman" w:cs="Times New Roman"/>
          <w:szCs w:val="24"/>
        </w:rPr>
        <w:t xml:space="preserve"> αναγνωρίζετε με την τροπολογία ως νόμιμες και προχωράτε στο να δοθούν τα λεφτά από το Πρόγραμμα Δημοσίων Επενδύσεων. </w:t>
      </w:r>
    </w:p>
    <w:p w14:paraId="34C32E2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Μπορεί να είναι πραγματικές οι ανάγκες. Πραγματικά το λέω. Τι είναι, όμως, αυτό, κάθε φορά που έρχεστε εσείς εδώ πέρα στη Βουλή, φέρνετε </w:t>
      </w:r>
      <w:r>
        <w:rPr>
          <w:rFonts w:eastAsia="Times New Roman" w:cs="Times New Roman"/>
          <w:szCs w:val="24"/>
        </w:rPr>
        <w:t>αποσπασματικές διατάξεις και όλες τις δαπάνες τις βάζετε σε έναν κουβά για να μπορείτε να είστε καλυμμένοι; Γιατί; Σας ρωτά</w:t>
      </w:r>
      <w:r>
        <w:rPr>
          <w:rFonts w:eastAsia="Times New Roman" w:cs="Times New Roman"/>
          <w:szCs w:val="24"/>
        </w:rPr>
        <w:t>ω: Γ</w:t>
      </w:r>
      <w:r>
        <w:rPr>
          <w:rFonts w:eastAsia="Times New Roman" w:cs="Times New Roman"/>
          <w:szCs w:val="24"/>
        </w:rPr>
        <w:t>ιατί</w:t>
      </w:r>
      <w:r>
        <w:rPr>
          <w:rFonts w:eastAsia="Times New Roman" w:cs="Times New Roman"/>
          <w:szCs w:val="24"/>
        </w:rPr>
        <w:t>;</w:t>
      </w:r>
      <w:r>
        <w:rPr>
          <w:rFonts w:eastAsia="Times New Roman" w:cs="Times New Roman"/>
          <w:szCs w:val="24"/>
        </w:rPr>
        <w:t xml:space="preserve"> Γιατί αυτή η ερασιτεχνική αντιμετώπιση; Γιατί να βάζετε στο μυαλό οποιουδήποτε ότι κάτι κρύβεται πίσω από αυτήν τη διαδικασία; Γιατί; Ποιος είναι ο λόγος; Ας απαντήσετε μόνοι σας. Ας απαντήσουν οι Βουλευτές που θα χρειαστεί να την ψηφίσουν. </w:t>
      </w:r>
    </w:p>
    <w:p w14:paraId="34C32E2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Η τροπολογία </w:t>
      </w:r>
      <w:proofErr w:type="spellStart"/>
      <w:r>
        <w:rPr>
          <w:rFonts w:eastAsia="Times New Roman" w:cs="Times New Roman"/>
          <w:szCs w:val="24"/>
        </w:rPr>
        <w:t>υπ</w:t>
      </w:r>
      <w:r>
        <w:rPr>
          <w:rFonts w:eastAsia="Times New Roman" w:cs="Times New Roman"/>
          <w:szCs w:val="24"/>
        </w:rPr>
        <w:t>’αριθμόν</w:t>
      </w:r>
      <w:proofErr w:type="spellEnd"/>
      <w:r>
        <w:rPr>
          <w:rFonts w:eastAsia="Times New Roman" w:cs="Times New Roman"/>
          <w:szCs w:val="24"/>
        </w:rPr>
        <w:t xml:space="preserve"> </w:t>
      </w:r>
      <w:r>
        <w:rPr>
          <w:rFonts w:eastAsia="Times New Roman" w:cs="Times New Roman"/>
          <w:szCs w:val="24"/>
        </w:rPr>
        <w:t>322/20 κατατέθηκε από την κ</w:t>
      </w:r>
      <w:r>
        <w:rPr>
          <w:rFonts w:eastAsia="Times New Roman" w:cs="Times New Roman"/>
          <w:szCs w:val="24"/>
        </w:rPr>
        <w:t>.</w:t>
      </w:r>
      <w:r>
        <w:rPr>
          <w:rFonts w:eastAsia="Times New Roman" w:cs="Times New Roman"/>
          <w:szCs w:val="24"/>
        </w:rPr>
        <w:t xml:space="preserve"> Φωτίου. Αυτή την εβδομάδα</w:t>
      </w:r>
      <w:r>
        <w:rPr>
          <w:rFonts w:eastAsia="Times New Roman" w:cs="Times New Roman"/>
          <w:szCs w:val="24"/>
        </w:rPr>
        <w:t>,</w:t>
      </w:r>
      <w:r>
        <w:rPr>
          <w:rFonts w:eastAsia="Times New Roman" w:cs="Times New Roman"/>
          <w:szCs w:val="24"/>
        </w:rPr>
        <w:t xml:space="preserve"> που είχε μια ερώτηση ο κ. </w:t>
      </w:r>
      <w:proofErr w:type="spellStart"/>
      <w:r>
        <w:rPr>
          <w:rFonts w:eastAsia="Times New Roman" w:cs="Times New Roman"/>
          <w:szCs w:val="24"/>
        </w:rPr>
        <w:t>Κεγκέρογλου</w:t>
      </w:r>
      <w:proofErr w:type="spellEnd"/>
      <w:r>
        <w:rPr>
          <w:rFonts w:eastAsia="Times New Roman" w:cs="Times New Roman"/>
          <w:szCs w:val="24"/>
        </w:rPr>
        <w:t xml:space="preserve"> για τα ίδια θέματα, ο κ. </w:t>
      </w:r>
      <w:proofErr w:type="spellStart"/>
      <w:r>
        <w:rPr>
          <w:rFonts w:eastAsia="Times New Roman" w:cs="Times New Roman"/>
          <w:szCs w:val="24"/>
        </w:rPr>
        <w:t>Κουρουμπλής</w:t>
      </w:r>
      <w:proofErr w:type="spellEnd"/>
      <w:r>
        <w:rPr>
          <w:rFonts w:eastAsia="Times New Roman" w:cs="Times New Roman"/>
          <w:szCs w:val="24"/>
        </w:rPr>
        <w:t xml:space="preserve"> -είναι και ο κ. </w:t>
      </w:r>
      <w:proofErr w:type="spellStart"/>
      <w:r>
        <w:rPr>
          <w:rFonts w:eastAsia="Times New Roman" w:cs="Times New Roman"/>
          <w:szCs w:val="24"/>
        </w:rPr>
        <w:t>Κουρουμπλής</w:t>
      </w:r>
      <w:proofErr w:type="spellEnd"/>
      <w:r>
        <w:rPr>
          <w:rFonts w:eastAsia="Times New Roman" w:cs="Times New Roman"/>
          <w:szCs w:val="24"/>
        </w:rPr>
        <w:t xml:space="preserve"> εδώ;- είπε ότι δεν υπάρχει κανένα θέμα. Δεν πέρασαν ούτε πέντε μέρες και φέρατε ρύθμισ</w:t>
      </w:r>
      <w:r>
        <w:rPr>
          <w:rFonts w:eastAsia="Times New Roman" w:cs="Times New Roman"/>
          <w:szCs w:val="24"/>
        </w:rPr>
        <w:t>η. Εμείς θα την ψηφίσουμε.</w:t>
      </w:r>
    </w:p>
    <w:p w14:paraId="34C32E3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 Όμως, ζητάμε από εσάς, κυρία Φωτίου, να δεσμευθείτε εδώ ότι θα φέρετε τα πλήρη στοιχεία. </w:t>
      </w:r>
    </w:p>
    <w:p w14:paraId="34C32E3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Προφανώς. </w:t>
      </w:r>
    </w:p>
    <w:p w14:paraId="34C32E32"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Δεν</w:t>
      </w:r>
      <w:r>
        <w:rPr>
          <w:rFonts w:eastAsia="Times New Roman" w:cs="Times New Roman"/>
          <w:szCs w:val="24"/>
        </w:rPr>
        <w:t xml:space="preserve"> είναι προφανές. Εμείς σας το ζητάμε και πιστεύουμε ότι θα δεσμευθείτε εντός της εβδομάδας ότι θα καταθέσετε όλα τα στοιχεία. </w:t>
      </w:r>
    </w:p>
    <w:p w14:paraId="34C32E3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Την τροπολογία </w:t>
      </w:r>
      <w:proofErr w:type="spellStart"/>
      <w:r>
        <w:rPr>
          <w:rFonts w:eastAsia="Times New Roman" w:cs="Times New Roman"/>
          <w:szCs w:val="24"/>
        </w:rPr>
        <w:t>υπ’αριθμόν</w:t>
      </w:r>
      <w:proofErr w:type="spellEnd"/>
      <w:r>
        <w:rPr>
          <w:rFonts w:eastAsia="Times New Roman" w:cs="Times New Roman"/>
          <w:szCs w:val="24"/>
        </w:rPr>
        <w:t xml:space="preserve"> </w:t>
      </w:r>
      <w:r>
        <w:rPr>
          <w:rFonts w:eastAsia="Times New Roman" w:cs="Times New Roman"/>
          <w:szCs w:val="24"/>
        </w:rPr>
        <w:t xml:space="preserve">324/22 την έχετε καταθέσει τόσες φορές, για να μπορέσετε να ικανοποιήσετε τα λάθη που κάνετε. </w:t>
      </w:r>
    </w:p>
    <w:p w14:paraId="34C32E3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Όσον αφο</w:t>
      </w:r>
      <w:r>
        <w:rPr>
          <w:rFonts w:eastAsia="Times New Roman" w:cs="Times New Roman"/>
          <w:szCs w:val="24"/>
        </w:rPr>
        <w:t xml:space="preserve">ρά στον κ. Σταθάκη και την τροπολογία που αφορά τις ρυθμίσεις των δανείων, θα την υποστηρίξουμε. </w:t>
      </w:r>
    </w:p>
    <w:p w14:paraId="34C32E3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Η τροπολογία </w:t>
      </w:r>
      <w:r>
        <w:rPr>
          <w:rFonts w:eastAsia="Times New Roman" w:cs="Times New Roman"/>
          <w:szCs w:val="24"/>
        </w:rPr>
        <w:t xml:space="preserve">με </w:t>
      </w:r>
      <w:r>
        <w:rPr>
          <w:rFonts w:eastAsia="Times New Roman" w:cs="Times New Roman"/>
          <w:szCs w:val="24"/>
        </w:rPr>
        <w:t xml:space="preserve">αριθμό </w:t>
      </w:r>
      <w:r>
        <w:rPr>
          <w:rFonts w:eastAsia="Times New Roman" w:cs="Times New Roman"/>
          <w:szCs w:val="24"/>
        </w:rPr>
        <w:t>313/11 είναι του κ. Παππά</w:t>
      </w:r>
      <w:r>
        <w:rPr>
          <w:rFonts w:eastAsia="Times New Roman" w:cs="Times New Roman"/>
          <w:szCs w:val="24"/>
        </w:rPr>
        <w:t>,</w:t>
      </w:r>
      <w:r>
        <w:rPr>
          <w:rFonts w:eastAsia="Times New Roman" w:cs="Times New Roman"/>
          <w:szCs w:val="24"/>
        </w:rPr>
        <w:t xml:space="preserve"> που ήρθε τώρα και δεν προλάβαμε να τον ακούσουμε.</w:t>
      </w:r>
    </w:p>
    <w:p w14:paraId="34C32E36"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Θα του δώσω τον λόγο αμέσ</w:t>
      </w:r>
      <w:r>
        <w:rPr>
          <w:rFonts w:eastAsia="Times New Roman" w:cs="Times New Roman"/>
          <w:szCs w:val="24"/>
        </w:rPr>
        <w:t xml:space="preserve">ως μετά από εσάς. </w:t>
      </w:r>
    </w:p>
    <w:p w14:paraId="34C32E3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Και στις δυο τροπολογίες θα δηλώσουμε «</w:t>
      </w:r>
      <w:r>
        <w:rPr>
          <w:rFonts w:eastAsia="Times New Roman" w:cs="Times New Roman"/>
          <w:szCs w:val="24"/>
        </w:rPr>
        <w:t>ΠΑΡΩΝ</w:t>
      </w:r>
      <w:r>
        <w:rPr>
          <w:rFonts w:eastAsia="Times New Roman" w:cs="Times New Roman"/>
          <w:szCs w:val="24"/>
        </w:rPr>
        <w:t xml:space="preserve">». </w:t>
      </w:r>
    </w:p>
    <w:p w14:paraId="34C32E3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Μπορεί να μας πείσει. </w:t>
      </w:r>
    </w:p>
    <w:p w14:paraId="34C32E3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Ήθελα να ρωτήσω το εξής, κύριε Παππά. </w:t>
      </w:r>
    </w:p>
    <w:p w14:paraId="34C32E3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…(δεν ακ</w:t>
      </w:r>
      <w:r>
        <w:rPr>
          <w:rFonts w:eastAsia="Times New Roman" w:cs="Times New Roman"/>
          <w:szCs w:val="24"/>
        </w:rPr>
        <w:t>ούστηκε).</w:t>
      </w:r>
    </w:p>
    <w:p w14:paraId="34C32E3B"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Μην διακόπτετε. Ακούστε το ερώτημα μήπως και απαντήσετε και τους πείσετε. </w:t>
      </w:r>
    </w:p>
    <w:p w14:paraId="34C32E3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Κάντε το ερώτημα. </w:t>
      </w:r>
    </w:p>
    <w:p w14:paraId="34C32E3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Υπάρχει ένα ερώτημα: Δίνετε τη δυνατότητα στους υπαλλήλους της ΕΡΤ να γίνονται αποσπάσεις σ</w:t>
      </w:r>
      <w:r>
        <w:rPr>
          <w:rFonts w:eastAsia="Times New Roman" w:cs="Times New Roman"/>
          <w:szCs w:val="24"/>
        </w:rPr>
        <w:t>ε διάφορους άλλους οργανισμούς. Αναρωτιούνται οι πολίτες: Υπάρχει προσωπικό που δεν χρειάζεται η ΕΡΤ και θέλουμε να τους δίνουμε τη δυνατότητα να πάνε σε άλλες υπηρεσίες; Υπάρχει τέτοιο προσωπικό; Υπάρχει, δη</w:t>
      </w:r>
      <w:r>
        <w:rPr>
          <w:rFonts w:eastAsia="Times New Roman" w:cs="Times New Roman"/>
          <w:szCs w:val="24"/>
        </w:rPr>
        <w:lastRenderedPageBreak/>
        <w:t>λαδή, προσωπικό το οποίο προσλάβαμε, τώρα δεν το</w:t>
      </w:r>
      <w:r>
        <w:rPr>
          <w:rFonts w:eastAsia="Times New Roman" w:cs="Times New Roman"/>
          <w:szCs w:val="24"/>
        </w:rPr>
        <w:t>υς χρειαζόμαστε και λέμε να τους στείλουμε κάπου αλλού; Αν υπάρχει τέτοιο προσωπικό</w:t>
      </w:r>
      <w:r>
        <w:rPr>
          <w:rFonts w:eastAsia="Times New Roman" w:cs="Times New Roman"/>
          <w:szCs w:val="24"/>
        </w:rPr>
        <w:t>,</w:t>
      </w:r>
      <w:r>
        <w:rPr>
          <w:rFonts w:eastAsia="Times New Roman" w:cs="Times New Roman"/>
          <w:szCs w:val="24"/>
        </w:rPr>
        <w:t xml:space="preserve"> να μας πείτε. </w:t>
      </w:r>
    </w:p>
    <w:p w14:paraId="34C32E3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Σας είχα κάνει μια ερώτηση. Μας είπατε ότι υπάρχουν περίπου τρεις χιλιάδες διακόσιοι εργαζόμενοι. Θα προχωρήσω σε μια άλλη ερώτηση τις επόμενες μέρες, για ν</w:t>
      </w:r>
      <w:r>
        <w:rPr>
          <w:rFonts w:eastAsia="Times New Roman" w:cs="Times New Roman"/>
          <w:szCs w:val="24"/>
        </w:rPr>
        <w:t xml:space="preserve">α μάθουμε. Επειδή είστε εδώ, να μας πείτε τι ειδικότητες υπάρχουν. Αυτοί που θα αποσπάσετε τι θα είναι; Δημοσιογράφοι; Θα είναι διοικητικό προσωπικό; Σε ποιο προσωπικό εσείς δίνετε τη δυνατότητα να </w:t>
      </w:r>
      <w:proofErr w:type="spellStart"/>
      <w:r>
        <w:rPr>
          <w:rFonts w:eastAsia="Times New Roman" w:cs="Times New Roman"/>
          <w:szCs w:val="24"/>
        </w:rPr>
        <w:t>αποσπασθεί</w:t>
      </w:r>
      <w:proofErr w:type="spellEnd"/>
      <w:r>
        <w:rPr>
          <w:rFonts w:eastAsia="Times New Roman" w:cs="Times New Roman"/>
          <w:szCs w:val="24"/>
        </w:rPr>
        <w:t xml:space="preserve">; </w:t>
      </w:r>
    </w:p>
    <w:p w14:paraId="34C32E3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στις τρεις τροπολογίες του κ. </w:t>
      </w:r>
      <w:proofErr w:type="spellStart"/>
      <w:r>
        <w:rPr>
          <w:rFonts w:eastAsia="Times New Roman" w:cs="Times New Roman"/>
          <w:szCs w:val="24"/>
        </w:rPr>
        <w:t>Σπίρτζη</w:t>
      </w:r>
      <w:proofErr w:type="spellEnd"/>
      <w:r>
        <w:rPr>
          <w:rFonts w:eastAsia="Times New Roman" w:cs="Times New Roman"/>
          <w:szCs w:val="24"/>
        </w:rPr>
        <w:t>,</w:t>
      </w:r>
      <w:r>
        <w:rPr>
          <w:rFonts w:eastAsia="Times New Roman" w:cs="Times New Roman"/>
          <w:szCs w:val="24"/>
        </w:rPr>
        <w:t xml:space="preserve"> που αφορούν την εναρμόνιση για το Ληξούρι, νομίζω ότι υπήρξε καθυστέρηση και καλώς τις φέρνετε σήμερα εδώ. Θα τις υποστηρίξουμε και λέμε «</w:t>
      </w:r>
      <w:r>
        <w:rPr>
          <w:rFonts w:eastAsia="Times New Roman" w:cs="Times New Roman"/>
          <w:szCs w:val="24"/>
        </w:rPr>
        <w:t>ΝΑΙ</w:t>
      </w:r>
      <w:r>
        <w:rPr>
          <w:rFonts w:eastAsia="Times New Roman" w:cs="Times New Roman"/>
          <w:szCs w:val="24"/>
        </w:rPr>
        <w:t xml:space="preserve">». </w:t>
      </w:r>
    </w:p>
    <w:p w14:paraId="34C32E4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34C32E4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Κυρίες και κύριοι συνάδελφοι, έχω την τιμή να ανακοινώσω στο Σώμα ότι </w:t>
      </w:r>
      <w:r>
        <w:rPr>
          <w:rFonts w:eastAsia="Times New Roman" w:cs="Times New Roman"/>
          <w:szCs w:val="24"/>
        </w:rPr>
        <w:t xml:space="preserve">τη συνεδρίασή μας παρακολουθούν </w:t>
      </w:r>
      <w:r>
        <w:rPr>
          <w:rFonts w:eastAsia="Times New Roman" w:cs="Times New Roman"/>
          <w:szCs w:val="24"/>
        </w:rPr>
        <w:t xml:space="preserve">από τα άνω δυτικά θεωρεία </w:t>
      </w:r>
      <w:r>
        <w:rPr>
          <w:rFonts w:eastAsia="Times New Roman" w:cs="Times New Roman"/>
          <w:szCs w:val="24"/>
        </w:rPr>
        <w:t xml:space="preserve">της Βουλής, </w:t>
      </w:r>
      <w:r>
        <w:rPr>
          <w:rFonts w:eastAsia="Times New Roman" w:cs="Times New Roman"/>
          <w:szCs w:val="24"/>
        </w:rPr>
        <w:t>αφού προηγουμένως ξεναγήθηκαν στην έκθεση της αίθουσας «ΕΛΕΥΘΕΡΙΟΣ ΒΕΝΙΖΕΛΟΣ» και ενημερώθηκαν για την ιστορία του κ</w:t>
      </w:r>
      <w:r>
        <w:rPr>
          <w:rFonts w:eastAsia="Times New Roman" w:cs="Times New Roman"/>
          <w:szCs w:val="24"/>
        </w:rPr>
        <w:t xml:space="preserve">τηρίου και τον τρόπο οργάνωσης και </w:t>
      </w:r>
      <w:r>
        <w:rPr>
          <w:rFonts w:eastAsia="Times New Roman" w:cs="Times New Roman"/>
          <w:szCs w:val="24"/>
        </w:rPr>
        <w:lastRenderedPageBreak/>
        <w:t xml:space="preserve">λειτουργίας της Βουλής, </w:t>
      </w:r>
      <w:r>
        <w:rPr>
          <w:rFonts w:eastAsia="Times New Roman" w:cs="Times New Roman"/>
          <w:szCs w:val="24"/>
        </w:rPr>
        <w:t xml:space="preserve">είκοσι </w:t>
      </w:r>
      <w:r>
        <w:rPr>
          <w:rFonts w:eastAsia="Times New Roman" w:cs="Times New Roman"/>
          <w:szCs w:val="24"/>
        </w:rPr>
        <w:t xml:space="preserve">μαθήτριες και μαθητές και </w:t>
      </w:r>
      <w:r>
        <w:rPr>
          <w:rFonts w:eastAsia="Times New Roman" w:cs="Times New Roman"/>
          <w:szCs w:val="24"/>
        </w:rPr>
        <w:t xml:space="preserve">δύο </w:t>
      </w:r>
      <w:r>
        <w:rPr>
          <w:rFonts w:eastAsia="Times New Roman" w:cs="Times New Roman"/>
          <w:szCs w:val="24"/>
        </w:rPr>
        <w:t>συνοδοί εκπαιδευτικοί από το 11</w:t>
      </w:r>
      <w:r>
        <w:rPr>
          <w:rFonts w:eastAsia="Times New Roman" w:cs="Times New Roman"/>
          <w:szCs w:val="24"/>
          <w:vertAlign w:val="superscript"/>
        </w:rPr>
        <w:t>ο</w:t>
      </w:r>
      <w:r>
        <w:rPr>
          <w:rFonts w:eastAsia="Times New Roman" w:cs="Times New Roman"/>
          <w:szCs w:val="24"/>
        </w:rPr>
        <w:t xml:space="preserve"> Δημοτικό Σχολείο Ασπροπύργου Αττικής. </w:t>
      </w:r>
    </w:p>
    <w:p w14:paraId="34C32E4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Καλώς ορίσατε στη Βουλή.</w:t>
      </w:r>
    </w:p>
    <w:p w14:paraId="34C32E43" w14:textId="77777777" w:rsidR="00836292" w:rsidRDefault="0042176D">
      <w:pPr>
        <w:spacing w:line="600" w:lineRule="auto"/>
        <w:ind w:left="1440" w:firstLine="720"/>
        <w:jc w:val="both"/>
        <w:rPr>
          <w:rFonts w:eastAsia="Times New Roman" w:cs="Times New Roman"/>
          <w:szCs w:val="24"/>
        </w:rPr>
      </w:pPr>
      <w:r>
        <w:rPr>
          <w:rFonts w:eastAsia="Times New Roman" w:cs="Times New Roman"/>
          <w:szCs w:val="24"/>
        </w:rPr>
        <w:t>(Χειροκροτήματα απ’ όλες τις πτέρυγες</w:t>
      </w:r>
      <w:r>
        <w:rPr>
          <w:rFonts w:eastAsia="Times New Roman" w:cs="Times New Roman"/>
          <w:szCs w:val="24"/>
        </w:rPr>
        <w:t xml:space="preserve"> της Βουλής</w:t>
      </w:r>
      <w:r>
        <w:rPr>
          <w:rFonts w:eastAsia="Times New Roman" w:cs="Times New Roman"/>
          <w:szCs w:val="24"/>
        </w:rPr>
        <w:t>)</w:t>
      </w:r>
    </w:p>
    <w:p w14:paraId="34C32E4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Θα μου επιτρέ</w:t>
      </w:r>
      <w:r>
        <w:rPr>
          <w:rFonts w:eastAsia="Times New Roman" w:cs="Times New Roman"/>
          <w:szCs w:val="24"/>
        </w:rPr>
        <w:t xml:space="preserve">ψετε, κυρία </w:t>
      </w:r>
      <w:proofErr w:type="spellStart"/>
      <w:r>
        <w:rPr>
          <w:rFonts w:eastAsia="Times New Roman" w:cs="Times New Roman"/>
          <w:szCs w:val="24"/>
        </w:rPr>
        <w:t>Μανωλάκου</w:t>
      </w:r>
      <w:proofErr w:type="spellEnd"/>
      <w:r>
        <w:rPr>
          <w:rFonts w:eastAsia="Times New Roman" w:cs="Times New Roman"/>
          <w:szCs w:val="24"/>
        </w:rPr>
        <w:t xml:space="preserve">, να κάνω μια παρέκκλιση, να δώσω τον λόγο στον κ. Παππά να υποστηρίξει τις δυο τροπολογίες του και αμέσως μετά θα σας δώσω τον λόγο. </w:t>
      </w:r>
    </w:p>
    <w:p w14:paraId="34C32E45"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Κύρι</w:t>
      </w:r>
      <w:r>
        <w:rPr>
          <w:rFonts w:eastAsia="Times New Roman" w:cs="Times New Roman"/>
          <w:szCs w:val="24"/>
        </w:rPr>
        <w:t xml:space="preserve">ε Πρόεδρε, εγώ θα υποστηρίξω κάποτε την τρίτη; </w:t>
      </w:r>
    </w:p>
    <w:p w14:paraId="34C32E46"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Είχαμε κάνει τη συμφωνία -για να μη σας αφήσω </w:t>
      </w:r>
      <w:proofErr w:type="spellStart"/>
      <w:r>
        <w:rPr>
          <w:rFonts w:eastAsia="Times New Roman" w:cs="Times New Roman"/>
          <w:szCs w:val="24"/>
        </w:rPr>
        <w:t>παραπονούμενη</w:t>
      </w:r>
      <w:proofErr w:type="spellEnd"/>
      <w:r>
        <w:rPr>
          <w:rFonts w:eastAsia="Times New Roman" w:cs="Times New Roman"/>
          <w:szCs w:val="24"/>
        </w:rPr>
        <w:t xml:space="preserve">- ότι θα τελειώσουν οι εισηγητές των κομμάτων για το μπλοκ των υπουργικών και μετά θα μιλήσετε. </w:t>
      </w:r>
    </w:p>
    <w:p w14:paraId="34C32E4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ΘΕΑΝΩ ΦΩΤΙΟΥ (Αναπλ</w:t>
      </w:r>
      <w:r>
        <w:rPr>
          <w:rFonts w:eastAsia="Times New Roman" w:cs="Times New Roman"/>
          <w:b/>
          <w:szCs w:val="24"/>
        </w:rPr>
        <w:t xml:space="preserve">ηρώτρια Υπουργός Εργασίας, Κοινωνικής Ασφάλισης και Κοινωνικής Αλληλεγγύης): </w:t>
      </w:r>
      <w:r>
        <w:rPr>
          <w:rFonts w:eastAsia="Times New Roman" w:cs="Times New Roman"/>
          <w:szCs w:val="24"/>
        </w:rPr>
        <w:t>Τοποθετούνται, κύριε Πρόεδρε.</w:t>
      </w:r>
    </w:p>
    <w:p w14:paraId="34C32E4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Δε θα το πάω μέχρι τέλους. Να μιλήσει ο κ. Παππάς</w:t>
      </w:r>
      <w:r>
        <w:rPr>
          <w:rFonts w:eastAsia="Times New Roman" w:cs="Times New Roman"/>
          <w:szCs w:val="24"/>
        </w:rPr>
        <w:t>,</w:t>
      </w:r>
      <w:r>
        <w:rPr>
          <w:rFonts w:eastAsia="Times New Roman" w:cs="Times New Roman"/>
          <w:szCs w:val="24"/>
        </w:rPr>
        <w:t xml:space="preserve"> που δεν έχει μιλήσει</w:t>
      </w:r>
      <w:r>
        <w:rPr>
          <w:rFonts w:eastAsia="Times New Roman" w:cs="Times New Roman"/>
          <w:szCs w:val="24"/>
        </w:rPr>
        <w:t>,</w:t>
      </w:r>
      <w:r>
        <w:rPr>
          <w:rFonts w:eastAsia="Times New Roman" w:cs="Times New Roman"/>
          <w:szCs w:val="24"/>
        </w:rPr>
        <w:t xml:space="preserve"> και μετά από την </w:t>
      </w:r>
      <w:r>
        <w:rPr>
          <w:rFonts w:eastAsia="Times New Roman" w:cs="Times New Roman"/>
          <w:szCs w:val="24"/>
        </w:rPr>
        <w:t xml:space="preserve">κ. </w:t>
      </w:r>
      <w:proofErr w:type="spellStart"/>
      <w:r>
        <w:rPr>
          <w:rFonts w:eastAsia="Times New Roman" w:cs="Times New Roman"/>
          <w:szCs w:val="24"/>
        </w:rPr>
        <w:t>Μανωλάκου</w:t>
      </w:r>
      <w:proofErr w:type="spellEnd"/>
      <w:r>
        <w:rPr>
          <w:rFonts w:eastAsia="Times New Roman" w:cs="Times New Roman"/>
          <w:szCs w:val="24"/>
        </w:rPr>
        <w:t xml:space="preserve"> θα σας δώσω τ</w:t>
      </w:r>
      <w:r>
        <w:rPr>
          <w:rFonts w:eastAsia="Times New Roman" w:cs="Times New Roman"/>
          <w:szCs w:val="24"/>
        </w:rPr>
        <w:t>ον λόγο.</w:t>
      </w:r>
    </w:p>
    <w:p w14:paraId="34C32E4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Έχετε τον λόγο για πέντε λεπτά με μια σχετική ανοχή.</w:t>
      </w:r>
    </w:p>
    <w:p w14:paraId="34C32E4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(Υπουργός Επικρατείας): </w:t>
      </w:r>
      <w:r>
        <w:rPr>
          <w:rFonts w:eastAsia="Times New Roman" w:cs="Times New Roman"/>
          <w:szCs w:val="24"/>
        </w:rPr>
        <w:t>Ευχαριστώ και την κυρία Φωτίου και εσάς, κύριε Πρόεδρε.</w:t>
      </w:r>
    </w:p>
    <w:p w14:paraId="34C32E4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Η πρώτη τροπολογία που καταθέτουμε σήμερα ικανοποιεί ένα αίτημα της Εθνικής Επιτροπής για τα Δικαι</w:t>
      </w:r>
      <w:r>
        <w:rPr>
          <w:rFonts w:eastAsia="Times New Roman" w:cs="Times New Roman"/>
          <w:szCs w:val="24"/>
        </w:rPr>
        <w:t xml:space="preserve">ώματα του Ανθρώπου, η οποία και με δελτίο Τύπου της έχει ζητήσει να εναρμονίζεται η απρόσκοπτη λειτουργία του ειδικού φορέα, ο οποίος έχει συσταθεί για τις ανάγκες αυτής της ανεξαρτησίας, με τις </w:t>
      </w:r>
      <w:r>
        <w:rPr>
          <w:rFonts w:eastAsia="Times New Roman" w:cs="Times New Roman"/>
          <w:szCs w:val="24"/>
        </w:rPr>
        <w:lastRenderedPageBreak/>
        <w:t>απαιτήσεις του δημόσιου λογιστικού. Επαναφέρουμε την αρμοδιότ</w:t>
      </w:r>
      <w:r>
        <w:rPr>
          <w:rFonts w:eastAsia="Times New Roman" w:cs="Times New Roman"/>
          <w:szCs w:val="24"/>
        </w:rPr>
        <w:t xml:space="preserve">ητα του κύριου </w:t>
      </w:r>
      <w:proofErr w:type="spellStart"/>
      <w:r>
        <w:rPr>
          <w:rFonts w:eastAsia="Times New Roman" w:cs="Times New Roman"/>
          <w:szCs w:val="24"/>
        </w:rPr>
        <w:t>διατάκτη</w:t>
      </w:r>
      <w:proofErr w:type="spellEnd"/>
      <w:r>
        <w:rPr>
          <w:rFonts w:eastAsia="Times New Roman" w:cs="Times New Roman"/>
          <w:szCs w:val="24"/>
        </w:rPr>
        <w:t xml:space="preserve"> στον Γενικό Γραμματέα της Κυβέρνησης. Θα παρακαλούσα να υποστηριχθεί. </w:t>
      </w:r>
    </w:p>
    <w:p w14:paraId="34C32E4C" w14:textId="77777777" w:rsidR="00836292" w:rsidRDefault="0042176D">
      <w:pPr>
        <w:spacing w:line="600" w:lineRule="auto"/>
        <w:ind w:firstLine="720"/>
        <w:jc w:val="both"/>
        <w:rPr>
          <w:rFonts w:eastAsia="Times New Roman"/>
          <w:szCs w:val="24"/>
        </w:rPr>
      </w:pPr>
      <w:r>
        <w:rPr>
          <w:rFonts w:eastAsia="Times New Roman"/>
          <w:szCs w:val="24"/>
        </w:rPr>
        <w:t>Η δεύτερη τροπολογία, για την οποία έγινε και λόγος, προβλέπει τη δυνατότητα απόσπασης τακτικού προσωπικού της ΕΡΤ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σε δημόσιες υπηρεσίες και νομικά πρόσωπα </w:t>
      </w:r>
      <w:r>
        <w:rPr>
          <w:rFonts w:eastAsia="Times New Roman"/>
          <w:szCs w:val="24"/>
        </w:rPr>
        <w:t xml:space="preserve">του δημοσίου δικαίου, με σκοπό την κάλυψη επιτακτικών αναγκών. </w:t>
      </w:r>
    </w:p>
    <w:p w14:paraId="34C32E4D" w14:textId="77777777" w:rsidR="00836292" w:rsidRDefault="0042176D">
      <w:pPr>
        <w:spacing w:line="600" w:lineRule="auto"/>
        <w:ind w:firstLine="720"/>
        <w:jc w:val="both"/>
        <w:rPr>
          <w:rFonts w:eastAsia="Times New Roman"/>
          <w:szCs w:val="24"/>
        </w:rPr>
      </w:pPr>
      <w:r>
        <w:rPr>
          <w:rFonts w:eastAsia="Times New Roman"/>
          <w:szCs w:val="24"/>
        </w:rPr>
        <w:t xml:space="preserve">Κύριε Κωνσταντινόπουλε, γνωρίζετε ότι το δημόσιο στην Ελλάδα </w:t>
      </w:r>
      <w:proofErr w:type="spellStart"/>
      <w:r>
        <w:rPr>
          <w:rFonts w:eastAsia="Times New Roman"/>
          <w:szCs w:val="24"/>
        </w:rPr>
        <w:t>οικοδομήθηκε</w:t>
      </w:r>
      <w:proofErr w:type="spellEnd"/>
      <w:r>
        <w:rPr>
          <w:rFonts w:eastAsia="Times New Roman"/>
          <w:szCs w:val="24"/>
        </w:rPr>
        <w:t>,</w:t>
      </w:r>
      <w:r>
        <w:rPr>
          <w:rFonts w:eastAsia="Times New Roman"/>
          <w:szCs w:val="24"/>
        </w:rPr>
        <w:t xml:space="preserve"> όχι με κριτήρια εξυπηρέτησης των κοινωνικών σκοπών, αλλά με κριτήρια αναπαραγωγής των κομματικών μηχανισμών. Αυτός ήτ</w:t>
      </w:r>
      <w:r>
        <w:rPr>
          <w:rFonts w:eastAsia="Times New Roman"/>
          <w:szCs w:val="24"/>
        </w:rPr>
        <w:t xml:space="preserve">αν ο τρόπος, με αποτέλεσμα </w:t>
      </w:r>
      <w:r>
        <w:rPr>
          <w:rFonts w:eastAsia="Times New Roman"/>
          <w:szCs w:val="24"/>
        </w:rPr>
        <w:lastRenderedPageBreak/>
        <w:t>αυτήν τη στιγμή να έχουν περάσει πέντε χρόνια που υφίσταται η Ελλάδα σφοδρές κριτικές για το μέγεθος του δημοσίου, ενώ η ουσία του προβλήματος είναι η κακή κατανομή του προσωπικού.</w:t>
      </w:r>
    </w:p>
    <w:p w14:paraId="34C32E4E" w14:textId="77777777" w:rsidR="00836292" w:rsidRDefault="0042176D">
      <w:pPr>
        <w:spacing w:line="600" w:lineRule="auto"/>
        <w:ind w:firstLine="720"/>
        <w:jc w:val="both"/>
        <w:rPr>
          <w:rFonts w:eastAsia="Times New Roman"/>
          <w:szCs w:val="24"/>
        </w:rPr>
      </w:pPr>
      <w:r>
        <w:rPr>
          <w:rFonts w:eastAsia="Times New Roman"/>
          <w:szCs w:val="24"/>
        </w:rPr>
        <w:t>Είστε από την Τρίπολη. Φαντάζομαι ότι θα γνωρίζε</w:t>
      </w:r>
      <w:r>
        <w:rPr>
          <w:rFonts w:eastAsia="Times New Roman"/>
          <w:szCs w:val="24"/>
        </w:rPr>
        <w:t>τε ότι, ναι, υπάρχουν παραδείγματα προσωπικού</w:t>
      </w:r>
      <w:r>
        <w:rPr>
          <w:rFonts w:eastAsia="Times New Roman"/>
          <w:szCs w:val="24"/>
        </w:rPr>
        <w:t>,</w:t>
      </w:r>
      <w:r>
        <w:rPr>
          <w:rFonts w:eastAsia="Times New Roman"/>
          <w:szCs w:val="24"/>
        </w:rPr>
        <w:t xml:space="preserve"> το οποίο θα μπορούσε να μετακινηθεί. Μην μου πείτε για την ΕΡΤ, γιατί την ΕΡΤ εμείς την ξανανοίξαμε με το προσωπικό που κληρονομήθηκε από την προτεραία κατάσταση. Εμείς φέραμε καινούργιο οργανόγραμμα και με τη</w:t>
      </w:r>
      <w:r>
        <w:rPr>
          <w:rFonts w:eastAsia="Times New Roman"/>
          <w:szCs w:val="24"/>
        </w:rPr>
        <w:t>ν παρούσα τροπολογία δίνουμε τη δυνατότητα όλο το προσωπικό να μπορεί να αξιοποιηθεί και θα πε</w:t>
      </w:r>
      <w:r>
        <w:rPr>
          <w:rFonts w:eastAsia="Times New Roman"/>
          <w:szCs w:val="24"/>
        </w:rPr>
        <w:lastRenderedPageBreak/>
        <w:t xml:space="preserve">ριμένουμε και προτάσεις από εσάς για τον </w:t>
      </w:r>
      <w:r>
        <w:rPr>
          <w:rFonts w:eastAsia="Times New Roman"/>
          <w:szCs w:val="24"/>
        </w:rPr>
        <w:t xml:space="preserve">νομό </w:t>
      </w:r>
      <w:r>
        <w:rPr>
          <w:rFonts w:eastAsia="Times New Roman"/>
          <w:szCs w:val="24"/>
        </w:rPr>
        <w:t xml:space="preserve">σας. Για παράδειγμα, για το πού θα μπορούσε να αξιοποιηθεί προσωπικό της ΕΡΤ. </w:t>
      </w:r>
    </w:p>
    <w:p w14:paraId="34C32E4F" w14:textId="77777777" w:rsidR="00836292" w:rsidRDefault="0042176D">
      <w:pPr>
        <w:spacing w:line="600" w:lineRule="auto"/>
        <w:ind w:firstLine="720"/>
        <w:jc w:val="both"/>
        <w:rPr>
          <w:rFonts w:eastAsia="Times New Roman"/>
          <w:szCs w:val="24"/>
        </w:rPr>
      </w:pPr>
      <w:r>
        <w:rPr>
          <w:rFonts w:eastAsia="Times New Roman"/>
          <w:szCs w:val="24"/>
        </w:rPr>
        <w:t xml:space="preserve">Καλώ, λοιπόν, κι εσάς και τον κ. </w:t>
      </w:r>
      <w:proofErr w:type="spellStart"/>
      <w:r>
        <w:rPr>
          <w:rFonts w:eastAsia="Times New Roman"/>
          <w:szCs w:val="24"/>
        </w:rPr>
        <w:t>Κεγκέρογλου</w:t>
      </w:r>
      <w:proofErr w:type="spellEnd"/>
      <w:r>
        <w:rPr>
          <w:rFonts w:eastAsia="Times New Roman"/>
          <w:szCs w:val="24"/>
        </w:rPr>
        <w:t xml:space="preserve"> –ο οποίος σας πειράζει- να υποστηρίξετε αυτήν την τροπολογία. Νομίζω ότι είναι μια τροπολογία πάρα πολύ λελογισμένη. Οι μετατάξεις θα γίνονται κατόπιν αιτήσεως του προσωπικού -δεν θα γίνονται με τη βία- και σε σ</w:t>
      </w:r>
      <w:r>
        <w:rPr>
          <w:rFonts w:eastAsia="Times New Roman"/>
          <w:szCs w:val="24"/>
        </w:rPr>
        <w:t xml:space="preserve">υνεργασία με το Υπουργείο Εσωτερικών και το Υπουργείο Επικρατείας. </w:t>
      </w:r>
    </w:p>
    <w:p w14:paraId="34C32E50" w14:textId="77777777" w:rsidR="00836292" w:rsidRDefault="0042176D">
      <w:pPr>
        <w:spacing w:line="600" w:lineRule="auto"/>
        <w:ind w:firstLine="720"/>
        <w:jc w:val="both"/>
        <w:rPr>
          <w:rFonts w:eastAsia="Times New Roman"/>
          <w:szCs w:val="24"/>
        </w:rPr>
      </w:pPr>
      <w:r>
        <w:rPr>
          <w:rFonts w:eastAsia="Times New Roman"/>
          <w:szCs w:val="24"/>
        </w:rPr>
        <w:t xml:space="preserve">Άρα, νομίζω ότι αυτή η τροπολογία έρχεται να μας δώσει τη δυνατότητα και όλο το προσωπικό να αξιοποιήσουμε και να </w:t>
      </w:r>
      <w:r>
        <w:rPr>
          <w:rFonts w:eastAsia="Times New Roman"/>
          <w:szCs w:val="24"/>
        </w:rPr>
        <w:lastRenderedPageBreak/>
        <w:t xml:space="preserve">βεβαιωθεί ο ελληνικός λαός ότι κάθε ευρώ που πάει στην ΕΡΤ του </w:t>
      </w:r>
      <w:proofErr w:type="spellStart"/>
      <w:r>
        <w:rPr>
          <w:rFonts w:eastAsia="Times New Roman"/>
          <w:szCs w:val="24"/>
        </w:rPr>
        <w:t>αντιγυρίζει</w:t>
      </w:r>
      <w:proofErr w:type="spellEnd"/>
      <w:r>
        <w:rPr>
          <w:rFonts w:eastAsia="Times New Roman"/>
          <w:szCs w:val="24"/>
        </w:rPr>
        <w:t xml:space="preserve"> με τη μορφή υπηρεσιών.</w:t>
      </w:r>
    </w:p>
    <w:p w14:paraId="34C32E51" w14:textId="77777777" w:rsidR="00836292" w:rsidRDefault="0042176D">
      <w:pPr>
        <w:spacing w:line="600" w:lineRule="auto"/>
        <w:ind w:firstLine="720"/>
        <w:jc w:val="both"/>
        <w:rPr>
          <w:rFonts w:eastAsia="Times New Roman"/>
          <w:szCs w:val="24"/>
        </w:rPr>
      </w:pPr>
      <w:r>
        <w:rPr>
          <w:rFonts w:eastAsia="Times New Roman"/>
          <w:szCs w:val="24"/>
        </w:rPr>
        <w:t>Ευχαριστώ πάρα πολύ.</w:t>
      </w:r>
    </w:p>
    <w:p w14:paraId="34C32E52" w14:textId="77777777" w:rsidR="00836292" w:rsidRDefault="0042176D">
      <w:pPr>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Κύριε Πρόεδρε, μπορώ να έχω τον λόγο;</w:t>
      </w:r>
    </w:p>
    <w:p w14:paraId="34C32E53" w14:textId="77777777" w:rsidR="00836292" w:rsidRDefault="0042176D">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Να κάνω μια ερώτηση, κύριε Πρόεδρε;</w:t>
      </w:r>
    </w:p>
    <w:p w14:paraId="34C32E54" w14:textId="77777777" w:rsidR="00836292" w:rsidRDefault="0042176D">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Να ρωτήσουμε κάτι, κύριε Πρόεδρε;</w:t>
      </w:r>
    </w:p>
    <w:p w14:paraId="34C32E55"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ρ</w:t>
      </w:r>
      <w:r>
        <w:rPr>
          <w:rFonts w:eastAsia="Times New Roman"/>
          <w:szCs w:val="24"/>
        </w:rPr>
        <w:t xml:space="preserve">ωτήσετε. </w:t>
      </w:r>
    </w:p>
    <w:p w14:paraId="34C32E56" w14:textId="77777777" w:rsidR="00836292" w:rsidRDefault="0042176D">
      <w:pPr>
        <w:spacing w:line="600" w:lineRule="auto"/>
        <w:ind w:firstLine="720"/>
        <w:jc w:val="both"/>
        <w:rPr>
          <w:rFonts w:eastAsia="Times New Roman"/>
          <w:szCs w:val="24"/>
        </w:rPr>
      </w:pPr>
      <w:r>
        <w:rPr>
          <w:rFonts w:eastAsia="Times New Roman"/>
          <w:szCs w:val="24"/>
        </w:rPr>
        <w:t xml:space="preserve">Θα καθίσει ο κ. Παππάς για λίγο. </w:t>
      </w:r>
    </w:p>
    <w:p w14:paraId="34C32E57" w14:textId="77777777" w:rsidR="00836292" w:rsidRDefault="0042176D">
      <w:pPr>
        <w:spacing w:line="600" w:lineRule="auto"/>
        <w:ind w:firstLine="720"/>
        <w:jc w:val="both"/>
        <w:rPr>
          <w:rFonts w:eastAsia="Times New Roman"/>
          <w:szCs w:val="24"/>
        </w:rPr>
      </w:pPr>
      <w:r>
        <w:rPr>
          <w:rFonts w:eastAsia="Times New Roman"/>
          <w:szCs w:val="24"/>
        </w:rPr>
        <w:lastRenderedPageBreak/>
        <w:t>Θέλετε διευκρινιστικές ερωτήσεις πριν φύγει ο κ. Παππάς; Περιμένετε, με τη σειρά.</w:t>
      </w:r>
    </w:p>
    <w:p w14:paraId="34C32E58" w14:textId="77777777" w:rsidR="00836292" w:rsidRDefault="0042176D">
      <w:pPr>
        <w:spacing w:line="600" w:lineRule="auto"/>
        <w:ind w:firstLine="720"/>
        <w:jc w:val="both"/>
        <w:rPr>
          <w:rFonts w:eastAsia="Times New Roman"/>
          <w:szCs w:val="24"/>
        </w:rPr>
      </w:pPr>
      <w:r>
        <w:rPr>
          <w:rFonts w:eastAsia="Times New Roman"/>
          <w:szCs w:val="24"/>
        </w:rPr>
        <w:t xml:space="preserve">Έχετε τον λόγο, κύριε </w:t>
      </w:r>
      <w:proofErr w:type="spellStart"/>
      <w:r>
        <w:rPr>
          <w:rFonts w:eastAsia="Times New Roman"/>
          <w:szCs w:val="24"/>
        </w:rPr>
        <w:t>Κεδίκογλου</w:t>
      </w:r>
      <w:proofErr w:type="spellEnd"/>
      <w:r>
        <w:rPr>
          <w:rFonts w:eastAsia="Times New Roman"/>
          <w:szCs w:val="24"/>
        </w:rPr>
        <w:t xml:space="preserve">, για ένα λεπτό για να κάνετε </w:t>
      </w:r>
      <w:r>
        <w:rPr>
          <w:rFonts w:eastAsia="Times New Roman"/>
          <w:szCs w:val="24"/>
        </w:rPr>
        <w:t xml:space="preserve">τη </w:t>
      </w:r>
      <w:r>
        <w:rPr>
          <w:rFonts w:eastAsia="Times New Roman"/>
          <w:szCs w:val="24"/>
        </w:rPr>
        <w:t>διευκρινιστική ερώτηση.</w:t>
      </w:r>
    </w:p>
    <w:p w14:paraId="34C32E59" w14:textId="77777777" w:rsidR="00836292" w:rsidRDefault="0042176D">
      <w:pPr>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 xml:space="preserve">Κύριε Πρόεδρε, θα </w:t>
      </w:r>
      <w:r>
        <w:rPr>
          <w:rFonts w:eastAsia="Times New Roman"/>
          <w:szCs w:val="24"/>
        </w:rPr>
        <w:t>τοποθετηθούμε επί της διάταξης, αλλά θα ήθελα να μάθω από τον κύριο Υπουργό -γιατί έχουμε ρωτήσει πάρα πολλές φορές και φαντάζομαι θα πρέπει να κατατεθεί και επισήμως, αλλά θα ήθελα</w:t>
      </w:r>
      <w:r>
        <w:rPr>
          <w:rFonts w:eastAsia="Times New Roman"/>
          <w:szCs w:val="24"/>
        </w:rPr>
        <w:t>,</w:t>
      </w:r>
      <w:r>
        <w:rPr>
          <w:rFonts w:eastAsia="Times New Roman"/>
          <w:szCs w:val="24"/>
        </w:rPr>
        <w:t xml:space="preserve"> αν έχετε την απάντηση τώρα- πόσοι έχουν προσληφθεί στην ΕΡΤ. Πόσοι από αυ</w:t>
      </w:r>
      <w:r>
        <w:rPr>
          <w:rFonts w:eastAsia="Times New Roman"/>
          <w:szCs w:val="24"/>
        </w:rPr>
        <w:t xml:space="preserve">τούς έχουν πάρει αποζημιώσεις και τι έχει γίνει </w:t>
      </w:r>
      <w:r>
        <w:rPr>
          <w:rFonts w:eastAsia="Times New Roman"/>
          <w:szCs w:val="24"/>
        </w:rPr>
        <w:lastRenderedPageBreak/>
        <w:t xml:space="preserve">με τις αποζημιώσεις τους; Και τι διαδικασίες είναι αυτές που θεσμοθετείτε; </w:t>
      </w:r>
    </w:p>
    <w:p w14:paraId="34C32E5A" w14:textId="77777777" w:rsidR="00836292" w:rsidRDefault="0042176D">
      <w:pPr>
        <w:spacing w:line="600" w:lineRule="auto"/>
        <w:ind w:firstLine="720"/>
        <w:jc w:val="both"/>
        <w:rPr>
          <w:rFonts w:eastAsia="Times New Roman"/>
          <w:szCs w:val="24"/>
        </w:rPr>
      </w:pPr>
      <w:r>
        <w:rPr>
          <w:rFonts w:eastAsia="Times New Roman"/>
          <w:szCs w:val="24"/>
        </w:rPr>
        <w:t xml:space="preserve">Γιατί, κύριε Παππά, σαφέστατα υπάρχει η αίσθηση εξυπηρέτησης </w:t>
      </w:r>
      <w:r>
        <w:rPr>
          <w:rFonts w:eastAsia="Times New Roman"/>
          <w:szCs w:val="24"/>
        </w:rPr>
        <w:t>«</w:t>
      </w:r>
      <w:r>
        <w:rPr>
          <w:rFonts w:eastAsia="Times New Roman"/>
          <w:szCs w:val="24"/>
        </w:rPr>
        <w:t>ημετέρων</w:t>
      </w:r>
      <w:r>
        <w:rPr>
          <w:rFonts w:eastAsia="Times New Roman"/>
          <w:szCs w:val="24"/>
        </w:rPr>
        <w:t>»</w:t>
      </w:r>
      <w:r>
        <w:rPr>
          <w:rFonts w:eastAsia="Times New Roman"/>
          <w:szCs w:val="24"/>
        </w:rPr>
        <w:t>. Τα κριτήρια μεταφοράς των αποσπάσεων του προσωπικού είναι α</w:t>
      </w:r>
      <w:r>
        <w:rPr>
          <w:rFonts w:eastAsia="Times New Roman"/>
          <w:szCs w:val="24"/>
        </w:rPr>
        <w:t xml:space="preserve">σαφή, με αποκορύφωμα την τελευταία παράγραφο, που λέει ότι άμα δεν έχει γίνει η προηγούμενη διαδικασία, </w:t>
      </w:r>
      <w:r>
        <w:rPr>
          <w:rFonts w:eastAsia="Times New Roman"/>
          <w:szCs w:val="24"/>
        </w:rPr>
        <w:t xml:space="preserve">μπορεί </w:t>
      </w:r>
      <w:r>
        <w:rPr>
          <w:rFonts w:eastAsia="Times New Roman"/>
          <w:szCs w:val="24"/>
        </w:rPr>
        <w:t xml:space="preserve">να </w:t>
      </w:r>
      <w:r>
        <w:rPr>
          <w:rFonts w:eastAsia="Times New Roman"/>
          <w:szCs w:val="24"/>
        </w:rPr>
        <w:t xml:space="preserve">συνεννοηθεί </w:t>
      </w:r>
      <w:r>
        <w:rPr>
          <w:rFonts w:eastAsia="Times New Roman"/>
          <w:szCs w:val="24"/>
        </w:rPr>
        <w:t>ο τοπικός δήμος με εσάς και να καθοριστούν τα προσόντα μετά –το πρότυπο της φωτογραφικής διάταξης. Θα ήθελα να μου το εξηγήσετε αυ</w:t>
      </w:r>
      <w:r>
        <w:rPr>
          <w:rFonts w:eastAsia="Times New Roman"/>
          <w:szCs w:val="24"/>
        </w:rPr>
        <w:t xml:space="preserve">τό. Θα ήθελα να μου εξηγήσετε πώς η </w:t>
      </w:r>
      <w:proofErr w:type="spellStart"/>
      <w:r>
        <w:rPr>
          <w:rFonts w:eastAsia="Times New Roman"/>
          <w:szCs w:val="24"/>
        </w:rPr>
        <w:t>υπερπολύτιμή</w:t>
      </w:r>
      <w:proofErr w:type="spellEnd"/>
      <w:r>
        <w:rPr>
          <w:rFonts w:eastAsia="Times New Roman"/>
          <w:szCs w:val="24"/>
        </w:rPr>
        <w:t xml:space="preserve"> σας ΕΡΤ πρέπει να </w:t>
      </w:r>
      <w:proofErr w:type="spellStart"/>
      <w:r>
        <w:rPr>
          <w:rFonts w:eastAsia="Times New Roman"/>
          <w:szCs w:val="24"/>
        </w:rPr>
        <w:t>αφαιμαχθεί</w:t>
      </w:r>
      <w:proofErr w:type="spellEnd"/>
      <w:r>
        <w:rPr>
          <w:rFonts w:eastAsia="Times New Roman"/>
          <w:szCs w:val="24"/>
        </w:rPr>
        <w:t xml:space="preserve">. Εμείς γνωρίζαμε ότι ήταν όλοι τους πολύτιμοι εκεί πέρα και έπρεπε οπωσδήποτε να τους επαναφέρετε. </w:t>
      </w:r>
      <w:r>
        <w:rPr>
          <w:rFonts w:eastAsia="Times New Roman"/>
          <w:szCs w:val="24"/>
        </w:rPr>
        <w:lastRenderedPageBreak/>
        <w:t>Ποιο είναι το κόστος λειτουργίας της ΕΡΤ σήμερα; Σε αυτές τις ερωτήσεις θα θέλα</w:t>
      </w:r>
      <w:r>
        <w:rPr>
          <w:rFonts w:eastAsia="Times New Roman"/>
          <w:szCs w:val="24"/>
        </w:rPr>
        <w:t xml:space="preserve">με απαντήσεις. </w:t>
      </w:r>
    </w:p>
    <w:p w14:paraId="34C32E5B" w14:textId="77777777" w:rsidR="00836292" w:rsidRDefault="0042176D">
      <w:pPr>
        <w:spacing w:line="600" w:lineRule="auto"/>
        <w:ind w:firstLine="720"/>
        <w:jc w:val="both"/>
        <w:rPr>
          <w:rFonts w:eastAsia="Times New Roman"/>
          <w:szCs w:val="24"/>
        </w:rPr>
      </w:pPr>
      <w:r>
        <w:rPr>
          <w:rFonts w:eastAsia="Times New Roman"/>
          <w:b/>
          <w:szCs w:val="24"/>
        </w:rPr>
        <w:t xml:space="preserve">ΝΙΚΟΛΑΟΣ ΠΑΠΠΑΣ (Υπουργός Επικρατείας): </w:t>
      </w:r>
      <w:r>
        <w:rPr>
          <w:rFonts w:eastAsia="Times New Roman"/>
          <w:szCs w:val="24"/>
        </w:rPr>
        <w:t>Κύριε Πρόεδρε, μπορώ να απαντήσω;</w:t>
      </w:r>
    </w:p>
    <w:p w14:paraId="34C32E5C"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Παππά, καθίστε, γιατί είναι άλλοι δύο συνάδελφοι. Μαζέψτε τις ερωτήσεις των τριών συναδέλφων και απαντάτε </w:t>
      </w:r>
      <w:proofErr w:type="spellStart"/>
      <w:r>
        <w:rPr>
          <w:rFonts w:eastAsia="Times New Roman"/>
          <w:szCs w:val="24"/>
          <w:lang w:val="en-US"/>
        </w:rPr>
        <w:t>en</w:t>
      </w:r>
      <w:proofErr w:type="spellEnd"/>
      <w:r>
        <w:rPr>
          <w:rFonts w:eastAsia="Times New Roman"/>
          <w:szCs w:val="24"/>
        </w:rPr>
        <w:t xml:space="preserve"> </w:t>
      </w:r>
      <w:r>
        <w:rPr>
          <w:rFonts w:eastAsia="Times New Roman"/>
          <w:szCs w:val="24"/>
          <w:lang w:val="en-US"/>
        </w:rPr>
        <w:t>bloc</w:t>
      </w:r>
      <w:r>
        <w:rPr>
          <w:rFonts w:eastAsia="Times New Roman"/>
          <w:szCs w:val="24"/>
        </w:rPr>
        <w:t>.</w:t>
      </w:r>
    </w:p>
    <w:p w14:paraId="34C32E5D" w14:textId="77777777" w:rsidR="00836292" w:rsidRDefault="0042176D">
      <w:pPr>
        <w:spacing w:line="600" w:lineRule="auto"/>
        <w:ind w:firstLine="720"/>
        <w:jc w:val="both"/>
        <w:rPr>
          <w:rFonts w:eastAsia="Times New Roman"/>
          <w:szCs w:val="24"/>
        </w:rPr>
      </w:pPr>
      <w:r>
        <w:rPr>
          <w:rFonts w:eastAsia="Times New Roman"/>
          <w:b/>
          <w:szCs w:val="24"/>
        </w:rPr>
        <w:t>ΔΗΜΗΤΡΙΟΣ ΔΗ</w:t>
      </w:r>
      <w:r>
        <w:rPr>
          <w:rFonts w:eastAsia="Times New Roman"/>
          <w:b/>
          <w:szCs w:val="24"/>
        </w:rPr>
        <w:t>ΜΗΤΡΙΑΔΗΣ:</w:t>
      </w:r>
      <w:r>
        <w:rPr>
          <w:rFonts w:eastAsia="Times New Roman"/>
          <w:szCs w:val="24"/>
        </w:rPr>
        <w:t xml:space="preserve"> Θέλουμε να κάνουμε κι εμείς ερώτηση.</w:t>
      </w:r>
    </w:p>
    <w:p w14:paraId="34C32E5E"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κάνετε ερώτηση στον Υπουργό σας. </w:t>
      </w:r>
    </w:p>
    <w:p w14:paraId="34C32E5F" w14:textId="77777777" w:rsidR="00836292" w:rsidRDefault="0042176D">
      <w:pPr>
        <w:spacing w:line="600" w:lineRule="auto"/>
        <w:ind w:firstLine="720"/>
        <w:jc w:val="both"/>
        <w:rPr>
          <w:rFonts w:eastAsia="Times New Roman"/>
          <w:szCs w:val="24"/>
        </w:rPr>
      </w:pPr>
      <w:r>
        <w:rPr>
          <w:rFonts w:eastAsia="Times New Roman"/>
          <w:szCs w:val="24"/>
        </w:rPr>
        <w:lastRenderedPageBreak/>
        <w:t>Αλλά, προσέξτε παρακαλώ πολύ, τέτοιου είδους ερωτήσεις είναι πολύ σημαντικές, αλλά είναι θέμα κοινοβουλευτικού ελέγχου. Διότι εκτιμώ ότι δ</w:t>
      </w:r>
      <w:r>
        <w:rPr>
          <w:rFonts w:eastAsia="Times New Roman"/>
          <w:szCs w:val="24"/>
        </w:rPr>
        <w:t>εν θα έχει ήδη αναλυτικά τα στοιχεία στο μυαλό του</w:t>
      </w:r>
      <w:r>
        <w:rPr>
          <w:rFonts w:eastAsia="Times New Roman"/>
          <w:szCs w:val="24"/>
        </w:rPr>
        <w:t>,</w:t>
      </w:r>
      <w:r>
        <w:rPr>
          <w:rFonts w:eastAsia="Times New Roman"/>
          <w:szCs w:val="24"/>
        </w:rPr>
        <w:t xml:space="preserve"> για να απαντήσει. </w:t>
      </w:r>
    </w:p>
    <w:p w14:paraId="34C32E60" w14:textId="77777777" w:rsidR="00836292" w:rsidRDefault="0042176D">
      <w:pPr>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Είναι ενδεικτικά της αναγκαιότητας της τροπολογίας.</w:t>
      </w:r>
    </w:p>
    <w:p w14:paraId="34C32E61"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Εντάξει, άμα μπορεί να απαντήσει, θα απαντήσει. </w:t>
      </w:r>
    </w:p>
    <w:p w14:paraId="34C32E62" w14:textId="77777777" w:rsidR="00836292" w:rsidRDefault="0042176D">
      <w:pPr>
        <w:spacing w:line="600" w:lineRule="auto"/>
        <w:ind w:firstLine="720"/>
        <w:jc w:val="both"/>
        <w:rPr>
          <w:rFonts w:eastAsia="Times New Roman"/>
          <w:b/>
          <w:szCs w:val="24"/>
        </w:rPr>
      </w:pPr>
      <w:r>
        <w:rPr>
          <w:rFonts w:eastAsia="Times New Roman"/>
          <w:b/>
          <w:szCs w:val="24"/>
        </w:rPr>
        <w:t xml:space="preserve">ΣΟΦΙΑ ΒΟΥΛΤΕΨΗ: </w:t>
      </w:r>
      <w:r>
        <w:rPr>
          <w:rFonts w:eastAsia="Times New Roman"/>
          <w:szCs w:val="24"/>
        </w:rPr>
        <w:t>Άμα δεν μπορεί, τ</w:t>
      </w:r>
      <w:r>
        <w:rPr>
          <w:rFonts w:eastAsia="Times New Roman"/>
          <w:szCs w:val="24"/>
        </w:rPr>
        <w:t>ι θα γίνει;</w:t>
      </w:r>
      <w:r>
        <w:rPr>
          <w:rFonts w:eastAsia="Times New Roman"/>
          <w:b/>
          <w:szCs w:val="24"/>
        </w:rPr>
        <w:t xml:space="preserve"> </w:t>
      </w:r>
    </w:p>
    <w:p w14:paraId="34C32E63" w14:textId="77777777" w:rsidR="00836292" w:rsidRDefault="0042176D">
      <w:pPr>
        <w:spacing w:line="600" w:lineRule="auto"/>
        <w:ind w:firstLine="720"/>
        <w:jc w:val="both"/>
        <w:rPr>
          <w:rFonts w:eastAsia="Times New Roman"/>
          <w:szCs w:val="24"/>
        </w:rPr>
      </w:pPr>
      <w:r>
        <w:rPr>
          <w:rFonts w:eastAsia="Times New Roman"/>
          <w:b/>
          <w:szCs w:val="24"/>
        </w:rPr>
        <w:t xml:space="preserve">ΓΕΩΡΓΙΟΣ ΑΜΥΡΑΣ: </w:t>
      </w:r>
      <w:r>
        <w:rPr>
          <w:rFonts w:eastAsia="Times New Roman"/>
          <w:szCs w:val="24"/>
        </w:rPr>
        <w:t>Κύριε Πρόεδρε, μου επιτρέπετε;</w:t>
      </w:r>
    </w:p>
    <w:p w14:paraId="34C32E64" w14:textId="77777777" w:rsidR="00836292" w:rsidRDefault="0042176D">
      <w:pPr>
        <w:spacing w:line="600" w:lineRule="auto"/>
        <w:ind w:firstLine="720"/>
        <w:jc w:val="both"/>
        <w:rPr>
          <w:rFonts w:eastAsia="Times New Roman"/>
          <w:szCs w:val="24"/>
        </w:rPr>
      </w:pPr>
      <w:r>
        <w:rPr>
          <w:rFonts w:eastAsia="Times New Roman"/>
          <w:b/>
          <w:szCs w:val="24"/>
        </w:rPr>
        <w:lastRenderedPageBreak/>
        <w:t>ΔΙΑΜΑΝΤΩ ΜΑΝΩΛΑΚΟΥ:</w:t>
      </w:r>
      <w:r>
        <w:rPr>
          <w:rFonts w:eastAsia="Times New Roman"/>
          <w:szCs w:val="24"/>
        </w:rPr>
        <w:t xml:space="preserve"> Να κάνουμε ερωτήσεις θέλουμε. </w:t>
      </w:r>
    </w:p>
    <w:p w14:paraId="34C32E65"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Θα κάνετε όλοι. Παρακαλώ πολύ, ηρεμήστε. Δόξα τω Θεώ, βλέπω και ακούω.</w:t>
      </w:r>
    </w:p>
    <w:p w14:paraId="34C32E66" w14:textId="77777777" w:rsidR="00836292" w:rsidRDefault="0042176D">
      <w:pPr>
        <w:spacing w:line="600" w:lineRule="auto"/>
        <w:ind w:firstLine="720"/>
        <w:jc w:val="both"/>
        <w:rPr>
          <w:rFonts w:eastAsia="Times New Roman"/>
          <w:szCs w:val="24"/>
        </w:rPr>
      </w:pPr>
      <w:r>
        <w:rPr>
          <w:rFonts w:eastAsia="Times New Roman"/>
          <w:szCs w:val="24"/>
        </w:rPr>
        <w:t>Ο</w:t>
      </w:r>
      <w:r>
        <w:rPr>
          <w:rFonts w:eastAsia="Times New Roman"/>
          <w:szCs w:val="24"/>
        </w:rPr>
        <w:t xml:space="preserve">ρίστε, κύριε Κωνσταντινόπουλε, έχετε </w:t>
      </w:r>
      <w:r>
        <w:rPr>
          <w:rFonts w:eastAsia="Times New Roman"/>
          <w:szCs w:val="24"/>
        </w:rPr>
        <w:t>τον λόγο.</w:t>
      </w:r>
    </w:p>
    <w:p w14:paraId="34C32E67" w14:textId="77777777" w:rsidR="00836292" w:rsidRDefault="0042176D">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Κύριε Υπουργέ, πάνω σε αυτό –αν σας αφήσει ο κ. </w:t>
      </w:r>
      <w:proofErr w:type="spellStart"/>
      <w:r>
        <w:rPr>
          <w:rFonts w:eastAsia="Times New Roman"/>
          <w:szCs w:val="24"/>
        </w:rPr>
        <w:t>Φάμελλος</w:t>
      </w:r>
      <w:proofErr w:type="spellEnd"/>
      <w:r>
        <w:rPr>
          <w:rFonts w:eastAsia="Times New Roman"/>
          <w:szCs w:val="24"/>
        </w:rPr>
        <w:t>, που δίνει οδηγίες…</w:t>
      </w:r>
    </w:p>
    <w:p w14:paraId="34C32E68"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Παρακαλώ, αφήστε τον κύριο Υπουργό, γιατί ακούει ερωτήσεις και θα απαντήσει εκείνος, όχι εσείς. Καθίστε. </w:t>
      </w:r>
    </w:p>
    <w:p w14:paraId="34C32E69" w14:textId="77777777" w:rsidR="00836292" w:rsidRDefault="0042176D">
      <w:pPr>
        <w:spacing w:line="600" w:lineRule="auto"/>
        <w:ind w:firstLine="720"/>
        <w:jc w:val="both"/>
        <w:rPr>
          <w:rFonts w:eastAsia="Times New Roman"/>
          <w:szCs w:val="24"/>
        </w:rPr>
      </w:pPr>
      <w:r>
        <w:rPr>
          <w:rFonts w:eastAsia="Times New Roman"/>
          <w:szCs w:val="24"/>
        </w:rPr>
        <w:lastRenderedPageBreak/>
        <w:t>Μη</w:t>
      </w:r>
      <w:r>
        <w:rPr>
          <w:rFonts w:eastAsia="Times New Roman"/>
          <w:szCs w:val="24"/>
        </w:rPr>
        <w:t>ν ξανασυμβεί αυτό, όταν έχω δώσει τον λόγο σε συνάδελφο.</w:t>
      </w:r>
    </w:p>
    <w:p w14:paraId="34C32E6A" w14:textId="77777777" w:rsidR="00836292" w:rsidRDefault="0042176D">
      <w:pPr>
        <w:spacing w:line="600" w:lineRule="auto"/>
        <w:ind w:firstLine="720"/>
        <w:jc w:val="both"/>
        <w:rPr>
          <w:rFonts w:eastAsia="Times New Roman"/>
          <w:bCs/>
        </w:rPr>
      </w:pPr>
      <w:r>
        <w:rPr>
          <w:rFonts w:eastAsia="Times New Roman"/>
          <w:b/>
          <w:bCs/>
        </w:rPr>
        <w:t xml:space="preserve">ΟΔΥΣΣΕΑΣ ΚΩΝΣΤΑΝΤΙΝΟΠΟΥΛΟΣ: </w:t>
      </w:r>
      <w:r>
        <w:rPr>
          <w:rFonts w:eastAsia="Times New Roman"/>
          <w:bCs/>
        </w:rPr>
        <w:t xml:space="preserve">Επειδή πολύ σωστά αναφερθήκατε και στην Τρίπολη </w:t>
      </w:r>
      <w:r>
        <w:rPr>
          <w:rFonts w:eastAsia="Times New Roman"/>
          <w:bCs/>
        </w:rPr>
        <w:t>-</w:t>
      </w:r>
      <w:r>
        <w:rPr>
          <w:rFonts w:eastAsia="Times New Roman"/>
          <w:bCs/>
        </w:rPr>
        <w:t>και χαίρομαι</w:t>
      </w:r>
      <w:r>
        <w:rPr>
          <w:rFonts w:eastAsia="Times New Roman"/>
          <w:bCs/>
        </w:rPr>
        <w:t xml:space="preserve">- </w:t>
      </w:r>
      <w:r>
        <w:rPr>
          <w:rFonts w:eastAsia="Times New Roman"/>
          <w:bCs/>
        </w:rPr>
        <w:t>θέλω να σας ρωτήσω το εξής: Αυτή η διαδικασία αφορά το υφιστάμενο προσωπικό της ΕΡΤ ή και το μελλοντικό προσ</w:t>
      </w:r>
      <w:r>
        <w:rPr>
          <w:rFonts w:eastAsia="Times New Roman"/>
          <w:bCs/>
        </w:rPr>
        <w:t>ωπικό της ΕΡΤ; Δηλαδή, σας λέω κάτι: Αφορά το υφιστάμενο προσωπικό ή αύριο το πρωί θα παίρνουμε από κάποια πίσω πόρτα της ΕΡΤ και μετά θα τους κάνουμε μετάταξη κάπου αλλού;</w:t>
      </w:r>
    </w:p>
    <w:p w14:paraId="34C32E6B" w14:textId="77777777" w:rsidR="00836292" w:rsidRDefault="0042176D">
      <w:pPr>
        <w:spacing w:line="600" w:lineRule="auto"/>
        <w:ind w:firstLine="720"/>
        <w:jc w:val="both"/>
        <w:rPr>
          <w:rFonts w:eastAsia="Times New Roman"/>
          <w:bCs/>
        </w:rPr>
      </w:pPr>
      <w:r>
        <w:rPr>
          <w:rFonts w:eastAsia="Times New Roman"/>
          <w:bCs/>
        </w:rPr>
        <w:t xml:space="preserve">Σας ρωτάω ευθέως, για να ξέρουμε και εμείς τι θα ψηφίσουμε. Θα αφορά το υφιστάμενο </w:t>
      </w:r>
      <w:r>
        <w:rPr>
          <w:rFonts w:eastAsia="Times New Roman"/>
          <w:bCs/>
        </w:rPr>
        <w:t xml:space="preserve">προσωπικό ή κάθε μέρα θα </w:t>
      </w:r>
      <w:r>
        <w:rPr>
          <w:rFonts w:eastAsia="Times New Roman"/>
          <w:bCs/>
        </w:rPr>
        <w:lastRenderedPageBreak/>
        <w:t>διορίζουμε έναν -αύριο ο ένας, μεθαύριο ο άλλος- και μετά θα τους κάνουμε μετάταξη και θα είναι η πίσω πόρτα;</w:t>
      </w:r>
    </w:p>
    <w:p w14:paraId="34C32E6C" w14:textId="77777777" w:rsidR="00836292" w:rsidRDefault="0042176D">
      <w:pPr>
        <w:spacing w:line="600" w:lineRule="auto"/>
        <w:ind w:firstLine="720"/>
        <w:jc w:val="both"/>
        <w:rPr>
          <w:rFonts w:eastAsia="Times New Roman"/>
          <w:bCs/>
        </w:rPr>
      </w:pPr>
      <w:r>
        <w:rPr>
          <w:rFonts w:eastAsia="Times New Roman"/>
          <w:b/>
          <w:bCs/>
        </w:rPr>
        <w:t xml:space="preserve">ΠΡΟΕΔΡΕΥΩΝ (Νικήτας Κακλαμάνης): </w:t>
      </w:r>
      <w:r>
        <w:rPr>
          <w:rFonts w:eastAsia="Times New Roman"/>
          <w:bCs/>
        </w:rPr>
        <w:t xml:space="preserve">Εύλογο το ερώτημα. </w:t>
      </w:r>
    </w:p>
    <w:p w14:paraId="34C32E6D" w14:textId="77777777" w:rsidR="00836292" w:rsidRDefault="0042176D">
      <w:pPr>
        <w:spacing w:line="600" w:lineRule="auto"/>
        <w:ind w:firstLine="720"/>
        <w:jc w:val="both"/>
        <w:rPr>
          <w:rFonts w:eastAsia="Times New Roman"/>
          <w:szCs w:val="24"/>
        </w:rPr>
      </w:pPr>
      <w:r>
        <w:rPr>
          <w:rFonts w:eastAsia="Times New Roman"/>
          <w:bCs/>
        </w:rPr>
        <w:t xml:space="preserve">Θα το πάω κυκλικά. Τον λόγο έχει ο κ. </w:t>
      </w:r>
      <w:proofErr w:type="spellStart"/>
      <w:r>
        <w:rPr>
          <w:rFonts w:eastAsia="Times New Roman"/>
          <w:bCs/>
        </w:rPr>
        <w:t>Αμυράς</w:t>
      </w:r>
      <w:proofErr w:type="spellEnd"/>
      <w:r>
        <w:rPr>
          <w:rFonts w:eastAsia="Times New Roman"/>
          <w:bCs/>
        </w:rPr>
        <w:t xml:space="preserve"> για ένα λεπτό.</w:t>
      </w:r>
    </w:p>
    <w:p w14:paraId="34C32E6E" w14:textId="77777777" w:rsidR="00836292" w:rsidRDefault="0042176D">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ΑΜΥΡΑΣ: </w:t>
      </w:r>
      <w:r>
        <w:rPr>
          <w:rFonts w:eastAsia="Times New Roman"/>
          <w:szCs w:val="24"/>
        </w:rPr>
        <w:t>Ευχαριστώ, κύριε Πρόεδρε.</w:t>
      </w:r>
    </w:p>
    <w:p w14:paraId="34C32E6F" w14:textId="77777777" w:rsidR="00836292" w:rsidRDefault="0042176D">
      <w:pPr>
        <w:spacing w:line="600" w:lineRule="auto"/>
        <w:ind w:firstLine="720"/>
        <w:jc w:val="both"/>
        <w:rPr>
          <w:rFonts w:eastAsia="Times New Roman"/>
          <w:szCs w:val="24"/>
        </w:rPr>
      </w:pPr>
      <w:r>
        <w:rPr>
          <w:rFonts w:eastAsia="Times New Roman"/>
          <w:szCs w:val="24"/>
        </w:rPr>
        <w:t>Κύριε Υπουργέ, και εγώ θέλω να σας ρωτήσω</w:t>
      </w:r>
      <w:r>
        <w:rPr>
          <w:rFonts w:eastAsia="Times New Roman"/>
          <w:szCs w:val="24"/>
        </w:rPr>
        <w:t>,</w:t>
      </w:r>
      <w:r>
        <w:rPr>
          <w:rFonts w:eastAsia="Times New Roman"/>
          <w:szCs w:val="24"/>
        </w:rPr>
        <w:t xml:space="preserve"> σε σχέση με την ΕΡΤ και αυτήν την τροπολογία τα εξής: Αν κάποιος σήμερα πάει στην ΕΡΤ, όντως θα δει ότι υπάρχει προσωπικό</w:t>
      </w:r>
      <w:r>
        <w:rPr>
          <w:rFonts w:eastAsia="Times New Roman"/>
          <w:szCs w:val="24"/>
        </w:rPr>
        <w:t>,</w:t>
      </w:r>
      <w:r>
        <w:rPr>
          <w:rFonts w:eastAsia="Times New Roman"/>
          <w:szCs w:val="24"/>
        </w:rPr>
        <w:t xml:space="preserve"> που δεν έχει αντικείμενο εργασίας. Το δεχόμαστε αυτό. Α</w:t>
      </w:r>
      <w:r>
        <w:rPr>
          <w:rFonts w:eastAsia="Times New Roman"/>
          <w:szCs w:val="24"/>
        </w:rPr>
        <w:t xml:space="preserve">υτή είναι </w:t>
      </w:r>
      <w:r>
        <w:rPr>
          <w:rFonts w:eastAsia="Times New Roman"/>
          <w:szCs w:val="24"/>
        </w:rPr>
        <w:lastRenderedPageBreak/>
        <w:t>η πραγματικότητα. Εμείς δεν είμαστε αρνητικοί στο να μπορεί να μετακινηθεί προσωπικό από την ΕΡΤ σε άλλους φορείς του ευρύτερου δημοσίου</w:t>
      </w:r>
      <w:r>
        <w:rPr>
          <w:rFonts w:eastAsia="Times New Roman"/>
          <w:szCs w:val="24"/>
        </w:rPr>
        <w:t>,</w:t>
      </w:r>
      <w:r>
        <w:rPr>
          <w:rFonts w:eastAsia="Times New Roman"/>
          <w:szCs w:val="24"/>
        </w:rPr>
        <w:t xml:space="preserve"> για να καλυφθούν ανάγκες. </w:t>
      </w:r>
    </w:p>
    <w:p w14:paraId="34C32E70" w14:textId="77777777" w:rsidR="00836292" w:rsidRDefault="0042176D">
      <w:pPr>
        <w:spacing w:line="600" w:lineRule="auto"/>
        <w:ind w:firstLine="720"/>
        <w:jc w:val="both"/>
        <w:rPr>
          <w:rFonts w:eastAsia="Times New Roman"/>
          <w:szCs w:val="24"/>
        </w:rPr>
      </w:pPr>
      <w:r>
        <w:rPr>
          <w:rFonts w:eastAsia="Times New Roman"/>
          <w:szCs w:val="24"/>
        </w:rPr>
        <w:t>Απλώς</w:t>
      </w:r>
      <w:r>
        <w:rPr>
          <w:rFonts w:eastAsia="Times New Roman"/>
          <w:szCs w:val="24"/>
        </w:rPr>
        <w:t>,</w:t>
      </w:r>
      <w:r>
        <w:rPr>
          <w:rFonts w:eastAsia="Times New Roman"/>
          <w:szCs w:val="24"/>
        </w:rPr>
        <w:t xml:space="preserve"> το ερώτημα που προκύπτει είναι το εξής: Αυτή η μετακίνηση θα γίνει γιατί ό</w:t>
      </w:r>
      <w:r>
        <w:rPr>
          <w:rFonts w:eastAsia="Times New Roman"/>
          <w:szCs w:val="24"/>
        </w:rPr>
        <w:t>ντως έχετε διαπιστώσει ότι υπάρχει υπεράριθμο προσωπικό στην ΕΡΤ ή ότι υπάρχουν ελλείψεις σε καίρια πρώτης γραμμής επίπεδα και πεδία, στα νοσοκομεία για παράδειγμα, ούτως ώστε με την εθελοντική μετακίνηση των εργαζομένων της ΕΡΤ να μπορούν να αλλάξουν τομέ</w:t>
      </w:r>
      <w:r>
        <w:rPr>
          <w:rFonts w:eastAsia="Times New Roman"/>
          <w:szCs w:val="24"/>
        </w:rPr>
        <w:t>α;</w:t>
      </w:r>
    </w:p>
    <w:p w14:paraId="34C32E71" w14:textId="77777777" w:rsidR="00836292" w:rsidRDefault="0042176D">
      <w:pPr>
        <w:spacing w:line="600" w:lineRule="auto"/>
        <w:ind w:firstLine="720"/>
        <w:jc w:val="both"/>
        <w:rPr>
          <w:rFonts w:eastAsia="Times New Roman"/>
          <w:szCs w:val="24"/>
        </w:rPr>
      </w:pPr>
      <w:r>
        <w:rPr>
          <w:rFonts w:eastAsia="Times New Roman"/>
          <w:szCs w:val="24"/>
        </w:rPr>
        <w:lastRenderedPageBreak/>
        <w:t xml:space="preserve">Το οργανόγραμμα έχει ολοκληρωθεί, κύριε Υπουργέ; Αν έχει ολοκληρωθεί, τι μας έδειξε; Μας έδειξε ότι κάποιες διευθύνσεις δεν είναι αναγκαίες; </w:t>
      </w:r>
    </w:p>
    <w:p w14:paraId="34C32E72" w14:textId="77777777" w:rsidR="00836292" w:rsidRDefault="0042176D">
      <w:pPr>
        <w:spacing w:line="600" w:lineRule="auto"/>
        <w:ind w:firstLine="720"/>
        <w:jc w:val="both"/>
        <w:rPr>
          <w:rFonts w:eastAsia="Times New Roman"/>
          <w:szCs w:val="24"/>
        </w:rPr>
      </w:pPr>
      <w:r>
        <w:rPr>
          <w:rFonts w:eastAsia="Times New Roman"/>
          <w:szCs w:val="24"/>
        </w:rPr>
        <w:t>Αν αυτό ισχύει, εξηγήστε μου για ποιο λόγο η διοίκηση της ΕΡΤ ετοιμάζετ</w:t>
      </w:r>
      <w:r>
        <w:rPr>
          <w:rFonts w:eastAsia="Times New Roman"/>
          <w:szCs w:val="24"/>
        </w:rPr>
        <w:t>αι</w:t>
      </w:r>
      <w:r>
        <w:rPr>
          <w:rFonts w:eastAsia="Times New Roman"/>
          <w:szCs w:val="24"/>
        </w:rPr>
        <w:t xml:space="preserve"> να κάνει διαγωνισμό για να…</w:t>
      </w:r>
    </w:p>
    <w:p w14:paraId="34C32E73" w14:textId="77777777" w:rsidR="00836292" w:rsidRDefault="0042176D">
      <w:pPr>
        <w:spacing w:line="600" w:lineRule="auto"/>
        <w:ind w:firstLine="720"/>
        <w:jc w:val="both"/>
        <w:rPr>
          <w:rFonts w:eastAsia="Times New Roman"/>
          <w:szCs w:val="24"/>
        </w:rPr>
      </w:pPr>
      <w:r>
        <w:rPr>
          <w:rFonts w:eastAsia="Times New Roman"/>
          <w:b/>
          <w:bCs/>
        </w:rPr>
        <w:t>ΠΡΟΕΔΡΕΥΩ</w:t>
      </w:r>
      <w:r>
        <w:rPr>
          <w:rFonts w:eastAsia="Times New Roman"/>
          <w:b/>
          <w:bCs/>
        </w:rPr>
        <w:t xml:space="preserve">Ν (Νικήτας Κακλαμάνης): </w:t>
      </w:r>
      <w:r>
        <w:rPr>
          <w:rFonts w:eastAsia="Times New Roman"/>
          <w:bCs/>
        </w:rPr>
        <w:t xml:space="preserve">Μόνο, κύριε </w:t>
      </w:r>
      <w:proofErr w:type="spellStart"/>
      <w:r>
        <w:rPr>
          <w:rFonts w:eastAsia="Times New Roman"/>
          <w:bCs/>
        </w:rPr>
        <w:t>Αμυρά</w:t>
      </w:r>
      <w:proofErr w:type="spellEnd"/>
      <w:r>
        <w:rPr>
          <w:rFonts w:eastAsia="Times New Roman"/>
          <w:bCs/>
        </w:rPr>
        <w:t>, μην κάνουμε γενικευμένη επερώτηση τώρα.</w:t>
      </w:r>
    </w:p>
    <w:p w14:paraId="34C32E74" w14:textId="77777777" w:rsidR="00836292" w:rsidRDefault="0042176D">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Τελειώνω, κύριε Πρόεδρε αμέσως.</w:t>
      </w:r>
    </w:p>
    <w:p w14:paraId="34C32E75" w14:textId="77777777" w:rsidR="00836292" w:rsidRDefault="0042176D">
      <w:pPr>
        <w:spacing w:line="600" w:lineRule="auto"/>
        <w:ind w:firstLine="720"/>
        <w:jc w:val="both"/>
        <w:rPr>
          <w:rFonts w:eastAsia="Times New Roman"/>
          <w:szCs w:val="24"/>
        </w:rPr>
      </w:pPr>
      <w:r>
        <w:rPr>
          <w:rFonts w:eastAsia="Times New Roman"/>
          <w:szCs w:val="24"/>
        </w:rPr>
        <w:t xml:space="preserve">Για ποιο λόγο η ΕΡΤ να πάρει </w:t>
      </w:r>
      <w:proofErr w:type="spellStart"/>
      <w:r>
        <w:rPr>
          <w:rFonts w:eastAsia="Times New Roman"/>
          <w:szCs w:val="24"/>
        </w:rPr>
        <w:t>μοντέρ</w:t>
      </w:r>
      <w:proofErr w:type="spellEnd"/>
      <w:r>
        <w:rPr>
          <w:rFonts w:eastAsia="Times New Roman"/>
          <w:szCs w:val="24"/>
        </w:rPr>
        <w:t xml:space="preserve"> από έξω; Για ποιο λόγο, δηλαδή, να δώσει δουλειές μοντάζ σε εξωτερικές εται</w:t>
      </w:r>
      <w:r>
        <w:rPr>
          <w:rFonts w:eastAsia="Times New Roman"/>
          <w:szCs w:val="24"/>
        </w:rPr>
        <w:lastRenderedPageBreak/>
        <w:t xml:space="preserve">ρείες μοντάζ, όταν έχει </w:t>
      </w:r>
      <w:proofErr w:type="spellStart"/>
      <w:r>
        <w:rPr>
          <w:rFonts w:eastAsia="Times New Roman"/>
          <w:szCs w:val="24"/>
        </w:rPr>
        <w:t>μοντέρ</w:t>
      </w:r>
      <w:proofErr w:type="spellEnd"/>
      <w:r>
        <w:rPr>
          <w:rFonts w:eastAsia="Times New Roman"/>
          <w:szCs w:val="24"/>
        </w:rPr>
        <w:t xml:space="preserve">; Δηλαδή εδώ έχουμε δύο αλληλοσυγκρουόμενα: </w:t>
      </w:r>
      <w:r>
        <w:rPr>
          <w:rFonts w:eastAsia="Times New Roman"/>
          <w:szCs w:val="24"/>
        </w:rPr>
        <w:t>Α</w:t>
      </w:r>
      <w:r>
        <w:rPr>
          <w:rFonts w:eastAsia="Times New Roman"/>
          <w:szCs w:val="24"/>
        </w:rPr>
        <w:t>πό την μια έχουμε υπεράριθμο και από την άλλη…</w:t>
      </w:r>
    </w:p>
    <w:p w14:paraId="34C32E76" w14:textId="77777777" w:rsidR="00836292" w:rsidRDefault="0042176D">
      <w:pPr>
        <w:spacing w:line="600" w:lineRule="auto"/>
        <w:ind w:firstLine="720"/>
        <w:jc w:val="both"/>
        <w:rPr>
          <w:rFonts w:eastAsia="Times New Roman"/>
          <w:bCs/>
        </w:rPr>
      </w:pPr>
      <w:r>
        <w:rPr>
          <w:rFonts w:eastAsia="Times New Roman"/>
          <w:b/>
          <w:bCs/>
        </w:rPr>
        <w:t>ΠΡΟΕΔΡΕΥΩΝ (Νικήτας Κακ</w:t>
      </w:r>
      <w:r>
        <w:rPr>
          <w:rFonts w:eastAsia="Times New Roman"/>
          <w:b/>
          <w:bCs/>
        </w:rPr>
        <w:t xml:space="preserve">λαμάνης): </w:t>
      </w:r>
      <w:r>
        <w:rPr>
          <w:rFonts w:eastAsia="Times New Roman"/>
          <w:bCs/>
        </w:rPr>
        <w:t>Ωραία. Κατανοητή η ερώτηση, όμως όχι και τόσο σχετική με την τροπολογία.</w:t>
      </w:r>
    </w:p>
    <w:p w14:paraId="34C32E77" w14:textId="77777777" w:rsidR="00836292" w:rsidRDefault="0042176D">
      <w:pPr>
        <w:spacing w:line="600" w:lineRule="auto"/>
        <w:ind w:firstLine="720"/>
        <w:jc w:val="both"/>
        <w:rPr>
          <w:rFonts w:eastAsia="Times New Roman"/>
          <w:szCs w:val="24"/>
        </w:rPr>
      </w:pPr>
      <w:r>
        <w:rPr>
          <w:rFonts w:eastAsia="Times New Roman"/>
          <w:bCs/>
        </w:rPr>
        <w:t xml:space="preserve">Κύρια </w:t>
      </w:r>
      <w:proofErr w:type="spellStart"/>
      <w:r>
        <w:rPr>
          <w:rFonts w:eastAsia="Times New Roman"/>
          <w:bCs/>
        </w:rPr>
        <w:t>Μανωλάκου</w:t>
      </w:r>
      <w:proofErr w:type="spellEnd"/>
      <w:r>
        <w:rPr>
          <w:rFonts w:eastAsia="Times New Roman"/>
          <w:bCs/>
        </w:rPr>
        <w:t>, έχετε τον λόγο για ένα λεπτό</w:t>
      </w:r>
      <w:r>
        <w:rPr>
          <w:rFonts w:eastAsia="Times New Roman"/>
          <w:bCs/>
        </w:rPr>
        <w:t>,</w:t>
      </w:r>
      <w:r>
        <w:rPr>
          <w:rFonts w:eastAsia="Times New Roman"/>
          <w:bCs/>
        </w:rPr>
        <w:t xml:space="preserve"> για να θέσετε το ερώτημά σας στον κύριο Υπουργό.</w:t>
      </w:r>
    </w:p>
    <w:p w14:paraId="34C32E78" w14:textId="77777777" w:rsidR="00836292" w:rsidRDefault="0042176D">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Κύριε Υπουργέ, εμείς την τροπολογία 318/16 που αφορά την </w:t>
      </w:r>
      <w:r>
        <w:rPr>
          <w:rFonts w:eastAsia="Times New Roman"/>
          <w:szCs w:val="24"/>
        </w:rPr>
        <w:t>ΕΡΤ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θέλουμε να την ψηφίσουμε, αφού, όμως, μας απαντήσετε και μας πείσετε ότι </w:t>
      </w:r>
      <w:r>
        <w:rPr>
          <w:rFonts w:eastAsia="Times New Roman"/>
          <w:szCs w:val="24"/>
        </w:rPr>
        <w:lastRenderedPageBreak/>
        <w:t>πράγματι υπάρχει υπεράριθμο προσωπικό της ΕΡΤ1 και, βεβαίως, θα είναι σεβαστό ότι η απόσπαση θα γίνει ύστερα από αίτηση του προσωπικού αυτού.</w:t>
      </w:r>
    </w:p>
    <w:p w14:paraId="34C32E79" w14:textId="77777777" w:rsidR="00836292" w:rsidRDefault="0042176D">
      <w:pPr>
        <w:spacing w:line="600" w:lineRule="auto"/>
        <w:ind w:firstLine="720"/>
        <w:jc w:val="both"/>
        <w:rPr>
          <w:rFonts w:eastAsia="Times New Roman"/>
          <w:bCs/>
        </w:rPr>
      </w:pPr>
      <w:r>
        <w:rPr>
          <w:rFonts w:eastAsia="Times New Roman"/>
          <w:b/>
          <w:bCs/>
        </w:rPr>
        <w:t xml:space="preserve">ΠΡΟΕΔΡΕΥΩΝ (Νικήτας Κακλαμάνης): </w:t>
      </w:r>
      <w:r>
        <w:rPr>
          <w:rFonts w:eastAsia="Times New Roman"/>
          <w:bCs/>
        </w:rPr>
        <w:t>Ευχαριστώ πολύ.</w:t>
      </w:r>
    </w:p>
    <w:p w14:paraId="34C32E7A" w14:textId="77777777" w:rsidR="00836292" w:rsidRDefault="0042176D">
      <w:pPr>
        <w:spacing w:line="600" w:lineRule="auto"/>
        <w:ind w:firstLine="720"/>
        <w:jc w:val="both"/>
        <w:rPr>
          <w:rFonts w:eastAsia="Times New Roman"/>
          <w:bCs/>
        </w:rPr>
      </w:pPr>
      <w:r>
        <w:rPr>
          <w:rFonts w:eastAsia="Times New Roman"/>
          <w:bCs/>
        </w:rPr>
        <w:t>Τον λόγο έχει ο κ. Καρράς, για ένα λεπτό. Θα θέσετε ερώτημα, όμως, έτσι;</w:t>
      </w:r>
    </w:p>
    <w:p w14:paraId="34C32E7B" w14:textId="77777777" w:rsidR="00836292" w:rsidRDefault="0042176D">
      <w:pPr>
        <w:spacing w:line="600" w:lineRule="auto"/>
        <w:ind w:firstLine="720"/>
        <w:jc w:val="both"/>
        <w:rPr>
          <w:rFonts w:eastAsia="Times New Roman"/>
          <w:b/>
          <w:szCs w:val="24"/>
        </w:rPr>
      </w:pPr>
      <w:r>
        <w:rPr>
          <w:rFonts w:eastAsia="Times New Roman"/>
          <w:b/>
          <w:szCs w:val="24"/>
        </w:rPr>
        <w:t xml:space="preserve">ΓΕΩΡΓΙΟΣ-ΔΗΜΗΤΡΙΟΣ ΚΑΡΡΑΣ: </w:t>
      </w:r>
      <w:r>
        <w:rPr>
          <w:rFonts w:eastAsia="Times New Roman"/>
          <w:szCs w:val="24"/>
        </w:rPr>
        <w:t>Για λιγότερο από ένα λεπτό.</w:t>
      </w:r>
    </w:p>
    <w:p w14:paraId="34C32E7C" w14:textId="77777777" w:rsidR="00836292" w:rsidRDefault="0042176D">
      <w:pPr>
        <w:spacing w:line="600" w:lineRule="auto"/>
        <w:ind w:firstLine="720"/>
        <w:jc w:val="both"/>
        <w:rPr>
          <w:rFonts w:eastAsia="Times New Roman"/>
          <w:szCs w:val="24"/>
        </w:rPr>
      </w:pPr>
      <w:r>
        <w:rPr>
          <w:rFonts w:eastAsia="Times New Roman"/>
          <w:szCs w:val="24"/>
        </w:rPr>
        <w:lastRenderedPageBreak/>
        <w:t>Προτίθεται η ΕΡΤ να κάνει πλάνο</w:t>
      </w:r>
      <w:r>
        <w:rPr>
          <w:rFonts w:eastAsia="Times New Roman"/>
          <w:szCs w:val="24"/>
        </w:rPr>
        <w:t>,</w:t>
      </w:r>
      <w:r>
        <w:rPr>
          <w:rFonts w:eastAsia="Times New Roman"/>
          <w:szCs w:val="24"/>
        </w:rPr>
        <w:t xml:space="preserve"> με το οποίο θα έχουμε γνώση</w:t>
      </w:r>
      <w:r>
        <w:rPr>
          <w:rFonts w:eastAsia="Times New Roman"/>
          <w:szCs w:val="24"/>
        </w:rPr>
        <w:t xml:space="preserve"> πόσοι και</w:t>
      </w:r>
      <w:r>
        <w:rPr>
          <w:rFonts w:eastAsia="Times New Roman"/>
          <w:szCs w:val="24"/>
        </w:rPr>
        <w:t xml:space="preserve"> τι υπηρε</w:t>
      </w:r>
      <w:r>
        <w:rPr>
          <w:rFonts w:eastAsia="Times New Roman"/>
          <w:szCs w:val="24"/>
        </w:rPr>
        <w:t>τούν</w:t>
      </w:r>
      <w:r>
        <w:rPr>
          <w:rFonts w:eastAsia="Times New Roman"/>
          <w:szCs w:val="24"/>
        </w:rPr>
        <w:t xml:space="preserve"> στην ΕΡΤ</w:t>
      </w:r>
      <w:r>
        <w:rPr>
          <w:rFonts w:eastAsia="Times New Roman"/>
          <w:szCs w:val="24"/>
        </w:rPr>
        <w:t xml:space="preserve">, ποιοι είναι υπεράριθμοι, ποιες ειδικότητες υπάρχουν, ποιοι μπορούν να αποσπαστούν και μετά θα ανοίξει ο κατάλογος των αιτήσεων ή θα υποβληθούν οι αιτήσεις και θα ικανοποιούμε αιτήματα ενδιαφερομένων και ενδεχόμενα δικών </w:t>
      </w:r>
      <w:r>
        <w:rPr>
          <w:rFonts w:eastAsia="Times New Roman"/>
          <w:szCs w:val="24"/>
        </w:rPr>
        <w:t>μας φίλων</w:t>
      </w:r>
      <w:r>
        <w:rPr>
          <w:rFonts w:eastAsia="Times New Roman"/>
          <w:szCs w:val="24"/>
        </w:rPr>
        <w:t>;</w:t>
      </w:r>
    </w:p>
    <w:p w14:paraId="34C32E7D" w14:textId="77777777" w:rsidR="00836292" w:rsidRDefault="0042176D">
      <w:pPr>
        <w:spacing w:line="600" w:lineRule="auto"/>
        <w:ind w:firstLine="720"/>
        <w:jc w:val="both"/>
        <w:rPr>
          <w:rFonts w:eastAsia="Times New Roman"/>
          <w:szCs w:val="24"/>
        </w:rPr>
      </w:pPr>
      <w:r>
        <w:rPr>
          <w:rFonts w:eastAsia="Times New Roman"/>
          <w:szCs w:val="24"/>
        </w:rPr>
        <w:t>Ευχαριστώ,</w:t>
      </w:r>
      <w:r>
        <w:rPr>
          <w:rFonts w:eastAsia="Times New Roman"/>
          <w:szCs w:val="24"/>
        </w:rPr>
        <w:t xml:space="preserve"> κύριε Πρόεδρε.</w:t>
      </w:r>
    </w:p>
    <w:p w14:paraId="34C32E7E" w14:textId="77777777" w:rsidR="00836292" w:rsidRDefault="0042176D">
      <w:pPr>
        <w:spacing w:line="600" w:lineRule="auto"/>
        <w:ind w:firstLine="720"/>
        <w:jc w:val="both"/>
        <w:rPr>
          <w:rFonts w:eastAsia="Times New Roman"/>
          <w:bCs/>
        </w:rPr>
      </w:pPr>
      <w:r>
        <w:rPr>
          <w:rFonts w:eastAsia="Times New Roman"/>
          <w:b/>
          <w:bCs/>
        </w:rPr>
        <w:t xml:space="preserve">ΠΡΟΕΔΡΕΥΩΝ (Νικήτας Κακλαμάνης): </w:t>
      </w:r>
      <w:r>
        <w:rPr>
          <w:rFonts w:eastAsia="Times New Roman"/>
          <w:bCs/>
        </w:rPr>
        <w:t>Κύριε Υπουργέ, έχετε τον λόγο για τρία λεπτά. Τις κρατήσατε τις ερωτήσεις.</w:t>
      </w:r>
    </w:p>
    <w:p w14:paraId="34C32E7F" w14:textId="77777777" w:rsidR="00836292" w:rsidRDefault="0042176D">
      <w:pPr>
        <w:spacing w:line="600" w:lineRule="auto"/>
        <w:ind w:firstLine="720"/>
        <w:jc w:val="both"/>
        <w:rPr>
          <w:rFonts w:eastAsia="Times New Roman"/>
          <w:bCs/>
        </w:rPr>
      </w:pPr>
      <w:r>
        <w:rPr>
          <w:rFonts w:eastAsia="Times New Roman"/>
          <w:b/>
          <w:szCs w:val="24"/>
        </w:rPr>
        <w:t xml:space="preserve">ΝΙΚΟΛΑΟΣ ΠΑΠΠΑΣ (Υπουργός Επικρατείας): </w:t>
      </w:r>
      <w:r>
        <w:rPr>
          <w:rFonts w:eastAsia="Times New Roman"/>
          <w:szCs w:val="24"/>
        </w:rPr>
        <w:t>Τις κράτησα.</w:t>
      </w:r>
    </w:p>
    <w:p w14:paraId="34C32E80" w14:textId="77777777" w:rsidR="00836292" w:rsidRDefault="0042176D">
      <w:pPr>
        <w:spacing w:line="600" w:lineRule="auto"/>
        <w:ind w:firstLine="720"/>
        <w:jc w:val="both"/>
        <w:rPr>
          <w:rFonts w:eastAsia="Times New Roman"/>
          <w:szCs w:val="24"/>
        </w:rPr>
      </w:pPr>
      <w:r>
        <w:rPr>
          <w:rFonts w:eastAsia="Times New Roman"/>
          <w:b/>
          <w:bCs/>
        </w:rPr>
        <w:lastRenderedPageBreak/>
        <w:t xml:space="preserve">ΠΡΟΕΔΡΕΥΩΝ (Νικήτας Κακλαμάνης): </w:t>
      </w:r>
      <w:r>
        <w:rPr>
          <w:rFonts w:eastAsia="Times New Roman"/>
          <w:bCs/>
        </w:rPr>
        <w:t>Όσες μπορείτε</w:t>
      </w:r>
      <w:r>
        <w:rPr>
          <w:rFonts w:eastAsia="Times New Roman"/>
          <w:bCs/>
        </w:rPr>
        <w:t>,</w:t>
      </w:r>
      <w:r>
        <w:rPr>
          <w:rFonts w:eastAsia="Times New Roman"/>
          <w:bCs/>
        </w:rPr>
        <w:t xml:space="preserve"> απαντήστε τις. Τις υπόλοιπες</w:t>
      </w:r>
      <w:r>
        <w:rPr>
          <w:rFonts w:eastAsia="Times New Roman"/>
          <w:bCs/>
        </w:rPr>
        <w:t>,</w:t>
      </w:r>
      <w:r>
        <w:rPr>
          <w:rFonts w:eastAsia="Times New Roman"/>
          <w:bCs/>
        </w:rPr>
        <w:t xml:space="preserve"> δ</w:t>
      </w:r>
      <w:r>
        <w:rPr>
          <w:rFonts w:eastAsia="Times New Roman"/>
          <w:bCs/>
        </w:rPr>
        <w:t>εσμευτείτε ότι σύντομα θα τις απαντήσετε.</w:t>
      </w:r>
    </w:p>
    <w:p w14:paraId="34C32E81" w14:textId="77777777" w:rsidR="00836292" w:rsidRDefault="0042176D">
      <w:pPr>
        <w:spacing w:line="600" w:lineRule="auto"/>
        <w:ind w:firstLine="720"/>
        <w:jc w:val="both"/>
        <w:rPr>
          <w:rFonts w:eastAsia="Times New Roman"/>
          <w:szCs w:val="24"/>
        </w:rPr>
      </w:pPr>
      <w:r>
        <w:rPr>
          <w:rFonts w:eastAsia="Times New Roman"/>
          <w:b/>
          <w:szCs w:val="24"/>
        </w:rPr>
        <w:t>ΝΙΚΟΛΑΟΣ ΠΑΠΠΑΣ (Υπουργός Επικρατείας):</w:t>
      </w:r>
      <w:r>
        <w:rPr>
          <w:rFonts w:eastAsia="Times New Roman"/>
          <w:szCs w:val="24"/>
        </w:rPr>
        <w:t xml:space="preserve"> Όταν συζητούσαμε το νομοσχέδιο για την επαναλειτουργία της ΕΡΤ, κύριε </w:t>
      </w:r>
      <w:proofErr w:type="spellStart"/>
      <w:r>
        <w:rPr>
          <w:rFonts w:eastAsia="Times New Roman"/>
          <w:szCs w:val="24"/>
        </w:rPr>
        <w:t>Κεδίκογλου</w:t>
      </w:r>
      <w:proofErr w:type="spellEnd"/>
      <w:r>
        <w:rPr>
          <w:rFonts w:eastAsia="Times New Roman"/>
          <w:szCs w:val="24"/>
        </w:rPr>
        <w:t>, είχα παραθέσει κάποια νούμερα, κάποιους αριθμούς και είχα αποδείξει ότι η ΝΕΡΙΤ, την οποία ε</w:t>
      </w:r>
      <w:r>
        <w:rPr>
          <w:rFonts w:eastAsia="Times New Roman"/>
          <w:szCs w:val="24"/>
        </w:rPr>
        <w:t xml:space="preserve">σείς είχατε δημιουργήσει, είχε περίπου το ίδιο μισθολογικό κόστος λειτουργίας με την ΕΡΤ. Ήταν ένα από τα παράδοξα, ξέρετε. </w:t>
      </w:r>
    </w:p>
    <w:p w14:paraId="34C32E82" w14:textId="77777777" w:rsidR="00836292" w:rsidRDefault="0042176D">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Πώς έγινε αυτό;</w:t>
      </w:r>
    </w:p>
    <w:p w14:paraId="34C32E83" w14:textId="77777777" w:rsidR="00836292" w:rsidRDefault="0042176D">
      <w:pPr>
        <w:spacing w:line="600" w:lineRule="auto"/>
        <w:ind w:firstLine="720"/>
        <w:jc w:val="both"/>
        <w:rPr>
          <w:rFonts w:eastAsia="Times New Roman"/>
          <w:szCs w:val="24"/>
        </w:rPr>
      </w:pPr>
      <w:r>
        <w:rPr>
          <w:rFonts w:eastAsia="Times New Roman"/>
          <w:b/>
          <w:szCs w:val="24"/>
        </w:rPr>
        <w:lastRenderedPageBreak/>
        <w:t>ΝΙΚΟΛΑΟΣ ΠΑΠΠΑΣ (Υπουργός Επικρατείας):</w:t>
      </w:r>
      <w:r>
        <w:rPr>
          <w:rFonts w:eastAsia="Times New Roman"/>
          <w:szCs w:val="24"/>
        </w:rPr>
        <w:t xml:space="preserve"> Δεν ξέρω πώς έγινε αυτό. </w:t>
      </w:r>
      <w:r>
        <w:rPr>
          <w:rFonts w:eastAsia="Times New Roman"/>
          <w:szCs w:val="24"/>
        </w:rPr>
        <w:t>Ε</w:t>
      </w:r>
      <w:r>
        <w:rPr>
          <w:rFonts w:eastAsia="Times New Roman"/>
          <w:szCs w:val="24"/>
        </w:rPr>
        <w:t>σείς που την διοικήσατε την ΕΡΤ</w:t>
      </w:r>
      <w:r>
        <w:rPr>
          <w:rFonts w:eastAsia="Times New Roman"/>
          <w:szCs w:val="24"/>
        </w:rPr>
        <w:t>,</w:t>
      </w:r>
      <w:r>
        <w:rPr>
          <w:rFonts w:eastAsia="Times New Roman"/>
          <w:szCs w:val="24"/>
        </w:rPr>
        <w:t xml:space="preserve"> </w:t>
      </w:r>
      <w:r>
        <w:rPr>
          <w:rFonts w:eastAsia="Times New Roman"/>
          <w:szCs w:val="24"/>
        </w:rPr>
        <w:t xml:space="preserve">πρέπει </w:t>
      </w:r>
      <w:r>
        <w:rPr>
          <w:rFonts w:eastAsia="Times New Roman"/>
          <w:szCs w:val="24"/>
        </w:rPr>
        <w:t xml:space="preserve">σε αυτό να </w:t>
      </w:r>
      <w:r>
        <w:rPr>
          <w:rFonts w:eastAsia="Times New Roman"/>
          <w:szCs w:val="24"/>
        </w:rPr>
        <w:t>απαντήσετε.</w:t>
      </w:r>
    </w:p>
    <w:p w14:paraId="34C32E84" w14:textId="77777777" w:rsidR="00836292" w:rsidRDefault="0042176D">
      <w:pPr>
        <w:spacing w:line="600" w:lineRule="auto"/>
        <w:ind w:firstLine="720"/>
        <w:jc w:val="both"/>
        <w:rPr>
          <w:rFonts w:eastAsia="Times New Roman"/>
          <w:b/>
          <w:szCs w:val="24"/>
        </w:rPr>
      </w:pPr>
      <w:r>
        <w:rPr>
          <w:rFonts w:eastAsia="Times New Roman"/>
          <w:b/>
          <w:szCs w:val="24"/>
        </w:rPr>
        <w:t xml:space="preserve">ΣΟΦΙΑ ΒΟΥΛΤΕΨΗ: </w:t>
      </w:r>
      <w:r>
        <w:rPr>
          <w:rFonts w:eastAsia="Times New Roman"/>
          <w:szCs w:val="24"/>
        </w:rPr>
        <w:t>Τέτοιους αριθμούς δεν φέρατε ποτέ.</w:t>
      </w:r>
    </w:p>
    <w:p w14:paraId="34C32E85" w14:textId="77777777" w:rsidR="00836292" w:rsidRDefault="0042176D">
      <w:pPr>
        <w:spacing w:line="600" w:lineRule="auto"/>
        <w:ind w:firstLine="720"/>
        <w:jc w:val="both"/>
        <w:rPr>
          <w:rFonts w:eastAsia="Times New Roman"/>
          <w:szCs w:val="24"/>
        </w:rPr>
      </w:pPr>
      <w:r>
        <w:rPr>
          <w:rFonts w:eastAsia="Times New Roman"/>
          <w:b/>
          <w:szCs w:val="24"/>
        </w:rPr>
        <w:t xml:space="preserve">ΝΙΚΟΛΑΟΣ ΠΑΠΠΑΣ (Υπουργός Επικρατείας): </w:t>
      </w:r>
      <w:r>
        <w:rPr>
          <w:rFonts w:eastAsia="Times New Roman"/>
          <w:szCs w:val="24"/>
        </w:rPr>
        <w:t>Τι κάναμε;</w:t>
      </w:r>
    </w:p>
    <w:p w14:paraId="34C32E86" w14:textId="77777777" w:rsidR="00836292" w:rsidRDefault="0042176D">
      <w:pPr>
        <w:spacing w:line="600" w:lineRule="auto"/>
        <w:ind w:firstLine="720"/>
        <w:jc w:val="both"/>
        <w:rPr>
          <w:rFonts w:eastAsia="Times New Roman"/>
          <w:b/>
          <w:szCs w:val="24"/>
        </w:rPr>
      </w:pPr>
      <w:r>
        <w:rPr>
          <w:rFonts w:eastAsia="Times New Roman"/>
          <w:b/>
          <w:szCs w:val="24"/>
        </w:rPr>
        <w:t xml:space="preserve">ΣΟΦΙΑ ΒΟΥΛΤΕΨΗ: </w:t>
      </w:r>
      <w:r>
        <w:rPr>
          <w:rFonts w:eastAsia="Times New Roman"/>
          <w:szCs w:val="24"/>
        </w:rPr>
        <w:t>Ήμουν εισηγήτρια</w:t>
      </w:r>
      <w:r>
        <w:rPr>
          <w:rFonts w:eastAsia="Times New Roman"/>
          <w:szCs w:val="24"/>
        </w:rPr>
        <w:t>. Τ</w:t>
      </w:r>
      <w:r>
        <w:rPr>
          <w:rFonts w:eastAsia="Times New Roman"/>
          <w:szCs w:val="24"/>
        </w:rPr>
        <w:t>έτοιους αριθμούς δεν φέρατε ποτέ.</w:t>
      </w:r>
    </w:p>
    <w:p w14:paraId="34C32E87" w14:textId="77777777" w:rsidR="00836292" w:rsidRDefault="0042176D">
      <w:pPr>
        <w:spacing w:line="600" w:lineRule="auto"/>
        <w:ind w:firstLine="720"/>
        <w:jc w:val="both"/>
        <w:rPr>
          <w:rFonts w:eastAsia="Times New Roman"/>
          <w:b/>
          <w:szCs w:val="24"/>
        </w:rPr>
      </w:pPr>
      <w:r>
        <w:rPr>
          <w:rFonts w:eastAsia="Times New Roman"/>
          <w:b/>
          <w:szCs w:val="24"/>
        </w:rPr>
        <w:t xml:space="preserve">ΝΙΚΟΛΑΟΣ ΠΑΠΠΑΣ (Υπουργός Επικρατείας): </w:t>
      </w:r>
      <w:r>
        <w:rPr>
          <w:rFonts w:eastAsia="Times New Roman"/>
          <w:szCs w:val="24"/>
        </w:rPr>
        <w:t>Δεν θυμάστε;</w:t>
      </w:r>
    </w:p>
    <w:p w14:paraId="34C32E88" w14:textId="77777777" w:rsidR="00836292" w:rsidRDefault="0042176D">
      <w:pPr>
        <w:spacing w:line="600" w:lineRule="auto"/>
        <w:ind w:firstLine="720"/>
        <w:jc w:val="both"/>
        <w:rPr>
          <w:rFonts w:eastAsia="Times New Roman"/>
          <w:szCs w:val="24"/>
        </w:rPr>
      </w:pPr>
      <w:r>
        <w:rPr>
          <w:rFonts w:eastAsia="Times New Roman"/>
          <w:b/>
          <w:szCs w:val="24"/>
        </w:rPr>
        <w:t>ΣΟ</w:t>
      </w:r>
      <w:r>
        <w:rPr>
          <w:rFonts w:eastAsia="Times New Roman"/>
          <w:b/>
          <w:szCs w:val="24"/>
        </w:rPr>
        <w:t xml:space="preserve">ΦΙΑ ΒΟΥΛΤΕΨΗ: </w:t>
      </w:r>
      <w:r>
        <w:rPr>
          <w:rFonts w:eastAsia="Times New Roman"/>
          <w:szCs w:val="24"/>
        </w:rPr>
        <w:t>Δεν φέρατε τέτοιους αριθμούς!</w:t>
      </w:r>
    </w:p>
    <w:p w14:paraId="34C32E89" w14:textId="77777777" w:rsidR="00836292" w:rsidRDefault="0042176D">
      <w:pPr>
        <w:spacing w:line="600" w:lineRule="auto"/>
        <w:ind w:firstLine="720"/>
        <w:jc w:val="both"/>
        <w:rPr>
          <w:rFonts w:eastAsia="Times New Roman"/>
          <w:szCs w:val="24"/>
        </w:rPr>
      </w:pPr>
      <w:r>
        <w:rPr>
          <w:rFonts w:eastAsia="Times New Roman"/>
          <w:b/>
          <w:szCs w:val="24"/>
        </w:rPr>
        <w:lastRenderedPageBreak/>
        <w:t xml:space="preserve">ΝΙΚΟΛΑΟΣ ΠΑΠΠΑΣ (Υπουργός Επικρατείας): </w:t>
      </w:r>
      <w:r>
        <w:rPr>
          <w:rFonts w:eastAsia="Times New Roman"/>
          <w:szCs w:val="24"/>
        </w:rPr>
        <w:t xml:space="preserve">Κυρία </w:t>
      </w:r>
      <w:proofErr w:type="spellStart"/>
      <w:r>
        <w:rPr>
          <w:rFonts w:eastAsia="Times New Roman"/>
          <w:szCs w:val="24"/>
        </w:rPr>
        <w:t>Βούλτεψη</w:t>
      </w:r>
      <w:proofErr w:type="spellEnd"/>
      <w:r>
        <w:rPr>
          <w:rFonts w:eastAsia="Times New Roman"/>
          <w:szCs w:val="24"/>
        </w:rPr>
        <w:t>, νομίζω ότι πρέπει να αποβάλετε, επιτέλους, το κακό συνήθειο της διαρκούς διακοπής.</w:t>
      </w:r>
    </w:p>
    <w:p w14:paraId="34C32E8A" w14:textId="77777777" w:rsidR="00836292" w:rsidRDefault="0042176D">
      <w:pPr>
        <w:spacing w:line="600" w:lineRule="auto"/>
        <w:ind w:firstLine="720"/>
        <w:jc w:val="both"/>
        <w:rPr>
          <w:rFonts w:eastAsia="Times New Roman"/>
          <w:bCs/>
        </w:rPr>
      </w:pPr>
      <w:r>
        <w:rPr>
          <w:rFonts w:eastAsia="Times New Roman"/>
          <w:b/>
          <w:bCs/>
        </w:rPr>
        <w:t xml:space="preserve">ΠΡΟΕΔΡΕΥΩΝ (Νικήτας Κακλαμάνης): </w:t>
      </w:r>
      <w:r>
        <w:rPr>
          <w:rFonts w:eastAsia="Times New Roman"/>
          <w:bCs/>
        </w:rPr>
        <w:t xml:space="preserve">Εντάξει, δεν πρόκειται να συμφωνήσετε. Κυρία </w:t>
      </w:r>
      <w:proofErr w:type="spellStart"/>
      <w:r>
        <w:rPr>
          <w:rFonts w:eastAsia="Times New Roman"/>
          <w:bCs/>
        </w:rPr>
        <w:t>Βούλτεψη</w:t>
      </w:r>
      <w:proofErr w:type="spellEnd"/>
      <w:r>
        <w:rPr>
          <w:rFonts w:eastAsia="Times New Roman"/>
          <w:bCs/>
        </w:rPr>
        <w:t xml:space="preserve">, σας παρακαλώ πολύ! </w:t>
      </w:r>
    </w:p>
    <w:p w14:paraId="34C32E8B" w14:textId="77777777" w:rsidR="00836292" w:rsidRDefault="0042176D">
      <w:pPr>
        <w:spacing w:line="600" w:lineRule="auto"/>
        <w:ind w:firstLine="720"/>
        <w:jc w:val="both"/>
        <w:rPr>
          <w:rFonts w:eastAsia="Times New Roman"/>
          <w:b/>
          <w:bCs/>
        </w:rPr>
      </w:pPr>
      <w:r>
        <w:rPr>
          <w:rFonts w:eastAsia="Times New Roman"/>
          <w:bCs/>
        </w:rPr>
        <w:t>Κύριε Υπουργέ, δώστε την απάντηση</w:t>
      </w:r>
      <w:r>
        <w:rPr>
          <w:rFonts w:eastAsia="Times New Roman"/>
          <w:bCs/>
        </w:rPr>
        <w:t>,</w:t>
      </w:r>
      <w:r>
        <w:rPr>
          <w:rFonts w:eastAsia="Times New Roman"/>
          <w:bCs/>
        </w:rPr>
        <w:t xml:space="preserve"> όπως εσείς νομίζετε. Δεν πρόκειται να γίνει δεκτή από όλους.</w:t>
      </w:r>
      <w:r>
        <w:rPr>
          <w:rFonts w:eastAsia="Times New Roman"/>
          <w:b/>
          <w:bCs/>
        </w:rPr>
        <w:t xml:space="preserve"> </w:t>
      </w:r>
    </w:p>
    <w:p w14:paraId="34C32E8C" w14:textId="77777777" w:rsidR="00836292" w:rsidRDefault="0042176D">
      <w:pPr>
        <w:spacing w:line="600" w:lineRule="auto"/>
        <w:ind w:firstLine="720"/>
        <w:jc w:val="both"/>
        <w:rPr>
          <w:rFonts w:eastAsia="Times New Roman"/>
          <w:szCs w:val="24"/>
        </w:rPr>
      </w:pPr>
      <w:r>
        <w:rPr>
          <w:rFonts w:eastAsia="Times New Roman"/>
          <w:b/>
          <w:szCs w:val="24"/>
        </w:rPr>
        <w:t xml:space="preserve">ΝΙΚΟΛΑΟΣ ΠΑΠΠΑΣ (Υπουργός Επικρατείας): </w:t>
      </w:r>
      <w:r>
        <w:rPr>
          <w:rFonts w:eastAsia="Times New Roman"/>
          <w:szCs w:val="24"/>
        </w:rPr>
        <w:t>Δεν είναι έτσι, όμως.</w:t>
      </w:r>
    </w:p>
    <w:p w14:paraId="34C32E8D" w14:textId="77777777" w:rsidR="00836292" w:rsidRDefault="0042176D">
      <w:pPr>
        <w:spacing w:line="600" w:lineRule="auto"/>
        <w:ind w:firstLine="720"/>
        <w:jc w:val="both"/>
        <w:rPr>
          <w:rFonts w:eastAsia="Times New Roman"/>
          <w:szCs w:val="24"/>
        </w:rPr>
      </w:pPr>
      <w:r>
        <w:rPr>
          <w:rFonts w:eastAsia="Times New Roman"/>
          <w:szCs w:val="24"/>
        </w:rPr>
        <w:lastRenderedPageBreak/>
        <w:t xml:space="preserve">Άρα, θα σας έλεγα ότι </w:t>
      </w:r>
      <w:r>
        <w:rPr>
          <w:rFonts w:eastAsia="Times New Roman"/>
          <w:szCs w:val="24"/>
        </w:rPr>
        <w:t xml:space="preserve">η δική μας η Κυβέρνηση δεν προβαίνει σε ενέργειες βίαιου κλεισίματος της ΕΡΤ. Τι κάνει; Φτιάχνει καινούργια οργανογράμματα και προσδοκά, μέσα από διαδικασίες ομαλές και νομοθετικές παρεμβάσεις, να κάνει τη βέλτιστη αξιοποίηση του ανθρώπινου δυναμικού. </w:t>
      </w:r>
      <w:r>
        <w:rPr>
          <w:rFonts w:eastAsia="Times New Roman"/>
          <w:szCs w:val="24"/>
        </w:rPr>
        <w:t xml:space="preserve">Σε </w:t>
      </w:r>
      <w:r>
        <w:rPr>
          <w:rFonts w:eastAsia="Times New Roman"/>
          <w:szCs w:val="24"/>
        </w:rPr>
        <w:t>α</w:t>
      </w:r>
      <w:r>
        <w:rPr>
          <w:rFonts w:eastAsia="Times New Roman"/>
          <w:szCs w:val="24"/>
        </w:rPr>
        <w:t xml:space="preserve">υτήν την προτεραιότητά μας εντάσσεται και η παρούσα τροπολογία. </w:t>
      </w:r>
    </w:p>
    <w:p w14:paraId="34C32E8E" w14:textId="77777777" w:rsidR="00836292" w:rsidRDefault="0042176D">
      <w:pPr>
        <w:spacing w:line="600" w:lineRule="auto"/>
        <w:ind w:firstLine="720"/>
        <w:jc w:val="both"/>
        <w:rPr>
          <w:rFonts w:eastAsia="Times New Roman"/>
          <w:szCs w:val="24"/>
        </w:rPr>
      </w:pPr>
      <w:r>
        <w:rPr>
          <w:rFonts w:eastAsia="Times New Roman"/>
          <w:szCs w:val="24"/>
        </w:rPr>
        <w:t xml:space="preserve">Προφανώς, προφανέστατα, δεν υπάρχει </w:t>
      </w:r>
      <w:proofErr w:type="spellStart"/>
      <w:r>
        <w:rPr>
          <w:rFonts w:eastAsia="Times New Roman"/>
          <w:szCs w:val="24"/>
        </w:rPr>
        <w:t>καμ</w:t>
      </w:r>
      <w:r>
        <w:rPr>
          <w:rFonts w:eastAsia="Times New Roman"/>
          <w:szCs w:val="24"/>
        </w:rPr>
        <w:t>μ</w:t>
      </w:r>
      <w:r>
        <w:rPr>
          <w:rFonts w:eastAsia="Times New Roman"/>
          <w:szCs w:val="24"/>
        </w:rPr>
        <w:t>ία</w:t>
      </w:r>
      <w:proofErr w:type="spellEnd"/>
      <w:r>
        <w:rPr>
          <w:rFonts w:eastAsia="Times New Roman"/>
          <w:szCs w:val="24"/>
        </w:rPr>
        <w:t xml:space="preserve"> σκοπιμότητα η ΕΡΤ να γίνει μια πίσω πόρτα για προσλήψεις στο </w:t>
      </w:r>
      <w:proofErr w:type="spellStart"/>
      <w:r>
        <w:rPr>
          <w:rFonts w:eastAsia="Times New Roman"/>
          <w:szCs w:val="24"/>
        </w:rPr>
        <w:t>δημόσιο.Σεβόμαστε</w:t>
      </w:r>
      <w:proofErr w:type="spellEnd"/>
      <w:r>
        <w:rPr>
          <w:rFonts w:eastAsia="Times New Roman"/>
          <w:szCs w:val="24"/>
        </w:rPr>
        <w:t xml:space="preserve"> απολύτως τα χρήματα του ελληνικού λαού. Ούτως ή άλλως, η ΕΡΤ βρίσκετα</w:t>
      </w:r>
      <w:r>
        <w:rPr>
          <w:rFonts w:eastAsia="Times New Roman"/>
          <w:szCs w:val="24"/>
        </w:rPr>
        <w:t xml:space="preserve">ι υπό τον μεγεθυντικό φακό της </w:t>
      </w:r>
      <w:r>
        <w:rPr>
          <w:rFonts w:eastAsia="Times New Roman"/>
          <w:szCs w:val="24"/>
        </w:rPr>
        <w:lastRenderedPageBreak/>
        <w:t>δημοσιογραφίας, διάφορων συμφερόντων, της Αξιωματικής Αντιπολίτευσης κι εδώ θα είμαστε</w:t>
      </w:r>
      <w:r>
        <w:rPr>
          <w:rFonts w:eastAsia="Times New Roman"/>
          <w:szCs w:val="24"/>
        </w:rPr>
        <w:t>,</w:t>
      </w:r>
      <w:r>
        <w:rPr>
          <w:rFonts w:eastAsia="Times New Roman"/>
          <w:szCs w:val="24"/>
        </w:rPr>
        <w:t xml:space="preserve"> να </w:t>
      </w:r>
      <w:proofErr w:type="spellStart"/>
      <w:r>
        <w:rPr>
          <w:rFonts w:eastAsia="Times New Roman"/>
          <w:szCs w:val="24"/>
        </w:rPr>
        <w:t>ελεγχόμεθα</w:t>
      </w:r>
      <w:proofErr w:type="spellEnd"/>
      <w:r>
        <w:rPr>
          <w:rFonts w:eastAsia="Times New Roman"/>
          <w:szCs w:val="24"/>
        </w:rPr>
        <w:t xml:space="preserve"> κάθε φορά, αν κάνουμε κάτι το οποίο δεν εμπίπτει στο δημόσιο συμφέρον. </w:t>
      </w:r>
    </w:p>
    <w:p w14:paraId="34C32E8F" w14:textId="77777777" w:rsidR="00836292" w:rsidRDefault="0042176D">
      <w:pPr>
        <w:spacing w:line="600" w:lineRule="auto"/>
        <w:ind w:firstLine="720"/>
        <w:jc w:val="both"/>
        <w:rPr>
          <w:rFonts w:eastAsia="Times New Roman"/>
          <w:szCs w:val="24"/>
        </w:rPr>
      </w:pPr>
      <w:r>
        <w:rPr>
          <w:rFonts w:eastAsia="Times New Roman"/>
          <w:szCs w:val="24"/>
        </w:rPr>
        <w:t xml:space="preserve">Εάν υπάρχει προσωπικό χωρίς αντικείμενο, σας είπα, </w:t>
      </w:r>
      <w:r>
        <w:rPr>
          <w:rFonts w:eastAsia="Times New Roman"/>
          <w:szCs w:val="24"/>
        </w:rPr>
        <w:t>τα νέα οργανογράμματα είναι στη θέση τους, τοποθετούνται οι άνθρωποι αυτή τη στιγμή που μιλάμε και βεβαίως, έχει διαπιστωθεί ότι υπάρχει προσωπικό</w:t>
      </w:r>
      <w:r>
        <w:rPr>
          <w:rFonts w:eastAsia="Times New Roman"/>
          <w:szCs w:val="24"/>
        </w:rPr>
        <w:t>,</w:t>
      </w:r>
      <w:r>
        <w:rPr>
          <w:rFonts w:eastAsia="Times New Roman"/>
          <w:szCs w:val="24"/>
        </w:rPr>
        <w:t xml:space="preserve"> το οποίο θα μπορούσε να αξιοποιηθεί αλλού. Εδώ περιμένουμε τη συμβολή σας. </w:t>
      </w:r>
    </w:p>
    <w:p w14:paraId="34C32E90" w14:textId="77777777" w:rsidR="00836292" w:rsidRDefault="0042176D">
      <w:pPr>
        <w:spacing w:line="600" w:lineRule="auto"/>
        <w:ind w:firstLine="720"/>
        <w:jc w:val="both"/>
        <w:rPr>
          <w:rFonts w:eastAsia="Times New Roman"/>
          <w:szCs w:val="24"/>
        </w:rPr>
      </w:pPr>
      <w:r>
        <w:rPr>
          <w:rFonts w:eastAsia="Times New Roman"/>
          <w:szCs w:val="24"/>
        </w:rPr>
        <w:t xml:space="preserve">Και λέω στον κ. </w:t>
      </w:r>
      <w:proofErr w:type="spellStart"/>
      <w:r>
        <w:rPr>
          <w:rFonts w:eastAsia="Times New Roman"/>
          <w:szCs w:val="24"/>
        </w:rPr>
        <w:t>Αμυρά</w:t>
      </w:r>
      <w:proofErr w:type="spellEnd"/>
      <w:r>
        <w:rPr>
          <w:rFonts w:eastAsia="Times New Roman"/>
          <w:szCs w:val="24"/>
        </w:rPr>
        <w:t xml:space="preserve"> ότι προφαν</w:t>
      </w:r>
      <w:r>
        <w:rPr>
          <w:rFonts w:eastAsia="Times New Roman"/>
          <w:szCs w:val="24"/>
        </w:rPr>
        <w:t>ώς –προφανέστατα, αυτό το νόημα είχε και η πρώτη τοποθέτησή μου- κάπου υπάρχει προσωπικό</w:t>
      </w:r>
      <w:r>
        <w:rPr>
          <w:rFonts w:eastAsia="Times New Roman"/>
          <w:szCs w:val="24"/>
        </w:rPr>
        <w:t>,</w:t>
      </w:r>
      <w:r>
        <w:rPr>
          <w:rFonts w:eastAsia="Times New Roman"/>
          <w:szCs w:val="24"/>
        </w:rPr>
        <w:t xml:space="preserve"> που μπορεί να αξιοποιηθεί αλλού και σε άλλες </w:t>
      </w:r>
      <w:r>
        <w:rPr>
          <w:rFonts w:eastAsia="Times New Roman"/>
          <w:szCs w:val="24"/>
        </w:rPr>
        <w:lastRenderedPageBreak/>
        <w:t xml:space="preserve">υπηρεσίες. </w:t>
      </w:r>
      <w:r>
        <w:rPr>
          <w:rFonts w:eastAsia="Times New Roman"/>
          <w:szCs w:val="24"/>
        </w:rPr>
        <w:t>Θ</w:t>
      </w:r>
      <w:r>
        <w:rPr>
          <w:rFonts w:eastAsia="Times New Roman"/>
          <w:szCs w:val="24"/>
        </w:rPr>
        <w:t>α σας έλεγα, και σε υπηρεσίες πάρα πολύ πιο ευαίσθητες για τις ανάγκες των πολιτών</w:t>
      </w:r>
      <w:r>
        <w:rPr>
          <w:rFonts w:eastAsia="Times New Roman"/>
          <w:szCs w:val="24"/>
        </w:rPr>
        <w:t>,</w:t>
      </w:r>
      <w:r>
        <w:rPr>
          <w:rFonts w:eastAsia="Times New Roman"/>
          <w:szCs w:val="24"/>
        </w:rPr>
        <w:t xml:space="preserve"> υπάρχει η ανάγκη στελέχωσ</w:t>
      </w:r>
      <w:r>
        <w:rPr>
          <w:rFonts w:eastAsia="Times New Roman"/>
          <w:szCs w:val="24"/>
        </w:rPr>
        <w:t xml:space="preserve">ης. </w:t>
      </w:r>
    </w:p>
    <w:p w14:paraId="34C32E91" w14:textId="77777777" w:rsidR="00836292" w:rsidRDefault="0042176D">
      <w:pPr>
        <w:spacing w:line="600" w:lineRule="auto"/>
        <w:ind w:firstLine="720"/>
        <w:jc w:val="both"/>
        <w:rPr>
          <w:rFonts w:eastAsia="Times New Roman"/>
          <w:szCs w:val="24"/>
        </w:rPr>
      </w:pPr>
      <w:r>
        <w:rPr>
          <w:rFonts w:eastAsia="Times New Roman"/>
          <w:szCs w:val="24"/>
        </w:rPr>
        <w:t xml:space="preserve">Κυρία </w:t>
      </w:r>
      <w:proofErr w:type="spellStart"/>
      <w:r>
        <w:rPr>
          <w:rFonts w:eastAsia="Times New Roman"/>
          <w:szCs w:val="24"/>
        </w:rPr>
        <w:t>Μανωλάκου</w:t>
      </w:r>
      <w:proofErr w:type="spellEnd"/>
      <w:r>
        <w:rPr>
          <w:rFonts w:eastAsia="Times New Roman"/>
          <w:szCs w:val="24"/>
        </w:rPr>
        <w:t xml:space="preserve">, βεβαίως, θα γίνεται μετά από αίτηση των εργαζομένων η μετάταξη και μόνο στα όρια του νομού τους. Αυτό είναι νομίζω πεντακάθαρο στη διάταξη και σας καλώ να την υποστηρίξετε. </w:t>
      </w:r>
    </w:p>
    <w:p w14:paraId="34C32E92" w14:textId="77777777" w:rsidR="00836292" w:rsidRDefault="0042176D">
      <w:pPr>
        <w:spacing w:line="600" w:lineRule="auto"/>
        <w:ind w:firstLine="720"/>
        <w:jc w:val="both"/>
        <w:rPr>
          <w:rFonts w:eastAsia="Times New Roman"/>
          <w:szCs w:val="24"/>
        </w:rPr>
      </w:pPr>
      <w:r>
        <w:rPr>
          <w:rFonts w:eastAsia="Times New Roman"/>
          <w:szCs w:val="24"/>
        </w:rPr>
        <w:t xml:space="preserve">Κύριε Καρρά, το καινούργιο οργανόγραμμα της ΕΡΤ προχωράει </w:t>
      </w:r>
      <w:r>
        <w:rPr>
          <w:rFonts w:eastAsia="Times New Roman"/>
          <w:szCs w:val="24"/>
        </w:rPr>
        <w:t>κανονικά και η εικόνα θα είναι απολύτως πλήρης εντός ολίγου.</w:t>
      </w:r>
    </w:p>
    <w:p w14:paraId="34C32E93" w14:textId="77777777" w:rsidR="00836292" w:rsidRDefault="0042176D">
      <w:pPr>
        <w:spacing w:line="600" w:lineRule="auto"/>
        <w:ind w:firstLine="720"/>
        <w:jc w:val="both"/>
        <w:rPr>
          <w:rFonts w:eastAsia="Times New Roman"/>
          <w:szCs w:val="24"/>
        </w:rPr>
      </w:pPr>
      <w:r>
        <w:rPr>
          <w:rFonts w:eastAsia="Times New Roman"/>
          <w:szCs w:val="24"/>
        </w:rPr>
        <w:t xml:space="preserve"> Ευχαριστώ πάρα πολύ. </w:t>
      </w:r>
    </w:p>
    <w:p w14:paraId="34C32E94" w14:textId="77777777" w:rsidR="00836292" w:rsidRDefault="0042176D">
      <w:pPr>
        <w:spacing w:line="600" w:lineRule="auto"/>
        <w:ind w:firstLine="720"/>
        <w:jc w:val="both"/>
        <w:rPr>
          <w:rFonts w:eastAsia="Times New Roman"/>
          <w:szCs w:val="24"/>
        </w:rPr>
      </w:pPr>
      <w:r>
        <w:rPr>
          <w:rFonts w:eastAsia="Times New Roman"/>
          <w:b/>
          <w:szCs w:val="24"/>
        </w:rPr>
        <w:lastRenderedPageBreak/>
        <w:t xml:space="preserve">ΔΙΑΜΑΝΤΩ ΜΑΝΩΛΑΚΟΥ: </w:t>
      </w:r>
      <w:r>
        <w:rPr>
          <w:rFonts w:eastAsia="Times New Roman"/>
          <w:szCs w:val="24"/>
        </w:rPr>
        <w:t xml:space="preserve">Υπεράριθμο υπάρχει, κύριε Υπουργέ; </w:t>
      </w:r>
    </w:p>
    <w:p w14:paraId="34C32E95" w14:textId="77777777" w:rsidR="00836292" w:rsidRDefault="0042176D">
      <w:pPr>
        <w:spacing w:line="600" w:lineRule="auto"/>
        <w:ind w:firstLine="720"/>
        <w:jc w:val="both"/>
        <w:rPr>
          <w:rFonts w:eastAsia="Times New Roman"/>
          <w:szCs w:val="24"/>
        </w:rPr>
      </w:pPr>
      <w:r>
        <w:rPr>
          <w:rFonts w:eastAsia="Times New Roman"/>
          <w:b/>
          <w:szCs w:val="24"/>
        </w:rPr>
        <w:t xml:space="preserve">ΝΙΚΟΛΑΟΣ ΠΑΠΠΑΣ (Υπουργός Επικρατείας): </w:t>
      </w:r>
      <w:r>
        <w:rPr>
          <w:rFonts w:eastAsia="Times New Roman"/>
          <w:szCs w:val="24"/>
        </w:rPr>
        <w:t>Εξήγησα και το είπα δύο και τρεις φορές.</w:t>
      </w:r>
    </w:p>
    <w:p w14:paraId="34C32E96" w14:textId="77777777" w:rsidR="00836292" w:rsidRDefault="0042176D">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Αν</w:t>
      </w:r>
      <w:r>
        <w:rPr>
          <w:rFonts w:eastAsia="Times New Roman"/>
          <w:szCs w:val="24"/>
        </w:rPr>
        <w:t>αφέρθηκε σε αυτό ήδη ο κύριος Υπουργός.</w:t>
      </w:r>
      <w:r>
        <w:rPr>
          <w:rFonts w:eastAsia="Times New Roman"/>
          <w:b/>
          <w:szCs w:val="24"/>
        </w:rPr>
        <w:t xml:space="preserve">  </w:t>
      </w:r>
    </w:p>
    <w:p w14:paraId="34C32E97" w14:textId="77777777" w:rsidR="00836292" w:rsidRDefault="0042176D">
      <w:pPr>
        <w:spacing w:line="600" w:lineRule="auto"/>
        <w:ind w:firstLine="720"/>
        <w:jc w:val="both"/>
        <w:rPr>
          <w:rFonts w:eastAsia="Times New Roman"/>
          <w:szCs w:val="24"/>
        </w:rPr>
      </w:pPr>
      <w:r>
        <w:rPr>
          <w:rFonts w:eastAsia="Times New Roman"/>
          <w:b/>
          <w:szCs w:val="24"/>
        </w:rPr>
        <w:t xml:space="preserve">ΝΙΚΟΛΑΟΣ ΠΑΠΠΑΣ (Υπουργός Επικρατείας): </w:t>
      </w:r>
      <w:r>
        <w:rPr>
          <w:rFonts w:eastAsia="Times New Roman"/>
          <w:szCs w:val="24"/>
        </w:rPr>
        <w:t xml:space="preserve">Ναι, υπάρχουν τέτοιες περιπτώσεις. Δεν θα υπήρχε η ανάγκη αυτής της διάταξης αλλιώς. </w:t>
      </w:r>
    </w:p>
    <w:p w14:paraId="34C32E98" w14:textId="77777777" w:rsidR="00836292" w:rsidRDefault="0042176D">
      <w:pPr>
        <w:spacing w:line="600" w:lineRule="auto"/>
        <w:ind w:firstLine="720"/>
        <w:jc w:val="both"/>
        <w:rPr>
          <w:rFonts w:eastAsia="Times New Roman"/>
          <w:b/>
          <w:szCs w:val="24"/>
        </w:rPr>
      </w:pPr>
      <w:r>
        <w:rPr>
          <w:rFonts w:eastAsia="Times New Roman"/>
          <w:szCs w:val="24"/>
        </w:rPr>
        <w:t xml:space="preserve">Ξέρετε, κυρία </w:t>
      </w:r>
      <w:proofErr w:type="spellStart"/>
      <w:r>
        <w:rPr>
          <w:rFonts w:eastAsia="Times New Roman"/>
          <w:szCs w:val="24"/>
        </w:rPr>
        <w:t>Μανωλάκου</w:t>
      </w:r>
      <w:proofErr w:type="spellEnd"/>
      <w:r>
        <w:rPr>
          <w:rFonts w:eastAsia="Times New Roman"/>
          <w:szCs w:val="24"/>
        </w:rPr>
        <w:t xml:space="preserve"> –και το λέω με χαρά- αυτή είναι μία παρότρυνση και από κόσμο</w:t>
      </w:r>
      <w:r>
        <w:rPr>
          <w:rFonts w:eastAsia="Times New Roman"/>
          <w:szCs w:val="24"/>
        </w:rPr>
        <w:t>,</w:t>
      </w:r>
      <w:r>
        <w:rPr>
          <w:rFonts w:eastAsia="Times New Roman"/>
          <w:szCs w:val="24"/>
        </w:rPr>
        <w:t xml:space="preserve"> ο </w:t>
      </w:r>
      <w:r>
        <w:rPr>
          <w:rFonts w:eastAsia="Times New Roman"/>
          <w:szCs w:val="24"/>
        </w:rPr>
        <w:t xml:space="preserve">οποίος εργάζεται στην ΕΡΤ </w:t>
      </w:r>
      <w:r>
        <w:rPr>
          <w:rFonts w:eastAsia="Times New Roman"/>
          <w:szCs w:val="24"/>
        </w:rPr>
        <w:lastRenderedPageBreak/>
        <w:t xml:space="preserve">και θα ήθελε να έχει πιο βαρύ αντικείμενο, για να το πω ευγενικά. Δεν φταίει κι ο κόσμος πολλές φορές. Υπήρχαν οργανογράμματα τα οποία δεν χτίστηκαν για να εξυπηρετήσουν τις ανάγκες των πολιτών.   </w:t>
      </w:r>
      <w:r>
        <w:rPr>
          <w:rFonts w:eastAsia="Times New Roman"/>
          <w:b/>
          <w:szCs w:val="24"/>
        </w:rPr>
        <w:t xml:space="preserve"> </w:t>
      </w:r>
    </w:p>
    <w:p w14:paraId="34C32E99" w14:textId="77777777" w:rsidR="00836292" w:rsidRDefault="0042176D">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Έγινε κατανοητό, κύριε Υπουργέ. </w:t>
      </w:r>
    </w:p>
    <w:p w14:paraId="34C32E9A" w14:textId="77777777" w:rsidR="00836292" w:rsidRDefault="0042176D">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 xml:space="preserve">Δεν απαντήσατε στον κ. </w:t>
      </w:r>
      <w:proofErr w:type="spellStart"/>
      <w:r>
        <w:rPr>
          <w:rFonts w:eastAsia="Times New Roman"/>
          <w:szCs w:val="24"/>
        </w:rPr>
        <w:t>Κεδίκογλου</w:t>
      </w:r>
      <w:proofErr w:type="spellEnd"/>
      <w:r>
        <w:rPr>
          <w:rFonts w:eastAsia="Times New Roman"/>
          <w:szCs w:val="24"/>
        </w:rPr>
        <w:t xml:space="preserve"> για τις αποζημιώσεις. </w:t>
      </w:r>
    </w:p>
    <w:p w14:paraId="34C32E9B" w14:textId="77777777" w:rsidR="00836292" w:rsidRDefault="0042176D">
      <w:pPr>
        <w:spacing w:line="600" w:lineRule="auto"/>
        <w:ind w:firstLine="720"/>
        <w:jc w:val="both"/>
        <w:rPr>
          <w:rFonts w:eastAsia="Times New Roman"/>
          <w:szCs w:val="24"/>
        </w:rPr>
      </w:pPr>
      <w:r>
        <w:rPr>
          <w:rFonts w:eastAsia="Times New Roman"/>
          <w:b/>
          <w:szCs w:val="24"/>
        </w:rPr>
        <w:t xml:space="preserve">ΝΙΚΟΛΑΟΣ ΠΑΠΠΑΣ (Υπουργός Επικρατείας): </w:t>
      </w:r>
      <w:r>
        <w:rPr>
          <w:rFonts w:eastAsia="Times New Roman"/>
          <w:szCs w:val="24"/>
        </w:rPr>
        <w:t xml:space="preserve">Οι αποζημιώσεις των απολυμένων της ΕΡΤ, η οποία έκλεισε εν μία </w:t>
      </w:r>
      <w:proofErr w:type="spellStart"/>
      <w:r>
        <w:rPr>
          <w:rFonts w:eastAsia="Times New Roman"/>
          <w:szCs w:val="24"/>
        </w:rPr>
        <w:lastRenderedPageBreak/>
        <w:t>νυκτί</w:t>
      </w:r>
      <w:proofErr w:type="spellEnd"/>
      <w:r>
        <w:rPr>
          <w:rFonts w:eastAsia="Times New Roman"/>
          <w:szCs w:val="24"/>
        </w:rPr>
        <w:t>, έχουν καταβληθεί όταν έκλεισε η ΕΡΤ. Τ</w:t>
      </w:r>
      <w:r>
        <w:rPr>
          <w:rFonts w:eastAsia="Times New Roman"/>
          <w:szCs w:val="24"/>
        </w:rPr>
        <w:t xml:space="preserve">ώρα είμαστε στη διαδικασία ολοκλήρωσης του συμψηφισμού. </w:t>
      </w:r>
    </w:p>
    <w:p w14:paraId="34C32E9C" w14:textId="77777777" w:rsidR="00836292" w:rsidRDefault="0042176D">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 xml:space="preserve">Έναν χρόνο συμψηφισμό κάνετε.  </w:t>
      </w:r>
    </w:p>
    <w:p w14:paraId="34C32E9D" w14:textId="77777777" w:rsidR="00836292" w:rsidRDefault="0042176D">
      <w:pPr>
        <w:spacing w:line="600" w:lineRule="auto"/>
        <w:ind w:firstLine="720"/>
        <w:jc w:val="both"/>
        <w:rPr>
          <w:rFonts w:eastAsia="Times New Roman"/>
          <w:szCs w:val="24"/>
        </w:rPr>
      </w:pPr>
      <w:r>
        <w:rPr>
          <w:rFonts w:eastAsia="Times New Roman"/>
          <w:b/>
          <w:szCs w:val="24"/>
        </w:rPr>
        <w:t xml:space="preserve">ΝΙΚΟΛΑΟΣ ΠΑΠΠΑΣ (Υπουργός Επικρατείας): </w:t>
      </w:r>
      <w:r>
        <w:rPr>
          <w:rFonts w:eastAsia="Times New Roman"/>
          <w:szCs w:val="24"/>
        </w:rPr>
        <w:t xml:space="preserve">Εσείς διαμαρτύρεστε επειδή δεν έχουμε ολοκληρώσει τον συμψηφισμό, κυρία </w:t>
      </w:r>
      <w:proofErr w:type="spellStart"/>
      <w:r>
        <w:rPr>
          <w:rFonts w:eastAsia="Times New Roman"/>
          <w:szCs w:val="24"/>
        </w:rPr>
        <w:t>Βούλτεψη</w:t>
      </w:r>
      <w:proofErr w:type="spellEnd"/>
      <w:r>
        <w:rPr>
          <w:rFonts w:eastAsia="Times New Roman"/>
          <w:szCs w:val="24"/>
        </w:rPr>
        <w:t xml:space="preserve">; Πετάξατε τον  κόσμο στον </w:t>
      </w:r>
      <w:r>
        <w:rPr>
          <w:rFonts w:eastAsia="Times New Roman"/>
          <w:szCs w:val="24"/>
        </w:rPr>
        <w:t>δρόμο κι έρχεστε να μας πείτε ότι καθυστερήσαμε τον συμψηφισμό; Λίγη ντροπή!</w:t>
      </w:r>
    </w:p>
    <w:p w14:paraId="34C32E9E" w14:textId="77777777" w:rsidR="00836292" w:rsidRDefault="0042176D">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 xml:space="preserve">Άλλο το θέμα αυτό κι άλλο η συγκεκριμένη τροπολογία. </w:t>
      </w:r>
      <w:r>
        <w:rPr>
          <w:rFonts w:eastAsia="Times New Roman"/>
          <w:b/>
          <w:szCs w:val="24"/>
        </w:rPr>
        <w:t xml:space="preserve"> </w:t>
      </w:r>
    </w:p>
    <w:p w14:paraId="34C32E9F" w14:textId="77777777" w:rsidR="00836292" w:rsidRDefault="0042176D">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Ούτε τον νόμο σας δεν εφαρμόζετε!</w:t>
      </w:r>
    </w:p>
    <w:p w14:paraId="34C32EA0" w14:textId="77777777" w:rsidR="00836292" w:rsidRDefault="0042176D">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Κατά την</w:t>
      </w:r>
      <w:r>
        <w:rPr>
          <w:rFonts w:eastAsia="Times New Roman"/>
          <w:szCs w:val="24"/>
        </w:rPr>
        <w:t xml:space="preserve"> άποψή μου, κύριε Υπουργέ, πρέπει να διευκρινίσετε… </w:t>
      </w:r>
    </w:p>
    <w:p w14:paraId="34C32EA1" w14:textId="77777777" w:rsidR="00836292" w:rsidRDefault="0042176D">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Έναν χρόνο δεν έχετε εφαρμόσει το νόμο.</w:t>
      </w:r>
    </w:p>
    <w:p w14:paraId="34C32EA2"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Κυρία </w:t>
      </w:r>
      <w:proofErr w:type="spellStart"/>
      <w:r>
        <w:rPr>
          <w:rFonts w:eastAsia="Times New Roman"/>
          <w:szCs w:val="24"/>
        </w:rPr>
        <w:t>Βούλτεψη</w:t>
      </w:r>
      <w:proofErr w:type="spellEnd"/>
      <w:r>
        <w:rPr>
          <w:rFonts w:eastAsia="Times New Roman"/>
          <w:szCs w:val="24"/>
        </w:rPr>
        <w:t>, σας παρακαλώ πάρα πολύ. Κάντε επίκαιρη ερώτηση και πείτε τα αυτά. Δεν έχει σχέση με την τροπολογία</w:t>
      </w:r>
      <w:r>
        <w:rPr>
          <w:rFonts w:eastAsia="Times New Roman"/>
          <w:szCs w:val="24"/>
        </w:rPr>
        <w:t xml:space="preserve">. </w:t>
      </w:r>
    </w:p>
    <w:p w14:paraId="34C32EA3" w14:textId="77777777" w:rsidR="00836292" w:rsidRDefault="0042176D">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 xml:space="preserve">Πώς δεν έχει; Έχει. </w:t>
      </w:r>
    </w:p>
    <w:p w14:paraId="34C32EA4"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Στο ερώτημα του κ. Κωνσταντινόπουλου, για το αν θα αφορούν οι αποσπάσεις ή οι μετατάξεις αυτούς που θα προσληφθούν, δεν έχετε </w:t>
      </w:r>
      <w:r>
        <w:rPr>
          <w:rFonts w:eastAsia="Times New Roman"/>
          <w:szCs w:val="24"/>
        </w:rPr>
        <w:lastRenderedPageBreak/>
        <w:t>απαντήσει. Εάν πρόκειται</w:t>
      </w:r>
      <w:r>
        <w:rPr>
          <w:rFonts w:eastAsia="Times New Roman"/>
          <w:szCs w:val="24"/>
        </w:rPr>
        <w:t xml:space="preserve"> για το</w:t>
      </w:r>
      <w:r>
        <w:rPr>
          <w:rFonts w:eastAsia="Times New Roman"/>
          <w:szCs w:val="24"/>
        </w:rPr>
        <w:t xml:space="preserve"> ότι θα τους αφορούν, ορθώ</w:t>
      </w:r>
      <w:r>
        <w:rPr>
          <w:rFonts w:eastAsia="Times New Roman"/>
          <w:szCs w:val="24"/>
        </w:rPr>
        <w:t xml:space="preserve">ς είναι η διατυπωμένη η διάταξη που δεν βάζει όριο. Εάν, όμως, πρόκειται να αφορά </w:t>
      </w:r>
      <w:r>
        <w:rPr>
          <w:rFonts w:eastAsia="Times New Roman"/>
          <w:szCs w:val="24"/>
        </w:rPr>
        <w:t xml:space="preserve">μόνο </w:t>
      </w:r>
      <w:r>
        <w:rPr>
          <w:rFonts w:eastAsia="Times New Roman"/>
          <w:szCs w:val="24"/>
        </w:rPr>
        <w:t>τους ήδη υπάρχοντες, τότε πρέπει να κάνετε νομοτεχνική βελτίωση</w:t>
      </w:r>
      <w:r>
        <w:rPr>
          <w:rFonts w:eastAsia="Times New Roman"/>
          <w:szCs w:val="24"/>
        </w:rPr>
        <w:t>,</w:t>
      </w:r>
      <w:r>
        <w:rPr>
          <w:rFonts w:eastAsia="Times New Roman"/>
          <w:szCs w:val="24"/>
        </w:rPr>
        <w:t xml:space="preserve"> που να γράφετε ότι αναφέρεται στο ήδη υπηρετούν προσωπικό</w:t>
      </w:r>
      <w:r>
        <w:rPr>
          <w:rFonts w:eastAsia="Times New Roman"/>
          <w:szCs w:val="24"/>
        </w:rPr>
        <w:t>,</w:t>
      </w:r>
      <w:r>
        <w:rPr>
          <w:rFonts w:eastAsia="Times New Roman"/>
          <w:szCs w:val="24"/>
        </w:rPr>
        <w:t xml:space="preserve"> μέχρι τη δημοσίευση του συγκεκριμένου νόμου.</w:t>
      </w:r>
    </w:p>
    <w:p w14:paraId="34C32EA5" w14:textId="77777777" w:rsidR="00836292" w:rsidRDefault="0042176D">
      <w:pPr>
        <w:spacing w:line="600" w:lineRule="auto"/>
        <w:ind w:firstLine="720"/>
        <w:jc w:val="both"/>
        <w:rPr>
          <w:rFonts w:eastAsia="Times New Roman"/>
          <w:szCs w:val="24"/>
        </w:rPr>
      </w:pPr>
      <w:r>
        <w:rPr>
          <w:rFonts w:eastAsia="Times New Roman"/>
          <w:szCs w:val="24"/>
        </w:rPr>
        <w:t>Σκεφτείτε το. Δεν απαντήσατε. Δεν ξέρω τι έχετε στο μυαλό σας, αλλά αν αφορά μόνο αυτό το προσωπικό, πρέπει να γίνει διευκρίνηση, γιατί έτσι όπως είναι, θα αφορά εσαεί αποσπάσεις και μετατάξεις. Προχωράμε, όμως, και θα έχετε τον χρόνο να το δείτε με τους σ</w:t>
      </w:r>
      <w:r>
        <w:rPr>
          <w:rFonts w:eastAsia="Times New Roman"/>
          <w:szCs w:val="24"/>
        </w:rPr>
        <w:t xml:space="preserve">υμβούλους σας. </w:t>
      </w:r>
    </w:p>
    <w:p w14:paraId="34C32EA6" w14:textId="77777777" w:rsidR="00836292" w:rsidRDefault="0042176D">
      <w:pPr>
        <w:spacing w:line="600" w:lineRule="auto"/>
        <w:ind w:firstLine="720"/>
        <w:jc w:val="both"/>
        <w:rPr>
          <w:rFonts w:eastAsia="Times New Roman"/>
          <w:szCs w:val="24"/>
        </w:rPr>
      </w:pPr>
      <w:r>
        <w:rPr>
          <w:rFonts w:eastAsia="Times New Roman"/>
          <w:szCs w:val="24"/>
        </w:rPr>
        <w:lastRenderedPageBreak/>
        <w:t xml:space="preserve">Η κ. Διαμάντω </w:t>
      </w:r>
      <w:proofErr w:type="spellStart"/>
      <w:r>
        <w:rPr>
          <w:rFonts w:eastAsia="Times New Roman"/>
          <w:szCs w:val="24"/>
        </w:rPr>
        <w:t>Μανωλάκου</w:t>
      </w:r>
      <w:proofErr w:type="spellEnd"/>
      <w:r>
        <w:rPr>
          <w:rFonts w:eastAsia="Times New Roman"/>
          <w:szCs w:val="24"/>
        </w:rPr>
        <w:t xml:space="preserve"> έχει τον λόγο για δέκα λεπτά, για να μιλήσει για τις υπουργικές τροπολογίες. Όταν ολοκληρώσετε</w:t>
      </w:r>
      <w:r>
        <w:rPr>
          <w:rFonts w:eastAsia="Times New Roman"/>
          <w:szCs w:val="24"/>
        </w:rPr>
        <w:t>,</w:t>
      </w:r>
      <w:r>
        <w:rPr>
          <w:rFonts w:eastAsia="Times New Roman"/>
          <w:szCs w:val="24"/>
        </w:rPr>
        <w:t xml:space="preserve"> να με ενημερώσετε για τον Κοινοβουλευτικό σας Εκπρόσωπο, κυρία </w:t>
      </w:r>
      <w:proofErr w:type="spellStart"/>
      <w:r>
        <w:rPr>
          <w:rFonts w:eastAsia="Times New Roman"/>
          <w:szCs w:val="24"/>
        </w:rPr>
        <w:t>Μανωλάκου</w:t>
      </w:r>
      <w:proofErr w:type="spellEnd"/>
      <w:r>
        <w:rPr>
          <w:rFonts w:eastAsia="Times New Roman"/>
          <w:szCs w:val="24"/>
        </w:rPr>
        <w:t xml:space="preserve">. </w:t>
      </w:r>
    </w:p>
    <w:p w14:paraId="34C32EA7" w14:textId="77777777" w:rsidR="00836292" w:rsidRDefault="0042176D">
      <w:pPr>
        <w:spacing w:line="600" w:lineRule="auto"/>
        <w:ind w:firstLine="720"/>
        <w:jc w:val="both"/>
        <w:rPr>
          <w:rFonts w:eastAsia="Times New Roman"/>
          <w:szCs w:val="24"/>
        </w:rPr>
      </w:pPr>
      <w:r>
        <w:rPr>
          <w:rFonts w:eastAsia="Times New Roman"/>
          <w:b/>
          <w:szCs w:val="24"/>
        </w:rPr>
        <w:t>ΘΕΑΝΩ ΦΩΤΙΟΥ (Αναπληρώτρια Υπουργός Εργασίας,</w:t>
      </w:r>
      <w:r>
        <w:rPr>
          <w:rFonts w:eastAsia="Times New Roman"/>
          <w:b/>
          <w:szCs w:val="24"/>
        </w:rPr>
        <w:t xml:space="preserve"> Κοινωνικής Ασφάλισης και Κοινωνικής Αλληλεγγύης):</w:t>
      </w:r>
      <w:r>
        <w:rPr>
          <w:rFonts w:eastAsia="Times New Roman"/>
          <w:szCs w:val="24"/>
        </w:rPr>
        <w:t xml:space="preserve"> Κύριε Πρόεδρε, με ξεχάσατε πάλι.</w:t>
      </w:r>
    </w:p>
    <w:p w14:paraId="34C32EA8"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Δεν σας ξέχασα. Είπα ότι θα σας δώσω τον λόγο μετά την κ. </w:t>
      </w:r>
      <w:proofErr w:type="spellStart"/>
      <w:r>
        <w:rPr>
          <w:rFonts w:eastAsia="Times New Roman"/>
          <w:szCs w:val="24"/>
        </w:rPr>
        <w:t>Μανωλάκου</w:t>
      </w:r>
      <w:proofErr w:type="spellEnd"/>
      <w:r>
        <w:rPr>
          <w:rFonts w:eastAsia="Times New Roman"/>
          <w:szCs w:val="24"/>
        </w:rPr>
        <w:t>. Τα γράφω εδώ. Θέλουμε να σας έχουμε στην Αίθουσα. Σε δέκα λεπτά θα σας</w:t>
      </w:r>
      <w:r>
        <w:rPr>
          <w:rFonts w:eastAsia="Times New Roman"/>
          <w:szCs w:val="24"/>
        </w:rPr>
        <w:t xml:space="preserve"> δώσω τον λόγο. </w:t>
      </w:r>
    </w:p>
    <w:p w14:paraId="34C32EA9" w14:textId="77777777" w:rsidR="00836292" w:rsidRDefault="0042176D">
      <w:pPr>
        <w:spacing w:line="600" w:lineRule="auto"/>
        <w:ind w:firstLine="720"/>
        <w:jc w:val="both"/>
        <w:rPr>
          <w:rFonts w:eastAsia="Times New Roman"/>
          <w:szCs w:val="24"/>
        </w:rPr>
      </w:pPr>
      <w:r>
        <w:rPr>
          <w:rFonts w:eastAsia="Times New Roman"/>
          <w:b/>
          <w:szCs w:val="24"/>
        </w:rPr>
        <w:lastRenderedPageBreak/>
        <w:t xml:space="preserve">ΔΙΑΜΑΝΤΩ ΜΑΝΩΛΑΚΟΥ: </w:t>
      </w:r>
      <w:r>
        <w:rPr>
          <w:rFonts w:eastAsia="Times New Roman"/>
          <w:szCs w:val="24"/>
        </w:rPr>
        <w:t xml:space="preserve">Κύριε Πρόεδρε, καταγγέλλουμε τη διαδικασία αυτή. Ούτε </w:t>
      </w:r>
      <w:r>
        <w:rPr>
          <w:rFonts w:eastAsia="Times New Roman"/>
          <w:szCs w:val="24"/>
        </w:rPr>
        <w:t xml:space="preserve">ουσιαστική </w:t>
      </w:r>
      <w:r>
        <w:rPr>
          <w:rFonts w:eastAsia="Times New Roman"/>
          <w:szCs w:val="24"/>
        </w:rPr>
        <w:t xml:space="preserve">προετοιμασία μπορούμε να κάνουμε, αλλά ούτε και ουσιαστική συζήτηση. Είναι μορφή αυταρχισμού και θα πρέπει να μπει ένα τέλος. </w:t>
      </w:r>
    </w:p>
    <w:p w14:paraId="34C32EAA" w14:textId="77777777" w:rsidR="00836292" w:rsidRDefault="0042176D">
      <w:pPr>
        <w:spacing w:line="600" w:lineRule="auto"/>
        <w:ind w:firstLine="720"/>
        <w:jc w:val="both"/>
        <w:rPr>
          <w:rFonts w:eastAsia="Times New Roman"/>
          <w:szCs w:val="24"/>
        </w:rPr>
      </w:pPr>
      <w:r>
        <w:rPr>
          <w:rFonts w:eastAsia="Times New Roman"/>
          <w:szCs w:val="24"/>
        </w:rPr>
        <w:t>Καταθέτω για τα Πρακτικά το</w:t>
      </w:r>
      <w:r>
        <w:rPr>
          <w:rFonts w:eastAsia="Times New Roman"/>
          <w:szCs w:val="24"/>
        </w:rPr>
        <w:t xml:space="preserve"> άρθρο το οποίο καταπατάται. Δεν γίνεται πια! </w:t>
      </w:r>
    </w:p>
    <w:p w14:paraId="34C32EAB" w14:textId="77777777" w:rsidR="00836292" w:rsidRDefault="0042176D">
      <w:pPr>
        <w:spacing w:line="600" w:lineRule="auto"/>
        <w:ind w:firstLine="720"/>
        <w:jc w:val="both"/>
        <w:rPr>
          <w:rFonts w:eastAsia="Times New Roman"/>
          <w:szCs w:val="24"/>
        </w:rPr>
      </w:pPr>
      <w:r>
        <w:rPr>
          <w:rFonts w:eastAsia="Times New Roman"/>
          <w:szCs w:val="24"/>
        </w:rPr>
        <w:t xml:space="preserve">(Στο σημείο αυτό η Βουλευτής κ. Διαμάντω </w:t>
      </w:r>
      <w:proofErr w:type="spellStart"/>
      <w:r>
        <w:rPr>
          <w:rFonts w:eastAsia="Times New Roman"/>
          <w:szCs w:val="24"/>
        </w:rPr>
        <w:t>Μανωλάκου</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r>
        <w:rPr>
          <w:rFonts w:eastAsia="Times New Roman"/>
          <w:szCs w:val="24"/>
        </w:rPr>
        <w:t xml:space="preserve">) </w:t>
      </w:r>
    </w:p>
    <w:p w14:paraId="34C32EAC" w14:textId="77777777" w:rsidR="00836292" w:rsidRDefault="0042176D">
      <w:pPr>
        <w:spacing w:line="600" w:lineRule="auto"/>
        <w:ind w:firstLine="720"/>
        <w:jc w:val="both"/>
        <w:rPr>
          <w:rFonts w:eastAsia="Times New Roman"/>
          <w:szCs w:val="24"/>
        </w:rPr>
      </w:pPr>
      <w:r>
        <w:rPr>
          <w:rFonts w:eastAsia="Times New Roman"/>
          <w:szCs w:val="24"/>
        </w:rPr>
        <w:lastRenderedPageBreak/>
        <w:t xml:space="preserve">Σε ό,τι αφορά την τοποθέτηση του κ. </w:t>
      </w:r>
      <w:proofErr w:type="spellStart"/>
      <w:r>
        <w:rPr>
          <w:rFonts w:eastAsia="Times New Roman"/>
          <w:szCs w:val="24"/>
        </w:rPr>
        <w:t>Σπίρτζη</w:t>
      </w:r>
      <w:proofErr w:type="spellEnd"/>
      <w:r>
        <w:rPr>
          <w:rFonts w:eastAsia="Times New Roman"/>
          <w:szCs w:val="24"/>
        </w:rPr>
        <w:t xml:space="preserve">, να σας πω, κύριε Υπουργέ, ότι επιβεβαιώσατε αυτά που είπαμε, αφού οι κυρώσεις δεν χρειάζονται καν να περνάνε από τη Βουλή. Το ξέρουμε. Είναι γιατί υπερισχύει το </w:t>
      </w:r>
      <w:proofErr w:type="spellStart"/>
      <w:r>
        <w:rPr>
          <w:rFonts w:eastAsia="Times New Roman"/>
          <w:szCs w:val="24"/>
        </w:rPr>
        <w:t>ευρωκοινοτικό</w:t>
      </w:r>
      <w:proofErr w:type="spellEnd"/>
      <w:r>
        <w:rPr>
          <w:rFonts w:eastAsia="Times New Roman"/>
          <w:szCs w:val="24"/>
        </w:rPr>
        <w:t xml:space="preserve"> </w:t>
      </w:r>
      <w:r>
        <w:rPr>
          <w:rFonts w:eastAsia="Times New Roman"/>
          <w:szCs w:val="24"/>
        </w:rPr>
        <w:t>Δίκαιο</w:t>
      </w:r>
      <w:r>
        <w:rPr>
          <w:rFonts w:eastAsia="Times New Roman"/>
          <w:szCs w:val="24"/>
        </w:rPr>
        <w:t xml:space="preserve">.  </w:t>
      </w:r>
      <w:r>
        <w:rPr>
          <w:rFonts w:eastAsia="Times New Roman"/>
          <w:b/>
          <w:szCs w:val="24"/>
        </w:rPr>
        <w:t xml:space="preserve"> </w:t>
      </w:r>
      <w:r>
        <w:rPr>
          <w:rFonts w:eastAsia="Times New Roman"/>
          <w:szCs w:val="24"/>
        </w:rPr>
        <w:t xml:space="preserve"> </w:t>
      </w:r>
    </w:p>
    <w:p w14:paraId="34C32EAD" w14:textId="77777777" w:rsidR="00836292" w:rsidRDefault="0042176D">
      <w:pPr>
        <w:spacing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szCs w:val="24"/>
        </w:rPr>
        <w:t xml:space="preserve">Και μην μας λέτε ότι είναι πρωτοβουλία σας. Εξάλλου, όλο το πλαίσιο είναι ακριβώς η κύρωση των Κανονισμών της Ευρωπαϊκής Ένωσης. </w:t>
      </w:r>
    </w:p>
    <w:p w14:paraId="34C32EA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Ξεκινάω από </w:t>
      </w:r>
      <w:r>
        <w:rPr>
          <w:rFonts w:eastAsia="Times New Roman" w:cs="Times New Roman"/>
          <w:szCs w:val="24"/>
        </w:rPr>
        <w:t>την υπ</w:t>
      </w:r>
      <w:r>
        <w:rPr>
          <w:rFonts w:eastAsia="Times New Roman" w:cs="Times New Roman"/>
          <w:szCs w:val="24"/>
        </w:rPr>
        <w:t xml:space="preserve">’ </w:t>
      </w:r>
      <w:r>
        <w:rPr>
          <w:rFonts w:eastAsia="Times New Roman" w:cs="Times New Roman"/>
          <w:szCs w:val="24"/>
        </w:rPr>
        <w:t xml:space="preserve">αριθμόν </w:t>
      </w:r>
      <w:r>
        <w:rPr>
          <w:rFonts w:eastAsia="Times New Roman" w:cs="Times New Roman"/>
          <w:szCs w:val="24"/>
        </w:rPr>
        <w:t>314</w:t>
      </w:r>
      <w:r>
        <w:rPr>
          <w:rFonts w:eastAsia="Times New Roman" w:cs="Times New Roman"/>
          <w:szCs w:val="24"/>
        </w:rPr>
        <w:t xml:space="preserve"> τροπολογία</w:t>
      </w:r>
      <w:r>
        <w:rPr>
          <w:rFonts w:eastAsia="Times New Roman" w:cs="Times New Roman"/>
          <w:szCs w:val="24"/>
        </w:rPr>
        <w:t xml:space="preserve">, που έγινε αποδεκτή. Την θεωρούμε απαράδεκτη. </w:t>
      </w:r>
      <w:r>
        <w:rPr>
          <w:rFonts w:eastAsia="Times New Roman" w:cs="Times New Roman"/>
          <w:szCs w:val="24"/>
          <w:lang w:val="en-US"/>
        </w:rPr>
        <w:t>K</w:t>
      </w:r>
      <w:r>
        <w:rPr>
          <w:rFonts w:eastAsia="Times New Roman" w:cs="Times New Roman"/>
          <w:szCs w:val="24"/>
        </w:rPr>
        <w:t>αι τη θεωρούμε απαράδεκτη</w:t>
      </w:r>
      <w:r>
        <w:rPr>
          <w:rFonts w:eastAsia="Times New Roman" w:cs="Times New Roman"/>
          <w:szCs w:val="24"/>
        </w:rPr>
        <w:t>,</w:t>
      </w:r>
      <w:r>
        <w:rPr>
          <w:rFonts w:eastAsia="Times New Roman" w:cs="Times New Roman"/>
          <w:szCs w:val="24"/>
        </w:rPr>
        <w:t xml:space="preserve"> γιατί με τη συγκεκριμένη τροπολογία απαλλάσσεται ο ιδιώτης, που στα πλαίσια των ιδιωτικοποιήσεων αγόρασε το </w:t>
      </w:r>
      <w:r>
        <w:rPr>
          <w:rFonts w:eastAsia="Times New Roman" w:cs="Times New Roman"/>
          <w:szCs w:val="24"/>
        </w:rPr>
        <w:lastRenderedPageBreak/>
        <w:t>σύνολο ή μέρος των μετοχών ή του συνόλου περιουσιακών στοιχείων ή τμημάτων αυτών ή κλάδων νομικών προσώπων δημοσίου δικαίου και ιδιωτικού δικαίου κ</w:t>
      </w:r>
      <w:r>
        <w:rPr>
          <w:rFonts w:eastAsia="Times New Roman" w:cs="Times New Roman"/>
          <w:szCs w:val="24"/>
        </w:rPr>
        <w:t>αι πιστωτικών ιδρυμάτων</w:t>
      </w:r>
      <w:r>
        <w:rPr>
          <w:rFonts w:eastAsia="Times New Roman" w:cs="Times New Roman"/>
          <w:szCs w:val="24"/>
        </w:rPr>
        <w:t>,</w:t>
      </w:r>
      <w:r>
        <w:rPr>
          <w:rFonts w:eastAsia="Times New Roman" w:cs="Times New Roman"/>
          <w:szCs w:val="24"/>
        </w:rPr>
        <w:t xml:space="preserve"> που συμμετέχει το δημόσιο</w:t>
      </w:r>
      <w:r>
        <w:rPr>
          <w:rFonts w:eastAsia="Times New Roman" w:cs="Times New Roman"/>
          <w:szCs w:val="24"/>
        </w:rPr>
        <w:t>,</w:t>
      </w:r>
      <w:r>
        <w:rPr>
          <w:rFonts w:eastAsia="Times New Roman" w:cs="Times New Roman"/>
          <w:szCs w:val="24"/>
        </w:rPr>
        <w:t xml:space="preserve"> καθώς και ανώνυμες εταιρείες</w:t>
      </w:r>
      <w:r>
        <w:rPr>
          <w:rFonts w:eastAsia="Times New Roman" w:cs="Times New Roman"/>
          <w:szCs w:val="24"/>
        </w:rPr>
        <w:t>,</w:t>
      </w:r>
      <w:r>
        <w:rPr>
          <w:rFonts w:eastAsia="Times New Roman" w:cs="Times New Roman"/>
          <w:szCs w:val="24"/>
        </w:rPr>
        <w:t xml:space="preserve"> που συνδέονται με τα πιο πάνω νομικά πρόσωπα. Από τι απαλλάσσεται ο ιδιώτης; Από την καταβολή προστίμων, πολλαπλών τελών, δασμών και λοιπών επιβαρύνσεων από την αστική ευθύνη</w:t>
      </w:r>
      <w:r>
        <w:rPr>
          <w:rFonts w:eastAsia="Times New Roman" w:cs="Times New Roman"/>
          <w:szCs w:val="24"/>
        </w:rPr>
        <w:t>. Δηλαδή, είναι συνέχεια της βουλευτικής τροπολογίας</w:t>
      </w:r>
      <w:r>
        <w:rPr>
          <w:rFonts w:eastAsia="Times New Roman" w:cs="Times New Roman"/>
          <w:szCs w:val="24"/>
        </w:rPr>
        <w:t>,</w:t>
      </w:r>
      <w:r>
        <w:rPr>
          <w:rFonts w:eastAsia="Times New Roman" w:cs="Times New Roman"/>
          <w:szCs w:val="24"/>
        </w:rPr>
        <w:t xml:space="preserve"> που πέρασε με την άλλη κύρωση της Νέας Ζηλανδίας</w:t>
      </w:r>
      <w:r>
        <w:rPr>
          <w:rFonts w:eastAsia="Times New Roman" w:cs="Times New Roman"/>
          <w:szCs w:val="24"/>
        </w:rPr>
        <w:t>,</w:t>
      </w:r>
      <w:r>
        <w:rPr>
          <w:rFonts w:eastAsia="Times New Roman" w:cs="Times New Roman"/>
          <w:szCs w:val="24"/>
        </w:rPr>
        <w:t xml:space="preserve"> τότε που δώσατε χαριστικές ρυθμίσεις, πασχαλινά δώρα στους βιομήχανους</w:t>
      </w:r>
      <w:r>
        <w:rPr>
          <w:rFonts w:eastAsia="Times New Roman" w:cs="Times New Roman"/>
          <w:szCs w:val="24"/>
        </w:rPr>
        <w:t>,</w:t>
      </w:r>
      <w:r>
        <w:rPr>
          <w:rFonts w:eastAsia="Times New Roman" w:cs="Times New Roman"/>
          <w:szCs w:val="24"/>
        </w:rPr>
        <w:t xml:space="preserve"> απαλλάσσοντάς τους από τον ειδικό φόρο κατανάλωσης στο φυσικό αέριο. </w:t>
      </w:r>
    </w:p>
    <w:p w14:paraId="34C32EA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Συνεχίζετε</w:t>
      </w:r>
      <w:r>
        <w:rPr>
          <w:rFonts w:eastAsia="Times New Roman" w:cs="Times New Roman"/>
          <w:szCs w:val="24"/>
        </w:rPr>
        <w:t>, λοιπόν, να χρησιμοποιείτε τις ίδιες πρακτικές των προηγούμενων κυβερνήσεων, στημένες διαδικασίες</w:t>
      </w:r>
      <w:r>
        <w:rPr>
          <w:rFonts w:eastAsia="Times New Roman" w:cs="Times New Roman"/>
          <w:szCs w:val="24"/>
        </w:rPr>
        <w:t>,</w:t>
      </w:r>
      <w:r>
        <w:rPr>
          <w:rFonts w:eastAsia="Times New Roman" w:cs="Times New Roman"/>
          <w:szCs w:val="24"/>
        </w:rPr>
        <w:t xml:space="preserve"> που η Κυβέρνηση κάνει δεκτές και, βεβαίως, κατατίθενται λίγο πριν από τη συζήτηση. Τις καταγγέλλουμε αυτές τις διαδικασίες και πρέπει να αποκαλύπτονται. Και</w:t>
      </w:r>
      <w:r>
        <w:rPr>
          <w:rFonts w:eastAsia="Times New Roman" w:cs="Times New Roman"/>
          <w:szCs w:val="24"/>
        </w:rPr>
        <w:t xml:space="preserve"> </w:t>
      </w:r>
      <w:r>
        <w:rPr>
          <w:rFonts w:eastAsia="Times New Roman" w:cs="Times New Roman"/>
          <w:szCs w:val="24"/>
        </w:rPr>
        <w:t xml:space="preserve">πού </w:t>
      </w:r>
      <w:r>
        <w:rPr>
          <w:rFonts w:eastAsia="Times New Roman" w:cs="Times New Roman"/>
          <w:szCs w:val="24"/>
        </w:rPr>
        <w:t>τις βάζετε σε τελευταία ανάλυση; Σε κυρώσεις</w:t>
      </w:r>
      <w:r>
        <w:rPr>
          <w:rFonts w:eastAsia="Times New Roman" w:cs="Times New Roman"/>
          <w:szCs w:val="24"/>
        </w:rPr>
        <w:t>,</w:t>
      </w:r>
      <w:r>
        <w:rPr>
          <w:rFonts w:eastAsia="Times New Roman" w:cs="Times New Roman"/>
          <w:szCs w:val="24"/>
        </w:rPr>
        <w:t xml:space="preserve"> που ουσιαστικά</w:t>
      </w:r>
      <w:r>
        <w:rPr>
          <w:rFonts w:eastAsia="Times New Roman" w:cs="Times New Roman"/>
          <w:szCs w:val="24"/>
        </w:rPr>
        <w:t>,</w:t>
      </w:r>
      <w:r>
        <w:rPr>
          <w:rFonts w:eastAsia="Times New Roman" w:cs="Times New Roman"/>
          <w:szCs w:val="24"/>
        </w:rPr>
        <w:t xml:space="preserve"> ο εισηγητής μιλάει πέντε λεπτά. Αυτήν τη στιγμή είναι μια διαδικασία που σου δίνει περισσότερο χρόνο με την πρωτοβουλία του </w:t>
      </w:r>
      <w:proofErr w:type="spellStart"/>
      <w:r>
        <w:rPr>
          <w:rFonts w:eastAsia="Times New Roman" w:cs="Times New Roman"/>
          <w:szCs w:val="24"/>
        </w:rPr>
        <w:t>προεδρεύοντος</w:t>
      </w:r>
      <w:proofErr w:type="spellEnd"/>
      <w:r>
        <w:rPr>
          <w:rFonts w:eastAsia="Times New Roman" w:cs="Times New Roman"/>
          <w:szCs w:val="24"/>
        </w:rPr>
        <w:t xml:space="preserve"> στην Έδρα.</w:t>
      </w:r>
    </w:p>
    <w:p w14:paraId="34C32EB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Έρχομαι στις υπουργικές τροπολογίες, που</w:t>
      </w:r>
      <w:r>
        <w:rPr>
          <w:rFonts w:eastAsia="Times New Roman" w:cs="Times New Roman"/>
          <w:szCs w:val="24"/>
        </w:rPr>
        <w:t xml:space="preserve"> κατατέθηκαν στην κύρωση κρατών-μελών με τη Γεωργία. Στην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 xml:space="preserve">αριθμόν </w:t>
      </w:r>
      <w:r>
        <w:rPr>
          <w:rFonts w:eastAsia="Times New Roman" w:cs="Times New Roman"/>
          <w:szCs w:val="24"/>
        </w:rPr>
        <w:t>320 λέμε «</w:t>
      </w:r>
      <w:r>
        <w:rPr>
          <w:rFonts w:eastAsia="Times New Roman" w:cs="Times New Roman"/>
          <w:szCs w:val="24"/>
        </w:rPr>
        <w:t>ΠΑΡΩΝ</w:t>
      </w:r>
      <w:r>
        <w:rPr>
          <w:rFonts w:eastAsia="Times New Roman" w:cs="Times New Roman"/>
          <w:szCs w:val="24"/>
        </w:rPr>
        <w:t xml:space="preserve">», στην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 xml:space="preserve">αριθμόν </w:t>
      </w:r>
      <w:r>
        <w:rPr>
          <w:rFonts w:eastAsia="Times New Roman" w:cs="Times New Roman"/>
          <w:szCs w:val="24"/>
        </w:rPr>
        <w:t>322 λέμε «</w:t>
      </w:r>
      <w:r>
        <w:rPr>
          <w:rFonts w:eastAsia="Times New Roman" w:cs="Times New Roman"/>
          <w:szCs w:val="24"/>
        </w:rPr>
        <w:t>ΝΑΙ</w:t>
      </w:r>
      <w:r>
        <w:rPr>
          <w:rFonts w:eastAsia="Times New Roman" w:cs="Times New Roman"/>
          <w:szCs w:val="24"/>
        </w:rPr>
        <w:t xml:space="preserve">» και στην </w:t>
      </w:r>
      <w:r>
        <w:rPr>
          <w:rFonts w:eastAsia="Times New Roman" w:cs="Times New Roman"/>
          <w:szCs w:val="24"/>
        </w:rPr>
        <w:lastRenderedPageBreak/>
        <w:t>υπ’</w:t>
      </w:r>
      <w:r>
        <w:rPr>
          <w:rFonts w:eastAsia="Times New Roman" w:cs="Times New Roman"/>
          <w:szCs w:val="24"/>
        </w:rPr>
        <w:t xml:space="preserve"> </w:t>
      </w:r>
      <w:r>
        <w:rPr>
          <w:rFonts w:eastAsia="Times New Roman" w:cs="Times New Roman"/>
          <w:szCs w:val="24"/>
        </w:rPr>
        <w:t xml:space="preserve">αριθμόν </w:t>
      </w:r>
      <w:r>
        <w:rPr>
          <w:rFonts w:eastAsia="Times New Roman" w:cs="Times New Roman"/>
          <w:szCs w:val="24"/>
        </w:rPr>
        <w:t>324 «Π</w:t>
      </w:r>
      <w:r>
        <w:rPr>
          <w:rFonts w:eastAsia="Times New Roman" w:cs="Times New Roman"/>
          <w:szCs w:val="24"/>
        </w:rPr>
        <w:t>ΑΡΩΝ</w:t>
      </w:r>
      <w:r>
        <w:rPr>
          <w:rFonts w:eastAsia="Times New Roman" w:cs="Times New Roman"/>
          <w:szCs w:val="24"/>
        </w:rPr>
        <w:t xml:space="preserve">». Στην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 xml:space="preserve">αριθμόν </w:t>
      </w:r>
      <w:r>
        <w:rPr>
          <w:rFonts w:eastAsia="Times New Roman" w:cs="Times New Roman"/>
          <w:szCs w:val="24"/>
        </w:rPr>
        <w:t>312, που είναι βουλευτική, «Ν</w:t>
      </w:r>
      <w:r>
        <w:rPr>
          <w:rFonts w:eastAsia="Times New Roman" w:cs="Times New Roman"/>
          <w:szCs w:val="24"/>
        </w:rPr>
        <w:t>ΑΙ</w:t>
      </w:r>
      <w:r>
        <w:rPr>
          <w:rFonts w:eastAsia="Times New Roman" w:cs="Times New Roman"/>
          <w:szCs w:val="24"/>
        </w:rPr>
        <w:t xml:space="preserve">» και στην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 xml:space="preserve">αριθμόν </w:t>
      </w:r>
      <w:r>
        <w:rPr>
          <w:rFonts w:eastAsia="Times New Roman" w:cs="Times New Roman"/>
          <w:szCs w:val="24"/>
        </w:rPr>
        <w:t>317 «</w:t>
      </w:r>
      <w:r>
        <w:rPr>
          <w:rFonts w:eastAsia="Times New Roman" w:cs="Times New Roman"/>
          <w:szCs w:val="24"/>
        </w:rPr>
        <w:t>ΠΑΡΩΝ</w:t>
      </w:r>
      <w:r>
        <w:rPr>
          <w:rFonts w:eastAsia="Times New Roman" w:cs="Times New Roman"/>
          <w:szCs w:val="24"/>
        </w:rPr>
        <w:t>».</w:t>
      </w:r>
    </w:p>
    <w:p w14:paraId="34C32EB1"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Έρχομαι στις τροπο</w:t>
      </w:r>
      <w:r>
        <w:rPr>
          <w:rFonts w:eastAsia="Times New Roman" w:cs="Times New Roman"/>
          <w:szCs w:val="24"/>
        </w:rPr>
        <w:t xml:space="preserve">λογίες που κατατέθηκαν στη συμφωνία με την Ιορδανία. Με την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 xml:space="preserve">αριθμόν </w:t>
      </w:r>
      <w:r>
        <w:rPr>
          <w:rFonts w:eastAsia="Times New Roman" w:cs="Times New Roman"/>
          <w:szCs w:val="24"/>
        </w:rPr>
        <w:t>319 λέμε «</w:t>
      </w:r>
      <w:r>
        <w:rPr>
          <w:rFonts w:eastAsia="Times New Roman" w:cs="Times New Roman"/>
          <w:szCs w:val="24"/>
        </w:rPr>
        <w:t>ΟΧΙ</w:t>
      </w:r>
      <w:r>
        <w:rPr>
          <w:rFonts w:eastAsia="Times New Roman" w:cs="Times New Roman"/>
          <w:szCs w:val="24"/>
        </w:rPr>
        <w:t>» και να το πω: Είμαστε συνολικά αντίθετα με τα διόδια και την παραχώρηση εκμετάλλευσης οδικών δικτύων στους ιδιώτες με πληρωμή μέσα από τα διόδια. Εμείς λέμε να τα γκρεμί</w:t>
      </w:r>
      <w:r>
        <w:rPr>
          <w:rFonts w:eastAsia="Times New Roman" w:cs="Times New Roman"/>
          <w:szCs w:val="24"/>
        </w:rPr>
        <w:t>σει ο λαός τα διόδια και γι’ αυτό, βεβαίως, και καταψηφίζουμε. Βλέπω, όμως, ότι είσαστε πάρα πολύ ανοικτοί και σε αυτούς τους μεγαλοεργολάβους, έχετε περάσει και τροπολογία που τους δώσατε τσάμπα 300 εκατομμύρια, αλλά τον λαό τον τσακίζετε.</w:t>
      </w:r>
    </w:p>
    <w:p w14:paraId="34C32EB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Στην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 xml:space="preserve">αριθμόν </w:t>
      </w:r>
      <w:r>
        <w:rPr>
          <w:rFonts w:eastAsia="Times New Roman" w:cs="Times New Roman"/>
          <w:szCs w:val="24"/>
        </w:rPr>
        <w:t>321 λέμε «</w:t>
      </w:r>
      <w:r>
        <w:rPr>
          <w:rFonts w:eastAsia="Times New Roman" w:cs="Times New Roman"/>
          <w:szCs w:val="24"/>
        </w:rPr>
        <w:t>ΠΑΡΩΝ</w:t>
      </w:r>
      <w:r>
        <w:rPr>
          <w:rFonts w:eastAsia="Times New Roman" w:cs="Times New Roman"/>
          <w:szCs w:val="24"/>
        </w:rPr>
        <w:t xml:space="preserve">» και στην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 xml:space="preserve">αριθμόν </w:t>
      </w:r>
      <w:r>
        <w:rPr>
          <w:rFonts w:eastAsia="Times New Roman" w:cs="Times New Roman"/>
          <w:szCs w:val="24"/>
        </w:rPr>
        <w:t>323 που είναι το θέμα των εργατικών κατοικιών στο Ληξούρι λέμε «</w:t>
      </w:r>
      <w:r>
        <w:rPr>
          <w:rFonts w:eastAsia="Times New Roman" w:cs="Times New Roman"/>
          <w:szCs w:val="24"/>
        </w:rPr>
        <w:t>ΝΑΙ</w:t>
      </w:r>
      <w:r>
        <w:rPr>
          <w:rFonts w:eastAsia="Times New Roman" w:cs="Times New Roman"/>
          <w:szCs w:val="24"/>
        </w:rPr>
        <w:t>».</w:t>
      </w:r>
    </w:p>
    <w:p w14:paraId="34C32EB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Σε ό,τι αφορά τη συμφωνία με το Ισραήλ, είναι οι τροπολογίες που μας μίλησε ο κ. Παππάς πριν από λίγο. Στην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αριθμόν</w:t>
      </w:r>
      <w:r>
        <w:rPr>
          <w:rFonts w:eastAsia="Times New Roman" w:cs="Times New Roman"/>
          <w:szCs w:val="24"/>
        </w:rPr>
        <w:t xml:space="preserve"> 313 λέμε «</w:t>
      </w:r>
      <w:r>
        <w:rPr>
          <w:rFonts w:eastAsia="Times New Roman" w:cs="Times New Roman"/>
          <w:szCs w:val="24"/>
        </w:rPr>
        <w:t>ΠΑΡΩΝ</w:t>
      </w:r>
      <w:r>
        <w:rPr>
          <w:rFonts w:eastAsia="Times New Roman" w:cs="Times New Roman"/>
          <w:szCs w:val="24"/>
        </w:rPr>
        <w:t>»</w:t>
      </w:r>
      <w:r>
        <w:rPr>
          <w:rFonts w:eastAsia="Times New Roman" w:cs="Times New Roman"/>
          <w:szCs w:val="24"/>
        </w:rPr>
        <w:t>. Τ</w:t>
      </w:r>
      <w:r>
        <w:rPr>
          <w:rFonts w:eastAsia="Times New Roman" w:cs="Times New Roman"/>
          <w:szCs w:val="24"/>
        </w:rPr>
        <w:t>η</w:t>
      </w:r>
      <w:r>
        <w:rPr>
          <w:rFonts w:eastAsia="Times New Roman" w:cs="Times New Roman"/>
          <w:szCs w:val="24"/>
        </w:rPr>
        <w:t xml:space="preserve">ν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 xml:space="preserve">αριθμόν </w:t>
      </w:r>
      <w:r>
        <w:rPr>
          <w:rFonts w:eastAsia="Times New Roman" w:cs="Times New Roman"/>
          <w:szCs w:val="24"/>
        </w:rPr>
        <w:t>318, μετά και τις εξηγήσεις του, την ψηφίζουμε, λέμε «</w:t>
      </w:r>
      <w:r>
        <w:rPr>
          <w:rFonts w:eastAsia="Times New Roman" w:cs="Times New Roman"/>
          <w:szCs w:val="24"/>
        </w:rPr>
        <w:t>ΝΑΙ</w:t>
      </w:r>
      <w:r>
        <w:rPr>
          <w:rFonts w:eastAsia="Times New Roman" w:cs="Times New Roman"/>
          <w:szCs w:val="24"/>
        </w:rPr>
        <w:t xml:space="preserve">». </w:t>
      </w:r>
    </w:p>
    <w:p w14:paraId="34C32EB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Στην τροπολογία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 xml:space="preserve">αριθμόν </w:t>
      </w:r>
      <w:r>
        <w:rPr>
          <w:rFonts w:eastAsia="Times New Roman" w:cs="Times New Roman"/>
          <w:szCs w:val="24"/>
        </w:rPr>
        <w:t xml:space="preserve">315, </w:t>
      </w:r>
      <w:r>
        <w:rPr>
          <w:rFonts w:eastAsia="Times New Roman" w:cs="Times New Roman"/>
          <w:szCs w:val="24"/>
        </w:rPr>
        <w:t xml:space="preserve">που αφορά </w:t>
      </w:r>
      <w:r>
        <w:rPr>
          <w:rFonts w:eastAsia="Times New Roman" w:cs="Times New Roman"/>
          <w:szCs w:val="24"/>
        </w:rPr>
        <w:t>στη συμφωνία με τη Μολδαβία, λέμε «</w:t>
      </w:r>
      <w:r>
        <w:rPr>
          <w:rFonts w:eastAsia="Times New Roman" w:cs="Times New Roman"/>
          <w:szCs w:val="24"/>
        </w:rPr>
        <w:t>ΠΑΡΩΝ</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την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αριθμόν</w:t>
      </w:r>
      <w:r>
        <w:rPr>
          <w:rFonts w:eastAsia="Times New Roman" w:cs="Times New Roman"/>
          <w:szCs w:val="24"/>
        </w:rPr>
        <w:t xml:space="preserve"> 317 λέμε «</w:t>
      </w:r>
      <w:r>
        <w:rPr>
          <w:rFonts w:eastAsia="Times New Roman" w:cs="Times New Roman"/>
          <w:szCs w:val="24"/>
        </w:rPr>
        <w:t>ΠΑΡΩΝ</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ην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αριθμόν</w:t>
      </w:r>
      <w:r>
        <w:rPr>
          <w:rFonts w:eastAsia="Times New Roman" w:cs="Times New Roman"/>
          <w:szCs w:val="24"/>
        </w:rPr>
        <w:t xml:space="preserve"> 325 είπε ο κ. </w:t>
      </w:r>
      <w:proofErr w:type="spellStart"/>
      <w:r>
        <w:rPr>
          <w:rFonts w:eastAsia="Times New Roman" w:cs="Times New Roman"/>
          <w:szCs w:val="24"/>
        </w:rPr>
        <w:t>Σπίρτζης</w:t>
      </w:r>
      <w:proofErr w:type="spellEnd"/>
      <w:r>
        <w:rPr>
          <w:rFonts w:eastAsia="Times New Roman" w:cs="Times New Roman"/>
          <w:szCs w:val="24"/>
        </w:rPr>
        <w:t xml:space="preserve"> ότι την κάνει αποδεκτ</w:t>
      </w:r>
      <w:r>
        <w:rPr>
          <w:rFonts w:eastAsia="Times New Roman" w:cs="Times New Roman"/>
          <w:szCs w:val="24"/>
        </w:rPr>
        <w:t xml:space="preserve">ή. Δεν έχει έρθει ακόμα στα χέρια μας. Έλεος </w:t>
      </w:r>
      <w:r>
        <w:rPr>
          <w:rFonts w:eastAsia="Times New Roman" w:cs="Times New Roman"/>
          <w:szCs w:val="24"/>
        </w:rPr>
        <w:lastRenderedPageBreak/>
        <w:t>πια, υπάρχουν και ορισμένα όρια. Και λίγο πριν σηκωθώ</w:t>
      </w:r>
      <w:r>
        <w:rPr>
          <w:rFonts w:eastAsia="Times New Roman" w:cs="Times New Roman"/>
          <w:szCs w:val="24"/>
        </w:rPr>
        <w:t>,</w:t>
      </w:r>
      <w:r>
        <w:rPr>
          <w:rFonts w:eastAsia="Times New Roman" w:cs="Times New Roman"/>
          <w:szCs w:val="24"/>
        </w:rPr>
        <w:t xml:space="preserve"> </w:t>
      </w:r>
      <w:r>
        <w:rPr>
          <w:rFonts w:eastAsia="Times New Roman" w:cs="Times New Roman"/>
          <w:szCs w:val="24"/>
        </w:rPr>
        <w:t>να πω ότι</w:t>
      </w:r>
      <w:r>
        <w:rPr>
          <w:rFonts w:eastAsia="Times New Roman" w:cs="Times New Roman"/>
          <w:szCs w:val="24"/>
        </w:rPr>
        <w:t xml:space="preserve"> μας μοιράστηκε και η </w:t>
      </w:r>
      <w:r>
        <w:rPr>
          <w:rFonts w:eastAsia="Times New Roman" w:cs="Times New Roman"/>
          <w:szCs w:val="24"/>
        </w:rPr>
        <w:t>υπ’</w:t>
      </w:r>
      <w:r>
        <w:rPr>
          <w:rFonts w:eastAsia="Times New Roman" w:cs="Times New Roman"/>
          <w:szCs w:val="24"/>
        </w:rPr>
        <w:t xml:space="preserve"> </w:t>
      </w:r>
      <w:r>
        <w:rPr>
          <w:rFonts w:eastAsia="Times New Roman" w:cs="Times New Roman"/>
          <w:szCs w:val="24"/>
        </w:rPr>
        <w:t xml:space="preserve">αριθμόν </w:t>
      </w:r>
      <w:r>
        <w:rPr>
          <w:rFonts w:eastAsia="Times New Roman" w:cs="Times New Roman"/>
          <w:szCs w:val="24"/>
        </w:rPr>
        <w:t>326 βουλευτική τροπολογία. Ε, τι θα γίνει πια; Και η Έδρα πρέπει να πάρει μέτρα.</w:t>
      </w:r>
    </w:p>
    <w:p w14:paraId="34C32EB5"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κυρία </w:t>
      </w:r>
      <w:proofErr w:type="spellStart"/>
      <w:r>
        <w:rPr>
          <w:rFonts w:eastAsia="Times New Roman" w:cs="Times New Roman"/>
          <w:szCs w:val="24"/>
        </w:rPr>
        <w:t>Μανωλάκου</w:t>
      </w:r>
      <w:proofErr w:type="spellEnd"/>
      <w:r>
        <w:rPr>
          <w:rFonts w:eastAsia="Times New Roman" w:cs="Times New Roman"/>
          <w:szCs w:val="24"/>
        </w:rPr>
        <w:t xml:space="preserve">, για την εξοικονόμηση του χρόνου. </w:t>
      </w:r>
    </w:p>
    <w:p w14:paraId="34C32EB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Τον λόγο έχει για τρία λεπτά, για την τρίτη τροπολογία, ας πω, του τομέα της, η </w:t>
      </w:r>
      <w:r>
        <w:rPr>
          <w:rFonts w:eastAsia="Times New Roman" w:cs="Times New Roman"/>
          <w:szCs w:val="24"/>
        </w:rPr>
        <w:t xml:space="preserve">κ. </w:t>
      </w:r>
      <w:r>
        <w:rPr>
          <w:rFonts w:eastAsia="Times New Roman" w:cs="Times New Roman"/>
          <w:szCs w:val="24"/>
        </w:rPr>
        <w:t>Φωτίου.</w:t>
      </w:r>
    </w:p>
    <w:p w14:paraId="34C32EB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ΘΕΑΝΩ ΦΩΤΙΟΥ (Αναπληρωτής 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34C32EB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Ίσως αν το είχα αναπτύξει πιο μπροστά, η </w:t>
      </w:r>
      <w:r>
        <w:rPr>
          <w:rFonts w:eastAsia="Times New Roman" w:cs="Times New Roman"/>
          <w:szCs w:val="24"/>
        </w:rPr>
        <w:t xml:space="preserve">κ. </w:t>
      </w:r>
      <w:proofErr w:type="spellStart"/>
      <w:r>
        <w:rPr>
          <w:rFonts w:eastAsia="Times New Roman" w:cs="Times New Roman"/>
          <w:szCs w:val="24"/>
        </w:rPr>
        <w:t>Μανωλάκου</w:t>
      </w:r>
      <w:proofErr w:type="spellEnd"/>
      <w:r>
        <w:rPr>
          <w:rFonts w:eastAsia="Times New Roman" w:cs="Times New Roman"/>
          <w:szCs w:val="24"/>
        </w:rPr>
        <w:t xml:space="preserve"> θα είχε καταλάβει ότι είναι η επέκταση του νόμου που πέρυσι ψήφισε το ΚΚΕ.</w:t>
      </w:r>
    </w:p>
    <w:p w14:paraId="34C32EB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w:t>
      </w:r>
      <w:r>
        <w:rPr>
          <w:rFonts w:eastAsia="Times New Roman" w:cs="Times New Roman"/>
          <w:szCs w:val="24"/>
        </w:rPr>
        <w:t>ΠΑΡΩΝ</w:t>
      </w:r>
      <w:r>
        <w:rPr>
          <w:rFonts w:eastAsia="Times New Roman" w:cs="Times New Roman"/>
          <w:szCs w:val="24"/>
        </w:rPr>
        <w:t>» είπαμε.</w:t>
      </w:r>
    </w:p>
    <w:p w14:paraId="34C32EB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ΘΕΑΝΩ ΦΩΤΙΟΥ (Αναπληρωτής Υπουργός Εργασίας, Κοινωνικής Ασφάλιση</w:t>
      </w:r>
      <w:r>
        <w:rPr>
          <w:rFonts w:eastAsia="Times New Roman" w:cs="Times New Roman"/>
          <w:b/>
          <w:szCs w:val="24"/>
        </w:rPr>
        <w:t>ς και Κοινωνικής Αλληλεγγύης):</w:t>
      </w:r>
      <w:r>
        <w:rPr>
          <w:rFonts w:eastAsia="Times New Roman" w:cs="Times New Roman"/>
          <w:szCs w:val="24"/>
        </w:rPr>
        <w:t xml:space="preserve"> Όχι, κυρία </w:t>
      </w:r>
      <w:proofErr w:type="spellStart"/>
      <w:r>
        <w:rPr>
          <w:rFonts w:eastAsia="Times New Roman" w:cs="Times New Roman"/>
          <w:szCs w:val="24"/>
        </w:rPr>
        <w:t>Μανωλάκου</w:t>
      </w:r>
      <w:proofErr w:type="spellEnd"/>
      <w:r>
        <w:rPr>
          <w:rFonts w:eastAsia="Times New Roman" w:cs="Times New Roman"/>
          <w:szCs w:val="24"/>
        </w:rPr>
        <w:t>, πέρυσι όταν ψηφίσαμε τον νόμο για την ανθρωπιστική κρίση</w:t>
      </w:r>
      <w:r w:rsidRPr="00BB3E31">
        <w:rPr>
          <w:rFonts w:eastAsia="Times New Roman" w:cs="Times New Roman"/>
          <w:szCs w:val="24"/>
        </w:rPr>
        <w:t>,</w:t>
      </w:r>
      <w:r>
        <w:rPr>
          <w:rFonts w:eastAsia="Times New Roman" w:cs="Times New Roman"/>
          <w:szCs w:val="24"/>
        </w:rPr>
        <w:t xml:space="preserve"> όλα τα κόμματα ψήφισαν ομόφωνα και άρα και εσείς.</w:t>
      </w:r>
    </w:p>
    <w:p w14:paraId="34C32EBB" w14:textId="77777777" w:rsidR="00836292" w:rsidRDefault="0042176D">
      <w:pPr>
        <w:spacing w:line="600" w:lineRule="auto"/>
        <w:ind w:firstLine="567"/>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Δ</w:t>
      </w:r>
      <w:r>
        <w:rPr>
          <w:rFonts w:eastAsia="Times New Roman" w:cs="Times New Roman"/>
          <w:szCs w:val="24"/>
        </w:rPr>
        <w:t>ύ</w:t>
      </w:r>
      <w:r>
        <w:rPr>
          <w:rFonts w:eastAsia="Times New Roman" w:cs="Times New Roman"/>
          <w:szCs w:val="24"/>
        </w:rPr>
        <w:t>ο κομμάτια είχε, κυρία Φωτίου.</w:t>
      </w:r>
    </w:p>
    <w:p w14:paraId="34C32EBC" w14:textId="77777777" w:rsidR="00836292" w:rsidRDefault="0042176D">
      <w:pPr>
        <w:spacing w:line="600" w:lineRule="auto"/>
        <w:ind w:firstLine="567"/>
        <w:jc w:val="both"/>
        <w:rPr>
          <w:rFonts w:eastAsia="Times New Roman" w:cs="Times New Roman"/>
          <w:szCs w:val="24"/>
        </w:rPr>
      </w:pPr>
      <w:r>
        <w:rPr>
          <w:rFonts w:eastAsia="Times New Roman" w:cs="Times New Roman"/>
          <w:b/>
          <w:szCs w:val="24"/>
        </w:rPr>
        <w:lastRenderedPageBreak/>
        <w:t>ΘΕΑΝΩ ΦΩΤΙΟΥ (Αναπληρώτρια Υπουργός Εργασί</w:t>
      </w:r>
      <w:r>
        <w:rPr>
          <w:rFonts w:eastAsia="Times New Roman" w:cs="Times New Roman"/>
          <w:b/>
          <w:szCs w:val="24"/>
        </w:rPr>
        <w:t>ας, Κοινωνικής Ασφάλισης και Κοινωνικής Αλληλεγγύης):</w:t>
      </w:r>
      <w:r>
        <w:rPr>
          <w:rFonts w:eastAsia="Times New Roman" w:cs="Times New Roman"/>
          <w:szCs w:val="24"/>
        </w:rPr>
        <w:t xml:space="preserve"> Όχι, όχι, κυρία </w:t>
      </w:r>
      <w:proofErr w:type="spellStart"/>
      <w:r>
        <w:rPr>
          <w:rFonts w:eastAsia="Times New Roman" w:cs="Times New Roman"/>
          <w:szCs w:val="24"/>
        </w:rPr>
        <w:t>Μανωλάκου</w:t>
      </w:r>
      <w:proofErr w:type="spellEnd"/>
      <w:r>
        <w:rPr>
          <w:rFonts w:eastAsia="Times New Roman" w:cs="Times New Roman"/>
          <w:szCs w:val="24"/>
        </w:rPr>
        <w:t>.</w:t>
      </w:r>
    </w:p>
    <w:p w14:paraId="34C32EBD" w14:textId="77777777" w:rsidR="00836292" w:rsidRDefault="0042176D">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Αφήστε να ολοκληρώσει, κυρία </w:t>
      </w:r>
      <w:proofErr w:type="spellStart"/>
      <w:r>
        <w:rPr>
          <w:rFonts w:eastAsia="Times New Roman" w:cs="Times New Roman"/>
          <w:szCs w:val="24"/>
        </w:rPr>
        <w:t>Μανωλάκου</w:t>
      </w:r>
      <w:proofErr w:type="spellEnd"/>
      <w:r>
        <w:rPr>
          <w:rFonts w:eastAsia="Times New Roman" w:cs="Times New Roman"/>
          <w:szCs w:val="24"/>
        </w:rPr>
        <w:t xml:space="preserve">. </w:t>
      </w:r>
    </w:p>
    <w:p w14:paraId="34C32EBE" w14:textId="77777777" w:rsidR="00836292" w:rsidRDefault="0042176D">
      <w:pPr>
        <w:spacing w:line="600" w:lineRule="auto"/>
        <w:ind w:firstLine="567"/>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Αφήστ</w:t>
      </w:r>
      <w:r>
        <w:rPr>
          <w:rFonts w:eastAsia="Times New Roman" w:cs="Times New Roman"/>
          <w:szCs w:val="24"/>
        </w:rPr>
        <w:t xml:space="preserve">ε με να σας πω. </w:t>
      </w:r>
    </w:p>
    <w:p w14:paraId="34C32EBF" w14:textId="77777777" w:rsidR="00836292" w:rsidRDefault="0042176D">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Εάν δεν σας πείσει, θα μείνετε στη θέση σας. Εάν σας πείσει, θα αλλάξετε τη θέση σας.</w:t>
      </w:r>
    </w:p>
    <w:p w14:paraId="34C32EC0" w14:textId="77777777" w:rsidR="00836292" w:rsidRDefault="0042176D">
      <w:pPr>
        <w:spacing w:line="600" w:lineRule="auto"/>
        <w:ind w:firstLine="567"/>
        <w:jc w:val="both"/>
        <w:rPr>
          <w:rFonts w:eastAsia="Times New Roman" w:cs="Times New Roman"/>
          <w:szCs w:val="24"/>
        </w:rPr>
      </w:pPr>
      <w:r>
        <w:rPr>
          <w:rFonts w:eastAsia="Times New Roman" w:cs="Times New Roman"/>
          <w:szCs w:val="24"/>
        </w:rPr>
        <w:lastRenderedPageBreak/>
        <w:t>Συνεχίστε, κυρία Υπουργέ. Έχετε άλλο ένα λεπτό.</w:t>
      </w:r>
    </w:p>
    <w:p w14:paraId="34C32EC1" w14:textId="77777777" w:rsidR="00836292" w:rsidRDefault="0042176D">
      <w:pPr>
        <w:spacing w:line="600" w:lineRule="auto"/>
        <w:ind w:firstLine="567"/>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w:t>
      </w:r>
      <w:r>
        <w:rPr>
          <w:rFonts w:eastAsia="Times New Roman" w:cs="Times New Roman"/>
          <w:b/>
          <w:szCs w:val="24"/>
        </w:rPr>
        <w:t>οινωνικής Αλληλεγγύης):</w:t>
      </w:r>
      <w:r>
        <w:rPr>
          <w:rFonts w:eastAsia="Times New Roman" w:cs="Times New Roman"/>
          <w:szCs w:val="24"/>
        </w:rPr>
        <w:t xml:space="preserve"> Αγαπητοί συνάδελφοι, τα πράγματα είναι πολύ απλά. Ο νόμος για την ανθρωπιστική κρίση υλοποιήθηκε εννιά μήνες. Όπως θυμάστε -και κατακριθήκαμε πολύ γι’ αυτό- ενώ ήταν για το 2015, επεκτάθηκε μέχρι το 2016 κατά τρεις μήνες, διότι δεν </w:t>
      </w:r>
      <w:r>
        <w:rPr>
          <w:rFonts w:eastAsia="Times New Roman" w:cs="Times New Roman"/>
          <w:szCs w:val="24"/>
        </w:rPr>
        <w:t>είχαν πληρωθεί οι αντίστοιχες δαπάνες μέσα στο 2015, για τον απλούστατο λόγο ότι η εφαρμογή του νόμου άρχισε αργότερα. Δηλαδή, ψηφίστηκε και για να υλοποιηθούν οι εννέα μήνες, χρειάστηκαν και τρεις μήνες μέσα στο 2016.</w:t>
      </w:r>
    </w:p>
    <w:p w14:paraId="34C32EC2" w14:textId="77777777" w:rsidR="00836292" w:rsidRDefault="0042176D">
      <w:pPr>
        <w:spacing w:line="600" w:lineRule="auto"/>
        <w:ind w:firstLine="567"/>
        <w:jc w:val="both"/>
        <w:rPr>
          <w:rFonts w:eastAsia="Times New Roman" w:cs="Times New Roman"/>
          <w:szCs w:val="24"/>
        </w:rPr>
      </w:pPr>
      <w:r>
        <w:rPr>
          <w:rFonts w:eastAsia="Times New Roman" w:cs="Times New Roman"/>
          <w:szCs w:val="24"/>
        </w:rPr>
        <w:lastRenderedPageBreak/>
        <w:t xml:space="preserve">Όμως τη </w:t>
      </w:r>
      <w:r>
        <w:rPr>
          <w:rFonts w:eastAsia="Times New Roman" w:cs="Times New Roman"/>
          <w:szCs w:val="24"/>
        </w:rPr>
        <w:t xml:space="preserve">συγκεκριμένη </w:t>
      </w:r>
      <w:r>
        <w:rPr>
          <w:rFonts w:eastAsia="Times New Roman" w:cs="Times New Roman"/>
          <w:szCs w:val="24"/>
        </w:rPr>
        <w:t>στιγμή</w:t>
      </w:r>
      <w:r>
        <w:rPr>
          <w:rFonts w:eastAsia="Times New Roman" w:cs="Times New Roman"/>
          <w:szCs w:val="24"/>
        </w:rPr>
        <w:t>,</w:t>
      </w:r>
      <w:r>
        <w:rPr>
          <w:rFonts w:eastAsia="Times New Roman" w:cs="Times New Roman"/>
          <w:szCs w:val="24"/>
        </w:rPr>
        <w:t xml:space="preserve"> αυτό που</w:t>
      </w:r>
      <w:r>
        <w:rPr>
          <w:rFonts w:eastAsia="Times New Roman" w:cs="Times New Roman"/>
          <w:szCs w:val="24"/>
        </w:rPr>
        <w:t xml:space="preserve"> επιθυμούμε -κυρία </w:t>
      </w:r>
      <w:proofErr w:type="spellStart"/>
      <w:r>
        <w:rPr>
          <w:rFonts w:eastAsia="Times New Roman" w:cs="Times New Roman"/>
          <w:szCs w:val="24"/>
        </w:rPr>
        <w:t>Μανωλάκου</w:t>
      </w:r>
      <w:proofErr w:type="spellEnd"/>
      <w:r>
        <w:rPr>
          <w:rFonts w:eastAsia="Times New Roman" w:cs="Times New Roman"/>
          <w:szCs w:val="24"/>
        </w:rPr>
        <w:t>, τα λέω και για εσάς- είναι</w:t>
      </w:r>
      <w:r>
        <w:rPr>
          <w:rFonts w:eastAsia="Times New Roman" w:cs="Times New Roman"/>
          <w:szCs w:val="24"/>
        </w:rPr>
        <w:t>,</w:t>
      </w:r>
      <w:r>
        <w:rPr>
          <w:rFonts w:eastAsia="Times New Roman" w:cs="Times New Roman"/>
          <w:szCs w:val="24"/>
        </w:rPr>
        <w:t xml:space="preserve"> τον ίδιο ακριβώς νόμο της ανθρωπιστικής κρίσης που ψηφίσατε πέρυσι, να τον επεκτείνουμε για τρεις μήνες ακόμη, δηλαδή μέχρι τον Ιούλιο. Συνεπώς θα δώσουμε τις παροχές που ξέρατε μέχρι σήμερα ως εξής</w:t>
      </w:r>
      <w:r>
        <w:rPr>
          <w:rFonts w:eastAsia="Times New Roman" w:cs="Times New Roman"/>
          <w:szCs w:val="24"/>
        </w:rPr>
        <w:t xml:space="preserve">: Τετραμηνία για το ηλεκτρικό, δηλαδή για τέσσερις μήνες θα είναι δωρεάν χίλιες διακόσιες κιλοβατώρες για τους ίδιους δικαιούχους, για ενενήντα μία χιλιάδες οικογένειες που ήταν και πριν -δεν αλλάζουμε τα δεδομένα- και για τρεις μήνες την κάρτα σίτισης, η </w:t>
      </w:r>
      <w:r>
        <w:rPr>
          <w:rFonts w:eastAsia="Times New Roman" w:cs="Times New Roman"/>
          <w:szCs w:val="24"/>
        </w:rPr>
        <w:t xml:space="preserve">οποία είναι για </w:t>
      </w:r>
      <w:proofErr w:type="spellStart"/>
      <w:r>
        <w:rPr>
          <w:rFonts w:eastAsia="Times New Roman" w:cs="Times New Roman"/>
          <w:szCs w:val="24"/>
        </w:rPr>
        <w:t>εκατόν</w:t>
      </w:r>
      <w:proofErr w:type="spellEnd"/>
      <w:r>
        <w:rPr>
          <w:rFonts w:eastAsia="Times New Roman" w:cs="Times New Roman"/>
          <w:szCs w:val="24"/>
        </w:rPr>
        <w:t xml:space="preserve"> σαράντα οκτώ χιλιάδες οικογένειες. Επίσης, για τρεις μήνες είκοσι μία χιλιάδες οικογένειες θα πάρουν επιδότηση ενοικίου, η οποία είναι και </w:t>
      </w:r>
      <w:r>
        <w:rPr>
          <w:rFonts w:eastAsia="Times New Roman" w:cs="Times New Roman"/>
          <w:szCs w:val="24"/>
        </w:rPr>
        <w:lastRenderedPageBreak/>
        <w:t>αφορολόγητη και πρέπει να το θυμηθούν τώρα που θα κάνουν τις φορολογικές δηλώσεις. Δηλαδή, για</w:t>
      </w:r>
      <w:r>
        <w:rPr>
          <w:rFonts w:eastAsia="Times New Roman" w:cs="Times New Roman"/>
          <w:szCs w:val="24"/>
        </w:rPr>
        <w:t xml:space="preserve"> όσους ιδιοκτήτες πήραν αυτή τη χρηματική ενίσχυση, αυτή είναι και αφορολόγητη και ακατάσχετη. </w:t>
      </w:r>
    </w:p>
    <w:p w14:paraId="34C32EC3" w14:textId="77777777" w:rsidR="00836292" w:rsidRDefault="0042176D">
      <w:pPr>
        <w:spacing w:line="600" w:lineRule="auto"/>
        <w:ind w:firstLine="567"/>
        <w:jc w:val="both"/>
        <w:rPr>
          <w:rFonts w:eastAsia="Times New Roman" w:cs="Times New Roman"/>
          <w:szCs w:val="24"/>
        </w:rPr>
      </w:pPr>
      <w:r>
        <w:rPr>
          <w:rFonts w:eastAsia="Times New Roman" w:cs="Times New Roman"/>
          <w:szCs w:val="24"/>
        </w:rPr>
        <w:t>Επομένως, σας παρακαλώ, τουλάχιστον όλα τα κόμματα που τα είχατε ψηφίσει πέρυσι, να ψηφίσετε την ίδια ακριβώς εφαρμογή του νόμου για τρεις μήνες ακόμα. Από εκεί</w:t>
      </w:r>
      <w:r>
        <w:rPr>
          <w:rFonts w:eastAsia="Times New Roman" w:cs="Times New Roman"/>
          <w:szCs w:val="24"/>
        </w:rPr>
        <w:t xml:space="preserve"> και ύστερα, θα σας πούμε τι ακριβώς θα γίνει, για να αποκτήσει πάλι η χώρα ένα ομοιόμορφο δίκτυο. </w:t>
      </w:r>
    </w:p>
    <w:p w14:paraId="34C32EC4" w14:textId="77777777" w:rsidR="00836292" w:rsidRDefault="0042176D">
      <w:pPr>
        <w:spacing w:line="600" w:lineRule="auto"/>
        <w:ind w:firstLine="567"/>
        <w:jc w:val="both"/>
        <w:rPr>
          <w:rFonts w:eastAsia="Times New Roman" w:cs="Times New Roman"/>
          <w:szCs w:val="24"/>
        </w:rPr>
      </w:pPr>
      <w:r>
        <w:rPr>
          <w:rFonts w:eastAsia="Times New Roman" w:cs="Times New Roman"/>
          <w:szCs w:val="24"/>
        </w:rPr>
        <w:t xml:space="preserve">Εάν τώρα θέλετε να απαντήσω στις ερωτήσεις που έγιναν, κύριε Πρόεδρε, μπορώ να συνεχίσω. </w:t>
      </w:r>
    </w:p>
    <w:p w14:paraId="34C32EC5" w14:textId="77777777" w:rsidR="00836292" w:rsidRDefault="0042176D">
      <w:pPr>
        <w:spacing w:line="600" w:lineRule="auto"/>
        <w:ind w:firstLine="567"/>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Ήσασταν σαφής. </w:t>
      </w:r>
    </w:p>
    <w:p w14:paraId="34C32EC6" w14:textId="77777777" w:rsidR="00836292" w:rsidRDefault="0042176D">
      <w:pPr>
        <w:spacing w:line="600" w:lineRule="auto"/>
        <w:ind w:firstLine="567"/>
        <w:jc w:val="both"/>
        <w:rPr>
          <w:rFonts w:eastAsia="Times New Roman" w:cs="Times New Roman"/>
          <w:szCs w:val="24"/>
        </w:rPr>
      </w:pPr>
      <w:r>
        <w:rPr>
          <w:rFonts w:eastAsia="Times New Roman" w:cs="Times New Roman"/>
          <w:b/>
          <w:szCs w:val="24"/>
        </w:rPr>
        <w:t>ΔΙΑΜΑΝΤΩ ΜΑΝΩΛΑΚΟ</w:t>
      </w:r>
      <w:r>
        <w:rPr>
          <w:rFonts w:eastAsia="Times New Roman" w:cs="Times New Roman"/>
          <w:b/>
          <w:szCs w:val="24"/>
        </w:rPr>
        <w:t xml:space="preserve">Υ: </w:t>
      </w:r>
      <w:r>
        <w:rPr>
          <w:rFonts w:eastAsia="Times New Roman" w:cs="Times New Roman"/>
          <w:szCs w:val="24"/>
        </w:rPr>
        <w:t>Κύριε Πρόεδρε, παρακαλώ το</w:t>
      </w:r>
      <w:r>
        <w:rPr>
          <w:rFonts w:eastAsia="Times New Roman" w:cs="Times New Roman"/>
          <w:szCs w:val="24"/>
        </w:rPr>
        <w:t>ν</w:t>
      </w:r>
      <w:r>
        <w:rPr>
          <w:rFonts w:eastAsia="Times New Roman" w:cs="Times New Roman"/>
          <w:szCs w:val="24"/>
        </w:rPr>
        <w:t xml:space="preserve"> λόγο.</w:t>
      </w:r>
    </w:p>
    <w:p w14:paraId="34C32EC7" w14:textId="77777777" w:rsidR="00836292" w:rsidRDefault="0042176D">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Κυρία </w:t>
      </w:r>
      <w:proofErr w:type="spellStart"/>
      <w:r>
        <w:rPr>
          <w:rFonts w:eastAsia="Times New Roman" w:cs="Times New Roman"/>
          <w:szCs w:val="24"/>
        </w:rPr>
        <w:t>Μανωλάκου</w:t>
      </w:r>
      <w:proofErr w:type="spellEnd"/>
      <w:r>
        <w:rPr>
          <w:rFonts w:eastAsia="Times New Roman" w:cs="Times New Roman"/>
          <w:szCs w:val="24"/>
        </w:rPr>
        <w:t xml:space="preserve">, δεν γίνεται. Η διαδικασία τελείωσε. </w:t>
      </w:r>
    </w:p>
    <w:p w14:paraId="34C32EC8" w14:textId="77777777" w:rsidR="00836292" w:rsidRDefault="0042176D">
      <w:pPr>
        <w:spacing w:line="600" w:lineRule="auto"/>
        <w:ind w:firstLine="567"/>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Γι’ αυτό που ενημέρωσε θέλω να πω. </w:t>
      </w:r>
    </w:p>
    <w:p w14:paraId="34C32EC9" w14:textId="77777777" w:rsidR="00836292" w:rsidRDefault="0042176D">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Δεν θα γίνει διάλογος. Δεν σας έπεισε. Μένετε στις θέσεις σας. </w:t>
      </w:r>
    </w:p>
    <w:p w14:paraId="34C32ECA" w14:textId="77777777" w:rsidR="00836292" w:rsidRDefault="0042176D">
      <w:pPr>
        <w:spacing w:line="600" w:lineRule="auto"/>
        <w:ind w:firstLine="567"/>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 ερώτηση θέλω να κάνω. </w:t>
      </w:r>
    </w:p>
    <w:p w14:paraId="34C32ECB" w14:textId="77777777" w:rsidR="00836292" w:rsidRDefault="0042176D">
      <w:pPr>
        <w:spacing w:line="600" w:lineRule="auto"/>
        <w:ind w:firstLine="567"/>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Να τελειώσουμε τότε με τους άλλους συναδέλφους και θα σας δώσω το</w:t>
      </w:r>
      <w:r>
        <w:rPr>
          <w:rFonts w:eastAsia="Times New Roman" w:cs="Times New Roman"/>
          <w:szCs w:val="24"/>
        </w:rPr>
        <w:t>ν</w:t>
      </w:r>
      <w:r>
        <w:rPr>
          <w:rFonts w:eastAsia="Times New Roman" w:cs="Times New Roman"/>
          <w:szCs w:val="24"/>
        </w:rPr>
        <w:t xml:space="preserve"> λόγο. </w:t>
      </w:r>
    </w:p>
    <w:p w14:paraId="34C32ECC" w14:textId="77777777" w:rsidR="00836292" w:rsidRDefault="0042176D">
      <w:pPr>
        <w:spacing w:line="600" w:lineRule="auto"/>
        <w:ind w:firstLine="567"/>
        <w:jc w:val="both"/>
        <w:rPr>
          <w:rFonts w:eastAsia="Times New Roman" w:cs="Times New Roman"/>
          <w:szCs w:val="24"/>
        </w:rPr>
      </w:pPr>
      <w:r>
        <w:rPr>
          <w:rFonts w:eastAsia="Times New Roman" w:cs="Times New Roman"/>
          <w:b/>
          <w:szCs w:val="24"/>
        </w:rPr>
        <w:t xml:space="preserve">ΘΕΑΝΩ ΦΩΤΙΟΥ (Αναπληρώτρια Υπουργός </w:t>
      </w:r>
      <w:r>
        <w:rPr>
          <w:rFonts w:eastAsia="Times New Roman" w:cs="Times New Roman"/>
          <w:b/>
          <w:szCs w:val="24"/>
        </w:rPr>
        <w:t>Εργασίας, Κοινωνικής Ασφάλισης και Κοινωνικής Αλληλεγγύης):</w:t>
      </w:r>
      <w:r>
        <w:rPr>
          <w:rFonts w:eastAsia="Times New Roman" w:cs="Times New Roman"/>
          <w:szCs w:val="24"/>
        </w:rPr>
        <w:t xml:space="preserve"> Και για τις ερωτήσεις να απαντήσω, γιατί η Νέα Δημοκρατία έχει κάνει μια παρανόηση. </w:t>
      </w:r>
    </w:p>
    <w:p w14:paraId="34C32ECD" w14:textId="77777777" w:rsidR="00836292" w:rsidRDefault="0042176D">
      <w:pPr>
        <w:spacing w:line="600" w:lineRule="auto"/>
        <w:ind w:firstLine="567"/>
        <w:jc w:val="both"/>
        <w:rPr>
          <w:rFonts w:eastAsia="Times New Roman" w:cs="Times New Roman"/>
          <w:szCs w:val="24"/>
        </w:rPr>
      </w:pPr>
      <w:r>
        <w:rPr>
          <w:rFonts w:eastAsia="Times New Roman" w:cs="Times New Roman"/>
          <w:szCs w:val="24"/>
        </w:rPr>
        <w:t xml:space="preserve">Οι δομές φτώχειας ήταν ΕΣΠΑ. Μπήκαν χρήματα από τον κρατικό προϋπολογισμό. Δεν πρόκειται να προσληφθούν άλλοι, </w:t>
      </w:r>
      <w:r>
        <w:rPr>
          <w:rFonts w:eastAsia="Times New Roman" w:cs="Times New Roman"/>
          <w:szCs w:val="24"/>
        </w:rPr>
        <w:t xml:space="preserve">οι ίδιοι συνεχίζουν. Δεν πρόκειται, λοιπόν, για τα ρουσφέτια </w:t>
      </w:r>
      <w:r>
        <w:rPr>
          <w:rFonts w:eastAsia="Times New Roman" w:cs="Times New Roman"/>
          <w:szCs w:val="24"/>
        </w:rPr>
        <w:lastRenderedPageBreak/>
        <w:t>του ΣΥΡΙΖΑ. Είναι αυτοί που υπήρχαν στο προηγούμενο ΕΣΠΑ. Ένα το κρατούμενο. Να το ξέρετε όλοι, γιατί είναι λάθος να τα λέτε αυτά.</w:t>
      </w:r>
    </w:p>
    <w:p w14:paraId="34C32ECE" w14:textId="77777777" w:rsidR="00836292" w:rsidRDefault="0042176D">
      <w:pPr>
        <w:spacing w:line="600" w:lineRule="auto"/>
        <w:ind w:firstLine="567"/>
        <w:jc w:val="both"/>
        <w:rPr>
          <w:rFonts w:eastAsia="Times New Roman" w:cs="Times New Roman"/>
          <w:szCs w:val="24"/>
        </w:rPr>
      </w:pPr>
      <w:r>
        <w:rPr>
          <w:rFonts w:eastAsia="Times New Roman" w:cs="Times New Roman"/>
          <w:szCs w:val="24"/>
        </w:rPr>
        <w:t>Δεύτερον, είναι η επέκταση για τα δυο προσφυγικά προγράμματα, όπ</w:t>
      </w:r>
      <w:r>
        <w:rPr>
          <w:rFonts w:eastAsia="Times New Roman" w:cs="Times New Roman"/>
          <w:szCs w:val="24"/>
        </w:rPr>
        <w:t xml:space="preserve">ως και η επέκταση για τις δομές φτώχειας. Θέλω να πω ότι οι δομές φτώχειας ήταν προϋπολογισμένες. Τα έχετε ψηφίσει τα 10 εκατομμύρια. Απλώς, οι υπηρεσίες δεν κατάφεραν να διεκπεραιώσουν την κατάσταση και γι’ αυτό κάνουμε αυτή την αναδρομική ρύθμιση. Είναι </w:t>
      </w:r>
      <w:r>
        <w:rPr>
          <w:rFonts w:eastAsia="Times New Roman" w:cs="Times New Roman"/>
          <w:szCs w:val="24"/>
        </w:rPr>
        <w:t xml:space="preserve">νόμιμη και συνταγματική. </w:t>
      </w:r>
    </w:p>
    <w:p w14:paraId="34C32ECF" w14:textId="77777777" w:rsidR="00836292" w:rsidRDefault="0042176D">
      <w:pPr>
        <w:spacing w:line="600" w:lineRule="auto"/>
        <w:ind w:firstLine="567"/>
        <w:jc w:val="both"/>
        <w:rPr>
          <w:rFonts w:eastAsia="Times New Roman" w:cs="Times New Roman"/>
          <w:szCs w:val="24"/>
        </w:rPr>
      </w:pPr>
      <w:r>
        <w:rPr>
          <w:rFonts w:eastAsia="Times New Roman" w:cs="Times New Roman"/>
          <w:szCs w:val="24"/>
        </w:rPr>
        <w:t xml:space="preserve">Το ίδιο συμβαίνει και για το Λαύριο και για τον Ελαιώνα. Εάν δεν συμβεί αυτό, εάν δεν το νομιμοποιήσετε, θέλω να ξέρω </w:t>
      </w:r>
      <w:r>
        <w:rPr>
          <w:rFonts w:eastAsia="Times New Roman" w:cs="Times New Roman"/>
          <w:szCs w:val="24"/>
        </w:rPr>
        <w:lastRenderedPageBreak/>
        <w:t>αυτοί που δεν θα το ψηφίσουν τι εννοούν. Να βγάλουμε τους πρόσφυγες στον δρόμο; Να μην τους σιτίζουμε από εδώ κα</w:t>
      </w:r>
      <w:r>
        <w:rPr>
          <w:rFonts w:eastAsia="Times New Roman" w:cs="Times New Roman"/>
          <w:szCs w:val="24"/>
        </w:rPr>
        <w:t>ι ύστερα; Τι ακριβώς εννοείτε;</w:t>
      </w:r>
    </w:p>
    <w:p w14:paraId="34C32ED0" w14:textId="77777777" w:rsidR="00836292" w:rsidRDefault="0042176D">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Ωραία, δώσατε απάντηση. Πάντως, δεν είναι και η καταλληλότερη…</w:t>
      </w:r>
    </w:p>
    <w:p w14:paraId="34C32ED1" w14:textId="77777777" w:rsidR="00836292" w:rsidRDefault="0042176D">
      <w:pPr>
        <w:spacing w:line="600" w:lineRule="auto"/>
        <w:ind w:firstLine="567"/>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Κύριε Πρόεδρε, ζητώ </w:t>
      </w:r>
      <w:r>
        <w:rPr>
          <w:rFonts w:eastAsia="Times New Roman" w:cs="Times New Roman"/>
          <w:szCs w:val="24"/>
        </w:rPr>
        <w:t xml:space="preserve">τον λόγο </w:t>
      </w:r>
      <w:r>
        <w:rPr>
          <w:rFonts w:eastAsia="Times New Roman" w:cs="Times New Roman"/>
          <w:szCs w:val="24"/>
        </w:rPr>
        <w:t>για μισό λεπτό.</w:t>
      </w:r>
    </w:p>
    <w:p w14:paraId="34C32ED2" w14:textId="77777777" w:rsidR="00836292" w:rsidRDefault="0042176D">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Ανδριανέ</w:t>
      </w:r>
      <w:proofErr w:type="spellEnd"/>
      <w:r>
        <w:rPr>
          <w:rFonts w:eastAsia="Times New Roman" w:cs="Times New Roman"/>
          <w:szCs w:val="24"/>
        </w:rPr>
        <w:t>, μετά θα σας δώσω</w:t>
      </w:r>
      <w:r>
        <w:rPr>
          <w:rFonts w:eastAsia="Times New Roman" w:cs="Times New Roman"/>
          <w:szCs w:val="24"/>
        </w:rPr>
        <w:t xml:space="preserve"> τον λόγο για δευτερολογία. Παρακαλώ να ολοκληρώσουμε με τους ομιλητές. </w:t>
      </w:r>
    </w:p>
    <w:p w14:paraId="34C32ED3" w14:textId="77777777" w:rsidR="00836292" w:rsidRDefault="0042176D">
      <w:pPr>
        <w:spacing w:line="600" w:lineRule="auto"/>
        <w:ind w:firstLine="567"/>
        <w:jc w:val="both"/>
        <w:rPr>
          <w:rFonts w:eastAsia="Times New Roman" w:cs="Times New Roman"/>
          <w:szCs w:val="24"/>
        </w:rPr>
      </w:pPr>
      <w:r>
        <w:rPr>
          <w:rFonts w:eastAsia="Times New Roman" w:cs="Times New Roman"/>
          <w:b/>
          <w:szCs w:val="24"/>
        </w:rPr>
        <w:lastRenderedPageBreak/>
        <w:t>ΙΩΑΝΝΗΣ ΑΝΔΡΙΑΝΟΣ:</w:t>
      </w:r>
      <w:r>
        <w:rPr>
          <w:rFonts w:eastAsia="Times New Roman" w:cs="Times New Roman"/>
          <w:szCs w:val="24"/>
        </w:rPr>
        <w:t xml:space="preserve"> Όχι</w:t>
      </w:r>
      <w:r>
        <w:rPr>
          <w:rFonts w:eastAsia="Times New Roman" w:cs="Times New Roman"/>
          <w:szCs w:val="24"/>
        </w:rPr>
        <w:t>,</w:t>
      </w:r>
      <w:r>
        <w:rPr>
          <w:rFonts w:eastAsia="Times New Roman" w:cs="Times New Roman"/>
          <w:szCs w:val="24"/>
        </w:rPr>
        <w:t xml:space="preserve"> τώρα</w:t>
      </w:r>
      <w:r>
        <w:rPr>
          <w:rFonts w:eastAsia="Times New Roman" w:cs="Times New Roman"/>
          <w:szCs w:val="24"/>
        </w:rPr>
        <w:t>. Θ</w:t>
      </w:r>
      <w:r>
        <w:rPr>
          <w:rFonts w:eastAsia="Times New Roman" w:cs="Times New Roman"/>
          <w:szCs w:val="24"/>
        </w:rPr>
        <w:t xml:space="preserve">έλω να απαντήσω </w:t>
      </w:r>
      <w:r>
        <w:rPr>
          <w:rFonts w:eastAsia="Times New Roman" w:cs="Times New Roman"/>
          <w:szCs w:val="24"/>
        </w:rPr>
        <w:t xml:space="preserve">σε </w:t>
      </w:r>
      <w:r>
        <w:rPr>
          <w:rFonts w:eastAsia="Times New Roman" w:cs="Times New Roman"/>
          <w:szCs w:val="24"/>
        </w:rPr>
        <w:t xml:space="preserve">αυτό που ανέφερε για την Νέα Δημοκρατία. </w:t>
      </w:r>
    </w:p>
    <w:p w14:paraId="34C32ED4" w14:textId="77777777" w:rsidR="00836292" w:rsidRDefault="0042176D">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Ανδριανέ</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w:t>
      </w:r>
    </w:p>
    <w:p w14:paraId="34C32ED5" w14:textId="77777777" w:rsidR="00836292" w:rsidRDefault="0042176D">
      <w:pPr>
        <w:spacing w:line="600" w:lineRule="auto"/>
        <w:ind w:firstLine="567"/>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Να μην </w:t>
      </w:r>
      <w:r>
        <w:rPr>
          <w:rFonts w:eastAsia="Times New Roman" w:cs="Times New Roman"/>
          <w:szCs w:val="24"/>
        </w:rPr>
        <w:t xml:space="preserve">μιλά για παρανόηση η κυρία Υπουργός, όταν φέρνει τις τροπολογίες με τον τρόπο που τις φέρνει, όταν η Κυβέρνηση φέρνει δέκα τροπολογίες την τελευταία στιγμή ή φέρνουν τροπολογία οι συνάδελφοι τώρα, στις 11.30΄. </w:t>
      </w:r>
    </w:p>
    <w:p w14:paraId="34C32ED6" w14:textId="77777777" w:rsidR="00836292" w:rsidRDefault="0042176D">
      <w:pPr>
        <w:spacing w:line="600" w:lineRule="auto"/>
        <w:ind w:firstLine="567"/>
        <w:jc w:val="both"/>
        <w:rPr>
          <w:rFonts w:eastAsia="Times New Roman" w:cs="Times New Roman"/>
          <w:szCs w:val="24"/>
        </w:rPr>
      </w:pPr>
      <w:r>
        <w:rPr>
          <w:rFonts w:eastAsia="Times New Roman" w:cs="Times New Roman"/>
          <w:szCs w:val="24"/>
        </w:rPr>
        <w:t>Είναι απαράδεκτες μεθοδεύσεις και αντισυνταγμ</w:t>
      </w:r>
      <w:r>
        <w:rPr>
          <w:rFonts w:eastAsia="Times New Roman" w:cs="Times New Roman"/>
          <w:szCs w:val="24"/>
        </w:rPr>
        <w:t xml:space="preserve">ατικές, κυρία Φωτίου. Εμείς μπορεί να ψηφίζουμε μέτρα και ψηφίσαμε </w:t>
      </w:r>
      <w:r>
        <w:rPr>
          <w:rFonts w:eastAsia="Times New Roman" w:cs="Times New Roman"/>
          <w:szCs w:val="24"/>
        </w:rPr>
        <w:lastRenderedPageBreak/>
        <w:t xml:space="preserve">μέτρα τα οποία πραγματικά βοηθούν κοινωνικές δομές, όπως είπατε, όμως δεν ψηφίζουμε μεθοδεύσεις ή αδιαφάνεια. </w:t>
      </w:r>
    </w:p>
    <w:p w14:paraId="34C32ED7" w14:textId="77777777" w:rsidR="00836292" w:rsidRDefault="0042176D">
      <w:pPr>
        <w:spacing w:line="600" w:lineRule="auto"/>
        <w:ind w:firstLine="567"/>
        <w:jc w:val="both"/>
        <w:rPr>
          <w:rFonts w:eastAsia="Times New Roman" w:cs="Times New Roman"/>
          <w:szCs w:val="24"/>
        </w:rPr>
      </w:pPr>
      <w:r>
        <w:rPr>
          <w:rFonts w:eastAsia="Times New Roman" w:cs="Times New Roman"/>
          <w:szCs w:val="24"/>
        </w:rPr>
        <w:t>Εγώ σας έκανα κριτική για την αδιαφάνεια, γιατί έρχεστε εκ των υστέρων για δαπ</w:t>
      </w:r>
      <w:r>
        <w:rPr>
          <w:rFonts w:eastAsia="Times New Roman" w:cs="Times New Roman"/>
          <w:szCs w:val="24"/>
        </w:rPr>
        <w:t xml:space="preserve">άνες που έχουν γίνει από τον Μάιο του 2015 να φέρνετε διατάξεις -όπως αναφέρεται μέσα στην τροπολογία- κατά παρέκκλιση κάθε </w:t>
      </w:r>
      <w:proofErr w:type="spellStart"/>
      <w:r>
        <w:rPr>
          <w:rFonts w:eastAsia="Times New Roman" w:cs="Times New Roman"/>
          <w:szCs w:val="24"/>
        </w:rPr>
        <w:t>δημοσιολογιστικού</w:t>
      </w:r>
      <w:proofErr w:type="spellEnd"/>
      <w:r>
        <w:rPr>
          <w:rFonts w:eastAsia="Times New Roman" w:cs="Times New Roman"/>
          <w:szCs w:val="24"/>
        </w:rPr>
        <w:t xml:space="preserve"> ελέγχου.</w:t>
      </w:r>
    </w:p>
    <w:p w14:paraId="34C32ED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Για ποιον λόγο; Γιατί να μην υπάρχει διαφάνεια σε αυτές τις δαπάνες; Βεβαίως, να πάνε στις δομές φτώχειας</w:t>
      </w:r>
      <w:r>
        <w:rPr>
          <w:rFonts w:eastAsia="Times New Roman" w:cs="Times New Roman"/>
          <w:szCs w:val="24"/>
        </w:rPr>
        <w:t xml:space="preserve">, συμφωνούμε, αλλά πρέπει να πάνε με διαφανή τρόπο, με τις διαδικασίες που προβλέπει ο νόμος. Αν είχε τηρηθεί ο νόμος, γιατί η </w:t>
      </w:r>
      <w:r>
        <w:rPr>
          <w:rFonts w:eastAsia="Times New Roman" w:cs="Times New Roman"/>
          <w:szCs w:val="24"/>
        </w:rPr>
        <w:lastRenderedPageBreak/>
        <w:t xml:space="preserve">ανάγκη να φέρετε τροπολογία για να αποδείξετε ή να δικαιολογήσετε αυτή τη μεθόδευση; </w:t>
      </w:r>
    </w:p>
    <w:p w14:paraId="34C32ED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Αυτό, κύριε Πρόεδρε.</w:t>
      </w:r>
    </w:p>
    <w:p w14:paraId="34C32ED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w:t>
      </w:r>
      <w:r>
        <w:rPr>
          <w:rFonts w:eastAsia="Times New Roman" w:cs="Times New Roman"/>
          <w:b/>
          <w:szCs w:val="24"/>
        </w:rPr>
        <w:t>κλαμάνης):</w:t>
      </w:r>
      <w:r>
        <w:rPr>
          <w:rFonts w:eastAsia="Times New Roman" w:cs="Times New Roman"/>
          <w:szCs w:val="24"/>
        </w:rPr>
        <w:t xml:space="preserve"> Εντάξει, κύριε </w:t>
      </w:r>
      <w:proofErr w:type="spellStart"/>
      <w:r>
        <w:rPr>
          <w:rFonts w:eastAsia="Times New Roman" w:cs="Times New Roman"/>
          <w:szCs w:val="24"/>
        </w:rPr>
        <w:t>Ανδριανέ</w:t>
      </w:r>
      <w:proofErr w:type="spellEnd"/>
      <w:r>
        <w:rPr>
          <w:rFonts w:eastAsia="Times New Roman" w:cs="Times New Roman"/>
          <w:szCs w:val="24"/>
        </w:rPr>
        <w:t>, κατανοητή η θεμελιώδης αντίθεση της Νέας Δημοκρατίας.</w:t>
      </w:r>
    </w:p>
    <w:p w14:paraId="34C32ED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xml:space="preserve">, παρακαλώ ελάτε στο Βήμα για δέκα λεπτά </w:t>
      </w:r>
      <w:r>
        <w:rPr>
          <w:rFonts w:eastAsia="Times New Roman" w:cs="Times New Roman"/>
          <w:szCs w:val="24"/>
          <w:lang w:val="en-US"/>
        </w:rPr>
        <w:t>e</w:t>
      </w:r>
      <w:r>
        <w:rPr>
          <w:rFonts w:eastAsia="Times New Roman" w:cs="Times New Roman"/>
          <w:szCs w:val="24"/>
        </w:rPr>
        <w:t xml:space="preserve">n </w:t>
      </w:r>
      <w:proofErr w:type="spellStart"/>
      <w:r>
        <w:rPr>
          <w:rFonts w:eastAsia="Times New Roman" w:cs="Times New Roman"/>
          <w:szCs w:val="24"/>
        </w:rPr>
        <w:t>bl</w:t>
      </w:r>
      <w:r>
        <w:rPr>
          <w:rFonts w:eastAsia="Times New Roman" w:cs="Times New Roman"/>
          <w:szCs w:val="24"/>
          <w:lang w:val="en-US"/>
        </w:rPr>
        <w:t>oc</w:t>
      </w:r>
      <w:proofErr w:type="spellEnd"/>
      <w:r>
        <w:rPr>
          <w:rFonts w:eastAsia="Times New Roman" w:cs="Times New Roman"/>
          <w:szCs w:val="24"/>
        </w:rPr>
        <w:t xml:space="preserve"> και για τις υπουργικές. </w:t>
      </w:r>
    </w:p>
    <w:p w14:paraId="34C32ED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Κύριε Πρόεδρε, και εγώ έχω ζητήσει το</w:t>
      </w:r>
      <w:r>
        <w:rPr>
          <w:rFonts w:eastAsia="Times New Roman" w:cs="Times New Roman"/>
          <w:szCs w:val="24"/>
        </w:rPr>
        <w:t xml:space="preserve">ν </w:t>
      </w:r>
      <w:r>
        <w:rPr>
          <w:rFonts w:eastAsia="Times New Roman" w:cs="Times New Roman"/>
          <w:szCs w:val="24"/>
        </w:rPr>
        <w:t>λόγο.</w:t>
      </w:r>
    </w:p>
    <w:p w14:paraId="34C32ED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w:t>
      </w:r>
      <w:r>
        <w:rPr>
          <w:rFonts w:eastAsia="Times New Roman" w:cs="Times New Roman"/>
          <w:b/>
          <w:szCs w:val="24"/>
        </w:rPr>
        <w:t xml:space="preserve">τας Κακλαμάνης): </w:t>
      </w: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xml:space="preserve"> μου, σας παρακαλώ πολύ. Ξέρετε ότι δεν μπορώ να συνεχίσω κατ’ αυτόν τον τρόπο. Θα δώσω και σε εσάς το</w:t>
      </w:r>
      <w:r>
        <w:rPr>
          <w:rFonts w:eastAsia="Times New Roman" w:cs="Times New Roman"/>
          <w:szCs w:val="24"/>
        </w:rPr>
        <w:t>ν</w:t>
      </w:r>
      <w:r>
        <w:rPr>
          <w:rFonts w:eastAsia="Times New Roman" w:cs="Times New Roman"/>
          <w:szCs w:val="24"/>
        </w:rPr>
        <w:t xml:space="preserve"> λόγο στο τέλος, γιατί εσείς θα είστε μέχρι το τέλος στην Αίθουσα, να κάνετε για δύο λεπτά δευτερολογία και να απαντήσετε</w:t>
      </w:r>
      <w:r>
        <w:rPr>
          <w:rFonts w:eastAsia="Times New Roman" w:cs="Times New Roman"/>
          <w:szCs w:val="24"/>
        </w:rPr>
        <w:t>.</w:t>
      </w:r>
    </w:p>
    <w:p w14:paraId="34C32EDE"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Τι δευτερολογία; Ερώτηση θέλω να κάνω. Αφού μας ενημέρωσε…</w:t>
      </w:r>
    </w:p>
    <w:p w14:paraId="34C32EDF"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 ναι, αλλά δεν μπορούμε να το κάνουμε αυτό, δεν είναι αυτή η διαδικασία. Κάντε την ερώτηση τότε.</w:t>
      </w:r>
    </w:p>
    <w:p w14:paraId="34C32EE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έχετε το</w:t>
      </w:r>
      <w:r>
        <w:rPr>
          <w:rFonts w:eastAsia="Times New Roman" w:cs="Times New Roman"/>
          <w:szCs w:val="24"/>
        </w:rPr>
        <w:t>ν</w:t>
      </w:r>
      <w:r>
        <w:rPr>
          <w:rFonts w:eastAsia="Times New Roman" w:cs="Times New Roman"/>
          <w:szCs w:val="24"/>
        </w:rPr>
        <w:t xml:space="preserve"> λόγο για δέκα λεπτά.</w:t>
      </w:r>
    </w:p>
    <w:p w14:paraId="34C32EE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Ευχαριστώ, κύριε Πρόεδρε.</w:t>
      </w:r>
    </w:p>
    <w:p w14:paraId="34C32EE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τι να σας πω; Αυτό που όλοι μας απ’ έξω μας εκφράζουμε είναι ότι η σημερινή ημέρα είναι μία θλιβερή ημέρα για το Κοινοβούλιο. Δεν είναι αυτή η κοινοβουλευτική διαδικασία. Δεν είναι </w:t>
      </w:r>
      <w:r>
        <w:rPr>
          <w:rFonts w:eastAsia="Times New Roman" w:cs="Times New Roman"/>
          <w:szCs w:val="24"/>
        </w:rPr>
        <w:t>δυνατόν αυτή η Κυβέρνηση να νομοθετεί με τέτοιο τρόπο –γκρίζο, θα σας πω εγώ- εκπρόθεσμες τροπολογίες, φωτογραφικές ρυθμίσεις, τροπολογίες οι οποίες ενέχουν βάρος και περιεχόμενο σχεδόν ενός μίνι νομοσχεδίου, χωρίς να έχουμε τη διαδικασία, το</w:t>
      </w:r>
      <w:r>
        <w:rPr>
          <w:rFonts w:eastAsia="Times New Roman" w:cs="Times New Roman"/>
          <w:szCs w:val="24"/>
        </w:rPr>
        <w:t>ν</w:t>
      </w:r>
      <w:r>
        <w:rPr>
          <w:rFonts w:eastAsia="Times New Roman" w:cs="Times New Roman"/>
          <w:szCs w:val="24"/>
        </w:rPr>
        <w:t xml:space="preserve"> χρόνο, την ά</w:t>
      </w:r>
      <w:r>
        <w:rPr>
          <w:rFonts w:eastAsia="Times New Roman" w:cs="Times New Roman"/>
          <w:szCs w:val="24"/>
        </w:rPr>
        <w:t>νεση να συζητήσουμε, να περάσουν οι Υπουργοί από τη βάσανο των ερωτήσεών μας, τροπολογίες από εδώ, τροπολογίες από εκεί.</w:t>
      </w:r>
    </w:p>
    <w:p w14:paraId="34C32EE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Μήπως εσείς, αγαπητοί συνάδελφοι του ΣΥΡΙΖΑ, ξέρετε κάτι παραπάνω από εμάς και δεν μας το λέτε; Μήπως πηγαίνουμε για εκλογές; Διότι δεν</w:t>
      </w:r>
      <w:r>
        <w:rPr>
          <w:rFonts w:eastAsia="Times New Roman" w:cs="Times New Roman"/>
          <w:szCs w:val="24"/>
        </w:rPr>
        <w:t xml:space="preserve"> δικαιολογείται αλλιώς μία δεκάδα τροπολογιών νυχτερινών, εκπρόθεσμων και μάλιστα κάποιων βουλευτικών εκπρόθεσμων τροπολογιών, οι οποίες δεν προβλέπεται από πουθενά -ούτε από τον Κανονισμό ούτε από πουθενά- να εισάγονται στη νομοθετική διαδικασία. </w:t>
      </w:r>
    </w:p>
    <w:p w14:paraId="34C32EE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Εδώ παρ</w:t>
      </w:r>
      <w:r>
        <w:rPr>
          <w:rFonts w:eastAsia="Times New Roman" w:cs="Times New Roman"/>
          <w:szCs w:val="24"/>
        </w:rPr>
        <w:t xml:space="preserve">ακολουθούμε μία εντελώς ξεκούρδιστη μπάντα. Όπως σας είπα και νωρίτερα, είστε μία ξεκούρδιστη μπάντα, η Κυβέρνηση ΣΥΡΙΖΑ-ΑΝΕΛ, η οποία με τις παραφωνίες </w:t>
      </w:r>
      <w:r>
        <w:rPr>
          <w:rFonts w:eastAsia="Times New Roman" w:cs="Times New Roman"/>
          <w:szCs w:val="24"/>
        </w:rPr>
        <w:t>της,</w:t>
      </w:r>
      <w:r>
        <w:rPr>
          <w:rFonts w:eastAsia="Times New Roman" w:cs="Times New Roman"/>
          <w:szCs w:val="24"/>
        </w:rPr>
        <w:t xml:space="preserve"> έχει καταφέρει να οδηγήσει την ελληνική κοινωνία σε ένα αδιέ</w:t>
      </w:r>
      <w:r>
        <w:rPr>
          <w:rFonts w:eastAsia="Times New Roman" w:cs="Times New Roman"/>
          <w:szCs w:val="24"/>
        </w:rPr>
        <w:lastRenderedPageBreak/>
        <w:t>ξοδο. Και σας το ξαναλέω</w:t>
      </w:r>
      <w:r>
        <w:rPr>
          <w:rFonts w:eastAsia="Times New Roman" w:cs="Times New Roman"/>
          <w:szCs w:val="24"/>
        </w:rPr>
        <w:t>.</w:t>
      </w:r>
      <w:r>
        <w:rPr>
          <w:rFonts w:eastAsia="Times New Roman" w:cs="Times New Roman"/>
          <w:szCs w:val="24"/>
        </w:rPr>
        <w:t xml:space="preserve"> Μου κάνει εν</w:t>
      </w:r>
      <w:r>
        <w:rPr>
          <w:rFonts w:eastAsia="Times New Roman" w:cs="Times New Roman"/>
          <w:szCs w:val="24"/>
        </w:rPr>
        <w:t>τύπωση η γαλήνια υποδοχή εκ μέρους των κυβερνητικών Βουλευτών αυτού του τρόπου νομοθέτησης.</w:t>
      </w:r>
    </w:p>
    <w:p w14:paraId="34C32EE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Ο Πρόεδρος της Βουλής, ο οποίος ήταν πριν λίγο εδώ, αλλά δεν τον βλέπω τώρα, θα έπρεπε να είναι ο εγγυητής της καλής λειτουργίας των κοινοβουλευτικών διαδικασιών.</w:t>
      </w:r>
    </w:p>
    <w:p w14:paraId="34C32EE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τη Διάσκεψη των Προέδρων δεν συζητήσαμε για κάποια από τα σχέδια νόμου, όπως αυτό της έρευνας που ήρθε, έφυγε και ξαναήρθε. Δεν γίνεται σε μία ημέρα να κατατίθεται, να αποσύρεται και να </w:t>
      </w:r>
      <w:proofErr w:type="spellStart"/>
      <w:r>
        <w:rPr>
          <w:rFonts w:eastAsia="Times New Roman" w:cs="Times New Roman"/>
          <w:szCs w:val="24"/>
        </w:rPr>
        <w:t>επανακατίθεται</w:t>
      </w:r>
      <w:proofErr w:type="spellEnd"/>
      <w:r>
        <w:rPr>
          <w:rFonts w:eastAsia="Times New Roman" w:cs="Times New Roman"/>
          <w:szCs w:val="24"/>
        </w:rPr>
        <w:t xml:space="preserve"> το ίδιο σχέδιο νόμου και όλα αυτά σε νυχτερινές ώρες. </w:t>
      </w:r>
    </w:p>
    <w:p w14:paraId="34C32EE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Τι λέμε, λοιπόν, εδώ; Δεν είναι το καλύτερο και το δυνατότερο στοιχείο αυτής της Κυβέρνησης ούτε ο συντονισμός ούτε το πρόγραμμα.</w:t>
      </w:r>
    </w:p>
    <w:p w14:paraId="34C32EE8" w14:textId="77777777" w:rsidR="00836292" w:rsidRDefault="0042176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34C32EE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Έλεγε, λοιπόν, την Κυριακή που μας πέρασε, ο κ. Σταθάκης, «συμφωνία εντός της ημέρας»</w:t>
      </w:r>
      <w:r>
        <w:rPr>
          <w:rFonts w:eastAsia="Times New Roman" w:cs="Times New Roman"/>
          <w:szCs w:val="24"/>
        </w:rPr>
        <w:t>.</w:t>
      </w:r>
      <w:r>
        <w:rPr>
          <w:rFonts w:eastAsia="Times New Roman" w:cs="Times New Roman"/>
          <w:szCs w:val="24"/>
        </w:rPr>
        <w:t xml:space="preserve"> Τη</w:t>
      </w:r>
      <w:r>
        <w:rPr>
          <w:rFonts w:eastAsia="Times New Roman" w:cs="Times New Roman"/>
          <w:szCs w:val="24"/>
        </w:rPr>
        <w:t xml:space="preserve">ν επομένη έλεγε ο κ. </w:t>
      </w:r>
      <w:proofErr w:type="spellStart"/>
      <w:r>
        <w:rPr>
          <w:rFonts w:eastAsia="Times New Roman" w:cs="Times New Roman"/>
          <w:szCs w:val="24"/>
        </w:rPr>
        <w:t>Κατρούγκαλος</w:t>
      </w:r>
      <w:proofErr w:type="spellEnd"/>
      <w:r>
        <w:rPr>
          <w:rFonts w:eastAsia="Times New Roman" w:cs="Times New Roman"/>
          <w:szCs w:val="24"/>
        </w:rPr>
        <w:t xml:space="preserve"> «συμφωνία μπορεί να είχαμε και χθες, αλλά τελικά δεν έχουμ</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xml:space="preserve"> Και την ημέρα Τρίτη, 12 Απριλίου, ο κ. </w:t>
      </w:r>
      <w:proofErr w:type="spellStart"/>
      <w:r>
        <w:rPr>
          <w:rFonts w:eastAsia="Times New Roman" w:cs="Times New Roman"/>
          <w:szCs w:val="24"/>
        </w:rPr>
        <w:t>Τσακαλώτος</w:t>
      </w:r>
      <w:proofErr w:type="spellEnd"/>
      <w:r>
        <w:rPr>
          <w:rFonts w:eastAsia="Times New Roman" w:cs="Times New Roman"/>
          <w:szCs w:val="24"/>
        </w:rPr>
        <w:t xml:space="preserve"> ανακοίνωνε «παύση των διαπραγματεύσεων»</w:t>
      </w:r>
      <w:r>
        <w:rPr>
          <w:rFonts w:eastAsia="Times New Roman" w:cs="Times New Roman"/>
          <w:szCs w:val="24"/>
        </w:rPr>
        <w:t>.</w:t>
      </w:r>
      <w:r>
        <w:rPr>
          <w:rFonts w:eastAsia="Times New Roman" w:cs="Times New Roman"/>
          <w:szCs w:val="24"/>
        </w:rPr>
        <w:t xml:space="preserve"> Τίποτε δεν διδάχθηκε αυτή η Κυβέρνηση από το φιάσκο </w:t>
      </w:r>
      <w:proofErr w:type="spellStart"/>
      <w:r>
        <w:rPr>
          <w:rFonts w:eastAsia="Times New Roman" w:cs="Times New Roman"/>
          <w:szCs w:val="24"/>
        </w:rPr>
        <w:t>Βαρουφάκη</w:t>
      </w:r>
      <w:proofErr w:type="spellEnd"/>
      <w:r>
        <w:rPr>
          <w:rFonts w:eastAsia="Times New Roman" w:cs="Times New Roman"/>
          <w:szCs w:val="24"/>
        </w:rPr>
        <w:t>; Τίποτε</w:t>
      </w:r>
      <w:r>
        <w:rPr>
          <w:rFonts w:eastAsia="Times New Roman" w:cs="Times New Roman"/>
          <w:szCs w:val="24"/>
        </w:rPr>
        <w:t xml:space="preserve"> εντελώς; </w:t>
      </w:r>
    </w:p>
    <w:p w14:paraId="34C32EE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Πάμε τώρα να δούμε τις τροπολογίες. Ξεκινώ με την τροπολογία της ΕΡΤ –δεν είναι βέβαια εδώ ο κ. Παππάς- όπου εμείς το βλέπουμε θετικό να μπορεί να μετακινήσει κόσμο, εργαζομένους οι οποίοι είναι πλεονάζοντες ή δεν έχουν αντικείμενο εργασίας, από</w:t>
      </w:r>
      <w:r>
        <w:rPr>
          <w:rFonts w:eastAsia="Times New Roman" w:cs="Times New Roman"/>
          <w:szCs w:val="24"/>
        </w:rPr>
        <w:t xml:space="preserve"> μία δημόσια υπηρεσία σε μία άλλη. Μια που είναι η κουβέντα, όμως, για την ΕΡΤ και το τηλεοπτικό τοπίο, άνθρακες αγαπητοί συνάδελφοι, ο θησαυρός των τηλεοπτικών αδειών; </w:t>
      </w:r>
    </w:p>
    <w:p w14:paraId="34C32EE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Πέρυσι τέτοιον καιρό, ο κ. Παππάς είχε ενημερώσει εδώ το Σώμα ότι στις προτάσεις του Σ</w:t>
      </w:r>
      <w:r>
        <w:rPr>
          <w:rFonts w:eastAsia="Times New Roman" w:cs="Times New Roman"/>
          <w:szCs w:val="24"/>
        </w:rPr>
        <w:t xml:space="preserve">ΥΡΙΖΑ που είχαν κατατεθεί στην </w:t>
      </w:r>
      <w:r>
        <w:rPr>
          <w:rFonts w:eastAsia="Times New Roman" w:cs="Times New Roman"/>
          <w:szCs w:val="24"/>
        </w:rPr>
        <w:t>τ</w:t>
      </w:r>
      <w:r>
        <w:rPr>
          <w:rFonts w:eastAsia="Times New Roman" w:cs="Times New Roman"/>
          <w:szCs w:val="24"/>
        </w:rPr>
        <w:t xml:space="preserve">ρόικα για τις μεταρρυθμίσεις και τα δημόσια έσοδα, όπως η ίδια η Κυβέρνηση ΣΥΡΙΖΑ-ΑΝΕΛ προϋπολόγιζε, είχε βάλει </w:t>
      </w:r>
      <w:r>
        <w:rPr>
          <w:rFonts w:eastAsia="Times New Roman" w:cs="Times New Roman"/>
          <w:szCs w:val="24"/>
        </w:rPr>
        <w:lastRenderedPageBreak/>
        <w:t>στην άκρη, είχε προϋπολογίσει 350 με 380 εκατομμύρια ευρώ από τη δημοπράτηση των τηλεοπτικών αδειών. Και μόλις χ</w:t>
      </w:r>
      <w:r>
        <w:rPr>
          <w:rFonts w:eastAsia="Times New Roman" w:cs="Times New Roman"/>
          <w:szCs w:val="24"/>
        </w:rPr>
        <w:t xml:space="preserve">θες μάθαμε ότι η προκήρυξη για τις τηλεοπτικές άδειες θα έχει τιμή εκκίνησης τα 3 εκατομμύρια ευρώ. Τέσσερις οι άδειες, τρεις τέσσερις δώδεκα. Από τα 12 εκατομμύρια θα πάμε στα 20 εκατομμύρια. Θέλετε 25 εκατομμύρια, 25. Έχει τεράστια απόσταση μέχρι τα 350 </w:t>
      </w:r>
      <w:r>
        <w:rPr>
          <w:rFonts w:eastAsia="Times New Roman" w:cs="Times New Roman"/>
          <w:szCs w:val="24"/>
        </w:rPr>
        <w:t>εκατομμύρια που η δική σας Κυβέρνηση προϋπολόγιζε ως έσοδο από τη δημοπράτηση των τηλεοπτικών αδειών.</w:t>
      </w:r>
    </w:p>
    <w:p w14:paraId="34C32EE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Και συχνοτήτων.</w:t>
      </w:r>
    </w:p>
    <w:p w14:paraId="34C32EE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Και συχνοτήτων.</w:t>
      </w:r>
    </w:p>
    <w:p w14:paraId="34C32EE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Δυστυχώς, τα ίδια αντιμετωπίζουμε και σε άλλ</w:t>
      </w:r>
      <w:r>
        <w:rPr>
          <w:rFonts w:eastAsia="Times New Roman" w:cs="Times New Roman"/>
          <w:szCs w:val="24"/>
        </w:rPr>
        <w:t>α πεδία του κυβερνητικού έργου ή –αν θέλετε</w:t>
      </w:r>
      <w:r>
        <w:rPr>
          <w:rFonts w:eastAsia="Times New Roman" w:cs="Times New Roman"/>
          <w:szCs w:val="24"/>
        </w:rPr>
        <w:t>-</w:t>
      </w:r>
      <w:r>
        <w:rPr>
          <w:rFonts w:eastAsia="Times New Roman" w:cs="Times New Roman"/>
          <w:szCs w:val="24"/>
        </w:rPr>
        <w:t xml:space="preserve"> μη έργου. </w:t>
      </w:r>
    </w:p>
    <w:p w14:paraId="34C32EE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Δείτε, λοιπόν, το εξής</w:t>
      </w:r>
      <w:r>
        <w:rPr>
          <w:rFonts w:eastAsia="Times New Roman" w:cs="Times New Roman"/>
          <w:szCs w:val="24"/>
        </w:rPr>
        <w:t>.</w:t>
      </w:r>
      <w:r>
        <w:rPr>
          <w:rFonts w:eastAsia="Times New Roman" w:cs="Times New Roman"/>
          <w:szCs w:val="24"/>
        </w:rPr>
        <w:t xml:space="preserve"> Θα ξεκινήσω από κάποιες τροπολογίες. Κύριε Πρόεδρε, θα ξεκινήσω όχι από υπουργική ή μάλλον, για να τηρήσω τη διαδικασία, θα ξεκινήσω από τις δύο υπουργικές, την τροπολογία 322 </w:t>
      </w:r>
      <w:r>
        <w:rPr>
          <w:rFonts w:eastAsia="Times New Roman" w:cs="Times New Roman"/>
          <w:szCs w:val="24"/>
        </w:rPr>
        <w:t xml:space="preserve">και την τροπολογία 320. Εδώ έχουμε, όπως μας λέει και η κυρία Υπουργός, την ανάγκη γρήγορα να ρυθμίσουμε κάποια ζητήματα σε δομές φτώχειας ή σε προσφυγικά κέντρα φιλοξενίας στο Λαύριο, στον Ελαιώνα με </w:t>
      </w:r>
      <w:r>
        <w:rPr>
          <w:rFonts w:eastAsia="Times New Roman" w:cs="Times New Roman"/>
          <w:szCs w:val="24"/>
        </w:rPr>
        <w:lastRenderedPageBreak/>
        <w:t xml:space="preserve">μια </w:t>
      </w:r>
      <w:proofErr w:type="spellStart"/>
      <w:r>
        <w:rPr>
          <w:rFonts w:eastAsia="Times New Roman" w:cs="Times New Roman"/>
          <w:szCs w:val="24"/>
        </w:rPr>
        <w:t>προϋπολογιζόμενη</w:t>
      </w:r>
      <w:proofErr w:type="spellEnd"/>
      <w:r>
        <w:rPr>
          <w:rFonts w:eastAsia="Times New Roman" w:cs="Times New Roman"/>
          <w:szCs w:val="24"/>
        </w:rPr>
        <w:t xml:space="preserve"> δαπάνη γύρω στο ένα εκατομμύριο ευ</w:t>
      </w:r>
      <w:r>
        <w:rPr>
          <w:rFonts w:eastAsia="Times New Roman" w:cs="Times New Roman"/>
          <w:szCs w:val="24"/>
        </w:rPr>
        <w:t xml:space="preserve">ρώ. </w:t>
      </w:r>
    </w:p>
    <w:p w14:paraId="34C32EF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Όμως το πρόβλημα, κυρία Φωτίου, είναι ότι αυτά γίνονται κατά παρέκκλιση των κειμένων διατάξεων. Το πρόβλημα είναι ότι, ενώ υπήρχαν αυτές οι δαπάνες και τα κόστη από το Μάιο του 2015, ερχόμαστε σχεδόν ένα χρόνο μετά με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διαδικασία μέσω τροπολ</w:t>
      </w:r>
      <w:r>
        <w:rPr>
          <w:rFonts w:eastAsia="Times New Roman" w:cs="Times New Roman"/>
          <w:szCs w:val="24"/>
        </w:rPr>
        <w:t xml:space="preserve">ογιών να εγκριθούν αυτά τα χρήματα, παρακάμπτοντας 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τη διαφάνεια και βεβαίως, την κοινοβουλευτική τάξη.</w:t>
      </w:r>
    </w:p>
    <w:p w14:paraId="34C32EF1"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Εμείς, σε αυτές τις δύο τροπολογίες θα πούμε «όχι». Δεν μπορούμε να δεχθούμε και μη με ειρωνεύεστε, κυρία Υπουργέ…</w:t>
      </w:r>
    </w:p>
    <w:p w14:paraId="34C32EF2"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ΘΕΑΝΩ ΦΩΤΙΟΥ (Αναπληρώτ</w:t>
      </w:r>
      <w:r>
        <w:rPr>
          <w:rFonts w:eastAsia="Times New Roman" w:cs="Times New Roman"/>
          <w:b/>
          <w:szCs w:val="24"/>
        </w:rPr>
        <w:t>ρια Υπουργός Εργασίας</w:t>
      </w:r>
      <w:r>
        <w:rPr>
          <w:rFonts w:eastAsia="Times New Roman" w:cs="Times New Roman"/>
          <w:b/>
          <w:szCs w:val="24"/>
        </w:rPr>
        <w:t>,</w:t>
      </w:r>
      <w:r>
        <w:rPr>
          <w:rFonts w:eastAsia="Times New Roman" w:cs="Times New Roman"/>
          <w:b/>
          <w:szCs w:val="24"/>
        </w:rPr>
        <w:t xml:space="preserve"> Κοινωνικής Ασφάλισης και Κοινωνικής Αλληλεγγύης): </w:t>
      </w:r>
      <w:r>
        <w:rPr>
          <w:rFonts w:eastAsia="Times New Roman" w:cs="Times New Roman"/>
          <w:szCs w:val="24"/>
        </w:rPr>
        <w:t>Δεν ειρωνεύομαι!</w:t>
      </w:r>
    </w:p>
    <w:p w14:paraId="34C32EF3"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 μη με ειρωνεύεστε, διότι όταν ξοδεύετε ένα εκατομμύριο ευρώ και το περνάτε μέσω Θήβας, έξω από 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τότε μιλάμε για γκρίζες ζώνες! Εδώ </w:t>
      </w:r>
      <w:r>
        <w:rPr>
          <w:rFonts w:eastAsia="Times New Roman" w:cs="Times New Roman"/>
          <w:szCs w:val="24"/>
        </w:rPr>
        <w:t>δεν είναι τα γεμιστά! Εδώ είναι τα εκατομμύρια!</w:t>
      </w:r>
    </w:p>
    <w:p w14:paraId="34C32EF4"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Γιώργο, θα πάθεις κάτι. Ηρέμησε και πες αυτά που θέλεις ήρεμα. </w:t>
      </w:r>
    </w:p>
    <w:p w14:paraId="34C32EF5"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Δεν παθαίνω τίποτα! Οι αθλητές</w:t>
      </w:r>
      <w:r>
        <w:rPr>
          <w:rFonts w:eastAsia="Times New Roman" w:cs="Times New Roman"/>
          <w:b/>
          <w:szCs w:val="24"/>
        </w:rPr>
        <w:t xml:space="preserve"> </w:t>
      </w:r>
      <w:r>
        <w:rPr>
          <w:rFonts w:eastAsia="Times New Roman" w:cs="Times New Roman"/>
          <w:szCs w:val="24"/>
        </w:rPr>
        <w:t xml:space="preserve">δεν παθαίνουμε τίποτα! </w:t>
      </w:r>
    </w:p>
    <w:p w14:paraId="34C32EF6"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w:t>
      </w:r>
      <w:r>
        <w:rPr>
          <w:rFonts w:eastAsia="Times New Roman" w:cs="Times New Roman"/>
          <w:b/>
          <w:szCs w:val="24"/>
        </w:rPr>
        <w:t>ασίας</w:t>
      </w:r>
      <w:r>
        <w:rPr>
          <w:rFonts w:eastAsia="Times New Roman" w:cs="Times New Roman"/>
          <w:b/>
          <w:szCs w:val="24"/>
        </w:rPr>
        <w:t>,</w:t>
      </w:r>
      <w:r>
        <w:rPr>
          <w:rFonts w:eastAsia="Times New Roman" w:cs="Times New Roman"/>
          <w:b/>
          <w:szCs w:val="24"/>
        </w:rPr>
        <w:t xml:space="preserve"> Κοινωνικής Ασφάλισης και Κοινωνικής Αλληλεγγύης): </w:t>
      </w:r>
      <w:r>
        <w:rPr>
          <w:rFonts w:eastAsia="Times New Roman" w:cs="Times New Roman"/>
          <w:szCs w:val="24"/>
        </w:rPr>
        <w:t xml:space="preserve">Λέτε ψέματα! Ποιος το είπε αυτό; Είναι ντροπή να </w:t>
      </w:r>
      <w:r>
        <w:rPr>
          <w:rFonts w:eastAsia="Times New Roman" w:cs="Times New Roman"/>
          <w:szCs w:val="24"/>
        </w:rPr>
        <w:t xml:space="preserve">τα </w:t>
      </w:r>
      <w:r>
        <w:rPr>
          <w:rFonts w:eastAsia="Times New Roman" w:cs="Times New Roman"/>
          <w:szCs w:val="24"/>
        </w:rPr>
        <w:t>λέτε αυτά!</w:t>
      </w:r>
    </w:p>
    <w:p w14:paraId="34C32EF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Φωτίου, μη διακόπτετε. </w:t>
      </w:r>
    </w:p>
    <w:p w14:paraId="34C32EF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Πάμε παρακάτω τώρα. Είναι μια βουλευτική τροπολογία με τ</w:t>
      </w:r>
      <w:r>
        <w:rPr>
          <w:rFonts w:eastAsia="Times New Roman" w:cs="Times New Roman"/>
          <w:szCs w:val="24"/>
        </w:rPr>
        <w:t>ον αριθμό 314…</w:t>
      </w:r>
    </w:p>
    <w:p w14:paraId="34C32EF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Εσείς έχετε την άποψή σας και ο κ. </w:t>
      </w:r>
      <w:proofErr w:type="spellStart"/>
      <w:r>
        <w:rPr>
          <w:rFonts w:eastAsia="Times New Roman" w:cs="Times New Roman"/>
          <w:szCs w:val="24"/>
        </w:rPr>
        <w:t>Αμυράς</w:t>
      </w:r>
      <w:proofErr w:type="spellEnd"/>
      <w:r>
        <w:rPr>
          <w:rFonts w:eastAsia="Times New Roman" w:cs="Times New Roman"/>
          <w:szCs w:val="24"/>
        </w:rPr>
        <w:t xml:space="preserve"> τη δική του. </w:t>
      </w:r>
    </w:p>
    <w:p w14:paraId="34C32EF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w:t>
      </w:r>
      <w:r>
        <w:rPr>
          <w:rFonts w:eastAsia="Times New Roman" w:cs="Times New Roman"/>
          <w:b/>
          <w:szCs w:val="24"/>
        </w:rPr>
        <w:t>,</w:t>
      </w:r>
      <w:r>
        <w:rPr>
          <w:rFonts w:eastAsia="Times New Roman" w:cs="Times New Roman"/>
          <w:b/>
          <w:szCs w:val="24"/>
        </w:rPr>
        <w:t xml:space="preserve"> Κοινωνικής Ασφάλισης και Κοινωνικής Αλληλεγγύης): </w:t>
      </w:r>
      <w:r>
        <w:rPr>
          <w:rFonts w:eastAsia="Times New Roman" w:cs="Times New Roman"/>
          <w:szCs w:val="24"/>
        </w:rPr>
        <w:t>Είναι ντροπή σας!</w:t>
      </w:r>
    </w:p>
    <w:p w14:paraId="34C32EFB"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Γιατί φωνασκείτε; Πού βρίσκεστε και φωνασκείτε;</w:t>
      </w:r>
    </w:p>
    <w:p w14:paraId="34C32EF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Αρχικά, κυ</w:t>
      </w:r>
      <w:r>
        <w:rPr>
          <w:rFonts w:eastAsia="Times New Roman" w:cs="Times New Roman"/>
          <w:szCs w:val="24"/>
        </w:rPr>
        <w:t>ρ</w:t>
      </w:r>
      <w:r>
        <w:rPr>
          <w:rFonts w:eastAsia="Times New Roman" w:cs="Times New Roman"/>
          <w:szCs w:val="24"/>
        </w:rPr>
        <w:t>ί</w:t>
      </w:r>
      <w:r>
        <w:rPr>
          <w:rFonts w:eastAsia="Times New Roman" w:cs="Times New Roman"/>
          <w:szCs w:val="24"/>
        </w:rPr>
        <w:t xml:space="preserve">α Φωτίου, δεν γράφεται </w:t>
      </w:r>
      <w:r>
        <w:rPr>
          <w:rFonts w:eastAsia="Times New Roman" w:cs="Times New Roman"/>
          <w:szCs w:val="24"/>
        </w:rPr>
        <w:t xml:space="preserve">τίποτα </w:t>
      </w:r>
      <w:r>
        <w:rPr>
          <w:rFonts w:eastAsia="Times New Roman" w:cs="Times New Roman"/>
          <w:szCs w:val="24"/>
        </w:rPr>
        <w:t xml:space="preserve">στα Πρακτικά. </w:t>
      </w:r>
    </w:p>
    <w:p w14:paraId="34C32EF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w:t>
      </w:r>
      <w:r>
        <w:rPr>
          <w:rFonts w:eastAsia="Times New Roman" w:cs="Times New Roman"/>
          <w:b/>
          <w:szCs w:val="24"/>
        </w:rPr>
        <w:t>,</w:t>
      </w:r>
      <w:r>
        <w:rPr>
          <w:rFonts w:eastAsia="Times New Roman" w:cs="Times New Roman"/>
          <w:b/>
          <w:szCs w:val="24"/>
        </w:rPr>
        <w:t xml:space="preserve"> Κοινωνικής Ασφάλισης και Κοινωνικής Αλληλεγγύης): </w:t>
      </w:r>
      <w:r>
        <w:rPr>
          <w:rFonts w:eastAsia="Times New Roman" w:cs="Times New Roman"/>
          <w:szCs w:val="24"/>
        </w:rPr>
        <w:t>….</w:t>
      </w:r>
    </w:p>
    <w:p w14:paraId="34C32EFE"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w:t>
      </w:r>
      <w:r>
        <w:rPr>
          <w:rFonts w:eastAsia="Times New Roman" w:cs="Times New Roman"/>
          <w:b/>
          <w:szCs w:val="24"/>
        </w:rPr>
        <w:t>ς Κακλαμάνης):</w:t>
      </w:r>
      <w:r>
        <w:rPr>
          <w:rFonts w:eastAsia="Times New Roman" w:cs="Times New Roman"/>
          <w:szCs w:val="24"/>
        </w:rPr>
        <w:t xml:space="preserve"> Ακούτε τι σας λέω</w:t>
      </w:r>
      <w:r>
        <w:rPr>
          <w:rFonts w:eastAsia="Times New Roman" w:cs="Times New Roman"/>
          <w:szCs w:val="24"/>
        </w:rPr>
        <w:t>;</w:t>
      </w:r>
      <w:r>
        <w:rPr>
          <w:rFonts w:eastAsia="Times New Roman" w:cs="Times New Roman"/>
          <w:szCs w:val="24"/>
        </w:rPr>
        <w:t xml:space="preserve"> Δεν γράφεται στα Πρακτικά. </w:t>
      </w:r>
    </w:p>
    <w:p w14:paraId="34C32EFF"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w:t>
      </w:r>
      <w:r>
        <w:rPr>
          <w:rFonts w:eastAsia="Times New Roman" w:cs="Times New Roman"/>
          <w:b/>
          <w:szCs w:val="24"/>
        </w:rPr>
        <w:t>,</w:t>
      </w:r>
      <w:r>
        <w:rPr>
          <w:rFonts w:eastAsia="Times New Roman" w:cs="Times New Roman"/>
          <w:b/>
          <w:szCs w:val="24"/>
        </w:rPr>
        <w:t xml:space="preserve"> Κοινωνικής Ασφάλισης και Κοινωνικής Αλληλεγγύης): </w:t>
      </w:r>
      <w:r>
        <w:rPr>
          <w:rFonts w:eastAsia="Times New Roman" w:cs="Times New Roman"/>
          <w:szCs w:val="24"/>
        </w:rPr>
        <w:t>….</w:t>
      </w:r>
    </w:p>
    <w:p w14:paraId="34C32F00"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Τότε φέρτε την σε ένα σχέδιο νόμου για να περάσει από τη βάση…</w:t>
      </w:r>
    </w:p>
    <w:p w14:paraId="34C32F0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w:t>
      </w:r>
      <w:r>
        <w:rPr>
          <w:rFonts w:eastAsia="Times New Roman" w:cs="Times New Roman"/>
          <w:b/>
          <w:szCs w:val="24"/>
        </w:rPr>
        <w:t>ήτας Κακλαμάνης):</w:t>
      </w:r>
      <w:r>
        <w:rPr>
          <w:rFonts w:eastAsia="Times New Roman" w:cs="Times New Roman"/>
          <w:szCs w:val="24"/>
        </w:rPr>
        <w:t xml:space="preserve"> Κύριε </w:t>
      </w:r>
      <w:proofErr w:type="spellStart"/>
      <w:r>
        <w:rPr>
          <w:rFonts w:eastAsia="Times New Roman" w:cs="Times New Roman"/>
          <w:szCs w:val="24"/>
        </w:rPr>
        <w:t>Αμυρά</w:t>
      </w:r>
      <w:proofErr w:type="spellEnd"/>
      <w:r>
        <w:rPr>
          <w:rFonts w:eastAsia="Times New Roman" w:cs="Times New Roman"/>
          <w:szCs w:val="24"/>
        </w:rPr>
        <w:t xml:space="preserve">, μήπως θα προεδρεύσετε; Αν θέλετε, ελάτε επάνω. </w:t>
      </w:r>
    </w:p>
    <w:p w14:paraId="34C32F02"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Σας παρακαλώ, όχι.</w:t>
      </w:r>
    </w:p>
    <w:p w14:paraId="34C32F03"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w:t>
      </w:r>
      <w:r>
        <w:rPr>
          <w:rFonts w:eastAsia="Times New Roman" w:cs="Times New Roman"/>
          <w:b/>
          <w:szCs w:val="24"/>
        </w:rPr>
        <w:t>,</w:t>
      </w:r>
      <w:r>
        <w:rPr>
          <w:rFonts w:eastAsia="Times New Roman" w:cs="Times New Roman"/>
          <w:b/>
          <w:szCs w:val="24"/>
        </w:rPr>
        <w:t xml:space="preserve"> Κοινωνικής Ασφάλισης και Κοινωνικής Αλληλεγγύης): </w:t>
      </w:r>
      <w:r>
        <w:rPr>
          <w:rFonts w:eastAsia="Times New Roman" w:cs="Times New Roman"/>
          <w:szCs w:val="24"/>
        </w:rPr>
        <w:t>….</w:t>
      </w:r>
    </w:p>
    <w:p w14:paraId="34C32F04"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εσείς, κυρία Φωτίου, ακούστε τι θα πω και στους δύο. Ο μεν κ. </w:t>
      </w:r>
      <w:proofErr w:type="spellStart"/>
      <w:r>
        <w:rPr>
          <w:rFonts w:eastAsia="Times New Roman" w:cs="Times New Roman"/>
          <w:szCs w:val="24"/>
        </w:rPr>
        <w:t>Αμυράς</w:t>
      </w:r>
      <w:proofErr w:type="spellEnd"/>
      <w:r>
        <w:rPr>
          <w:rFonts w:eastAsia="Times New Roman" w:cs="Times New Roman"/>
          <w:szCs w:val="24"/>
        </w:rPr>
        <w:t xml:space="preserve"> μπορεί να πει ως ομιλητής ό,τι θέλει, μπορεί να ενοχλεί -απλά θα ήθελα να τον παρακαλέσω ως προς το ύφος- και εσείς που </w:t>
      </w:r>
      <w:r>
        <w:rPr>
          <w:rFonts w:eastAsia="Times New Roman" w:cs="Times New Roman"/>
          <w:szCs w:val="24"/>
        </w:rPr>
        <w:lastRenderedPageBreak/>
        <w:t xml:space="preserve">είστε χωρίς μικρόφωνο, δεν θα γράφεται τίποτα από όσα είπατε. </w:t>
      </w:r>
      <w:r>
        <w:rPr>
          <w:rFonts w:eastAsia="Times New Roman" w:cs="Times New Roman"/>
          <w:szCs w:val="24"/>
        </w:rPr>
        <w:t xml:space="preserve">Όταν θέλετε, ως Υπουργός έχετε το δικαίωμα -και ολοκληρωθεί ο κατάλογος των συναδέλφων ομιλητών- να ζητήσετε τον λόγο και να απαντήσετε σε αυτά που είπε ο κ. </w:t>
      </w:r>
      <w:proofErr w:type="spellStart"/>
      <w:r>
        <w:rPr>
          <w:rFonts w:eastAsia="Times New Roman" w:cs="Times New Roman"/>
          <w:szCs w:val="24"/>
        </w:rPr>
        <w:t>Αμυράς</w:t>
      </w:r>
      <w:proofErr w:type="spellEnd"/>
      <w:r>
        <w:rPr>
          <w:rFonts w:eastAsia="Times New Roman" w:cs="Times New Roman"/>
          <w:szCs w:val="24"/>
        </w:rPr>
        <w:t xml:space="preserve">. Έκλεισε το θέμα. </w:t>
      </w:r>
    </w:p>
    <w:p w14:paraId="34C32F0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Αμυρά</w:t>
      </w:r>
      <w:proofErr w:type="spellEnd"/>
      <w:r>
        <w:rPr>
          <w:rFonts w:eastAsia="Times New Roman" w:cs="Times New Roman"/>
          <w:szCs w:val="24"/>
        </w:rPr>
        <w:t xml:space="preserve">, συνεχίστε και θα έχετε δύο λεπτά επιπλέον. </w:t>
      </w:r>
    </w:p>
    <w:p w14:paraId="34C32F06"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b/>
          <w:szCs w:val="24"/>
        </w:rPr>
        <w:t>:</w:t>
      </w:r>
      <w:r>
        <w:rPr>
          <w:rFonts w:eastAsia="Times New Roman" w:cs="Times New Roman"/>
          <w:szCs w:val="24"/>
        </w:rPr>
        <w:t xml:space="preserve"> Ζητώ συγγνώμη αν το ύφος μου… </w:t>
      </w:r>
    </w:p>
    <w:p w14:paraId="34C32F0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εγώ για το καλό σας το είπα. Θα πάθετε τίποτα. </w:t>
      </w:r>
    </w:p>
    <w:p w14:paraId="34C32F0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Δεν γίνεται την ώρα που τοποθετούμαι να ακούω την Υπουργό να φωνάζει ντροπή μας…</w:t>
      </w:r>
    </w:p>
    <w:p w14:paraId="34C32F0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Εί</w:t>
      </w:r>
      <w:r>
        <w:rPr>
          <w:rFonts w:eastAsia="Times New Roman" w:cs="Times New Roman"/>
          <w:szCs w:val="24"/>
        </w:rPr>
        <w:t>μαι και γιατρός και δεν μπορώ να αφήσω την έδρα, ενώ πρέπει να κατέβω κάτω. Γι’ αυτό!</w:t>
      </w:r>
    </w:p>
    <w:p w14:paraId="34C32F0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Σωστά.</w:t>
      </w:r>
    </w:p>
    <w:p w14:paraId="34C32F0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Για την τροπολογία 314, κυρίες και κύριοι συνάδελφοι, για τον Εθνικό Τελων</w:t>
      </w:r>
      <w:r>
        <w:rPr>
          <w:rFonts w:eastAsia="Times New Roman" w:cs="Times New Roman"/>
          <w:szCs w:val="24"/>
        </w:rPr>
        <w:t>ε</w:t>
      </w:r>
      <w:r>
        <w:rPr>
          <w:rFonts w:eastAsia="Times New Roman" w:cs="Times New Roman"/>
          <w:szCs w:val="24"/>
        </w:rPr>
        <w:t>ιακό Κώδικα. Εξηγήστε μου για ποιες παραβάσεις και για ποιες περιπτώσει</w:t>
      </w:r>
      <w:r>
        <w:rPr>
          <w:rFonts w:eastAsia="Times New Roman" w:cs="Times New Roman"/>
          <w:szCs w:val="24"/>
        </w:rPr>
        <w:t>ς λαθρεμπορίας μιλάμε σε υπό αποκρατικοποίηση δημόσιες εταιρείες, τις οποίες δεν γνωρίζουμε. Πείτε μας ποιες είναι οι περιπτώσεις, διότι, εάν δεν γνωρίζουν οι συνάδελφοι τι λέει αυτή η τροπολογία</w:t>
      </w:r>
      <w:r>
        <w:rPr>
          <w:rFonts w:eastAsia="Times New Roman" w:cs="Times New Roman"/>
          <w:b/>
          <w:szCs w:val="24"/>
        </w:rPr>
        <w:t xml:space="preserve">, </w:t>
      </w:r>
      <w:r>
        <w:rPr>
          <w:rFonts w:eastAsia="Times New Roman" w:cs="Times New Roman"/>
          <w:szCs w:val="24"/>
        </w:rPr>
        <w:t>να σας πω ότι λέει ότι …</w:t>
      </w:r>
    </w:p>
    <w:p w14:paraId="34C32F0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ΔΗΜΗΤΡΙΟΣ ΔΗΜΗΤΡΙΑΔΗΣ:</w:t>
      </w:r>
      <w:r>
        <w:rPr>
          <w:rFonts w:eastAsia="Times New Roman" w:cs="Times New Roman"/>
          <w:szCs w:val="24"/>
        </w:rPr>
        <w:t xml:space="preserve"> Το λέει ο Τ</w:t>
      </w:r>
      <w:r>
        <w:rPr>
          <w:rFonts w:eastAsia="Times New Roman" w:cs="Times New Roman"/>
          <w:szCs w:val="24"/>
        </w:rPr>
        <w:t>ελων</w:t>
      </w:r>
      <w:r>
        <w:rPr>
          <w:rFonts w:eastAsia="Times New Roman" w:cs="Times New Roman"/>
          <w:szCs w:val="24"/>
        </w:rPr>
        <w:t>ε</w:t>
      </w:r>
      <w:r>
        <w:rPr>
          <w:rFonts w:eastAsia="Times New Roman" w:cs="Times New Roman"/>
          <w:szCs w:val="24"/>
        </w:rPr>
        <w:t xml:space="preserve">ιακός Κώδικας. </w:t>
      </w:r>
    </w:p>
    <w:p w14:paraId="34C32F0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Δεν έχει σημασία. Κοιτάξτε, δεν θα ξαναμιλήσω. Επομένως, μην με διακόπτετε.</w:t>
      </w:r>
    </w:p>
    <w:p w14:paraId="34C32F0E"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Αφήστε τον να ολοκληρώσει. </w:t>
      </w:r>
    </w:p>
    <w:p w14:paraId="34C32F0F" w14:textId="77777777" w:rsidR="00836292" w:rsidRDefault="0042176D">
      <w:pPr>
        <w:spacing w:line="600" w:lineRule="auto"/>
        <w:ind w:firstLine="720"/>
        <w:jc w:val="center"/>
        <w:rPr>
          <w:rFonts w:eastAsia="Times New Roman"/>
          <w:bCs/>
        </w:rPr>
      </w:pPr>
      <w:r>
        <w:rPr>
          <w:rFonts w:eastAsia="Times New Roman"/>
          <w:bCs/>
        </w:rPr>
        <w:t>(Θόρυβος στην Αίθουσα)</w:t>
      </w:r>
    </w:p>
    <w:p w14:paraId="34C32F1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Φάμελλος</w:t>
      </w:r>
      <w:proofErr w:type="spellEnd"/>
      <w:r>
        <w:rPr>
          <w:rFonts w:eastAsia="Times New Roman" w:cs="Times New Roman"/>
          <w:szCs w:val="24"/>
        </w:rPr>
        <w:t xml:space="preserve"> είναι ήρεμος. Έχει πιάσει η άνοιξη.</w:t>
      </w:r>
    </w:p>
    <w:p w14:paraId="34C32F11"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Συνεχίστ</w:t>
      </w:r>
      <w:r>
        <w:rPr>
          <w:rFonts w:eastAsia="Times New Roman" w:cs="Times New Roman"/>
          <w:szCs w:val="24"/>
        </w:rPr>
        <w:t xml:space="preserve">ε, κύριε </w:t>
      </w:r>
      <w:proofErr w:type="spellStart"/>
      <w:r>
        <w:rPr>
          <w:rFonts w:eastAsia="Times New Roman" w:cs="Times New Roman"/>
          <w:szCs w:val="24"/>
        </w:rPr>
        <w:t>Αμυρά</w:t>
      </w:r>
      <w:proofErr w:type="spellEnd"/>
      <w:r>
        <w:rPr>
          <w:rFonts w:eastAsia="Times New Roman" w:cs="Times New Roman"/>
          <w:szCs w:val="24"/>
        </w:rPr>
        <w:t>.</w:t>
      </w:r>
    </w:p>
    <w:p w14:paraId="34C32F12"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Σε υπό αποκρατικοποίηση εταιρείες του δημοσίου που θα καταλογιστούν παραβάσεις λαθρεμπορίας</w:t>
      </w:r>
      <w:r>
        <w:rPr>
          <w:rFonts w:eastAsia="Times New Roman" w:cs="Times New Roman"/>
          <w:szCs w:val="24"/>
        </w:rPr>
        <w:t xml:space="preserve">, </w:t>
      </w:r>
      <w:r>
        <w:rPr>
          <w:rFonts w:eastAsia="Times New Roman" w:cs="Times New Roman"/>
          <w:szCs w:val="24"/>
        </w:rPr>
        <w:t>με την παρούσα τροπολογία απαλλάσσονται οι επενδυτές από την αλληλέγγυα αστική ευθύνη και από τα πρόστιμα που θα κληθούν να πληρώσ</w:t>
      </w:r>
      <w:r>
        <w:rPr>
          <w:rFonts w:eastAsia="Times New Roman" w:cs="Times New Roman"/>
          <w:szCs w:val="24"/>
        </w:rPr>
        <w:t xml:space="preserve">ουν. </w:t>
      </w:r>
    </w:p>
    <w:p w14:paraId="34C32F1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Ποιος θα πληρώσει, λοιπόν, και ποιος θα συλλάβει -σε εισαγωγικά ή κυριολεκτικά- τις περιπτώσεις λαθρεμπορίας; Πάτε να καλύψετε λαθρέμπορους; Αυτό μας λέτε; Και για ποιες εταιρείες αναφέρεστε;</w:t>
      </w:r>
    </w:p>
    <w:p w14:paraId="34C32F14"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Δημητριάδη, εσείς θ</w:t>
      </w:r>
      <w:r>
        <w:rPr>
          <w:rFonts w:eastAsia="Times New Roman" w:cs="Times New Roman"/>
          <w:szCs w:val="24"/>
        </w:rPr>
        <w:t xml:space="preserve">α έχετε τον λόγο μετά από λίγο που θα μιλήσετε. </w:t>
      </w:r>
      <w:r>
        <w:rPr>
          <w:rFonts w:eastAsia="Times New Roman" w:cs="Times New Roman"/>
          <w:szCs w:val="24"/>
        </w:rPr>
        <w:lastRenderedPageBreak/>
        <w:t xml:space="preserve">Γράψτε τι θέλετε να απαντήσετε και αφήστε να μιλήσει ο κ. </w:t>
      </w:r>
      <w:proofErr w:type="spellStart"/>
      <w:r>
        <w:rPr>
          <w:rFonts w:eastAsia="Times New Roman" w:cs="Times New Roman"/>
          <w:szCs w:val="24"/>
        </w:rPr>
        <w:t>Αμυράς</w:t>
      </w:r>
      <w:proofErr w:type="spellEnd"/>
      <w:r>
        <w:rPr>
          <w:rFonts w:eastAsia="Times New Roman" w:cs="Times New Roman"/>
          <w:szCs w:val="24"/>
        </w:rPr>
        <w:t xml:space="preserve"> και θα απαντήσετε.</w:t>
      </w:r>
    </w:p>
    <w:p w14:paraId="34C32F15"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Εδώ λέμε, βεβαίως, σε αυτή</w:t>
      </w:r>
      <w:r>
        <w:rPr>
          <w:rFonts w:eastAsia="Times New Roman" w:cs="Times New Roman"/>
          <w:szCs w:val="24"/>
        </w:rPr>
        <w:t>ν</w:t>
      </w:r>
      <w:r>
        <w:rPr>
          <w:rFonts w:eastAsia="Times New Roman" w:cs="Times New Roman"/>
          <w:szCs w:val="24"/>
        </w:rPr>
        <w:t xml:space="preserve"> την εκπρόθεσμη τροπολογία «όχι», όπως λέμε «όχι» και στην </w:t>
      </w:r>
      <w:proofErr w:type="spellStart"/>
      <w:r>
        <w:rPr>
          <w:rFonts w:eastAsia="Times New Roman" w:cs="Times New Roman"/>
          <w:szCs w:val="24"/>
        </w:rPr>
        <w:t>έτερη</w:t>
      </w:r>
      <w:proofErr w:type="spellEnd"/>
      <w:r>
        <w:rPr>
          <w:rFonts w:eastAsia="Times New Roman" w:cs="Times New Roman"/>
          <w:szCs w:val="24"/>
        </w:rPr>
        <w:t xml:space="preserve"> εκπρόθεσμη βουλευτική τροπολογία, την τροπολογία 316, περί εκπροσωπήσεως της Ελλάδας σε ευρωπαϊκές κοινότητες. Εδώ έχουμε ενστάσεις, διότι φοβόμαστε ότι ετοιμάζετε αποσπάσεις κάποιων δικών σα</w:t>
      </w:r>
      <w:r>
        <w:rPr>
          <w:rFonts w:eastAsia="Times New Roman" w:cs="Times New Roman"/>
          <w:szCs w:val="24"/>
        </w:rPr>
        <w:t xml:space="preserve">ς, κάποιων </w:t>
      </w:r>
      <w:proofErr w:type="spellStart"/>
      <w:r>
        <w:rPr>
          <w:rFonts w:eastAsia="Times New Roman" w:cs="Times New Roman"/>
          <w:szCs w:val="24"/>
        </w:rPr>
        <w:t>υμ</w:t>
      </w:r>
      <w:r>
        <w:rPr>
          <w:rFonts w:eastAsia="Times New Roman" w:cs="Times New Roman"/>
          <w:szCs w:val="24"/>
        </w:rPr>
        <w:t>έ</w:t>
      </w:r>
      <w:r>
        <w:rPr>
          <w:rFonts w:eastAsia="Times New Roman" w:cs="Times New Roman"/>
          <w:szCs w:val="24"/>
        </w:rPr>
        <w:t>τ</w:t>
      </w:r>
      <w:r>
        <w:rPr>
          <w:rFonts w:eastAsia="Times New Roman" w:cs="Times New Roman"/>
          <w:szCs w:val="24"/>
        </w:rPr>
        <w:t>ε</w:t>
      </w:r>
      <w:r>
        <w:rPr>
          <w:rFonts w:eastAsia="Times New Roman" w:cs="Times New Roman"/>
          <w:szCs w:val="24"/>
        </w:rPr>
        <w:t>ρων</w:t>
      </w:r>
      <w:proofErr w:type="spellEnd"/>
      <w:r>
        <w:rPr>
          <w:rFonts w:eastAsia="Times New Roman" w:cs="Times New Roman"/>
          <w:szCs w:val="24"/>
        </w:rPr>
        <w:t xml:space="preserve"> παιδιών σε διεθνείς ή περιφερειακούς οργανισμούς. Να μας πείτε!</w:t>
      </w:r>
    </w:p>
    <w:p w14:paraId="34C32F16"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Εάν είναι δικός σας;  </w:t>
      </w:r>
    </w:p>
    <w:p w14:paraId="34C32F1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ΓΕΩΡΓΙΟΣ ΑΜΥΡΑΣ:</w:t>
      </w:r>
      <w:r>
        <w:rPr>
          <w:rFonts w:eastAsia="Times New Roman" w:cs="Times New Roman"/>
          <w:szCs w:val="24"/>
        </w:rPr>
        <w:t xml:space="preserve"> Όχι, δεν υπάρχει ούτε δικός μας ούτε δικός σας, κύριε Δημητριάδη. Όλα θα πρέπει να γίνονται με ένα κριτήριο α</w:t>
      </w:r>
      <w:r>
        <w:rPr>
          <w:rFonts w:eastAsia="Times New Roman" w:cs="Times New Roman"/>
          <w:szCs w:val="24"/>
        </w:rPr>
        <w:t>ξιολόγησης υπό το φως του ηλίου με διαφάνεια και με διαύγεια. Όλα τα άλλα είναι ύποπτα.</w:t>
      </w:r>
    </w:p>
    <w:p w14:paraId="34C32F1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Αυτό λέμε και εμείς! </w:t>
      </w:r>
    </w:p>
    <w:p w14:paraId="34C32F19" w14:textId="77777777" w:rsidR="00836292" w:rsidRDefault="0042176D">
      <w:pPr>
        <w:spacing w:line="600" w:lineRule="auto"/>
        <w:ind w:firstLine="720"/>
        <w:jc w:val="both"/>
        <w:rPr>
          <w:rFonts w:eastAsia="Times New Roman" w:cs="Times New Roman"/>
        </w:rPr>
      </w:pPr>
      <w:r>
        <w:rPr>
          <w:rFonts w:eastAsia="Times New Roman" w:cs="Times New Roman"/>
          <w:b/>
          <w:szCs w:val="24"/>
        </w:rPr>
        <w:t>ΓΕΩΡΓΙΟΣ ΑΜΥΡΑΣ:</w:t>
      </w:r>
      <w:r>
        <w:rPr>
          <w:rFonts w:eastAsia="Times New Roman" w:cs="Times New Roman"/>
          <w:szCs w:val="24"/>
        </w:rPr>
        <w:t xml:space="preserve"> Πάμε παρακάτω στην τροπολογία με γενικό αριθμό 315 για την παράταση μη εξυπηρετούμενων δανείων και τις δημόσιες συμβάσεις. </w:t>
      </w:r>
      <w:r>
        <w:rPr>
          <w:rFonts w:eastAsia="Times New Roman" w:cs="Times New Roman"/>
          <w:szCs w:val="24"/>
        </w:rPr>
        <w:t>Θ</w:t>
      </w:r>
      <w:r>
        <w:rPr>
          <w:rFonts w:eastAsia="Times New Roman" w:cs="Times New Roman"/>
          <w:szCs w:val="24"/>
        </w:rPr>
        <w:t xml:space="preserve">α δηλώσουμε «παρών». </w:t>
      </w:r>
      <w:r>
        <w:rPr>
          <w:rFonts w:eastAsia="Times New Roman" w:cs="Times New Roman"/>
        </w:rPr>
        <w:t>Εδώ έχουμε αναστολές, παρατάσεις επί παρατάσεων. Ε</w:t>
      </w:r>
      <w:r>
        <w:rPr>
          <w:rFonts w:eastAsia="Times New Roman"/>
          <w:bCs/>
        </w:rPr>
        <w:t>ίναι</w:t>
      </w:r>
      <w:r>
        <w:rPr>
          <w:rFonts w:eastAsia="Times New Roman" w:cs="Times New Roman"/>
        </w:rPr>
        <w:t xml:space="preserve"> η αναστολή εφαρμογής του ν.4281/2014, που αφορά τις δημ</w:t>
      </w:r>
      <w:r>
        <w:rPr>
          <w:rFonts w:eastAsia="Times New Roman" w:cs="Times New Roman"/>
        </w:rPr>
        <w:t xml:space="preserve">όσιες συμβάσεις. Νομίζω ότι από τη Νέα Δημοκρατία την είχε </w:t>
      </w:r>
      <w:r>
        <w:rPr>
          <w:rFonts w:eastAsia="Times New Roman" w:cs="Times New Roman"/>
        </w:rPr>
        <w:lastRenderedPageBreak/>
        <w:t xml:space="preserve">χειριστεί τότε ο κ. Χατζηδάκης ως Υπουργός και έχουμε φτάσει στις αναστολές και τις παρατάσεις έως τις 30 Απριλίου 2016. </w:t>
      </w:r>
    </w:p>
    <w:p w14:paraId="34C32F1A" w14:textId="77777777" w:rsidR="00836292" w:rsidRDefault="0042176D">
      <w:pPr>
        <w:spacing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xml:space="preserve">, μας προξενεί </w:t>
      </w:r>
      <w:r>
        <w:rPr>
          <w:rFonts w:eastAsia="Times New Roman"/>
          <w:bCs/>
          <w:shd w:val="clear" w:color="auto" w:fill="FFFFFF"/>
        </w:rPr>
        <w:t>βεβαίως</w:t>
      </w:r>
      <w:r>
        <w:rPr>
          <w:rFonts w:eastAsia="Times New Roman" w:cs="Times New Roman"/>
        </w:rPr>
        <w:t xml:space="preserve"> πολύ δυσάρεστη…</w:t>
      </w:r>
    </w:p>
    <w:p w14:paraId="34C32F1B" w14:textId="77777777" w:rsidR="00836292" w:rsidRDefault="0042176D">
      <w:pPr>
        <w:spacing w:line="600" w:lineRule="auto"/>
        <w:ind w:firstLine="720"/>
        <w:jc w:val="both"/>
        <w:rPr>
          <w:rFonts w:eastAsia="Times New Roman" w:cs="Times New Roman"/>
        </w:rPr>
      </w:pPr>
      <w:r>
        <w:rPr>
          <w:rFonts w:eastAsia="Times New Roman" w:cs="Times New Roman"/>
          <w:b/>
        </w:rPr>
        <w:t xml:space="preserve">ΧΡΗΣΤΟΣ </w:t>
      </w:r>
      <w:r>
        <w:rPr>
          <w:rFonts w:eastAsia="Times New Roman" w:cs="Times New Roman"/>
          <w:b/>
        </w:rPr>
        <w:t xml:space="preserve">ΣΠΙΡΤΖΗΣ (Υπουργός Υποδομών, Μεταφορών και Δικτύων): </w:t>
      </w:r>
      <w:r>
        <w:rPr>
          <w:rFonts w:eastAsia="Times New Roman" w:cs="Times New Roman"/>
        </w:rPr>
        <w:t>Συγγνώμη, τι είπατε γι’ αυτήν την τροπολογία; Θα δηλώσετε «</w:t>
      </w:r>
      <w:r>
        <w:rPr>
          <w:rFonts w:eastAsia="Times New Roman" w:cs="Times New Roman"/>
        </w:rPr>
        <w:t>παρών</w:t>
      </w:r>
      <w:r>
        <w:rPr>
          <w:rFonts w:eastAsia="Times New Roman" w:cs="Times New Roman"/>
        </w:rPr>
        <w:t>»;</w:t>
      </w:r>
    </w:p>
    <w:p w14:paraId="34C32F1C" w14:textId="77777777" w:rsidR="00836292" w:rsidRDefault="0042176D">
      <w:pPr>
        <w:spacing w:line="600" w:lineRule="auto"/>
        <w:ind w:firstLine="720"/>
        <w:jc w:val="both"/>
        <w:rPr>
          <w:rFonts w:eastAsia="Times New Roman" w:cs="Times New Roman"/>
        </w:rPr>
      </w:pPr>
      <w:r>
        <w:rPr>
          <w:rFonts w:eastAsia="Times New Roman" w:cs="Times New Roman"/>
          <w:b/>
        </w:rPr>
        <w:t>ΓΕΩΡΓΙΟΣ ΑΜΥΡΑΣ:</w:t>
      </w:r>
      <w:r>
        <w:rPr>
          <w:rFonts w:eastAsia="Times New Roman" w:cs="Times New Roman"/>
        </w:rPr>
        <w:t xml:space="preserve"> Σε αυτή θα δηλώσουμε «</w:t>
      </w:r>
      <w:r>
        <w:rPr>
          <w:rFonts w:eastAsia="Times New Roman" w:cs="Times New Roman"/>
        </w:rPr>
        <w:t>παρών</w:t>
      </w:r>
      <w:r>
        <w:rPr>
          <w:rFonts w:eastAsia="Times New Roman" w:cs="Times New Roman"/>
        </w:rPr>
        <w:t xml:space="preserve">», κύριε Υπουργέ. </w:t>
      </w:r>
    </w:p>
    <w:p w14:paraId="34C32F1D" w14:textId="77777777" w:rsidR="00836292" w:rsidRDefault="0042176D">
      <w:pPr>
        <w:spacing w:line="600" w:lineRule="auto"/>
        <w:ind w:firstLine="720"/>
        <w:jc w:val="both"/>
        <w:rPr>
          <w:rFonts w:eastAsia="Times New Roman" w:cs="Times New Roman"/>
        </w:rPr>
      </w:pPr>
      <w:r>
        <w:rPr>
          <w:rFonts w:eastAsia="Times New Roman" w:cs="Times New Roman"/>
        </w:rPr>
        <w:lastRenderedPageBreak/>
        <w:t xml:space="preserve">Επίσης, για την τροπολογία με αριθμό 312, για τη ρύθμιση των θεμάτων που </w:t>
      </w:r>
      <w:r>
        <w:rPr>
          <w:rFonts w:eastAsia="Times New Roman" w:cs="Times New Roman"/>
        </w:rPr>
        <w:t>αφορούν στην απόκτηση διπλώματος μηχανικών Γ</w:t>
      </w:r>
      <w:r>
        <w:rPr>
          <w:rFonts w:eastAsia="Times New Roman" w:cs="Times New Roman"/>
        </w:rPr>
        <w:t>΄</w:t>
      </w:r>
      <w:r>
        <w:rPr>
          <w:rFonts w:eastAsia="Times New Roman" w:cs="Times New Roman"/>
        </w:rPr>
        <w:t xml:space="preserve"> τάξεως του Εμπορικού Ναυτικού, σας θυμίζω ότι αυτή η τροπολογία είχε επιχειρηθεί να ενταχθεί στο νομοθετικό σώμα και μέσω της Νέας Ζηλανδίας με την κύρωση της Διεθνούς Συμβάσεως με τη Νέα Ζηλανδία. Τώρα πάμε μέ</w:t>
      </w:r>
      <w:r>
        <w:rPr>
          <w:rFonts w:eastAsia="Times New Roman" w:cs="Times New Roman"/>
        </w:rPr>
        <w:t xml:space="preserve">σω πιο κοντινού προορισμού, την Γεωργία. Κάποια στιγμή θα φτάσει και στην Αθήνα. </w:t>
      </w:r>
    </w:p>
    <w:p w14:paraId="34C32F1E" w14:textId="77777777" w:rsidR="00836292" w:rsidRDefault="0042176D">
      <w:pPr>
        <w:spacing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w:t>
      </w:r>
    </w:p>
    <w:p w14:paraId="34C32F1F" w14:textId="77777777" w:rsidR="00836292" w:rsidRDefault="0042176D">
      <w:pPr>
        <w:spacing w:line="600" w:lineRule="auto"/>
        <w:ind w:firstLine="720"/>
        <w:jc w:val="both"/>
        <w:rPr>
          <w:rFonts w:eastAsia="Times New Roman" w:cs="Times New Roman"/>
        </w:rPr>
      </w:pPr>
      <w:r>
        <w:rPr>
          <w:rFonts w:eastAsia="Times New Roman" w:cs="Times New Roman"/>
          <w:b/>
        </w:rPr>
        <w:t>ΕΥΑΓΓΕΛΙΑ (ΕΥΗ) ΚΑΡΑΚΩΣΤΑ:</w:t>
      </w:r>
      <w:r>
        <w:rPr>
          <w:rFonts w:eastAsia="Times New Roman" w:cs="Times New Roman"/>
        </w:rPr>
        <w:t xml:space="preserve"> Ήταν εκπρόθεσμες!</w:t>
      </w:r>
    </w:p>
    <w:p w14:paraId="34C32F20" w14:textId="77777777" w:rsidR="00836292" w:rsidRDefault="0042176D">
      <w:pPr>
        <w:spacing w:line="600" w:lineRule="auto"/>
        <w:ind w:firstLine="720"/>
        <w:jc w:val="both"/>
        <w:rPr>
          <w:rFonts w:eastAsia="Times New Roman" w:cs="Times New Roman"/>
        </w:rPr>
      </w:pPr>
      <w:r>
        <w:rPr>
          <w:rFonts w:eastAsia="Times New Roman" w:cs="Times New Roman"/>
          <w:b/>
        </w:rPr>
        <w:lastRenderedPageBreak/>
        <w:t>ΓΕΩΡΓΙΟΣ ΑΜΥΡΑΣ:</w:t>
      </w:r>
      <w:r>
        <w:rPr>
          <w:rFonts w:eastAsia="Times New Roman" w:cs="Times New Roman"/>
        </w:rPr>
        <w:t xml:space="preserve"> Εκπρόθεσμες </w:t>
      </w:r>
      <w:r>
        <w:rPr>
          <w:rFonts w:eastAsia="Times New Roman"/>
          <w:bCs/>
        </w:rPr>
        <w:t>είναι</w:t>
      </w:r>
      <w:r>
        <w:rPr>
          <w:rFonts w:eastAsia="Times New Roman" w:cs="Times New Roman"/>
        </w:rPr>
        <w:t xml:space="preserve"> όλες, κυρία συνάδελφε. </w:t>
      </w:r>
    </w:p>
    <w:p w14:paraId="34C32F21" w14:textId="77777777" w:rsidR="00836292" w:rsidRDefault="0042176D">
      <w:pPr>
        <w:spacing w:line="600" w:lineRule="auto"/>
        <w:ind w:firstLine="720"/>
        <w:jc w:val="both"/>
        <w:rPr>
          <w:rFonts w:eastAsia="Times New Roman" w:cs="Times New Roman"/>
        </w:rPr>
      </w:pPr>
      <w:r>
        <w:rPr>
          <w:rFonts w:eastAsia="Times New Roman"/>
        </w:rPr>
        <w:t>Κυρίες και κύριοι συνάδελφοι</w:t>
      </w:r>
      <w:r>
        <w:rPr>
          <w:rFonts w:eastAsia="Times New Roman" w:cs="Times New Roman"/>
        </w:rPr>
        <w:t>, εμείς λέμε</w:t>
      </w:r>
      <w:r>
        <w:rPr>
          <w:rFonts w:eastAsia="Times New Roman" w:cs="Times New Roman"/>
        </w:rPr>
        <w:t xml:space="preserve"> ότι δεν μπορεί να έρχονται δέκα </w:t>
      </w:r>
      <w:r>
        <w:rPr>
          <w:rFonts w:eastAsia="Times New Roman"/>
        </w:rPr>
        <w:t>τροπολογίες</w:t>
      </w:r>
      <w:r>
        <w:rPr>
          <w:rFonts w:eastAsia="Times New Roman" w:cs="Times New Roman"/>
        </w:rPr>
        <w:t xml:space="preserve"> με μεγάλο περιεχόμενο, με αρκετές ουρές από πίσω και με τη </w:t>
      </w:r>
      <w:r>
        <w:rPr>
          <w:rFonts w:eastAsia="Times New Roman"/>
        </w:rPr>
        <w:t>διαδικασία</w:t>
      </w:r>
      <w:r>
        <w:rPr>
          <w:rFonts w:eastAsia="Times New Roman" w:cs="Times New Roman"/>
        </w:rPr>
        <w:t xml:space="preserve"> της κύρωσης των </w:t>
      </w:r>
      <w:r>
        <w:rPr>
          <w:rFonts w:eastAsia="Times New Roman" w:cs="Times New Roman"/>
        </w:rPr>
        <w:t>δ</w:t>
      </w:r>
      <w:r>
        <w:rPr>
          <w:rFonts w:eastAsia="Times New Roman" w:cs="Times New Roman"/>
        </w:rPr>
        <w:t xml:space="preserve">ιεθνών </w:t>
      </w:r>
      <w:r>
        <w:rPr>
          <w:rFonts w:eastAsia="Times New Roman" w:cs="Times New Roman"/>
        </w:rPr>
        <w:t>σ</w:t>
      </w:r>
      <w:r>
        <w:rPr>
          <w:rFonts w:eastAsia="Times New Roman" w:cs="Times New Roman"/>
        </w:rPr>
        <w:t>υμβάσεων, που συζητούμε σήμερα μέσω του σχεδίου νόμου, και να μην μπορούμε να αναπτύξουμε τις ενστάσεις μας, τις ερω</w:t>
      </w:r>
      <w:r>
        <w:rPr>
          <w:rFonts w:eastAsia="Times New Roman" w:cs="Times New Roman"/>
        </w:rPr>
        <w:t>τήσεις μας και β</w:t>
      </w:r>
      <w:r>
        <w:rPr>
          <w:rFonts w:eastAsia="Times New Roman"/>
          <w:bCs/>
          <w:shd w:val="clear" w:color="auto" w:fill="FFFFFF"/>
        </w:rPr>
        <w:t>εβαίως</w:t>
      </w:r>
      <w:r>
        <w:rPr>
          <w:rFonts w:eastAsia="Times New Roman" w:cs="Times New Roman"/>
        </w:rPr>
        <w:t xml:space="preserve"> τις τοποθετήσεις μας. </w:t>
      </w:r>
    </w:p>
    <w:p w14:paraId="34C32F22" w14:textId="77777777" w:rsidR="00836292" w:rsidRDefault="0042176D">
      <w:pPr>
        <w:spacing w:line="600" w:lineRule="auto"/>
        <w:ind w:firstLine="720"/>
        <w:jc w:val="both"/>
        <w:rPr>
          <w:rFonts w:eastAsia="Times New Roman" w:cs="Times New Roman"/>
        </w:rPr>
      </w:pPr>
      <w:r>
        <w:rPr>
          <w:rFonts w:eastAsia="Times New Roman" w:cs="Times New Roman"/>
        </w:rPr>
        <w:t xml:space="preserve">Άρα ζητούμε και καλούμε τον </w:t>
      </w:r>
      <w:r>
        <w:rPr>
          <w:rFonts w:eastAsia="Times New Roman"/>
        </w:rPr>
        <w:t>Πρόεδρο της Βουλής</w:t>
      </w:r>
      <w:r>
        <w:rPr>
          <w:rFonts w:eastAsia="Times New Roman" w:cs="Times New Roman"/>
        </w:rPr>
        <w:t xml:space="preserve"> να αναλάβει την ευθύνη του. Δεν </w:t>
      </w:r>
      <w:r>
        <w:rPr>
          <w:rFonts w:eastAsia="Times New Roman"/>
          <w:bCs/>
        </w:rPr>
        <w:t>είναι</w:t>
      </w:r>
      <w:r>
        <w:rPr>
          <w:rFonts w:eastAsia="Times New Roman" w:cs="Times New Roman"/>
        </w:rPr>
        <w:t xml:space="preserve"> τρόπος νομοθέτησης αυτός. </w:t>
      </w:r>
    </w:p>
    <w:p w14:paraId="34C32F23" w14:textId="77777777" w:rsidR="00836292" w:rsidRDefault="0042176D">
      <w:pPr>
        <w:spacing w:line="600" w:lineRule="auto"/>
        <w:ind w:firstLine="720"/>
        <w:jc w:val="both"/>
        <w:rPr>
          <w:rFonts w:eastAsia="Times New Roman" w:cs="Times New Roman"/>
        </w:rPr>
      </w:pPr>
      <w:r>
        <w:rPr>
          <w:rFonts w:eastAsia="Times New Roman" w:cs="Times New Roman"/>
        </w:rPr>
        <w:lastRenderedPageBreak/>
        <w:t xml:space="preserve">Για τις υπόλοιπες θέσεις του Ποταμιού θα σας ενημερώσει ο </w:t>
      </w:r>
      <w:r>
        <w:rPr>
          <w:rFonts w:eastAsia="Times New Roman" w:cs="Times New Roman"/>
          <w:bCs/>
          <w:shd w:val="clear" w:color="auto" w:fill="FFFFFF"/>
        </w:rPr>
        <w:t>Κοινοβουλευτικός μας Εκπρόσωπο</w:t>
      </w:r>
      <w:r>
        <w:rPr>
          <w:rFonts w:eastAsia="Times New Roman" w:cs="Times New Roman"/>
        </w:rPr>
        <w:t xml:space="preserve">ς, ο κ. </w:t>
      </w:r>
      <w:proofErr w:type="spellStart"/>
      <w:r>
        <w:rPr>
          <w:rFonts w:eastAsia="Times New Roman" w:cs="Times New Roman"/>
        </w:rPr>
        <w:t>Δα</w:t>
      </w:r>
      <w:r>
        <w:rPr>
          <w:rFonts w:eastAsia="Times New Roman" w:cs="Times New Roman"/>
        </w:rPr>
        <w:t>νέλλης</w:t>
      </w:r>
      <w:proofErr w:type="spellEnd"/>
      <w:r>
        <w:rPr>
          <w:rFonts w:eastAsia="Times New Roman" w:cs="Times New Roman"/>
        </w:rPr>
        <w:t xml:space="preserve">. </w:t>
      </w:r>
    </w:p>
    <w:p w14:paraId="34C32F24" w14:textId="77777777" w:rsidR="00836292" w:rsidRDefault="0042176D">
      <w:pPr>
        <w:spacing w:line="600" w:lineRule="auto"/>
        <w:ind w:firstLine="720"/>
        <w:jc w:val="both"/>
        <w:rPr>
          <w:rFonts w:eastAsia="Times New Roman" w:cs="Times New Roman"/>
        </w:rPr>
      </w:pPr>
      <w:r>
        <w:rPr>
          <w:rFonts w:eastAsia="Times New Roman" w:cs="Times New Roman"/>
        </w:rPr>
        <w:t xml:space="preserve">Ευχαριστώ πολύ. </w:t>
      </w:r>
    </w:p>
    <w:p w14:paraId="34C32F25" w14:textId="77777777" w:rsidR="00836292" w:rsidRDefault="0042176D">
      <w:pPr>
        <w:spacing w:line="600" w:lineRule="auto"/>
        <w:ind w:firstLine="720"/>
        <w:jc w:val="both"/>
        <w:rPr>
          <w:rFonts w:eastAsia="Times New Roman" w:cs="Times New Roman"/>
        </w:rPr>
      </w:pPr>
      <w:r>
        <w:rPr>
          <w:rFonts w:eastAsia="Times New Roman" w:cs="Times New Roman"/>
          <w:b/>
        </w:rPr>
        <w:t>ΔΗΜΗΤΡΙΟΣ ΔΗΜΗΤΡΙΑΔΗΣ:</w:t>
      </w:r>
      <w:r>
        <w:rPr>
          <w:rFonts w:eastAsia="Times New Roman" w:cs="Times New Roman"/>
        </w:rPr>
        <w:t xml:space="preserve"> Κύριε Πρόεδρε, μπορώ να έχω τον λόγο για ένα λεπτό; </w:t>
      </w:r>
    </w:p>
    <w:p w14:paraId="34C32F26" w14:textId="77777777" w:rsidR="00836292" w:rsidRDefault="0042176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Ακούστε ένα λεπτό πού βρισκόμαστε από άποψη </w:t>
      </w:r>
      <w:r>
        <w:rPr>
          <w:rFonts w:eastAsia="Times New Roman"/>
          <w:szCs w:val="24"/>
        </w:rPr>
        <w:t>διαδικασία</w:t>
      </w:r>
      <w:r>
        <w:rPr>
          <w:rFonts w:eastAsia="Times New Roman" w:cs="Times New Roman"/>
          <w:szCs w:val="24"/>
        </w:rPr>
        <w:t xml:space="preserve">ς, δόξα τω Θεώ. </w:t>
      </w:r>
    </w:p>
    <w:p w14:paraId="34C32F2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Ζαρούλια</w:t>
      </w:r>
      <w:proofErr w:type="spellEnd"/>
      <w:r>
        <w:rPr>
          <w:rFonts w:eastAsia="Times New Roman" w:cs="Times New Roman"/>
          <w:szCs w:val="24"/>
        </w:rPr>
        <w:t xml:space="preserve"> μίλησε, τελείωσε. Ο κ. Κωνσταντινόπουλος το ίδιο. Η κ. </w:t>
      </w:r>
      <w:proofErr w:type="spellStart"/>
      <w:r>
        <w:rPr>
          <w:rFonts w:eastAsia="Times New Roman" w:cs="Times New Roman"/>
          <w:szCs w:val="24"/>
        </w:rPr>
        <w:t>Μανωλάκου</w:t>
      </w:r>
      <w:proofErr w:type="spellEnd"/>
      <w:r>
        <w:rPr>
          <w:rFonts w:eastAsia="Times New Roman" w:cs="Times New Roman"/>
          <w:szCs w:val="24"/>
        </w:rPr>
        <w:t xml:space="preserve"> το ίδιο. Ο κ. </w:t>
      </w:r>
      <w:proofErr w:type="spellStart"/>
      <w:r>
        <w:rPr>
          <w:rFonts w:eastAsia="Times New Roman" w:cs="Times New Roman"/>
          <w:szCs w:val="24"/>
        </w:rPr>
        <w:t>Αμυράς</w:t>
      </w:r>
      <w:proofErr w:type="spellEnd"/>
      <w:r>
        <w:rPr>
          <w:rFonts w:eastAsia="Times New Roman" w:cs="Times New Roman"/>
          <w:szCs w:val="24"/>
        </w:rPr>
        <w:t xml:space="preserve"> το ίδιο. Μένουν δύο συνάδελφοι, ο κ. Λαζαρίδης και ο κ. Γεωργιάδης -δέκα λεπτά και τελειώνουν- και μετά </w:t>
      </w:r>
      <w:r>
        <w:rPr>
          <w:rFonts w:eastAsia="Times New Roman"/>
          <w:bCs/>
        </w:rPr>
        <w:t>είναι</w:t>
      </w:r>
      <w:r>
        <w:rPr>
          <w:rFonts w:eastAsia="Times New Roman" w:cs="Times New Roman"/>
          <w:szCs w:val="24"/>
        </w:rPr>
        <w:t xml:space="preserve"> ο κ. </w:t>
      </w:r>
      <w:proofErr w:type="spellStart"/>
      <w:r>
        <w:rPr>
          <w:rFonts w:eastAsia="Times New Roman" w:cs="Times New Roman"/>
          <w:szCs w:val="24"/>
        </w:rPr>
        <w:t>Κεδίκογλου</w:t>
      </w:r>
      <w:proofErr w:type="spellEnd"/>
      <w:r>
        <w:rPr>
          <w:rFonts w:eastAsia="Times New Roman" w:cs="Times New Roman"/>
          <w:szCs w:val="24"/>
        </w:rPr>
        <w:t xml:space="preserve">, που δεν του </w:t>
      </w:r>
      <w:r>
        <w:rPr>
          <w:rFonts w:eastAsia="Times New Roman" w:cs="Times New Roman"/>
          <w:szCs w:val="24"/>
        </w:rPr>
        <w:lastRenderedPageBreak/>
        <w:t>έχω δώσει τον λόγ</w:t>
      </w:r>
      <w:r>
        <w:rPr>
          <w:rFonts w:eastAsia="Times New Roman" w:cs="Times New Roman"/>
          <w:szCs w:val="24"/>
        </w:rPr>
        <w:t xml:space="preserve">ο -το ξέχασα, ζητώ συγγνώμη- για πέντε λεπτά, που κλείνει το άλλο ήμισυ των δύο συμφωνιών. Το άλλο το κάλυψε ο κ. Ανδριανός. Μετά έχουν από πέντε λεπτά οι τρεις συνάδελφοι του ΣΥΡΙΖΑ, ο καθένας για την </w:t>
      </w:r>
      <w:r>
        <w:rPr>
          <w:rFonts w:eastAsia="Times New Roman" w:cs="Times New Roman"/>
          <w:szCs w:val="24"/>
        </w:rPr>
        <w:t>κ</w:t>
      </w:r>
      <w:r>
        <w:rPr>
          <w:rFonts w:eastAsia="Times New Roman" w:cs="Times New Roman"/>
          <w:szCs w:val="24"/>
        </w:rPr>
        <w:t xml:space="preserve">ύρωσή του και για τις </w:t>
      </w:r>
      <w:r>
        <w:rPr>
          <w:rFonts w:eastAsia="Times New Roman"/>
          <w:szCs w:val="24"/>
        </w:rPr>
        <w:t>τροπολογίες</w:t>
      </w:r>
      <w:r>
        <w:rPr>
          <w:rFonts w:eastAsia="Times New Roman" w:cs="Times New Roman"/>
          <w:szCs w:val="24"/>
        </w:rPr>
        <w:t xml:space="preserve"> που </w:t>
      </w:r>
      <w:r>
        <w:rPr>
          <w:rFonts w:eastAsia="Times New Roman"/>
          <w:bCs/>
        </w:rPr>
        <w:t>είναι</w:t>
      </w:r>
      <w:r>
        <w:rPr>
          <w:rFonts w:eastAsia="Times New Roman" w:cs="Times New Roman"/>
          <w:szCs w:val="24"/>
        </w:rPr>
        <w:t xml:space="preserve"> εκεί.</w:t>
      </w:r>
    </w:p>
    <w:p w14:paraId="34C32F2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Μέχ</w:t>
      </w:r>
      <w:r>
        <w:rPr>
          <w:rFonts w:eastAsia="Times New Roman" w:cs="Times New Roman"/>
          <w:szCs w:val="24"/>
        </w:rPr>
        <w:t xml:space="preserve">ρι στιγμής, για να τηρήσω και την προφορική μου δέσμευση, έχουν ζητήσει επιπλέον τον λόγο, τον οποίον και θα δώσω, δύο συνάδελφοι, ο κ. Βορίδης και ο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34C32F2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Μετά μπαίνουμε στους </w:t>
      </w:r>
      <w:r>
        <w:rPr>
          <w:rFonts w:eastAsia="Times New Roman" w:cs="Times New Roman"/>
          <w:bCs/>
          <w:shd w:val="clear" w:color="auto" w:fill="FFFFFF"/>
        </w:rPr>
        <w:t>Κοινοβουλευτικούς Εκπρόσωπο</w:t>
      </w:r>
      <w:r>
        <w:rPr>
          <w:rFonts w:eastAsia="Times New Roman" w:cs="Times New Roman"/>
          <w:szCs w:val="24"/>
        </w:rPr>
        <w:t>υς -εάν θέλετε κι εσείς, να σας εγγράψουμ</w:t>
      </w:r>
      <w:r>
        <w:rPr>
          <w:rFonts w:eastAsia="Times New Roman" w:cs="Times New Roman"/>
          <w:szCs w:val="24"/>
        </w:rPr>
        <w:t xml:space="preserve">ε- και ελπίζω ότι θα κλείσουμε ομαλώς. </w:t>
      </w:r>
    </w:p>
    <w:p w14:paraId="34C32F2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Τώρα, κύριε Δημητριάδη, εσείς τι θέλετε; </w:t>
      </w:r>
    </w:p>
    <w:p w14:paraId="34C32F2B"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Κύριε Πρόεδρε, να μου επιτρέψετε, επειδή οι συνάδελφοι από τα κόμματα τα οποία μιλάνε μόνο </w:t>
      </w:r>
      <w:r>
        <w:rPr>
          <w:rFonts w:eastAsia="Times New Roman"/>
          <w:bCs/>
        </w:rPr>
        <w:t>μία</w:t>
      </w:r>
      <w:r>
        <w:rPr>
          <w:rFonts w:eastAsia="Times New Roman" w:cs="Times New Roman"/>
          <w:szCs w:val="24"/>
        </w:rPr>
        <w:t xml:space="preserve"> φορά και αναφέρονται και στις </w:t>
      </w:r>
      <w:r>
        <w:rPr>
          <w:rFonts w:eastAsia="Times New Roman"/>
          <w:szCs w:val="24"/>
        </w:rPr>
        <w:t>τροπολογίες</w:t>
      </w:r>
      <w:r>
        <w:rPr>
          <w:rFonts w:eastAsia="Times New Roman" w:cs="Times New Roman"/>
          <w:szCs w:val="24"/>
        </w:rPr>
        <w:t xml:space="preserve"> των Βουλευτών…</w:t>
      </w:r>
    </w:p>
    <w:p w14:paraId="34C32F2C" w14:textId="77777777" w:rsidR="00836292" w:rsidRDefault="0042176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Εντάξει, εγώ είπα…</w:t>
      </w:r>
    </w:p>
    <w:p w14:paraId="34C32F2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Δημιουργούνται εντυπώσεις αδίκως, διότι δεν έχουμε τοποθετηθεί.</w:t>
      </w:r>
    </w:p>
    <w:p w14:paraId="34C32F2E" w14:textId="77777777" w:rsidR="00836292" w:rsidRDefault="0042176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Ούτως ή άλλως, εσείς θα έχετε το </w:t>
      </w:r>
      <w:r>
        <w:rPr>
          <w:rFonts w:eastAsia="Times New Roman" w:cs="Times New Roman"/>
          <w:bCs/>
          <w:shd w:val="clear" w:color="auto" w:fill="FFFFFF"/>
        </w:rPr>
        <w:t>δικαίωμα,</w:t>
      </w:r>
      <w:r>
        <w:rPr>
          <w:rFonts w:eastAsia="Times New Roman" w:cs="Times New Roman"/>
          <w:szCs w:val="24"/>
        </w:rPr>
        <w:t xml:space="preserve"> όπως είπα εξαρχής να…</w:t>
      </w:r>
    </w:p>
    <w:p w14:paraId="34C32F2F"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ΔΗΜΗΤΡΙΟΣ ΔΗΜΗΤΡΙΑ</w:t>
      </w:r>
      <w:r>
        <w:rPr>
          <w:rFonts w:eastAsia="Times New Roman" w:cs="Times New Roman"/>
          <w:b/>
          <w:szCs w:val="24"/>
        </w:rPr>
        <w:t>ΔΗΣ:</w:t>
      </w:r>
      <w:r>
        <w:rPr>
          <w:rFonts w:eastAsia="Times New Roman" w:cs="Times New Roman"/>
          <w:szCs w:val="24"/>
        </w:rPr>
        <w:t xml:space="preserve"> Επειδή και ο κ. Κωνσταντινόπουλος και ο κ. </w:t>
      </w:r>
      <w:proofErr w:type="spellStart"/>
      <w:r>
        <w:rPr>
          <w:rFonts w:eastAsia="Times New Roman" w:cs="Times New Roman"/>
          <w:szCs w:val="24"/>
        </w:rPr>
        <w:t>Αμυράς</w:t>
      </w:r>
      <w:proofErr w:type="spellEnd"/>
      <w:r>
        <w:rPr>
          <w:rFonts w:eastAsia="Times New Roman" w:cs="Times New Roman"/>
          <w:szCs w:val="24"/>
        </w:rPr>
        <w:t xml:space="preserve"> …</w:t>
      </w:r>
    </w:p>
    <w:p w14:paraId="34C32F30" w14:textId="77777777" w:rsidR="00836292" w:rsidRDefault="0042176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Ναι, αλλά αυτό το είπα ως προς τη </w:t>
      </w:r>
      <w:r>
        <w:rPr>
          <w:rFonts w:eastAsia="Times New Roman"/>
          <w:szCs w:val="24"/>
        </w:rPr>
        <w:t>διαδικασία</w:t>
      </w:r>
      <w:r>
        <w:rPr>
          <w:rFonts w:eastAsia="Times New Roman" w:cs="Times New Roman"/>
          <w:szCs w:val="24"/>
        </w:rPr>
        <w:t>. Μπορείτε κι εσείς να κάνετε το ίδιο, αν θέλετε, ή να γίνει ο δεύτερος κύκλος των βουλευτικών, όπως είπαμε εξαρχής, οπότε</w:t>
      </w:r>
      <w:r>
        <w:rPr>
          <w:rFonts w:eastAsia="Times New Roman" w:cs="Times New Roman"/>
          <w:szCs w:val="24"/>
        </w:rPr>
        <w:t xml:space="preserve"> θα έχετε τη δυνατότητα να τοποθετηθείτε. </w:t>
      </w:r>
    </w:p>
    <w:p w14:paraId="34C32F3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Ζητάω τον λόγο, επειδή φαίνεται ότι υπάρχει θέμα με την 314 τροπολογία, στην οποία είμαι κι εγώ ο ίδιος υπογράφων.</w:t>
      </w:r>
    </w:p>
    <w:p w14:paraId="34C32F32" w14:textId="77777777" w:rsidR="00836292" w:rsidRDefault="0042176D">
      <w:pPr>
        <w:spacing w:line="600" w:lineRule="auto"/>
        <w:ind w:firstLine="720"/>
        <w:jc w:val="both"/>
        <w:rPr>
          <w:rFonts w:eastAsia="Times New Roman" w:cs="Times New Roman"/>
          <w:szCs w:val="24"/>
        </w:rPr>
      </w:pPr>
      <w:r>
        <w:rPr>
          <w:rFonts w:eastAsia="Times New Roman"/>
          <w:b/>
          <w:bCs/>
        </w:rPr>
        <w:lastRenderedPageBreak/>
        <w:t>ΠΡΟΕΔΡΕΥΩΝ (Νικήτας Κακλαμάνης):</w:t>
      </w:r>
      <w:r>
        <w:rPr>
          <w:rFonts w:eastAsia="Times New Roman" w:cs="Times New Roman"/>
          <w:szCs w:val="24"/>
        </w:rPr>
        <w:t xml:space="preserve"> Ωραία, όταν θα πάρετε τον λόγο, εξηγήστε τα όλα αυτά. Μην μου τρώτε τώρα </w:t>
      </w:r>
      <w:r>
        <w:rPr>
          <w:rFonts w:eastAsia="Times New Roman" w:cs="Times New Roman"/>
          <w:bCs/>
          <w:shd w:val="clear" w:color="auto" w:fill="FFFFFF"/>
        </w:rPr>
        <w:t>όμως</w:t>
      </w:r>
      <w:r>
        <w:rPr>
          <w:rFonts w:eastAsia="Times New Roman" w:cs="Times New Roman"/>
          <w:szCs w:val="24"/>
        </w:rPr>
        <w:t xml:space="preserve"> χρόνο. Αυτό προσπαθώ να σας πω, ότι θα έχετε το </w:t>
      </w:r>
      <w:r>
        <w:rPr>
          <w:rFonts w:eastAsia="Times New Roman" w:cs="Times New Roman"/>
          <w:bCs/>
          <w:shd w:val="clear" w:color="auto" w:fill="FFFFFF"/>
        </w:rPr>
        <w:t>δικαίωμα</w:t>
      </w:r>
      <w:r>
        <w:rPr>
          <w:rFonts w:eastAsia="Times New Roman" w:cs="Times New Roman"/>
          <w:szCs w:val="24"/>
        </w:rPr>
        <w:t xml:space="preserve"> για πέντε λεπτά για τις υπουργικές και αν θέλετε για τις βουλευτικές και ένα τρίλεπτο, όπως και οι υπόλοιποι και θα πείτ</w:t>
      </w:r>
      <w:r>
        <w:rPr>
          <w:rFonts w:eastAsia="Times New Roman" w:cs="Times New Roman"/>
          <w:szCs w:val="24"/>
        </w:rPr>
        <w:t xml:space="preserve">ε αυτά που θέλετε. </w:t>
      </w:r>
    </w:p>
    <w:p w14:paraId="34C32F3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Τον λόγο έχει ο κ. Λαζαρίδης. </w:t>
      </w:r>
    </w:p>
    <w:p w14:paraId="34C32F34"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στον κατάλογο των ομιλητών, αν δεν το είδατε, </w:t>
      </w:r>
      <w:r>
        <w:rPr>
          <w:rFonts w:eastAsia="Times New Roman"/>
          <w:bCs/>
        </w:rPr>
        <w:t>είναι</w:t>
      </w:r>
      <w:r>
        <w:rPr>
          <w:rFonts w:eastAsia="Times New Roman" w:cs="Times New Roman"/>
          <w:szCs w:val="24"/>
        </w:rPr>
        <w:t xml:space="preserve"> επίσης ο κ. Θεοφύλακτος και η κ. Καρακώστα. </w:t>
      </w:r>
    </w:p>
    <w:p w14:paraId="34C32F35" w14:textId="77777777" w:rsidR="00836292" w:rsidRDefault="0042176D">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Εντάξει. </w:t>
      </w:r>
    </w:p>
    <w:p w14:paraId="34C32F36" w14:textId="77777777" w:rsidR="00836292" w:rsidRDefault="0042176D">
      <w:pPr>
        <w:spacing w:line="600" w:lineRule="auto"/>
        <w:ind w:firstLine="720"/>
        <w:jc w:val="both"/>
        <w:rPr>
          <w:rFonts w:eastAsia="Times New Roman" w:cs="Times New Roman"/>
        </w:rPr>
      </w:pPr>
      <w:r>
        <w:rPr>
          <w:rFonts w:eastAsia="Times New Roman" w:cs="Times New Roman"/>
          <w:szCs w:val="24"/>
        </w:rPr>
        <w:lastRenderedPageBreak/>
        <w:t>Ορίστε, κύριε Λαζαρίδη, έχετε τ</w:t>
      </w:r>
      <w:r>
        <w:rPr>
          <w:rFonts w:eastAsia="Times New Roman" w:cs="Times New Roman"/>
          <w:szCs w:val="24"/>
        </w:rPr>
        <w:t xml:space="preserve">ον λόγο για δέκα λεπτά. </w:t>
      </w:r>
    </w:p>
    <w:p w14:paraId="34C32F3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ΓΕΩΡΓΙΟΣ ΛΑΖΑΡΙΔΗΣ: </w:t>
      </w:r>
      <w:r>
        <w:rPr>
          <w:rFonts w:eastAsia="Times New Roman" w:cs="Times New Roman"/>
          <w:szCs w:val="24"/>
        </w:rPr>
        <w:t xml:space="preserve">Σας ευχαριστώ, κύριε Πρόεδρε. Δεν θα εξαντλήσω τον χρόνο. Θα είμαι πιο σύντομος.  </w:t>
      </w:r>
    </w:p>
    <w:p w14:paraId="34C32F3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Ξεκινώντας, θέλω να πω ότι εμείς</w:t>
      </w:r>
      <w:r>
        <w:rPr>
          <w:rFonts w:eastAsia="Times New Roman" w:cs="Times New Roman"/>
          <w:szCs w:val="24"/>
        </w:rPr>
        <w:t>,</w:t>
      </w:r>
      <w:r>
        <w:rPr>
          <w:rFonts w:eastAsia="Times New Roman" w:cs="Times New Roman"/>
          <w:szCs w:val="24"/>
        </w:rPr>
        <w:t xml:space="preserve"> οι Ανεξάρτητοι Έλληνες</w:t>
      </w:r>
      <w:r>
        <w:rPr>
          <w:rFonts w:eastAsia="Times New Roman" w:cs="Times New Roman"/>
          <w:szCs w:val="24"/>
        </w:rPr>
        <w:t>,</w:t>
      </w:r>
      <w:r>
        <w:rPr>
          <w:rFonts w:eastAsia="Times New Roman" w:cs="Times New Roman"/>
          <w:szCs w:val="24"/>
        </w:rPr>
        <w:t xml:space="preserve"> στηρίζουμε τις τροπολογίες</w:t>
      </w:r>
      <w:r>
        <w:rPr>
          <w:rFonts w:eastAsia="Times New Roman" w:cs="Times New Roman"/>
          <w:szCs w:val="24"/>
        </w:rPr>
        <w:t>,</w:t>
      </w:r>
      <w:r>
        <w:rPr>
          <w:rFonts w:eastAsia="Times New Roman" w:cs="Times New Roman"/>
          <w:szCs w:val="24"/>
        </w:rPr>
        <w:t xml:space="preserve"> οι οποίες είτε τακτοποιούν εκκρεμότητες οι οποίες έρχονται από το παρελθόν είτε διορθώνουν λάθη ή παραλείψεις οι οποίες και αυτές έρχονται από το παρελθόν. </w:t>
      </w:r>
    </w:p>
    <w:p w14:paraId="34C32F3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Δεν πρέπει να λησμονούμε, συνάδελφοι, ότι πολλές από αυτές τις τροπολογίες έχουν να κάνουν με την </w:t>
      </w:r>
      <w:r>
        <w:rPr>
          <w:rFonts w:eastAsia="Times New Roman" w:cs="Times New Roman"/>
          <w:szCs w:val="24"/>
        </w:rPr>
        <w:t>ανακούφιση κοινωνικών ομάδων</w:t>
      </w:r>
      <w:r>
        <w:rPr>
          <w:rFonts w:eastAsia="Times New Roman" w:cs="Times New Roman"/>
          <w:szCs w:val="24"/>
        </w:rPr>
        <w:t>,</w:t>
      </w:r>
      <w:r>
        <w:rPr>
          <w:rFonts w:eastAsia="Times New Roman" w:cs="Times New Roman"/>
          <w:szCs w:val="24"/>
        </w:rPr>
        <w:t xml:space="preserve"> οι οποίες εξαιτίας της παρατεταμένης κρίσης </w:t>
      </w:r>
      <w:r>
        <w:rPr>
          <w:rFonts w:eastAsia="Times New Roman" w:cs="Times New Roman"/>
          <w:szCs w:val="24"/>
        </w:rPr>
        <w:lastRenderedPageBreak/>
        <w:t>υποφέρουν. Βλέπουμε να συνωστίζονται στα κοινωνικά παντοπωλεία. Βλέπουμε να μαζεύονται στα συσσίτια των εκκλησιών. Πραγματικά, η προσφορά της εκκλησίας είναι πολύ μεγάλη και θα πρέπε</w:t>
      </w:r>
      <w:r>
        <w:rPr>
          <w:rFonts w:eastAsia="Times New Roman" w:cs="Times New Roman"/>
          <w:szCs w:val="24"/>
        </w:rPr>
        <w:t>ι να το τονίσουμε αυτό. Επομένως είναι ένα φαινόμενο της παρατεταμένης κρίσης όλες αυτές οι τροπολογίες, που από το 2010 δυστυχώς η πατρίδα μας έχει ξεφύγει από την κανονικότητα.</w:t>
      </w:r>
    </w:p>
    <w:p w14:paraId="34C32F3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Επίσης, δημιουργούνται και νέες θέσεις εργασίας. Θα ήθελα να δείτε, κύριε Υπο</w:t>
      </w:r>
      <w:r>
        <w:rPr>
          <w:rFonts w:eastAsia="Times New Roman" w:cs="Times New Roman"/>
          <w:szCs w:val="24"/>
        </w:rPr>
        <w:t xml:space="preserve">υργέ, και το θέμα των εξετάσεων των υποψηφίων οδηγών, γιατί ο κλάδος των εκπαιδευτών οδηγών ταλαιπωρείται ιδιαίτερα από αυτό το φαινόμενο της αδυναμίας εξετάσεως των υποψηφίων οδηγών. </w:t>
      </w:r>
    </w:p>
    <w:p w14:paraId="34C32F3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Άκουσα προηγουμένως κάποια σχόλια από συναδέλφους για τη δυνατότητα από</w:t>
      </w:r>
      <w:r>
        <w:rPr>
          <w:rFonts w:eastAsia="Times New Roman" w:cs="Times New Roman"/>
          <w:szCs w:val="24"/>
        </w:rPr>
        <w:t xml:space="preserve">σπασης υπαλλήλων από την ΕΡΤ και τη μετάταξή τους σε άλλους φορείς και υπηρεσίες. </w:t>
      </w:r>
    </w:p>
    <w:p w14:paraId="34C32F3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η ύπαρξη δημόσιου φορέα ενημέρωσης είναι σημαντική για μια χώρα πολιτισμένη. Δεν μπορεί να υπάρχει χώρα χωρίς δημόσιο φορέα ενημέρωσης. Εκείνο το μαύρο το οποίο </w:t>
      </w:r>
      <w:r>
        <w:rPr>
          <w:rFonts w:eastAsia="Times New Roman" w:cs="Times New Roman"/>
          <w:szCs w:val="24"/>
        </w:rPr>
        <w:t>βιώσαμε παλαιότερα στην ΕΡΤ είναι απαράδεκτο. Εάν υπάρχει κάποιος πλεονάζων, μεγάλος αριθμός εργαζομένων, δεν φταίει η παρούσα Κυβέρνηση. Αντιθέτως, με τη δυνατότητα αυτή που δίνεται μέσα από τη συγκεκριμένη τροπολογία</w:t>
      </w:r>
      <w:r>
        <w:rPr>
          <w:rFonts w:eastAsia="Times New Roman" w:cs="Times New Roman"/>
          <w:szCs w:val="24"/>
        </w:rPr>
        <w:t>,</w:t>
      </w:r>
      <w:r>
        <w:rPr>
          <w:rFonts w:eastAsia="Times New Roman" w:cs="Times New Roman"/>
          <w:szCs w:val="24"/>
        </w:rPr>
        <w:t xml:space="preserve"> να αποσπάσει κάποιους υπαλλήλους από</w:t>
      </w:r>
      <w:r>
        <w:rPr>
          <w:rFonts w:eastAsia="Times New Roman" w:cs="Times New Roman"/>
          <w:szCs w:val="24"/>
        </w:rPr>
        <w:t xml:space="preserve"> την ΕΡΤ και να τους μετατάξει και να τους πάει σε άλλες υπηρεσίες, αυτό έχει σαν </w:t>
      </w:r>
      <w:r>
        <w:rPr>
          <w:rFonts w:eastAsia="Times New Roman" w:cs="Times New Roman"/>
          <w:szCs w:val="24"/>
        </w:rPr>
        <w:lastRenderedPageBreak/>
        <w:t xml:space="preserve">αποτέλεσμα να μειώσει τον αριθμό των </w:t>
      </w:r>
      <w:proofErr w:type="spellStart"/>
      <w:r>
        <w:rPr>
          <w:rFonts w:eastAsia="Times New Roman" w:cs="Times New Roman"/>
          <w:szCs w:val="24"/>
        </w:rPr>
        <w:t>υπεραρίθμων</w:t>
      </w:r>
      <w:proofErr w:type="spellEnd"/>
      <w:r>
        <w:rPr>
          <w:rFonts w:eastAsia="Times New Roman" w:cs="Times New Roman"/>
          <w:szCs w:val="24"/>
        </w:rPr>
        <w:t xml:space="preserve"> στην ΕΡΤ, αλλά και να ενισχύσει άλλες υπηρεσίες οι οποίες έχουν ανάγκες. </w:t>
      </w:r>
    </w:p>
    <w:p w14:paraId="34C32F3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Κλείνοντας, θα ήθελα να πω δυο κουβέντες για την τρ</w:t>
      </w:r>
      <w:r>
        <w:rPr>
          <w:rFonts w:eastAsia="Times New Roman" w:cs="Times New Roman"/>
          <w:szCs w:val="24"/>
        </w:rPr>
        <w:t xml:space="preserve">οπολογία που κατέθεσα. Κατέθεσα την τροπολογία με αριθμό 325, με την οποία θέλω να επισημάνω το εξής: Στα πολεοδομικά σχέδια των δήμων προβλέπονται οικόπεδα για ανέγερση σχολικών κτηρίων. Αυτά τα οικόπεδα είχαν παραχωρηθεί στους δήμους από το </w:t>
      </w:r>
      <w:r>
        <w:rPr>
          <w:rFonts w:eastAsia="Times New Roman" w:cs="Times New Roman"/>
          <w:szCs w:val="24"/>
        </w:rPr>
        <w:t>δ</w:t>
      </w:r>
      <w:r>
        <w:rPr>
          <w:rFonts w:eastAsia="Times New Roman" w:cs="Times New Roman"/>
          <w:szCs w:val="24"/>
        </w:rPr>
        <w:t xml:space="preserve">ημόσιο, από </w:t>
      </w:r>
      <w:r>
        <w:rPr>
          <w:rFonts w:eastAsia="Times New Roman" w:cs="Times New Roman"/>
          <w:szCs w:val="24"/>
        </w:rPr>
        <w:t>Υπουργεία κ</w:t>
      </w:r>
      <w:r>
        <w:rPr>
          <w:rFonts w:eastAsia="Times New Roman" w:cs="Times New Roman"/>
          <w:szCs w:val="24"/>
        </w:rPr>
        <w:t>αι λοιπά,</w:t>
      </w:r>
      <w:r>
        <w:rPr>
          <w:rFonts w:eastAsia="Times New Roman" w:cs="Times New Roman"/>
          <w:szCs w:val="24"/>
        </w:rPr>
        <w:t xml:space="preserve"> παλαιότερα, προκειμένου να ανεγερθούν σχολικά κτήρια. Λόγω της οικονομικής κρίσης όμως, οι δήμοι δεν μπόρεσαν να σηκώσουν σχολικά κτήρια σε αυτά τα οικόπεδα, με αποτέλεσμα να </w:t>
      </w:r>
      <w:r>
        <w:rPr>
          <w:rFonts w:eastAsia="Times New Roman" w:cs="Times New Roman"/>
          <w:szCs w:val="24"/>
        </w:rPr>
        <w:lastRenderedPageBreak/>
        <w:t>αναβάλλεται διαρκώς η ανέγερση, ενώ από την άλλη πλευρά οι α</w:t>
      </w:r>
      <w:r>
        <w:rPr>
          <w:rFonts w:eastAsia="Times New Roman" w:cs="Times New Roman"/>
          <w:szCs w:val="24"/>
        </w:rPr>
        <w:t>νάγκες για σχολικές αίθουσες, για σχολικά κτήρια στους δήμους αυξάνονταν. Γιατί, ξέρετε, λόγω της κρίσης οι γονείς, όλα αυτά τα χρόνια από το 2010 και μετά, παίρνουν τα παιδιά από τα ιδιωτικά σχολεία και τα γράφουν στα δημόσια σχολεία, οπότε οι ανάγκες για</w:t>
      </w:r>
      <w:r>
        <w:rPr>
          <w:rFonts w:eastAsia="Times New Roman" w:cs="Times New Roman"/>
          <w:szCs w:val="24"/>
        </w:rPr>
        <w:t xml:space="preserve"> σχολικές αίθουσες και για σχολικά κτήρια διαρκώς μεγαλώνουν. </w:t>
      </w:r>
    </w:p>
    <w:p w14:paraId="34C32F3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Με αυτήν την τροπολογία ζητώ να παρατείνουμε τη δυνατότητα στους δήμους να υλοποιήσουν αυτά τα σχέδια για σχολεία, για σχολικές αίθουσες, για κτήρια. Αυτή είναι η τροπολογία την οποία κατέθεσα.</w:t>
      </w:r>
      <w:r>
        <w:rPr>
          <w:rFonts w:eastAsia="Times New Roman" w:cs="Times New Roman"/>
          <w:szCs w:val="24"/>
        </w:rPr>
        <w:t xml:space="preserve"> Δεν αλλάζει δηλαδή ούτε το ιδιοκτησιακό </w:t>
      </w:r>
      <w:r>
        <w:rPr>
          <w:rFonts w:eastAsia="Times New Roman" w:cs="Times New Roman"/>
          <w:szCs w:val="24"/>
        </w:rPr>
        <w:lastRenderedPageBreak/>
        <w:t>καθεστώς στα συγκεκριμένα οικόπεδα ούτε η χρήση, η αποστολή των οικοπέδων για το</w:t>
      </w:r>
      <w:r>
        <w:rPr>
          <w:rFonts w:eastAsia="Times New Roman" w:cs="Times New Roman"/>
          <w:szCs w:val="24"/>
        </w:rPr>
        <w:t>ν</w:t>
      </w:r>
      <w:r>
        <w:rPr>
          <w:rFonts w:eastAsia="Times New Roman" w:cs="Times New Roman"/>
          <w:szCs w:val="24"/>
        </w:rPr>
        <w:t xml:space="preserve"> λόγο για τον οποίο </w:t>
      </w:r>
      <w:proofErr w:type="spellStart"/>
      <w:r>
        <w:rPr>
          <w:rFonts w:eastAsia="Times New Roman" w:cs="Times New Roman"/>
          <w:szCs w:val="24"/>
        </w:rPr>
        <w:t>εδόθησαν</w:t>
      </w:r>
      <w:proofErr w:type="spellEnd"/>
      <w:r>
        <w:rPr>
          <w:rFonts w:eastAsia="Times New Roman" w:cs="Times New Roman"/>
          <w:szCs w:val="24"/>
        </w:rPr>
        <w:t xml:space="preserve">. </w:t>
      </w:r>
    </w:p>
    <w:p w14:paraId="34C32F3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Κλείνοντας, θα ήθελα για άλλη μια φορά να τονίσω να σταματήσει η περαιτέρω αποστολή προσφύγων στη Μακεδ</w:t>
      </w:r>
      <w:r>
        <w:rPr>
          <w:rFonts w:eastAsia="Times New Roman" w:cs="Times New Roman"/>
          <w:szCs w:val="24"/>
        </w:rPr>
        <w:t xml:space="preserve">ονία. Έχει γεμίσει από πρόσφυγες η Μακεδονία. </w:t>
      </w:r>
    </w:p>
    <w:p w14:paraId="34C32F4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4C32F41"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Ευχαριστώ πολύ, κύριε Λαζαρίδη. </w:t>
      </w:r>
    </w:p>
    <w:p w14:paraId="34C32F42"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 xml:space="preserve">Κλείσαμε με τους </w:t>
      </w:r>
      <w:r>
        <w:rPr>
          <w:rFonts w:eastAsia="Times New Roman"/>
          <w:szCs w:val="24"/>
        </w:rPr>
        <w:t>ε</w:t>
      </w:r>
      <w:r>
        <w:rPr>
          <w:rFonts w:eastAsia="Times New Roman"/>
          <w:szCs w:val="24"/>
        </w:rPr>
        <w:t xml:space="preserve">ιδικούς </w:t>
      </w:r>
      <w:r>
        <w:rPr>
          <w:rFonts w:eastAsia="Times New Roman"/>
          <w:szCs w:val="24"/>
        </w:rPr>
        <w:t>α</w:t>
      </w:r>
      <w:r>
        <w:rPr>
          <w:rFonts w:eastAsia="Times New Roman"/>
          <w:szCs w:val="24"/>
        </w:rPr>
        <w:t xml:space="preserve">γορητές. </w:t>
      </w:r>
    </w:p>
    <w:p w14:paraId="34C32F43"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 xml:space="preserve">Τώρα, ο κ. </w:t>
      </w:r>
      <w:proofErr w:type="spellStart"/>
      <w:r>
        <w:rPr>
          <w:rFonts w:eastAsia="Times New Roman"/>
          <w:szCs w:val="24"/>
        </w:rPr>
        <w:t>Κεδίκογλου</w:t>
      </w:r>
      <w:proofErr w:type="spellEnd"/>
      <w:r>
        <w:rPr>
          <w:rFonts w:eastAsia="Times New Roman"/>
          <w:szCs w:val="24"/>
        </w:rPr>
        <w:t>,</w:t>
      </w:r>
      <w:r>
        <w:rPr>
          <w:rFonts w:eastAsia="Times New Roman"/>
          <w:szCs w:val="24"/>
        </w:rPr>
        <w:t xml:space="preserve"> για πέντε λεπτά</w:t>
      </w:r>
      <w:r>
        <w:rPr>
          <w:rFonts w:eastAsia="Times New Roman"/>
          <w:szCs w:val="24"/>
        </w:rPr>
        <w:t>,</w:t>
      </w:r>
      <w:r>
        <w:rPr>
          <w:rFonts w:eastAsia="Times New Roman"/>
          <w:szCs w:val="24"/>
        </w:rPr>
        <w:t xml:space="preserve"> κλείνει τις δύο </w:t>
      </w:r>
      <w:r>
        <w:rPr>
          <w:rFonts w:eastAsia="Times New Roman"/>
          <w:szCs w:val="24"/>
        </w:rPr>
        <w:t>κ</w:t>
      </w:r>
      <w:r>
        <w:rPr>
          <w:rFonts w:eastAsia="Times New Roman"/>
          <w:szCs w:val="24"/>
        </w:rPr>
        <w:t>υρώσεις και μετά…</w:t>
      </w:r>
    </w:p>
    <w:p w14:paraId="34C32F44" w14:textId="77777777" w:rsidR="00836292" w:rsidRDefault="0042176D">
      <w:pPr>
        <w:tabs>
          <w:tab w:val="left" w:pos="2820"/>
          <w:tab w:val="center" w:pos="4753"/>
        </w:tabs>
        <w:spacing w:line="600" w:lineRule="auto"/>
        <w:ind w:firstLine="720"/>
        <w:jc w:val="both"/>
        <w:rPr>
          <w:rFonts w:eastAsia="Times New Roman"/>
          <w:szCs w:val="24"/>
        </w:rPr>
      </w:pPr>
      <w:r>
        <w:rPr>
          <w:rFonts w:eastAsia="Times New Roman"/>
          <w:b/>
          <w:szCs w:val="24"/>
        </w:rPr>
        <w:lastRenderedPageBreak/>
        <w:t>ΗΛΙΑΣ ΠΑΝΑΓΙΩΤ</w:t>
      </w:r>
      <w:r>
        <w:rPr>
          <w:rFonts w:eastAsia="Times New Roman"/>
          <w:b/>
          <w:szCs w:val="24"/>
        </w:rPr>
        <w:t xml:space="preserve">ΑΡΟΣ: </w:t>
      </w:r>
      <w:r>
        <w:rPr>
          <w:rFonts w:eastAsia="Times New Roman"/>
          <w:szCs w:val="24"/>
        </w:rPr>
        <w:t>Κύριε Πρόεδρε, μία διευκρίνιση μπορείτε να μας δώσετε;</w:t>
      </w:r>
    </w:p>
    <w:p w14:paraId="34C32F45"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ΠΡΟΕΔΡΕΥΩΝ (Νικήτας Κακλαμάνης): </w:t>
      </w:r>
      <w:r>
        <w:rPr>
          <w:rFonts w:eastAsia="Times New Roman"/>
          <w:szCs w:val="24"/>
        </w:rPr>
        <w:t>Αμέσως, αμέσως.</w:t>
      </w:r>
    </w:p>
    <w:p w14:paraId="34C32F46"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Μετά είναι οι συνάδελφοι από το</w:t>
      </w:r>
      <w:r>
        <w:rPr>
          <w:rFonts w:eastAsia="Times New Roman"/>
          <w:szCs w:val="24"/>
          <w:lang w:val="en-US"/>
        </w:rPr>
        <w:t>n</w:t>
      </w:r>
      <w:r>
        <w:rPr>
          <w:rFonts w:eastAsia="Times New Roman"/>
          <w:szCs w:val="24"/>
        </w:rPr>
        <w:t xml:space="preserve"> ΣΥΡΙΖΑ, η κ. </w:t>
      </w:r>
      <w:proofErr w:type="spellStart"/>
      <w:r>
        <w:rPr>
          <w:rFonts w:eastAsia="Times New Roman"/>
          <w:szCs w:val="24"/>
        </w:rPr>
        <w:t>Βράντζα</w:t>
      </w:r>
      <w:proofErr w:type="spellEnd"/>
      <w:r>
        <w:rPr>
          <w:rFonts w:eastAsia="Times New Roman"/>
          <w:szCs w:val="24"/>
        </w:rPr>
        <w:t xml:space="preserve"> -το λέω για να είναι μέσα στην Αίθουσα- ο κ. </w:t>
      </w:r>
      <w:proofErr w:type="spellStart"/>
      <w:r>
        <w:rPr>
          <w:rFonts w:eastAsia="Times New Roman"/>
          <w:szCs w:val="24"/>
        </w:rPr>
        <w:t>Σιμορέλης</w:t>
      </w:r>
      <w:proofErr w:type="spellEnd"/>
      <w:r>
        <w:rPr>
          <w:rFonts w:eastAsia="Times New Roman"/>
          <w:szCs w:val="24"/>
        </w:rPr>
        <w:t xml:space="preserve"> και ο κ. Δημητριάδης. </w:t>
      </w:r>
      <w:r>
        <w:rPr>
          <w:rFonts w:eastAsia="Times New Roman"/>
          <w:szCs w:val="24"/>
        </w:rPr>
        <w:t>Μ</w:t>
      </w:r>
      <w:r>
        <w:rPr>
          <w:rFonts w:eastAsia="Times New Roman"/>
          <w:szCs w:val="24"/>
        </w:rPr>
        <w:t>ετά θα μπούμε</w:t>
      </w:r>
      <w:r>
        <w:rPr>
          <w:rFonts w:eastAsia="Times New Roman"/>
          <w:szCs w:val="24"/>
        </w:rPr>
        <w:t xml:space="preserve"> στους τρεις-τέσσερις συναδέλφους που έχουμε γράψει έξτρα.</w:t>
      </w:r>
    </w:p>
    <w:p w14:paraId="34C32F47"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Πέντε είναι.</w:t>
      </w:r>
    </w:p>
    <w:p w14:paraId="34C32F48"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Εντάξει, δεν θα τσακωθούμε για έναν. </w:t>
      </w:r>
    </w:p>
    <w:p w14:paraId="34C32F49"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lastRenderedPageBreak/>
        <w:t>Μ</w:t>
      </w:r>
      <w:r>
        <w:rPr>
          <w:rFonts w:eastAsia="Times New Roman"/>
          <w:szCs w:val="24"/>
        </w:rPr>
        <w:t>ετά θα ξεκινήσου</w:t>
      </w:r>
      <w:r>
        <w:rPr>
          <w:rFonts w:eastAsia="Times New Roman"/>
          <w:szCs w:val="24"/>
        </w:rPr>
        <w:t>ν</w:t>
      </w:r>
      <w:r>
        <w:rPr>
          <w:rFonts w:eastAsia="Times New Roman"/>
          <w:szCs w:val="24"/>
        </w:rPr>
        <w:t xml:space="preserve"> οι Κοινοβουλευτικοί Εκπρόσωποι.</w:t>
      </w:r>
    </w:p>
    <w:p w14:paraId="34C32F4A"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Παναγιώταρε</w:t>
      </w:r>
      <w:proofErr w:type="spellEnd"/>
      <w:r>
        <w:rPr>
          <w:rFonts w:eastAsia="Times New Roman"/>
          <w:szCs w:val="24"/>
        </w:rPr>
        <w:t>, τι θέλετε;</w:t>
      </w:r>
    </w:p>
    <w:p w14:paraId="34C32F4B"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Κύριε Πρόεδρε, ήρθε μία ακόμα τροπολογία με αριθμό 326. Αυτή έχει γίνει δεκτή; Δεν ξέρουμε κάτι. </w:t>
      </w:r>
    </w:p>
    <w:p w14:paraId="34C32F4C"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Αναφέρεται στους ΟΤΑ κ</w:t>
      </w:r>
      <w:r>
        <w:rPr>
          <w:rFonts w:eastAsia="Times New Roman"/>
          <w:szCs w:val="24"/>
        </w:rPr>
        <w:t>αι λοιπά</w:t>
      </w:r>
      <w:r>
        <w:rPr>
          <w:rFonts w:eastAsia="Times New Roman"/>
          <w:szCs w:val="24"/>
        </w:rPr>
        <w:t>;</w:t>
      </w:r>
    </w:p>
    <w:p w14:paraId="34C32F4D"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Ναι.</w:t>
      </w:r>
    </w:p>
    <w:p w14:paraId="34C32F4E"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Μόλις τελειώσου</w:t>
      </w:r>
      <w:r>
        <w:rPr>
          <w:rFonts w:eastAsia="Times New Roman"/>
          <w:szCs w:val="24"/>
        </w:rPr>
        <w:t>ν, όπως σας είπα, οι υπουργικές, θα δώσω το</w:t>
      </w:r>
      <w:r>
        <w:rPr>
          <w:rFonts w:eastAsia="Times New Roman"/>
          <w:szCs w:val="24"/>
        </w:rPr>
        <w:t>ν</w:t>
      </w:r>
      <w:r>
        <w:rPr>
          <w:rFonts w:eastAsia="Times New Roman"/>
          <w:szCs w:val="24"/>
        </w:rPr>
        <w:t xml:space="preserve"> λόγο στον κ. </w:t>
      </w:r>
      <w:proofErr w:type="spellStart"/>
      <w:r>
        <w:rPr>
          <w:rFonts w:eastAsia="Times New Roman"/>
          <w:szCs w:val="24"/>
        </w:rPr>
        <w:t>Σπίρτζη</w:t>
      </w:r>
      <w:proofErr w:type="spellEnd"/>
      <w:r>
        <w:rPr>
          <w:rFonts w:eastAsia="Times New Roman"/>
          <w:szCs w:val="24"/>
        </w:rPr>
        <w:t xml:space="preserve"> για να μας πει συνολικά για τις βουλευτικές…</w:t>
      </w:r>
    </w:p>
    <w:p w14:paraId="34C32F4F"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lastRenderedPageBreak/>
        <w:t xml:space="preserve">ΗΛΙΑΣ ΠΑΝΑΓΙΩΤΑΡΟΣ: </w:t>
      </w:r>
      <w:r>
        <w:rPr>
          <w:rFonts w:eastAsia="Times New Roman"/>
          <w:szCs w:val="24"/>
        </w:rPr>
        <w:t>Γιατί μέχρι στιγμής έχει κάνει δεκτές δύο. Διευκρινίστε το, γιατί έχει χαθεί η μπάλα, κύριε Πρόεδρε.</w:t>
      </w:r>
    </w:p>
    <w:p w14:paraId="34C32F50"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ΠΡΟΕΔΡΕΥΩΝ (Νικήτας Κακλ</w:t>
      </w:r>
      <w:r>
        <w:rPr>
          <w:rFonts w:eastAsia="Times New Roman"/>
          <w:b/>
          <w:szCs w:val="24"/>
        </w:rPr>
        <w:t xml:space="preserve">αμάνης): </w:t>
      </w:r>
      <w:r>
        <w:rPr>
          <w:rFonts w:eastAsia="Times New Roman"/>
          <w:szCs w:val="24"/>
        </w:rPr>
        <w:t>…συν αυτή</w:t>
      </w:r>
      <w:r>
        <w:rPr>
          <w:rFonts w:eastAsia="Times New Roman"/>
          <w:szCs w:val="24"/>
        </w:rPr>
        <w:t>ν</w:t>
      </w:r>
      <w:r>
        <w:rPr>
          <w:rFonts w:eastAsia="Times New Roman"/>
          <w:szCs w:val="24"/>
        </w:rPr>
        <w:t xml:space="preserve"> την οποία λέτε.</w:t>
      </w:r>
    </w:p>
    <w:p w14:paraId="34C32F51"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Ευχαριστώ.</w:t>
      </w:r>
    </w:p>
    <w:p w14:paraId="34C32F52"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Κύριε </w:t>
      </w:r>
      <w:proofErr w:type="spellStart"/>
      <w:r>
        <w:rPr>
          <w:rFonts w:eastAsia="Times New Roman"/>
          <w:szCs w:val="24"/>
        </w:rPr>
        <w:t>Κεδίκογλου</w:t>
      </w:r>
      <w:proofErr w:type="spellEnd"/>
      <w:r>
        <w:rPr>
          <w:rFonts w:eastAsia="Times New Roman"/>
          <w:szCs w:val="24"/>
        </w:rPr>
        <w:t>, έχετε το</w:t>
      </w:r>
      <w:r>
        <w:rPr>
          <w:rFonts w:eastAsia="Times New Roman"/>
          <w:szCs w:val="24"/>
        </w:rPr>
        <w:t>ν</w:t>
      </w:r>
      <w:r>
        <w:rPr>
          <w:rFonts w:eastAsia="Times New Roman"/>
          <w:szCs w:val="24"/>
        </w:rPr>
        <w:t xml:space="preserve"> λόγο για πέντε λεπτά.</w:t>
      </w:r>
    </w:p>
    <w:p w14:paraId="34C32F53"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Ευχαριστώ, κύριε Πρόεδρε. Ίσως να μην τα χρειαστώ και όλα.</w:t>
      </w:r>
    </w:p>
    <w:p w14:paraId="34C32F54"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lastRenderedPageBreak/>
        <w:t>Ξεκινώντας, επειδή το τελευτα</w:t>
      </w:r>
      <w:r>
        <w:rPr>
          <w:rFonts w:eastAsia="Times New Roman"/>
          <w:szCs w:val="24"/>
        </w:rPr>
        <w:t xml:space="preserve">ίο καταφύγιο για την ψυχική μας υγεία απέναντι σε μια εξωφρενική Κυβέρνηση είναι το χιούμορ και δη το μαύρο χιούμορ, θέλω να εκφράσω τη λύπη μου γι’ αυτό που είπε ο κ. </w:t>
      </w:r>
      <w:proofErr w:type="spellStart"/>
      <w:r>
        <w:rPr>
          <w:rFonts w:eastAsia="Times New Roman"/>
          <w:szCs w:val="24"/>
        </w:rPr>
        <w:t>Σπίρτζης</w:t>
      </w:r>
      <w:proofErr w:type="spellEnd"/>
      <w:r>
        <w:rPr>
          <w:rFonts w:eastAsia="Times New Roman"/>
          <w:szCs w:val="24"/>
        </w:rPr>
        <w:t xml:space="preserve">, ότι τελειώνουν οι κυρώσεις διεθνών συμφωνιών από τη Βουλή. Αναρωτιέμαι πού θα </w:t>
      </w:r>
      <w:r>
        <w:rPr>
          <w:rFonts w:eastAsia="Times New Roman"/>
          <w:szCs w:val="24"/>
        </w:rPr>
        <w:t xml:space="preserve">κολλάνε από εδώ και πέρα αυτήν την πλούσια ποικιλία τροπολογιών. </w:t>
      </w:r>
    </w:p>
    <w:p w14:paraId="34C32F55"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 xml:space="preserve">Ξέρετε, είχαμε και γεωγραφική διασπορά σήμερα. Έχουμε τις τροπολογίες του Ισραήλ, τις τροπολογίες της Ιορδανίας, τις τροπολογίες της Μολδαβίας. Ταξιδεύουμε και στο χρόνο. Έχουμε τροπολογίες </w:t>
      </w:r>
      <w:r>
        <w:rPr>
          <w:rFonts w:eastAsia="Times New Roman"/>
          <w:szCs w:val="24"/>
        </w:rPr>
        <w:t xml:space="preserve">μέχρι και τις 10.15΄. Δεν ξέρω αν έχει κατατεθεί και καμία τώρα. Άλλωστε η έννοια του χρόνου είναι σχετική. </w:t>
      </w:r>
    </w:p>
    <w:p w14:paraId="34C32F56"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lastRenderedPageBreak/>
        <w:t>Ξέρετε, θα ήταν αστεία όλα αυτά, αν δεν υπήρχε μ</w:t>
      </w:r>
      <w:r>
        <w:rPr>
          <w:rFonts w:eastAsia="Times New Roman"/>
          <w:szCs w:val="24"/>
        </w:rPr>
        <w:t>ί</w:t>
      </w:r>
      <w:r>
        <w:rPr>
          <w:rFonts w:eastAsia="Times New Roman"/>
          <w:szCs w:val="24"/>
        </w:rPr>
        <w:t>α προφανής σκοπιμότητα. Αδυνατούμε να καταλάβουμε πώς η τροπολογία για τα διπλώματα ή για τα διόδι</w:t>
      </w:r>
      <w:r>
        <w:rPr>
          <w:rFonts w:eastAsia="Times New Roman"/>
          <w:szCs w:val="24"/>
        </w:rPr>
        <w:t xml:space="preserve">α είναι τόσο επείγουσα. Για τα διπλώματα συγκεκριμένα υπάρχει η προειδοποίηση από την Ευρωπαϊκή Ένωση εδώ και ένα χρόνο. Χθες το βράδυ προφανώς κατάλαβαν ότι ήταν επείγον. </w:t>
      </w:r>
    </w:p>
    <w:p w14:paraId="34C32F57"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Η πρακτική σκοπιμότητα είναι προφανής. Θέλουν να θολώσουν τα νερά. Όταν έχεις μια κ</w:t>
      </w:r>
      <w:r>
        <w:rPr>
          <w:rFonts w:eastAsia="Times New Roman"/>
          <w:szCs w:val="24"/>
        </w:rPr>
        <w:t xml:space="preserve">αλή διάταξη της παράτασης της προστασίας των </w:t>
      </w:r>
      <w:r>
        <w:rPr>
          <w:rFonts w:eastAsia="Times New Roman"/>
          <w:szCs w:val="24"/>
        </w:rPr>
        <w:t>κ</w:t>
      </w:r>
      <w:r>
        <w:rPr>
          <w:rFonts w:eastAsia="Times New Roman"/>
          <w:szCs w:val="24"/>
        </w:rPr>
        <w:t xml:space="preserve">όκκινων δανείων και κοτσάρεις από δίπλα και εκ των υστέρων νομιμοποιήσεις δαπανών, τότε είναι προφανής η σκοπιμότητά σου. </w:t>
      </w:r>
    </w:p>
    <w:p w14:paraId="34C32F58"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lastRenderedPageBreak/>
        <w:t>Κυρίες και κύριοι συνάδελφοι, εδώ δεν μιλάμε πια για πλυντήριο που έχουν κάνει τη Βουλή</w:t>
      </w:r>
      <w:r>
        <w:rPr>
          <w:rFonts w:eastAsia="Times New Roman"/>
          <w:szCs w:val="24"/>
        </w:rPr>
        <w:t xml:space="preserve">. Εδώ μιλάμε ότι έχει γίνει η Βουλή ΧΑΔΑ, Χώρος Ανεξέλεγκτης Διευθέτησης Ανομημάτων. </w:t>
      </w:r>
    </w:p>
    <w:p w14:paraId="34C32F59"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Και να έρθουμε και στην περίπτωση της ΕΡΤ. Κατ</w:t>
      </w:r>
      <w:r>
        <w:rPr>
          <w:rFonts w:eastAsia="Times New Roman"/>
          <w:szCs w:val="24"/>
        </w:rPr>
        <w:t xml:space="preserve">’ </w:t>
      </w:r>
      <w:r>
        <w:rPr>
          <w:rFonts w:eastAsia="Times New Roman"/>
          <w:szCs w:val="24"/>
        </w:rPr>
        <w:t xml:space="preserve">αρχάς, θέλω να καλωσορίσω τον κ. Παππά και την Κυβέρνηση ΣΥΡΙΖΑ-ΑΝΕΛ γενικότερα στην κινητικότητα. Αποδέχονται την ανάγκη </w:t>
      </w:r>
      <w:r>
        <w:rPr>
          <w:rFonts w:eastAsia="Times New Roman"/>
          <w:szCs w:val="24"/>
        </w:rPr>
        <w:t xml:space="preserve">της κινητικότητας. Ας μην θυμηθούμε τι έλεγαν πριν. </w:t>
      </w:r>
    </w:p>
    <w:p w14:paraId="34C32F5A"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 xml:space="preserve">Θέλω να υπενθυμίσω ότι τις διαδικασίες για το κλείσιμο και την επανίδρυση της </w:t>
      </w:r>
      <w:r>
        <w:rPr>
          <w:rFonts w:eastAsia="Times New Roman"/>
          <w:szCs w:val="24"/>
        </w:rPr>
        <w:t>δ</w:t>
      </w:r>
      <w:r>
        <w:rPr>
          <w:rFonts w:eastAsia="Times New Roman"/>
          <w:szCs w:val="24"/>
        </w:rPr>
        <w:t xml:space="preserve">ημόσιας </w:t>
      </w:r>
      <w:r>
        <w:rPr>
          <w:rFonts w:eastAsia="Times New Roman"/>
          <w:szCs w:val="24"/>
        </w:rPr>
        <w:t>τ</w:t>
      </w:r>
      <w:r>
        <w:rPr>
          <w:rFonts w:eastAsia="Times New Roman"/>
          <w:szCs w:val="24"/>
        </w:rPr>
        <w:t xml:space="preserve">ηλεόρασης τις έχει εγκρίνει, τις έχει επικυρώσει το Συμβούλιο της Επικρατείας και θα έπρεπε να χαίρονται γιατί για </w:t>
      </w:r>
      <w:r>
        <w:rPr>
          <w:rFonts w:eastAsia="Times New Roman"/>
          <w:szCs w:val="24"/>
        </w:rPr>
        <w:t xml:space="preserve">παράδειγμα λένε τώρα ότι είναι </w:t>
      </w:r>
      <w:r>
        <w:rPr>
          <w:rFonts w:eastAsia="Times New Roman"/>
          <w:szCs w:val="24"/>
        </w:rPr>
        <w:lastRenderedPageBreak/>
        <w:t xml:space="preserve">καλή η κινητικότητα. Ξέρετε, με το προηγούμενο καθεστώς, πέραν του ότι είχε νομική ασυδοσία η ΕΡΤ, ήταν ανεξέλεγκτο το νομικό της τμήμα, δεν μπορούσες να μεταφέρεις έναν ηλεκτρολόγο από το κτήριο της </w:t>
      </w:r>
      <w:proofErr w:type="spellStart"/>
      <w:r>
        <w:rPr>
          <w:rFonts w:eastAsia="Times New Roman"/>
          <w:szCs w:val="24"/>
        </w:rPr>
        <w:t>Κατεχάκη</w:t>
      </w:r>
      <w:proofErr w:type="spellEnd"/>
      <w:r>
        <w:rPr>
          <w:rFonts w:eastAsia="Times New Roman"/>
          <w:szCs w:val="24"/>
        </w:rPr>
        <w:t xml:space="preserve"> στο κτίριο της Μ</w:t>
      </w:r>
      <w:r>
        <w:rPr>
          <w:rFonts w:eastAsia="Times New Roman"/>
          <w:szCs w:val="24"/>
        </w:rPr>
        <w:t xml:space="preserve">εσογείων. Για να θυμόμαστε όλες τις δυσλειτουργίες. </w:t>
      </w:r>
    </w:p>
    <w:p w14:paraId="34C32F5B"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 xml:space="preserve">Θα επαναλάβω τα ερωτήματα που έθεσα στον Υπουργό, τον κ. Παππά: Δεν χωράνε πια εκεί πέρα μέσα; Είναι τόσοι πολλοί; Δεν ξέρουν τι να τους κάνουν; Πόσοι έχουν προσληφθεί; Επιτέλους μπορούμε να μάθουμε τον </w:t>
      </w:r>
      <w:r>
        <w:rPr>
          <w:rFonts w:eastAsia="Times New Roman"/>
          <w:szCs w:val="24"/>
        </w:rPr>
        <w:t xml:space="preserve">αριθμό; Γιατί οι πληροφορίες που έχουμε είναι ότι είναι πολλοί περισσότεροι απ’ όσοι ήταν τον Ιούνιο του 2013. Και ποιο είναι επιτέλους το κόστος της ΕΡΤ ΑΕ; </w:t>
      </w:r>
    </w:p>
    <w:p w14:paraId="34C32F5C" w14:textId="77777777" w:rsidR="00836292" w:rsidRDefault="0042176D">
      <w:pPr>
        <w:tabs>
          <w:tab w:val="left" w:pos="2820"/>
        </w:tabs>
        <w:spacing w:line="600" w:lineRule="auto"/>
        <w:ind w:firstLine="720"/>
        <w:jc w:val="both"/>
        <w:rPr>
          <w:rFonts w:eastAsia="Times New Roman" w:cs="Times New Roman"/>
          <w:szCs w:val="24"/>
        </w:rPr>
      </w:pPr>
      <w:r>
        <w:rPr>
          <w:rFonts w:eastAsia="Times New Roman"/>
          <w:szCs w:val="24"/>
        </w:rPr>
        <w:lastRenderedPageBreak/>
        <w:t xml:space="preserve">Κοιτάξτε να σας πω, επειδή αναφέρθηκε και ο Υπουργός στα νέα οργανογράμματα τώρα που έχει η ΕΡΤ </w:t>
      </w:r>
      <w:r>
        <w:rPr>
          <w:rFonts w:eastAsia="Times New Roman"/>
          <w:szCs w:val="24"/>
        </w:rPr>
        <w:t>και αφού στελεχωθεί θα δούμε τι περισσεύει, τα νέα οργανογράμματα της ΕΡΤ, κύριοι συνάδελφοι, έχουν μια τρομερή πρωτοτυπία. Έχουν άφθονους προϊσταμένους. Έχουν προϊσταμένους χωρίς υφισταμένους. Και τώρα πείτε μου, είμαι καχύποπτος βλέποντας αυτή τη διάταξη</w:t>
      </w:r>
      <w:r>
        <w:rPr>
          <w:rFonts w:eastAsia="Times New Roman"/>
          <w:szCs w:val="24"/>
        </w:rPr>
        <w:t>; Μήπως γίνανε προϊστάμενοι για να έχουν καλύτερο μισθό εκεί που θα αποσπαστούν;</w:t>
      </w:r>
      <w:r>
        <w:rPr>
          <w:rFonts w:eastAsia="Times New Roman"/>
          <w:szCs w:val="24"/>
        </w:rPr>
        <w:t xml:space="preserve"> </w:t>
      </w:r>
      <w:r>
        <w:rPr>
          <w:rFonts w:eastAsia="Times New Roman" w:cs="Times New Roman"/>
          <w:szCs w:val="24"/>
        </w:rPr>
        <w:t>Και- προσέξτε- είναι μια διαδικασία για τους «καλούς μας φίλους», γιατί με μια αίτηση του ενδιαφερομένου και μια υπογραφή του αρμόδιου Υ</w:t>
      </w:r>
      <w:r>
        <w:rPr>
          <w:rFonts w:eastAsia="Times New Roman" w:cs="Times New Roman"/>
          <w:szCs w:val="24"/>
        </w:rPr>
        <w:lastRenderedPageBreak/>
        <w:t>πουργού πάει όπου θέλει. Και το «όπου θ</w:t>
      </w:r>
      <w:r>
        <w:rPr>
          <w:rFonts w:eastAsia="Times New Roman" w:cs="Times New Roman"/>
          <w:szCs w:val="24"/>
        </w:rPr>
        <w:t xml:space="preserve">έλει» -το γράφει- μπορεί να έχει και επιπλέον αμοιβή. Άρα, έχουμε και επιβάρυνση του προϋπολογισμού. </w:t>
      </w:r>
    </w:p>
    <w:p w14:paraId="34C32F5D"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w:t>
      </w:r>
      <w:r w:rsidRPr="008F3111">
        <w:rPr>
          <w:rFonts w:eastAsia="Times New Roman" w:cs="Times New Roman"/>
          <w:szCs w:val="24"/>
        </w:rPr>
        <w:t>κ.</w:t>
      </w:r>
      <w:r w:rsidRPr="00335CA4">
        <w:rPr>
          <w:rFonts w:eastAsia="Times New Roman" w:cs="Times New Roman"/>
          <w:b/>
          <w:szCs w:val="24"/>
        </w:rPr>
        <w:t xml:space="preserve"> ΓΕΩΡΓΙΟΣ ΛΑΜΠΡΟΥΛΗΣ</w:t>
      </w:r>
      <w:r>
        <w:rPr>
          <w:rFonts w:eastAsia="Times New Roman" w:cs="Times New Roman"/>
          <w:szCs w:val="24"/>
        </w:rPr>
        <w:t>)</w:t>
      </w:r>
    </w:p>
    <w:p w14:paraId="34C32F5E"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Θέλω να καλέσω για μια τελευταία φορά, γιατί δεν είν</w:t>
      </w:r>
      <w:r>
        <w:rPr>
          <w:rFonts w:eastAsia="Times New Roman" w:cs="Times New Roman"/>
          <w:szCs w:val="24"/>
        </w:rPr>
        <w:t xml:space="preserve">αι καλό να υπάρχει καχυποψία, να αποδεχθούμε τις καλές προθέσεις: Θα πρέπει να υπάρχει ρητή αναφορά ότι αυτές οι ρυθμίσεις αφορούν το υφιστάμενο προσωπικό και μόνον, γιατί οι διαδικασίες προσλήψεων στην ΕΡΤ παραμένουν αδιαφανείς. </w:t>
      </w:r>
    </w:p>
    <w:p w14:paraId="34C32F5F"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lastRenderedPageBreak/>
        <w:t>Η δυνατότητα να λειτουργή</w:t>
      </w:r>
      <w:r>
        <w:rPr>
          <w:rFonts w:eastAsia="Times New Roman" w:cs="Times New Roman"/>
          <w:szCs w:val="24"/>
        </w:rPr>
        <w:t xml:space="preserve">σει ως </w:t>
      </w:r>
      <w:proofErr w:type="spellStart"/>
      <w:r>
        <w:rPr>
          <w:rFonts w:eastAsia="Times New Roman" w:cs="Times New Roman"/>
          <w:szCs w:val="24"/>
        </w:rPr>
        <w:t>κερκόπορτα</w:t>
      </w:r>
      <w:proofErr w:type="spellEnd"/>
      <w:r>
        <w:rPr>
          <w:rFonts w:eastAsia="Times New Roman" w:cs="Times New Roman"/>
          <w:szCs w:val="24"/>
        </w:rPr>
        <w:t xml:space="preserve"> για την περαιτέρω άλωση και επιβάρυνση του </w:t>
      </w:r>
      <w:r>
        <w:rPr>
          <w:rFonts w:eastAsia="Times New Roman" w:cs="Times New Roman"/>
          <w:szCs w:val="24"/>
        </w:rPr>
        <w:t xml:space="preserve">δημοσίου </w:t>
      </w:r>
      <w:r>
        <w:rPr>
          <w:rFonts w:eastAsia="Times New Roman" w:cs="Times New Roman"/>
          <w:szCs w:val="24"/>
        </w:rPr>
        <w:t>είναι σαφής. Διαλύστε τις υποψίες!</w:t>
      </w:r>
    </w:p>
    <w:p w14:paraId="34C32F60"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Φυσικά, δεν ψηφίζουμε αυτές τις τροπολογίες, με εξαίρεση αυτή για τα κόκκινα δάνεια.</w:t>
      </w:r>
    </w:p>
    <w:p w14:paraId="34C32F61" w14:textId="77777777" w:rsidR="00836292" w:rsidRDefault="0042176D">
      <w:pPr>
        <w:spacing w:after="0" w:line="600" w:lineRule="auto"/>
        <w:jc w:val="both"/>
        <w:rPr>
          <w:rFonts w:eastAsia="Times New Roman" w:cs="Times New Roman"/>
          <w:szCs w:val="24"/>
        </w:rPr>
      </w:pPr>
      <w:r>
        <w:rPr>
          <w:rFonts w:eastAsia="Times New Roman" w:cs="Times New Roman"/>
          <w:szCs w:val="24"/>
        </w:rPr>
        <w:t xml:space="preserve">Ευχαριστώ. </w:t>
      </w:r>
    </w:p>
    <w:p w14:paraId="34C32F62" w14:textId="77777777" w:rsidR="00836292" w:rsidRDefault="0042176D">
      <w:pPr>
        <w:spacing w:after="0" w:line="600" w:lineRule="auto"/>
        <w:ind w:firstLine="720"/>
        <w:jc w:val="center"/>
        <w:rPr>
          <w:rFonts w:eastAsia="Times New Roman"/>
          <w:bCs/>
        </w:rPr>
      </w:pPr>
      <w:r>
        <w:rPr>
          <w:rFonts w:eastAsia="Times New Roman" w:cs="Times New Roman"/>
          <w:szCs w:val="24"/>
        </w:rPr>
        <w:t xml:space="preserve"> </w:t>
      </w:r>
      <w:r>
        <w:rPr>
          <w:rFonts w:eastAsia="Times New Roman"/>
          <w:bCs/>
        </w:rPr>
        <w:t>(Χειροκροτήματα από την πτέρυγα της Νέας Δημοκρατίας)</w:t>
      </w:r>
    </w:p>
    <w:p w14:paraId="34C32F63" w14:textId="77777777" w:rsidR="00836292" w:rsidRDefault="004217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Κεδίκογλου</w:t>
      </w:r>
      <w:proofErr w:type="spellEnd"/>
      <w:r>
        <w:rPr>
          <w:rFonts w:eastAsia="Times New Roman" w:cs="Times New Roman"/>
          <w:szCs w:val="24"/>
        </w:rPr>
        <w:t xml:space="preserve">. </w:t>
      </w:r>
    </w:p>
    <w:p w14:paraId="34C32F64"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η κ. Παναγιώτα </w:t>
      </w:r>
      <w:proofErr w:type="spellStart"/>
      <w:r>
        <w:rPr>
          <w:rFonts w:eastAsia="Times New Roman" w:cs="Times New Roman"/>
          <w:szCs w:val="24"/>
        </w:rPr>
        <w:t>Βράντζα</w:t>
      </w:r>
      <w:proofErr w:type="spellEnd"/>
      <w:r>
        <w:rPr>
          <w:rFonts w:eastAsia="Times New Roman" w:cs="Times New Roman"/>
          <w:szCs w:val="24"/>
        </w:rPr>
        <w:t xml:space="preserve"> για τρία λεπτά. </w:t>
      </w:r>
    </w:p>
    <w:p w14:paraId="34C32F65" w14:textId="77777777" w:rsidR="00836292" w:rsidRDefault="0042176D">
      <w:pPr>
        <w:spacing w:after="0" w:line="600" w:lineRule="auto"/>
        <w:ind w:firstLine="720"/>
        <w:jc w:val="both"/>
        <w:rPr>
          <w:rFonts w:eastAsia="Times New Roman" w:cs="Times New Roman"/>
          <w:szCs w:val="24"/>
        </w:rPr>
      </w:pPr>
      <w:r>
        <w:rPr>
          <w:rFonts w:eastAsia="Times New Roman" w:cs="Times New Roman"/>
          <w:b/>
          <w:szCs w:val="24"/>
        </w:rPr>
        <w:t>ΠΑΝΑΓΙΩΤΑ ΒΡΑΝΤΖΑ:</w:t>
      </w:r>
      <w:r>
        <w:rPr>
          <w:rFonts w:eastAsia="Times New Roman" w:cs="Times New Roman"/>
          <w:szCs w:val="24"/>
        </w:rPr>
        <w:t xml:space="preserve"> Ευχαριστώ, κύριε Πρόεδρε. </w:t>
      </w:r>
    </w:p>
    <w:p w14:paraId="34C32F66"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Πρόκειται για την </w:t>
      </w:r>
      <w:r>
        <w:rPr>
          <w:rFonts w:eastAsia="Times New Roman" w:cs="Times New Roman"/>
          <w:szCs w:val="24"/>
        </w:rPr>
        <w:t xml:space="preserve">κύρωση </w:t>
      </w:r>
      <w:r>
        <w:rPr>
          <w:rFonts w:eastAsia="Times New Roman" w:cs="Times New Roman"/>
          <w:szCs w:val="24"/>
        </w:rPr>
        <w:t xml:space="preserve">της </w:t>
      </w:r>
      <w:r>
        <w:rPr>
          <w:rFonts w:eastAsia="Times New Roman" w:cs="Times New Roman"/>
          <w:szCs w:val="24"/>
        </w:rPr>
        <w:t xml:space="preserve">συμφωνίας </w:t>
      </w:r>
      <w:r>
        <w:rPr>
          <w:rFonts w:eastAsia="Times New Roman" w:cs="Times New Roman"/>
          <w:szCs w:val="24"/>
        </w:rPr>
        <w:t>μεταξύ των κρατών-μελών με το Βασίλειο της Ιορδαν</w:t>
      </w:r>
      <w:r>
        <w:rPr>
          <w:rFonts w:eastAsia="Times New Roman" w:cs="Times New Roman"/>
          <w:szCs w:val="24"/>
        </w:rPr>
        <w:t>ίας. Δεν θα πω περισσότερα για την κύρωση, γιατί νομίζω ότι το θέμα έχει συζητηθεί.</w:t>
      </w:r>
    </w:p>
    <w:p w14:paraId="34C32F67"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Θα αναφερθώ στις τρεις υπουργικές τροπολογίες, οι οποίες πρέπει να πω ότι κατατέθηκαν εντός της προθεσμίας και όχι εκπρόθεσμα. Όσα θα πω είναι μόνο για να εξηγήσω την ανάγκ</w:t>
      </w:r>
      <w:r>
        <w:rPr>
          <w:rFonts w:eastAsia="Times New Roman" w:cs="Times New Roman"/>
          <w:szCs w:val="24"/>
        </w:rPr>
        <w:t xml:space="preserve">η του επείγοντος των τροπολογιών. </w:t>
      </w:r>
    </w:p>
    <w:p w14:paraId="34C32F68"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 xml:space="preserve">Η πρώτη τροπολογία με γενικό αριθμό 323 και ειδικό 21 αφορά στην υποχρέωση της χώρας να εφαρμόσει την </w:t>
      </w:r>
      <w:r>
        <w:rPr>
          <w:rFonts w:eastAsia="Times New Roman" w:cs="Times New Roman"/>
          <w:szCs w:val="24"/>
        </w:rPr>
        <w:t>κοινοτική οδηγία</w:t>
      </w:r>
      <w:r>
        <w:rPr>
          <w:rFonts w:eastAsia="Times New Roman" w:cs="Times New Roman"/>
          <w:szCs w:val="24"/>
        </w:rPr>
        <w:t xml:space="preserve"> 52/2004 σχετικά με τη </w:t>
      </w:r>
      <w:proofErr w:type="spellStart"/>
      <w:r>
        <w:rPr>
          <w:rFonts w:eastAsia="Times New Roman" w:cs="Times New Roman"/>
          <w:szCs w:val="24"/>
        </w:rPr>
        <w:t>διαλειτουργικότητα</w:t>
      </w:r>
      <w:proofErr w:type="spellEnd"/>
      <w:r>
        <w:rPr>
          <w:rFonts w:eastAsia="Times New Roman" w:cs="Times New Roman"/>
          <w:szCs w:val="24"/>
        </w:rPr>
        <w:t xml:space="preserve"> των </w:t>
      </w:r>
      <w:proofErr w:type="spellStart"/>
      <w:r>
        <w:rPr>
          <w:rFonts w:eastAsia="Times New Roman" w:cs="Times New Roman"/>
          <w:szCs w:val="24"/>
        </w:rPr>
        <w:t>τηλεδιοδίων</w:t>
      </w:r>
      <w:proofErr w:type="spellEnd"/>
      <w:r>
        <w:rPr>
          <w:rFonts w:eastAsia="Times New Roman" w:cs="Times New Roman"/>
          <w:szCs w:val="24"/>
        </w:rPr>
        <w:t xml:space="preserve"> εντός της Ευρωπαϊκής Ένωσης. </w:t>
      </w:r>
    </w:p>
    <w:p w14:paraId="34C32F69"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 Παρ</w:t>
      </w:r>
      <w:r>
        <w:rPr>
          <w:rFonts w:eastAsia="Times New Roman" w:cs="Times New Roman"/>
          <w:szCs w:val="24"/>
        </w:rPr>
        <w:t xml:space="preserve">’ </w:t>
      </w:r>
      <w:r>
        <w:rPr>
          <w:rFonts w:eastAsia="Times New Roman" w:cs="Times New Roman"/>
          <w:szCs w:val="24"/>
        </w:rPr>
        <w:t>ότι η συγ</w:t>
      </w:r>
      <w:r>
        <w:rPr>
          <w:rFonts w:eastAsia="Times New Roman" w:cs="Times New Roman"/>
          <w:szCs w:val="24"/>
        </w:rPr>
        <w:t xml:space="preserve">κεκριμένη </w:t>
      </w:r>
      <w:r>
        <w:rPr>
          <w:rFonts w:eastAsia="Times New Roman" w:cs="Times New Roman"/>
          <w:szCs w:val="24"/>
        </w:rPr>
        <w:t xml:space="preserve">οδηγία </w:t>
      </w:r>
      <w:r>
        <w:rPr>
          <w:rFonts w:eastAsia="Times New Roman" w:cs="Times New Roman"/>
          <w:szCs w:val="24"/>
        </w:rPr>
        <w:t xml:space="preserve">έχει ενσωματωθεί στην ελληνική νομοθεσία με το </w:t>
      </w:r>
      <w:r>
        <w:rPr>
          <w:rFonts w:eastAsia="Times New Roman" w:cs="Times New Roman"/>
          <w:szCs w:val="24"/>
        </w:rPr>
        <w:t>π.δ.</w:t>
      </w:r>
      <w:r>
        <w:rPr>
          <w:rFonts w:eastAsia="Times New Roman" w:cs="Times New Roman"/>
          <w:szCs w:val="24"/>
        </w:rPr>
        <w:t xml:space="preserve">177/2007, δεν </w:t>
      </w:r>
      <w:r>
        <w:rPr>
          <w:rFonts w:eastAsia="Times New Roman" w:cs="Times New Roman"/>
          <w:szCs w:val="24"/>
        </w:rPr>
        <w:t xml:space="preserve">έχει </w:t>
      </w:r>
      <w:r>
        <w:rPr>
          <w:rFonts w:eastAsia="Times New Roman" w:cs="Times New Roman"/>
          <w:szCs w:val="24"/>
        </w:rPr>
        <w:t xml:space="preserve">ακόμα συσταθεί το Μητρώο </w:t>
      </w:r>
      <w:proofErr w:type="spellStart"/>
      <w:r>
        <w:rPr>
          <w:rFonts w:eastAsia="Times New Roman" w:cs="Times New Roman"/>
          <w:szCs w:val="24"/>
        </w:rPr>
        <w:t>Παρόχων</w:t>
      </w:r>
      <w:proofErr w:type="spellEnd"/>
      <w:r>
        <w:rPr>
          <w:rFonts w:eastAsia="Times New Roman" w:cs="Times New Roman"/>
          <w:szCs w:val="24"/>
        </w:rPr>
        <w:t xml:space="preserve"> αλλά και </w:t>
      </w:r>
      <w:proofErr w:type="spellStart"/>
      <w:r>
        <w:rPr>
          <w:rFonts w:eastAsia="Times New Roman" w:cs="Times New Roman"/>
          <w:szCs w:val="24"/>
        </w:rPr>
        <w:t>Παρόχων</w:t>
      </w:r>
      <w:proofErr w:type="spellEnd"/>
      <w:r>
        <w:rPr>
          <w:rFonts w:eastAsia="Times New Roman" w:cs="Times New Roman"/>
          <w:szCs w:val="24"/>
        </w:rPr>
        <w:t xml:space="preserve"> Ευρωπαϊκής Υπηρεσίας </w:t>
      </w:r>
      <w:proofErr w:type="spellStart"/>
      <w:r>
        <w:rPr>
          <w:rFonts w:eastAsia="Times New Roman" w:cs="Times New Roman"/>
          <w:szCs w:val="24"/>
        </w:rPr>
        <w:t>Τηλεδιοδίων</w:t>
      </w:r>
      <w:proofErr w:type="spellEnd"/>
      <w:r>
        <w:rPr>
          <w:rFonts w:eastAsia="Times New Roman" w:cs="Times New Roman"/>
          <w:szCs w:val="24"/>
        </w:rPr>
        <w:t>, όπως προβλέπεται. Με δεδομένο ότι η Ευρωπαϊκή Επιτροπή έχει ήδη στείλει προειδοποιητι</w:t>
      </w:r>
      <w:r>
        <w:rPr>
          <w:rFonts w:eastAsia="Times New Roman" w:cs="Times New Roman"/>
          <w:szCs w:val="24"/>
        </w:rPr>
        <w:t xml:space="preserve">κή επιστολή παράβασης στη χώρα, η συγκεκριμένη ρύθμιση κρίνεται αναγκαία και επείγουσα. </w:t>
      </w:r>
    </w:p>
    <w:p w14:paraId="34C32F6A"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321 και ειδικό 19 δεν είναι επίσης εκπρόθεσμη. Πρόκειται ξανά για μια </w:t>
      </w:r>
      <w:r>
        <w:rPr>
          <w:rFonts w:eastAsia="Times New Roman" w:cs="Times New Roman"/>
          <w:szCs w:val="24"/>
        </w:rPr>
        <w:t>ευρωπαϊκή οδηγία</w:t>
      </w:r>
      <w:r>
        <w:rPr>
          <w:rFonts w:eastAsia="Times New Roman" w:cs="Times New Roman"/>
          <w:szCs w:val="24"/>
        </w:rPr>
        <w:t xml:space="preserve">, την 126 του 2006, η οποία κατ’ </w:t>
      </w:r>
      <w:r>
        <w:rPr>
          <w:rFonts w:eastAsia="Times New Roman" w:cs="Times New Roman"/>
          <w:szCs w:val="24"/>
        </w:rPr>
        <w:t xml:space="preserve">αρχάς </w:t>
      </w:r>
      <w:r>
        <w:rPr>
          <w:rFonts w:eastAsia="Times New Roman" w:cs="Times New Roman"/>
          <w:szCs w:val="24"/>
        </w:rPr>
        <w:t>ενσωματώθηκε</w:t>
      </w:r>
      <w:r>
        <w:rPr>
          <w:rFonts w:eastAsia="Times New Roman" w:cs="Times New Roman"/>
          <w:szCs w:val="24"/>
        </w:rPr>
        <w:t xml:space="preserve"> στην ελληνική νομοθεσία με το </w:t>
      </w:r>
      <w:r>
        <w:rPr>
          <w:rFonts w:eastAsia="Times New Roman" w:cs="Times New Roman"/>
          <w:szCs w:val="24"/>
        </w:rPr>
        <w:t>π.δ.</w:t>
      </w:r>
      <w:r>
        <w:rPr>
          <w:rFonts w:eastAsia="Times New Roman" w:cs="Times New Roman"/>
          <w:szCs w:val="24"/>
        </w:rPr>
        <w:t xml:space="preserve">51/2012 και αφορά σε διαδικασίες σχετικές με τις άδειες οδήγησης. </w:t>
      </w:r>
    </w:p>
    <w:p w14:paraId="34C32F6B"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Ευρωπαϊκή Επιτροπή εξέφρασε επιφυλάξεις ως προς την ορθή ενσωμάτωση της </w:t>
      </w:r>
      <w:r>
        <w:rPr>
          <w:rFonts w:eastAsia="Times New Roman" w:cs="Times New Roman"/>
          <w:szCs w:val="24"/>
        </w:rPr>
        <w:t xml:space="preserve">οδηγίας </w:t>
      </w:r>
      <w:r>
        <w:rPr>
          <w:rFonts w:eastAsia="Times New Roman" w:cs="Times New Roman"/>
          <w:szCs w:val="24"/>
        </w:rPr>
        <w:t xml:space="preserve">και εν συνεχεία δεν έκανε δεκτή την αιτιολογημένη άποψη του Υπουργείου. </w:t>
      </w:r>
    </w:p>
    <w:p w14:paraId="34C32F6C"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 xml:space="preserve">Ήδη έχει προωθηθεί από την </w:t>
      </w:r>
      <w:r>
        <w:rPr>
          <w:rFonts w:eastAsia="Times New Roman" w:cs="Times New Roman"/>
          <w:szCs w:val="24"/>
        </w:rPr>
        <w:t xml:space="preserve">επιτροπή </w:t>
      </w:r>
      <w:r>
        <w:rPr>
          <w:rFonts w:eastAsia="Times New Roman" w:cs="Times New Roman"/>
          <w:szCs w:val="24"/>
        </w:rPr>
        <w:t xml:space="preserve">η διαδικασία παράβασης για μη ορθή ενσωμάτωση και εφαρμογή της </w:t>
      </w:r>
      <w:r>
        <w:rPr>
          <w:rFonts w:eastAsia="Times New Roman" w:cs="Times New Roman"/>
          <w:szCs w:val="24"/>
        </w:rPr>
        <w:t>οδηγίας</w:t>
      </w:r>
      <w:r>
        <w:rPr>
          <w:rFonts w:eastAsia="Times New Roman" w:cs="Times New Roman"/>
          <w:szCs w:val="24"/>
        </w:rPr>
        <w:t xml:space="preserve">, οπότε οι προτεινόμενες από την τροπολογία τροποποιήσεις κρίνονται απολύτως αναγκαίες και επείγουσες. </w:t>
      </w:r>
    </w:p>
    <w:p w14:paraId="34C32F6D"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 xml:space="preserve">Η τελευταία τροπολογία με γενικό αριθμό 319 και ειδικό 17 αφορά στην προσθήκη της παραγράφου 6 στο άρθρο 41 του ν.4305/2014, με στόχο τη διευκόλυνση της ανακατασκευής κτηρίων εργατικών κατοικιών στους οικισμούς στο Ληξούρι. </w:t>
      </w:r>
    </w:p>
    <w:p w14:paraId="34C32F6E"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lastRenderedPageBreak/>
        <w:t>Είναι κτήρια που κρίθηκαν κατεδ</w:t>
      </w:r>
      <w:r>
        <w:rPr>
          <w:rFonts w:eastAsia="Times New Roman" w:cs="Times New Roman"/>
          <w:szCs w:val="24"/>
        </w:rPr>
        <w:t>αφιστέα μετά τους σεισμούς της 26</w:t>
      </w:r>
      <w:r>
        <w:rPr>
          <w:rFonts w:eastAsia="Times New Roman" w:cs="Times New Roman"/>
          <w:szCs w:val="24"/>
          <w:vertAlign w:val="superscript"/>
        </w:rPr>
        <w:t>ης</w:t>
      </w:r>
      <w:r>
        <w:rPr>
          <w:rFonts w:eastAsia="Times New Roman" w:cs="Times New Roman"/>
          <w:szCs w:val="24"/>
        </w:rPr>
        <w:t xml:space="preserve"> Ιανουαρίου και 3</w:t>
      </w:r>
      <w:r>
        <w:rPr>
          <w:rFonts w:eastAsia="Times New Roman" w:cs="Times New Roman"/>
          <w:szCs w:val="24"/>
          <w:vertAlign w:val="superscript"/>
        </w:rPr>
        <w:t>ης</w:t>
      </w:r>
      <w:r>
        <w:rPr>
          <w:rFonts w:eastAsia="Times New Roman" w:cs="Times New Roman"/>
          <w:szCs w:val="24"/>
        </w:rPr>
        <w:t xml:space="preserve"> Φεβρουαρίου 2014. Η παράγραφος 6 που προστίθεται διασφαλίζει ότι η ανακατασκευή θα πραγματοποιηθεί με τους ίδιους όρους και προϋποθέσεις που έγινε η αρχική ανέγερση. </w:t>
      </w:r>
    </w:p>
    <w:p w14:paraId="34C32F6F"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Δεδομένου ότι η προσθήκη αυτή επιτ</w:t>
      </w:r>
      <w:r>
        <w:rPr>
          <w:rFonts w:eastAsia="Times New Roman" w:cs="Times New Roman"/>
          <w:szCs w:val="24"/>
        </w:rPr>
        <w:t xml:space="preserve">αχύνει τη διαδικασία ανακατασκευής, άρα κάποιοι άνθρωποι θα μπουν πιο γρήγορα στο σπίτι τους, η τροπολογία είναι αναγκαία και επείγουσα. </w:t>
      </w:r>
    </w:p>
    <w:p w14:paraId="34C32F70"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4C32F71" w14:textId="77777777" w:rsidR="00836292" w:rsidRDefault="0042176D">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 </w:t>
      </w:r>
      <w:proofErr w:type="spellStart"/>
      <w:r>
        <w:rPr>
          <w:rFonts w:eastAsia="Times New Roman" w:cs="Times New Roman"/>
          <w:szCs w:val="24"/>
        </w:rPr>
        <w:t>Βράντζα</w:t>
      </w:r>
      <w:proofErr w:type="spellEnd"/>
      <w:r>
        <w:rPr>
          <w:rFonts w:eastAsia="Times New Roman" w:cs="Times New Roman"/>
          <w:szCs w:val="24"/>
        </w:rPr>
        <w:t xml:space="preserve">. </w:t>
      </w:r>
    </w:p>
    <w:p w14:paraId="34C32F72"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λόγο έχει ο κ. </w:t>
      </w:r>
      <w:proofErr w:type="spellStart"/>
      <w:r>
        <w:rPr>
          <w:rFonts w:eastAsia="Times New Roman" w:cs="Times New Roman"/>
          <w:szCs w:val="24"/>
        </w:rPr>
        <w:t>Σιμορέλης</w:t>
      </w:r>
      <w:proofErr w:type="spellEnd"/>
      <w:r>
        <w:rPr>
          <w:rFonts w:eastAsia="Times New Roman" w:cs="Times New Roman"/>
          <w:szCs w:val="24"/>
        </w:rPr>
        <w:t xml:space="preserve"> από τον </w:t>
      </w:r>
      <w:r>
        <w:rPr>
          <w:rFonts w:eastAsia="Times New Roman" w:cs="Times New Roman"/>
          <w:szCs w:val="24"/>
        </w:rPr>
        <w:t xml:space="preserve">ΣΥΡΙΖΑ για τρία λεπτά. </w:t>
      </w:r>
    </w:p>
    <w:p w14:paraId="34C32F73" w14:textId="77777777" w:rsidR="00836292" w:rsidRDefault="0042176D">
      <w:pPr>
        <w:spacing w:after="0" w:line="600" w:lineRule="auto"/>
        <w:ind w:firstLine="720"/>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Ευχαριστώ, κύριε Πρόεδρε. </w:t>
      </w:r>
    </w:p>
    <w:p w14:paraId="34C32F74"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 xml:space="preserve">Δεν θα μιλήσω πολύ για την κύρωση. Εξάλλου, τα είχαμε πει στις </w:t>
      </w:r>
      <w:r>
        <w:rPr>
          <w:rFonts w:eastAsia="Times New Roman" w:cs="Times New Roman"/>
          <w:szCs w:val="24"/>
        </w:rPr>
        <w:t xml:space="preserve">επιτροπές </w:t>
      </w:r>
      <w:r>
        <w:rPr>
          <w:rFonts w:eastAsia="Times New Roman" w:cs="Times New Roman"/>
          <w:szCs w:val="24"/>
        </w:rPr>
        <w:t xml:space="preserve">και συμφωνήσαμε γι’ αυτό το ζήτημα. </w:t>
      </w:r>
    </w:p>
    <w:p w14:paraId="34C32F75"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Επίσης, θα πω ελάχιστα για τις τροπολογίες, γιατί ήταν εδώ ο κ. Παππάς και τ</w:t>
      </w:r>
      <w:r>
        <w:rPr>
          <w:rFonts w:eastAsia="Times New Roman" w:cs="Times New Roman"/>
          <w:szCs w:val="24"/>
        </w:rPr>
        <w:t xml:space="preserve">οποθετήθηκε. Νομίζω ότι ήταν και κατανοητός και πολλά από τα ζητήματα τα οποία έθεσε μας έχουν πείσει. </w:t>
      </w:r>
    </w:p>
    <w:p w14:paraId="34C32F76"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 xml:space="preserve">Θέλω να αναφερθώ σε αυτά που είπαν οι συνάδελφοι της Αντιπολίτευσης για τις τροπολογίες. Όλοι αυτοί οι άνθρωποι </w:t>
      </w:r>
      <w:r>
        <w:rPr>
          <w:rFonts w:eastAsia="Times New Roman" w:cs="Times New Roman"/>
          <w:szCs w:val="24"/>
        </w:rPr>
        <w:lastRenderedPageBreak/>
        <w:t>που τόσα χρόνια κυβέρνησαν αυτόν τον τόπ</w:t>
      </w:r>
      <w:r>
        <w:rPr>
          <w:rFonts w:eastAsia="Times New Roman" w:cs="Times New Roman"/>
          <w:szCs w:val="24"/>
        </w:rPr>
        <w:t xml:space="preserve">ο ξέρουν από τροπολογίες. Μην μας το παίζουν «μωρές παρθένες». Εξάλλου, αυτές οι τροπολογίες –και πρέπει να μιλήσουμε για την ουσία- είναι άκρως αναγκαίες. </w:t>
      </w:r>
    </w:p>
    <w:p w14:paraId="34C32F77" w14:textId="77777777" w:rsidR="00836292" w:rsidRDefault="0042176D">
      <w:pPr>
        <w:tabs>
          <w:tab w:val="center" w:pos="4753"/>
          <w:tab w:val="left" w:pos="5723"/>
        </w:tabs>
        <w:spacing w:line="600" w:lineRule="auto"/>
        <w:jc w:val="both"/>
        <w:rPr>
          <w:rFonts w:eastAsia="Times New Roman" w:cs="Times New Roman"/>
          <w:szCs w:val="24"/>
        </w:rPr>
      </w:pPr>
      <w:r>
        <w:rPr>
          <w:rFonts w:eastAsia="Times New Roman" w:cs="Times New Roman"/>
          <w:szCs w:val="24"/>
        </w:rPr>
        <w:t>Θα πω λίγο μόνο κάτι σχετικά με αυτά που ακούστηκαν πάλι από την εκπρόσωπο της Νέας Δημοκρατίας για</w:t>
      </w:r>
      <w:r>
        <w:rPr>
          <w:rFonts w:eastAsia="Times New Roman" w:cs="Times New Roman"/>
          <w:szCs w:val="24"/>
        </w:rPr>
        <w:t xml:space="preserve"> την ΕΡΤ. </w:t>
      </w:r>
      <w:r>
        <w:rPr>
          <w:rFonts w:eastAsia="Times New Roman" w:cs="Times New Roman"/>
          <w:szCs w:val="24"/>
        </w:rPr>
        <w:t xml:space="preserve">Μιλούν αυτοί για γκρίζο, όταν το αγαπημένο τους χρώμα ήταν το μαύρο. Και εκείνο που θα ήθελα να πω είναι το εξής: Απ’ όλα αυτά τα οποία πρότεινε ο κ. Παππάς δεν υπάρχει </w:t>
      </w:r>
      <w:proofErr w:type="spellStart"/>
      <w:r>
        <w:rPr>
          <w:rFonts w:eastAsia="Times New Roman" w:cs="Times New Roman"/>
          <w:szCs w:val="24"/>
        </w:rPr>
        <w:t>καμμία</w:t>
      </w:r>
      <w:proofErr w:type="spellEnd"/>
      <w:r>
        <w:rPr>
          <w:rFonts w:eastAsia="Times New Roman" w:cs="Times New Roman"/>
          <w:szCs w:val="24"/>
        </w:rPr>
        <w:t xml:space="preserve"> </w:t>
      </w:r>
      <w:r>
        <w:rPr>
          <w:rFonts w:eastAsia="Times New Roman" w:cs="Times New Roman"/>
          <w:szCs w:val="24"/>
        </w:rPr>
        <w:t xml:space="preserve">επιβάρυνση του </w:t>
      </w:r>
      <w:r>
        <w:rPr>
          <w:rFonts w:eastAsia="Times New Roman" w:cs="Times New Roman"/>
          <w:szCs w:val="24"/>
        </w:rPr>
        <w:t>προϋπολογισμού</w:t>
      </w:r>
      <w:r>
        <w:rPr>
          <w:rFonts w:eastAsia="Times New Roman" w:cs="Times New Roman"/>
          <w:szCs w:val="24"/>
        </w:rPr>
        <w:t xml:space="preserve">. </w:t>
      </w:r>
    </w:p>
    <w:p w14:paraId="34C32F78" w14:textId="77777777" w:rsidR="00836292" w:rsidRDefault="0042176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Θα ήθελα μόνο να αναφερθώ σε μια τροπολογία που κατέθεσαν οι συνάδελφοι από τα νησιά, ο κ. Καματερός και ο κ. </w:t>
      </w:r>
      <w:proofErr w:type="spellStart"/>
      <w:r>
        <w:rPr>
          <w:rFonts w:eastAsia="Times New Roman" w:cs="Times New Roman"/>
          <w:szCs w:val="24"/>
        </w:rPr>
        <w:lastRenderedPageBreak/>
        <w:t>Συρμαλένιος</w:t>
      </w:r>
      <w:proofErr w:type="spellEnd"/>
      <w:r>
        <w:rPr>
          <w:rFonts w:eastAsia="Times New Roman" w:cs="Times New Roman"/>
          <w:szCs w:val="24"/>
        </w:rPr>
        <w:t xml:space="preserve">. Νομίζω ότι είναι μια τροπολογία η οποία χρειάζεται. Ακούσαμε τον </w:t>
      </w:r>
      <w:r>
        <w:rPr>
          <w:rFonts w:eastAsia="Times New Roman" w:cs="Times New Roman"/>
          <w:szCs w:val="24"/>
        </w:rPr>
        <w:t>εκπρόσωπο</w:t>
      </w:r>
      <w:r>
        <w:rPr>
          <w:rFonts w:eastAsia="Times New Roman" w:cs="Times New Roman"/>
          <w:szCs w:val="24"/>
        </w:rPr>
        <w:t xml:space="preserve"> ειδικά του ΠΑΣΟΚ, της Δημοκρατικής Συμπαράταξης, που μίλησ</w:t>
      </w:r>
      <w:r>
        <w:rPr>
          <w:rFonts w:eastAsia="Times New Roman" w:cs="Times New Roman"/>
          <w:szCs w:val="24"/>
        </w:rPr>
        <w:t>ε για τροπολογία-φωτογραφία και όλα αυτά. Αν δει όμως αυτά τα οποία προτείνονται στην τροπολογία, θα καταλάβει ότι μιλάμε για χορήγηση άδειας επιβατικού αυτοκινήτου για νησιά με πληθυσμό κάτω από διακόσιους πενήντα κατοίκους. Ξέρουμε πάρα πολύ καλά ότι αυτ</w:t>
      </w:r>
      <w:r>
        <w:rPr>
          <w:rFonts w:eastAsia="Times New Roman" w:cs="Times New Roman"/>
          <w:szCs w:val="24"/>
        </w:rPr>
        <w:t xml:space="preserve">ές οι άδειες δίνονται μέσω του περιφερειάρχη και ότι υπάρχει ένας μαθηματικός τύπος. Με αυτόν τον μαθηματικό τύπο αυτά τα νησιά που έχουν κάτω από πεντακόσιους κατοίκους δεν θα έχουν ποτέ τη δυνατότητα να εξυπηρετηθούν. Δηλαδή αυτοί οι </w:t>
      </w:r>
      <w:r>
        <w:rPr>
          <w:rFonts w:eastAsia="Times New Roman" w:cs="Times New Roman"/>
          <w:szCs w:val="24"/>
        </w:rPr>
        <w:lastRenderedPageBreak/>
        <w:t>άνθρωποι είναι πλάσμ</w:t>
      </w:r>
      <w:r>
        <w:rPr>
          <w:rFonts w:eastAsia="Times New Roman" w:cs="Times New Roman"/>
          <w:szCs w:val="24"/>
        </w:rPr>
        <w:t xml:space="preserve">ατα άλλου Θεού; Δεν πρέπει να τους εξυπηρετήσουμε αυτούς τους ανθρώπους; Δεν υπάρχει τουρισμός, δεν υπάρχει ανάγκη σε αυτούς τους ανθρώπους σε αυτά τα νησιά; Άρα, λοιπόν, είναι αναγκαίο να περάσουν αυτές οι τροπολογίες. </w:t>
      </w:r>
    </w:p>
    <w:p w14:paraId="34C32F79" w14:textId="77777777" w:rsidR="00836292" w:rsidRDefault="0042176D">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34C32F7A"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w:t>
      </w:r>
      <w:r>
        <w:rPr>
          <w:rFonts w:eastAsia="Times New Roman"/>
          <w:b/>
          <w:szCs w:val="24"/>
        </w:rPr>
        <w:t>μπρούλης</w:t>
      </w:r>
      <w:proofErr w:type="spellEnd"/>
      <w:r>
        <w:rPr>
          <w:rFonts w:eastAsia="Times New Roman"/>
          <w:b/>
          <w:szCs w:val="24"/>
        </w:rPr>
        <w:t xml:space="preserve">): </w:t>
      </w:r>
      <w:r>
        <w:rPr>
          <w:rFonts w:eastAsia="Times New Roman"/>
          <w:szCs w:val="24"/>
        </w:rPr>
        <w:t xml:space="preserve">Μετά τον κ. </w:t>
      </w:r>
      <w:proofErr w:type="spellStart"/>
      <w:r>
        <w:rPr>
          <w:rFonts w:eastAsia="Times New Roman"/>
          <w:szCs w:val="24"/>
        </w:rPr>
        <w:t>Σιμορέλη</w:t>
      </w:r>
      <w:proofErr w:type="spellEnd"/>
      <w:r>
        <w:rPr>
          <w:rFonts w:eastAsia="Times New Roman"/>
          <w:szCs w:val="24"/>
        </w:rPr>
        <w:t xml:space="preserve"> τον λόγο έχει ο κ. Δημητριάδης. </w:t>
      </w:r>
    </w:p>
    <w:p w14:paraId="34C32F7B" w14:textId="77777777" w:rsidR="00836292" w:rsidRDefault="0042176D">
      <w:pPr>
        <w:spacing w:line="600" w:lineRule="auto"/>
        <w:ind w:firstLine="720"/>
        <w:jc w:val="both"/>
        <w:rPr>
          <w:rFonts w:eastAsia="Times New Roman"/>
          <w:szCs w:val="24"/>
        </w:rPr>
      </w:pPr>
      <w:r>
        <w:rPr>
          <w:rFonts w:eastAsia="Times New Roman"/>
          <w:szCs w:val="24"/>
        </w:rPr>
        <w:t xml:space="preserve">Ορίστε, κύριε Δημητριάδη, έχετε τον λόγο. </w:t>
      </w:r>
    </w:p>
    <w:p w14:paraId="34C32F7C" w14:textId="77777777" w:rsidR="00836292" w:rsidRDefault="0042176D">
      <w:pPr>
        <w:spacing w:line="600" w:lineRule="auto"/>
        <w:ind w:firstLine="720"/>
        <w:jc w:val="both"/>
        <w:rPr>
          <w:rFonts w:eastAsia="Times New Roman"/>
          <w:szCs w:val="24"/>
        </w:rPr>
      </w:pPr>
      <w:r>
        <w:rPr>
          <w:rFonts w:eastAsia="Times New Roman"/>
          <w:b/>
          <w:szCs w:val="24"/>
        </w:rPr>
        <w:t xml:space="preserve">ΔΗΜΗΤΡΙΟΣ ΔΗΜΗΤΡΙΑΔΗΣ: </w:t>
      </w:r>
      <w:r>
        <w:rPr>
          <w:rFonts w:eastAsia="Times New Roman"/>
          <w:szCs w:val="24"/>
        </w:rPr>
        <w:t xml:space="preserve">Κύριε Πρόεδρε, κύριοι Υπουργοί, κυρίες και κύριοι συνάδελφοι, για την κύρωση της </w:t>
      </w:r>
      <w:r>
        <w:rPr>
          <w:rFonts w:eastAsia="Times New Roman"/>
          <w:szCs w:val="24"/>
        </w:rPr>
        <w:lastRenderedPageBreak/>
        <w:t xml:space="preserve">σύμβασης </w:t>
      </w:r>
      <w:r>
        <w:rPr>
          <w:rFonts w:eastAsia="Times New Roman"/>
          <w:szCs w:val="24"/>
        </w:rPr>
        <w:t>με τη Μολδαβία δεν θέλω να πω τίποτ</w:t>
      </w:r>
      <w:r>
        <w:rPr>
          <w:rFonts w:eastAsia="Times New Roman"/>
          <w:szCs w:val="24"/>
        </w:rPr>
        <w:t xml:space="preserve">α, διότι συμφωνούν οι περισσότεροι και δεν προβλέπεται. </w:t>
      </w:r>
    </w:p>
    <w:p w14:paraId="34C32F7D" w14:textId="77777777" w:rsidR="00836292" w:rsidRDefault="0042176D">
      <w:pPr>
        <w:spacing w:line="600" w:lineRule="auto"/>
        <w:ind w:firstLine="720"/>
        <w:jc w:val="both"/>
        <w:rPr>
          <w:rFonts w:eastAsia="Times New Roman"/>
          <w:szCs w:val="24"/>
        </w:rPr>
      </w:pPr>
      <w:r>
        <w:rPr>
          <w:rFonts w:eastAsia="Times New Roman"/>
          <w:szCs w:val="24"/>
        </w:rPr>
        <w:t xml:space="preserve">Θα ήθελα να μιλήσω για την υπουργική τροπολογία που αφορά την παράταση κατά ένα μήνα και σαράντα πέντε ημέρες των υποχρεώσεων δανείων, η οποία οφείλεται στο γεγονός ότι ακόμα δεν έχουμε καταλήξει σε </w:t>
      </w:r>
      <w:r>
        <w:rPr>
          <w:rFonts w:eastAsia="Times New Roman"/>
          <w:szCs w:val="24"/>
        </w:rPr>
        <w:t>ολοκληρωμένη συμφωνία όσον αφορά τα κόκκινα δάνεια. Είμαστε, όμως, στο «παρά ένα». Ως εκ τούτου, είναι υποχρέωσή μας να παρατείνουμε τη διάρκεια της δυνατότητας για ένα ακόμα μήνα, για να μην υπάρχει</w:t>
      </w:r>
      <w:r>
        <w:rPr>
          <w:rFonts w:eastAsia="Times New Roman"/>
          <w:szCs w:val="24"/>
        </w:rPr>
        <w:t>,</w:t>
      </w:r>
      <w:r>
        <w:rPr>
          <w:rFonts w:eastAsia="Times New Roman"/>
          <w:szCs w:val="24"/>
        </w:rPr>
        <w:t xml:space="preserve"> ακριβώς</w:t>
      </w:r>
      <w:r>
        <w:rPr>
          <w:rFonts w:eastAsia="Times New Roman"/>
          <w:szCs w:val="24"/>
        </w:rPr>
        <w:t>,</w:t>
      </w:r>
      <w:r>
        <w:rPr>
          <w:rFonts w:eastAsia="Times New Roman"/>
          <w:szCs w:val="24"/>
        </w:rPr>
        <w:t xml:space="preserve"> νομικό κενό. Ταυτόχρονα, η τροπολογία δίνει τη</w:t>
      </w:r>
      <w:r>
        <w:rPr>
          <w:rFonts w:eastAsia="Times New Roman"/>
          <w:szCs w:val="24"/>
        </w:rPr>
        <w:t xml:space="preserve"> δυνατότητα σε αυτό το διάστημα σε έτι περισσότερους δανειολήπτες να μπουν στη διαδικασία της ρύθμισης. </w:t>
      </w:r>
    </w:p>
    <w:p w14:paraId="34C32F7E" w14:textId="77777777" w:rsidR="00836292" w:rsidRDefault="0042176D">
      <w:pPr>
        <w:spacing w:line="600" w:lineRule="auto"/>
        <w:ind w:firstLine="720"/>
        <w:jc w:val="both"/>
        <w:rPr>
          <w:rFonts w:eastAsia="Times New Roman"/>
          <w:szCs w:val="24"/>
        </w:rPr>
      </w:pPr>
      <w:r>
        <w:rPr>
          <w:rFonts w:eastAsia="Times New Roman"/>
          <w:szCs w:val="24"/>
        </w:rPr>
        <w:lastRenderedPageBreak/>
        <w:t>Αυτό το γεγονός δεν είναι άμοιρο της κυβερνητικής προσπάθειας να «τρέξει» το κυβερνητικό έργο και αυτό ακριβώς δείχνει ότι, παρόλο που δεν έχουμε ολοκλ</w:t>
      </w:r>
      <w:r>
        <w:rPr>
          <w:rFonts w:eastAsia="Times New Roman"/>
          <w:szCs w:val="24"/>
        </w:rPr>
        <w:t xml:space="preserve">ηρώσει τη </w:t>
      </w:r>
      <w:r>
        <w:rPr>
          <w:rFonts w:eastAsia="Times New Roman"/>
          <w:szCs w:val="24"/>
        </w:rPr>
        <w:t xml:space="preserve">συμφωνία </w:t>
      </w:r>
      <w:r>
        <w:rPr>
          <w:rFonts w:eastAsia="Times New Roman"/>
          <w:szCs w:val="24"/>
        </w:rPr>
        <w:t xml:space="preserve">και δεν μπορούμε την επόμενη βδομάδα να νομοθετήσουμε για τα κόκκινα δάνεια, πράγμα που θα γίνει </w:t>
      </w:r>
      <w:r>
        <w:rPr>
          <w:rFonts w:eastAsia="Times New Roman"/>
          <w:szCs w:val="24"/>
        </w:rPr>
        <w:t>εντός του μήνα, εμείς «τρέχουμε» διαδικασίες κυβερνητικού έργου, γιατί ακριβώς επιλογή μας είναι να κερδίσουμε ακόμα και ημέρες. Οι δε παρακάτω βουλευτικές τροπολογίες είναι και αυτές ακριβώς σε αυτή τη λογική. Δεν είναι στη λογική που λένε οι συνάδελφοι ό</w:t>
      </w:r>
      <w:r>
        <w:rPr>
          <w:rFonts w:eastAsia="Times New Roman"/>
          <w:szCs w:val="24"/>
        </w:rPr>
        <w:t xml:space="preserve">τι σε ένα κενό εμείς νομοθετούμε νύχτα. Νομοθετούμε μέρα μεσημέρι και φέρνουμε τροπολογίες, οι οποίες επιλύουν μικρά και καθημερινά προβλήματα του κυβερνητικού έργου σε διάστημα </w:t>
      </w:r>
      <w:r>
        <w:rPr>
          <w:rFonts w:eastAsia="Times New Roman"/>
          <w:szCs w:val="24"/>
        </w:rPr>
        <w:lastRenderedPageBreak/>
        <w:t xml:space="preserve">κατά το οποίο δεν υπάρχει σημαντικότερη νομοθετική πρωτοβουλία. </w:t>
      </w:r>
    </w:p>
    <w:p w14:paraId="34C32F7F" w14:textId="77777777" w:rsidR="00836292" w:rsidRDefault="0042176D">
      <w:pPr>
        <w:spacing w:line="600" w:lineRule="auto"/>
        <w:ind w:firstLine="720"/>
        <w:jc w:val="both"/>
        <w:rPr>
          <w:rFonts w:eastAsia="Times New Roman"/>
          <w:szCs w:val="24"/>
        </w:rPr>
      </w:pPr>
      <w:r>
        <w:rPr>
          <w:rFonts w:eastAsia="Times New Roman"/>
          <w:szCs w:val="24"/>
        </w:rPr>
        <w:t>Για τα υπόλοι</w:t>
      </w:r>
      <w:r>
        <w:rPr>
          <w:rFonts w:eastAsia="Times New Roman"/>
          <w:szCs w:val="24"/>
        </w:rPr>
        <w:t xml:space="preserve">πα θα τοποθετηθώ στη συνέχεια. </w:t>
      </w:r>
    </w:p>
    <w:p w14:paraId="34C32F80"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Δημητριάδη. </w:t>
      </w:r>
    </w:p>
    <w:p w14:paraId="34C32F81" w14:textId="77777777" w:rsidR="00836292" w:rsidRDefault="0042176D">
      <w:pPr>
        <w:spacing w:line="600" w:lineRule="auto"/>
        <w:ind w:firstLine="720"/>
        <w:jc w:val="both"/>
        <w:rPr>
          <w:rFonts w:eastAsia="Times New Roman"/>
          <w:szCs w:val="24"/>
        </w:rPr>
      </w:pPr>
      <w:r>
        <w:rPr>
          <w:rFonts w:eastAsia="Times New Roman"/>
          <w:szCs w:val="24"/>
        </w:rPr>
        <w:t xml:space="preserve">Τώρα </w:t>
      </w:r>
      <w:proofErr w:type="spellStart"/>
      <w:r>
        <w:rPr>
          <w:rFonts w:eastAsia="Times New Roman"/>
          <w:szCs w:val="24"/>
        </w:rPr>
        <w:t>εισερχόμεθα</w:t>
      </w:r>
      <w:proofErr w:type="spellEnd"/>
      <w:r>
        <w:rPr>
          <w:rFonts w:eastAsia="Times New Roman"/>
          <w:szCs w:val="24"/>
        </w:rPr>
        <w:t xml:space="preserve"> στον κατάλογο –κατά κάποιον τρόπο- των ομιλητών, με πρώτο τον κ. Μάκη Βορίδη από τη Νέα Δημοκρατία. </w:t>
      </w:r>
    </w:p>
    <w:p w14:paraId="34C32F82" w14:textId="77777777" w:rsidR="00836292" w:rsidRDefault="0042176D">
      <w:pPr>
        <w:spacing w:line="600" w:lineRule="auto"/>
        <w:ind w:firstLine="720"/>
        <w:jc w:val="both"/>
        <w:rPr>
          <w:rFonts w:eastAsia="Times New Roman"/>
          <w:szCs w:val="24"/>
        </w:rPr>
      </w:pPr>
      <w:r>
        <w:rPr>
          <w:rFonts w:eastAsia="Times New Roman"/>
          <w:szCs w:val="24"/>
        </w:rPr>
        <w:t>Θα δώσουμε τρία λεπτά σε κάθε ομιλητή.</w:t>
      </w:r>
    </w:p>
    <w:p w14:paraId="34C32F83" w14:textId="77777777" w:rsidR="00836292" w:rsidRDefault="0042176D">
      <w:pPr>
        <w:spacing w:line="600" w:lineRule="auto"/>
        <w:ind w:firstLine="720"/>
        <w:jc w:val="both"/>
        <w:rPr>
          <w:rFonts w:eastAsia="Times New Roman"/>
          <w:szCs w:val="24"/>
        </w:rPr>
      </w:pPr>
      <w:r>
        <w:rPr>
          <w:rFonts w:eastAsia="Times New Roman"/>
          <w:b/>
          <w:szCs w:val="24"/>
        </w:rPr>
        <w:lastRenderedPageBreak/>
        <w:t xml:space="preserve">ΜΑΥΡΟΥΔΗΣ ΒΟΡΙΔΗΣ: </w:t>
      </w:r>
      <w:r>
        <w:rPr>
          <w:rFonts w:eastAsia="Times New Roman"/>
          <w:szCs w:val="24"/>
        </w:rPr>
        <w:t>Όχι, κύριε Πρόεδρε, εγώ θέλω τον κανονικό χρόνο, τον προβλεπόμενο από τον Κανονισμό. Εγώ θέλω τα οκτώ λεπτά που δικαιούμαι.</w:t>
      </w:r>
    </w:p>
    <w:p w14:paraId="34C32F84"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Κύριε Βορίδη, εντάξει. Απλώς επειδή είχε πει ο κ Κακλαμάνης πέντε λεπτά, αν θυμ</w:t>
      </w:r>
      <w:r>
        <w:rPr>
          <w:rFonts w:eastAsia="Times New Roman"/>
          <w:szCs w:val="24"/>
        </w:rPr>
        <w:t>άμαι καλά, γι’ αυτό το λέω. Θα δώσουμε πέντε λεπτά ή αν συμφωνούν και οι άλλοι ομιλητές…</w:t>
      </w:r>
    </w:p>
    <w:p w14:paraId="34C32F85" w14:textId="77777777" w:rsidR="00836292" w:rsidRDefault="0042176D">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Εγώ το λέω, κύριε Πρόεδρε, εξαρχής. </w:t>
      </w:r>
    </w:p>
    <w:p w14:paraId="34C32F86"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Απλώς ανέφερα τα τρία λεπτά στην προοπτική και της ανοχής που πάντα </w:t>
      </w:r>
      <w:r>
        <w:rPr>
          <w:rFonts w:eastAsia="Times New Roman"/>
          <w:szCs w:val="24"/>
        </w:rPr>
        <w:lastRenderedPageBreak/>
        <w:t xml:space="preserve">–νομίζω- </w:t>
      </w:r>
      <w:r>
        <w:rPr>
          <w:rFonts w:eastAsia="Times New Roman"/>
          <w:szCs w:val="24"/>
        </w:rPr>
        <w:t xml:space="preserve">επιδεικνύει το Προεδρείο, για να μπορέσουμε να συμπτύξουμε όσο μπορούμε και τον χρόνο. </w:t>
      </w:r>
    </w:p>
    <w:p w14:paraId="34C32F87" w14:textId="77777777" w:rsidR="00836292" w:rsidRDefault="0042176D">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κύριε Πρόεδρε…</w:t>
      </w:r>
    </w:p>
    <w:p w14:paraId="34C32F88"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Να το καθορίσουμε, λοιπόν, στα πέντε λεπτά. </w:t>
      </w:r>
    </w:p>
    <w:p w14:paraId="34C32F89" w14:textId="77777777" w:rsidR="00836292" w:rsidRDefault="0042176D">
      <w:pPr>
        <w:spacing w:line="600" w:lineRule="auto"/>
        <w:ind w:firstLine="720"/>
        <w:jc w:val="both"/>
        <w:rPr>
          <w:rFonts w:eastAsia="Times New Roman"/>
          <w:szCs w:val="24"/>
        </w:rPr>
      </w:pPr>
      <w:r>
        <w:rPr>
          <w:rFonts w:eastAsia="Times New Roman"/>
          <w:b/>
          <w:szCs w:val="24"/>
        </w:rPr>
        <w:t xml:space="preserve">ΜΑΥΡΟΥΔΗΣ ΒΟΡΙΔΗΣ: </w:t>
      </w:r>
      <w:r>
        <w:rPr>
          <w:rFonts w:eastAsia="Times New Roman"/>
          <w:szCs w:val="24"/>
        </w:rPr>
        <w:t>Κύριε Πρόεδρε, δ</w:t>
      </w:r>
      <w:r>
        <w:rPr>
          <w:rFonts w:eastAsia="Times New Roman"/>
          <w:szCs w:val="24"/>
        </w:rPr>
        <w:t>εν θέλω να επιμείνω σε αυτό, αλλά ξαναλέω ότι το σημαντικό είναι -και εγώ έχω πει ότι θα το εφαρμόσουμε και αυτό ήταν που είπε και ο κύριος Πρόεδρος- αυτό που ορίζει ο Κανονισμός για την κανονική συζήτηση.</w:t>
      </w:r>
    </w:p>
    <w:p w14:paraId="34C32F8A" w14:textId="77777777" w:rsidR="00836292" w:rsidRDefault="0042176D">
      <w:pPr>
        <w:spacing w:line="600" w:lineRule="auto"/>
        <w:ind w:firstLine="720"/>
        <w:jc w:val="both"/>
        <w:rPr>
          <w:rFonts w:eastAsia="Times New Roman"/>
          <w:szCs w:val="24"/>
        </w:rPr>
      </w:pPr>
      <w:r>
        <w:rPr>
          <w:rFonts w:eastAsia="Times New Roman"/>
          <w:szCs w:val="24"/>
        </w:rPr>
        <w:lastRenderedPageBreak/>
        <w:t xml:space="preserve">Μπαίνω στο θέμα τώρα, για να μη χάνουμε χρόνο. </w:t>
      </w:r>
    </w:p>
    <w:p w14:paraId="34C32F8B" w14:textId="77777777" w:rsidR="00836292" w:rsidRDefault="0042176D">
      <w:pPr>
        <w:spacing w:line="600" w:lineRule="auto"/>
        <w:ind w:firstLine="720"/>
        <w:jc w:val="both"/>
        <w:rPr>
          <w:rFonts w:eastAsia="Times New Roman"/>
          <w:szCs w:val="24"/>
        </w:rPr>
      </w:pPr>
      <w:r>
        <w:rPr>
          <w:rFonts w:eastAsia="Times New Roman"/>
          <w:szCs w:val="24"/>
        </w:rPr>
        <w:t>Κυ</w:t>
      </w:r>
      <w:r>
        <w:rPr>
          <w:rFonts w:eastAsia="Times New Roman"/>
          <w:szCs w:val="24"/>
        </w:rPr>
        <w:t xml:space="preserve">ρίες και κύριοι συνάδελφοι, αυτό το θέμα το οποίο αντιμετωπίζουμε σήμερα είναι το εξής: Είναι δεκατρείς τροπολογίες –βουλευτικές και υπουργικές- εκ των οποίων η μία βουλευτική είναι εμπρόθεσμος. Δύο εξ αυτών έχουν κατατεθεί σήμερα το πρωί, η μία υπουργική </w:t>
      </w:r>
      <w:r>
        <w:rPr>
          <w:rFonts w:eastAsia="Times New Roman"/>
          <w:szCs w:val="24"/>
        </w:rPr>
        <w:t xml:space="preserve">στις 10.30΄ και η άλλη βουλευτική στις 11.30΄. </w:t>
      </w:r>
    </w:p>
    <w:p w14:paraId="34C32F8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Pr>
          <w:rFonts w:eastAsia="Times New Roman" w:cs="Times New Roman"/>
          <w:szCs w:val="24"/>
        </w:rPr>
        <w:t>δ</w:t>
      </w:r>
      <w:r>
        <w:rPr>
          <w:rFonts w:eastAsia="Times New Roman" w:cs="Times New Roman"/>
          <w:szCs w:val="24"/>
        </w:rPr>
        <w:t>εν ακούστηκε)</w:t>
      </w:r>
    </w:p>
    <w:p w14:paraId="34C32F8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Μη με διακόπτετε, σας παρακαλώ πολύ.</w:t>
      </w:r>
    </w:p>
    <w:p w14:paraId="34C32F8E"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w:t>
      </w:r>
      <w:r>
        <w:rPr>
          <w:rFonts w:eastAsia="Times New Roman" w:cs="Times New Roman"/>
          <w:b/>
          <w:szCs w:val="24"/>
        </w:rPr>
        <w:t>ασίας, Κοινωνικής Ασφάλισης και Κοινωνικής Αλληλεγγύης):</w:t>
      </w:r>
      <w:r>
        <w:rPr>
          <w:rFonts w:eastAsia="Times New Roman" w:cs="Times New Roman"/>
          <w:szCs w:val="24"/>
        </w:rPr>
        <w:t xml:space="preserve"> Σας διορθώνω.</w:t>
      </w:r>
    </w:p>
    <w:p w14:paraId="34C32F8F"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Ούτε να με διορθώνετε.</w:t>
      </w:r>
    </w:p>
    <w:p w14:paraId="34C32F90"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Προσέξτε λίγο το ύφος σας.</w:t>
      </w:r>
    </w:p>
    <w:p w14:paraId="34C32F9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Παρακαλώ, μη διακόπτετε τον ομιλητή. </w:t>
      </w:r>
    </w:p>
    <w:p w14:paraId="34C32F9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Κυρία Υπουργέ, κύριοι </w:t>
      </w:r>
      <w:r>
        <w:rPr>
          <w:rFonts w:eastAsia="Times New Roman" w:cs="Times New Roman"/>
          <w:szCs w:val="24"/>
        </w:rPr>
        <w:t>Βουλευτές, σας παρακαλώ.</w:t>
      </w:r>
    </w:p>
    <w:p w14:paraId="34C32F93"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Κύριε Πρόεδρε, δεν θέλω να διακοπώ. Δεν επιτρέπω την διακοπή. Παρακαλώ, λοιπόν, να κάνετε τα προβλεπόμενα.</w:t>
      </w:r>
    </w:p>
    <w:p w14:paraId="34C32F9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Άρα, πρέπει να ερωτηθεί κανείς αυτή η κατάσταση γιατί γίνεται. Διότι, δήθεν υπάρχει κάτι το εξαιρετικώς κ</w:t>
      </w:r>
      <w:r>
        <w:rPr>
          <w:rFonts w:eastAsia="Times New Roman" w:cs="Times New Roman"/>
          <w:szCs w:val="24"/>
        </w:rPr>
        <w:t>ατεπείγον. Μάλιστα. Όποιος είναι καλοπροαίρετος με την Κυβέρνηση και τις τακτικές της, ας το δεχτεί. Αλλά ακόμα και ο καλοπροαίρετος και αυτός που θέλει να υιοθετήσει το κατεπείγον, μπορεί να κάνει μια απλή ερώτηση: Γιατί δεν κατετέθη χθες ένα νομοσχέδιο μ</w:t>
      </w:r>
      <w:r>
        <w:rPr>
          <w:rFonts w:eastAsia="Times New Roman" w:cs="Times New Roman"/>
          <w:szCs w:val="24"/>
        </w:rPr>
        <w:t xml:space="preserve">ε όλα αυτά και να έλθει στην </w:t>
      </w:r>
      <w:r>
        <w:rPr>
          <w:rFonts w:eastAsia="Times New Roman" w:cs="Times New Roman"/>
          <w:szCs w:val="24"/>
        </w:rPr>
        <w:t xml:space="preserve">επιτροπή </w:t>
      </w:r>
      <w:r>
        <w:rPr>
          <w:rFonts w:eastAsia="Times New Roman" w:cs="Times New Roman"/>
          <w:szCs w:val="24"/>
        </w:rPr>
        <w:t xml:space="preserve">σήμερα ως κατεπείγον ή χθες ως κατεπείγον και να ψηφιστεί το νομοσχέδιο σήμερα </w:t>
      </w:r>
      <w:r>
        <w:rPr>
          <w:rFonts w:eastAsia="Times New Roman" w:cs="Times New Roman"/>
          <w:szCs w:val="24"/>
        </w:rPr>
        <w:lastRenderedPageBreak/>
        <w:t>στην Ολομέλεια; Γιατί εκπρόθεσμες τροπολογίες; Είναι δεκατρείς, δεν είναι μία. Είναι δεκατρείς. Για ποιο</w:t>
      </w:r>
      <w:r>
        <w:rPr>
          <w:rFonts w:eastAsia="Times New Roman" w:cs="Times New Roman"/>
          <w:szCs w:val="24"/>
        </w:rPr>
        <w:t>ν</w:t>
      </w:r>
      <w:r>
        <w:rPr>
          <w:rFonts w:eastAsia="Times New Roman" w:cs="Times New Roman"/>
          <w:szCs w:val="24"/>
        </w:rPr>
        <w:t xml:space="preserve"> λόγο, κύριε Πρόεδρε; </w:t>
      </w:r>
    </w:p>
    <w:p w14:paraId="34C32F9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Η απάντηση </w:t>
      </w:r>
      <w:r>
        <w:rPr>
          <w:rFonts w:eastAsia="Times New Roman" w:cs="Times New Roman"/>
          <w:szCs w:val="24"/>
        </w:rPr>
        <w:t>είναι προφανής: Γιατί εδώ μέσα υπάρχουν ρυθμίσεις, οι οποίες είναι κατάπτυστες, απαράδεκτες και η στόχευση -και μάλιστα το τονίζω, κύριε Πρόεδρε, σε κύρωση προκειμένου ει δυνατόν να αποφευχθεί ακόμα και αυτή η υποτυπώδης συζήτηση- είναι να αποφευχθεί η δια</w:t>
      </w:r>
      <w:r>
        <w:rPr>
          <w:rFonts w:eastAsia="Times New Roman" w:cs="Times New Roman"/>
          <w:szCs w:val="24"/>
        </w:rPr>
        <w:t xml:space="preserve">φάνεια της κοινοβουλευτικής διαδικασίας. </w:t>
      </w:r>
    </w:p>
    <w:p w14:paraId="34C32F9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Κύριε συνάδελφε -δεν απευθύνομαι προσωπικά- κατατέθηκε βουλευτική τροπολογία, η οποία –ακούστε- αλλάζει τον </w:t>
      </w:r>
      <w:r>
        <w:rPr>
          <w:rFonts w:eastAsia="Times New Roman" w:cs="Times New Roman"/>
          <w:szCs w:val="24"/>
        </w:rPr>
        <w:lastRenderedPageBreak/>
        <w:t xml:space="preserve">Τελωνειακό Κώδικα. Την έκανε δε αποδεκτή ο κύριος Υπουργός Υποδομών, ο οποίος δεν έχει και αρμοδιότητα γι’ αυτό. Τροποποίηση του Τελωνειακού Κώδικα </w:t>
      </w:r>
      <w:r>
        <w:rPr>
          <w:rFonts w:eastAsia="Times New Roman" w:cs="Times New Roman"/>
          <w:szCs w:val="24"/>
        </w:rPr>
        <w:t>με απόφαση του Υπουργού Υποδομών, η οποία τι λέει; Διότι σας είδα χαλαρούς. Ακούστε τι λέει, ακούστε τι κάνει η Κυβέρνηση της Αριστεράς: Γίνεται, κύριε Πρόεδρε, ιδιωτικοποίηση. Μπαίνει μέσα ο νέος μέτοχος, γίνεται φορολογικός ή ασφαλιστικός έλεγχος, προκύπ</w:t>
      </w:r>
      <w:r>
        <w:rPr>
          <w:rFonts w:eastAsia="Times New Roman" w:cs="Times New Roman"/>
          <w:szCs w:val="24"/>
        </w:rPr>
        <w:t>τουν διαφορές, υπάρχει καταλογισμός και απαλλάσσεται από την ευθύνη αυτού του καταλογισμού ο νέος μέτοχος.</w:t>
      </w:r>
    </w:p>
    <w:p w14:paraId="34C32F9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Έχει ευθύνη ο νέος μέτοχος για τα παλαιά χρέη της εταιρίας;</w:t>
      </w:r>
    </w:p>
    <w:p w14:paraId="34C32F9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ΜΑΥΡΟΥΔΗΣ ΒΟΡΙΔΗΣ:</w:t>
      </w:r>
      <w:r>
        <w:rPr>
          <w:rFonts w:eastAsia="Times New Roman" w:cs="Times New Roman"/>
          <w:szCs w:val="24"/>
        </w:rPr>
        <w:t xml:space="preserve"> Α! Ακούστε το επιχείρημα. Είναι ωραίο, γιατί εγ</w:t>
      </w:r>
      <w:r>
        <w:rPr>
          <w:rFonts w:eastAsia="Times New Roman" w:cs="Times New Roman"/>
          <w:szCs w:val="24"/>
        </w:rPr>
        <w:t xml:space="preserve">ώ θέλω να το αντιμετωπίσω. Λέει, λοιπόν, ο κύριος συνάδελφος: «Μα έχει ευθύνη ο νέος μέτοχος για τα παλαιά χρέη της εταιρίας;». </w:t>
      </w:r>
    </w:p>
    <w:p w14:paraId="34C32F9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Πρόστιμα;</w:t>
      </w:r>
    </w:p>
    <w:p w14:paraId="34C32F9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Πρόστιμα, χρέη, προσαυξήσεις, καταλογισμοί, όλα αυτά. Έχει ευθύνη ο νέος μέτοχος;</w:t>
      </w:r>
    </w:p>
    <w:p w14:paraId="34C32F9B"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Μην γίνεται διάλογος, αφήστε τον κ. Βορίδη να μιλήσει, παρακαλώ.</w:t>
      </w:r>
    </w:p>
    <w:p w14:paraId="34C32F9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Τι κάνουμε, κύριε Πρόεδρε, όταν μεταβιβάζονται μετοχές μιας οποιασδήποτε εταιρείας; Κάνουμε ένα απλό πράγμα, κυρίες και κύριοι συνάδελφοι</w:t>
      </w:r>
      <w:r>
        <w:rPr>
          <w:rFonts w:eastAsia="Times New Roman" w:cs="Times New Roman"/>
          <w:szCs w:val="24"/>
        </w:rPr>
        <w:t>. Κάνουμε αυτό το οποίο λέγεται «νομικός και οικονομικός έλεγχος της εταιρείας». Τι είναι ο νομικός και οικονομικός έλεγχος της εταιρείας και τι ζητείται πάντοτε, κύριε Πρόεδρε; Να έχει προκληθεί φορολογικός έλεγχος, ώστε να έχουν προκύψει φορολογικές διαφ</w:t>
      </w:r>
      <w:r>
        <w:rPr>
          <w:rFonts w:eastAsia="Times New Roman" w:cs="Times New Roman"/>
          <w:szCs w:val="24"/>
        </w:rPr>
        <w:t xml:space="preserve">ορές, ώστε ο νέος κύριος να ξέρει πλήρως ποια είναι η οικονομική κατάσταση της εταιρείας. </w:t>
      </w:r>
    </w:p>
    <w:p w14:paraId="34C32F9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Έρχεται τώρα εδώ, λοιπόν, η Κυβέρνηση -λες και αυτά δεν είναι γνωστά- και απαλλάσσει εις βάρος του ελληνικού δημοσίου, εις βάρος του Έλληνα φορολογούμενου, εις βάρος</w:t>
      </w:r>
      <w:r>
        <w:rPr>
          <w:rFonts w:eastAsia="Times New Roman" w:cs="Times New Roman"/>
          <w:szCs w:val="24"/>
        </w:rPr>
        <w:t xml:space="preserve"> των συμφερόντων του δημοσίου, τον νέο μέτοχο. Κι αυτό έρχεται με αυτήν την διαδικασία. </w:t>
      </w:r>
    </w:p>
    <w:p w14:paraId="34C32F9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Κύριε Υπουργέ, δεν έχετε αρμοδιότητα. Πάρτε το πίσω. Είναι ντροπή. Είναι ντροπή! Και προσέξτε, εγώ δεν ξέρω καν αν το κάνετε φωτογραφικά.</w:t>
      </w:r>
    </w:p>
    <w:p w14:paraId="34C32F9F"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Το πισ</w:t>
      </w:r>
      <w:r>
        <w:rPr>
          <w:rFonts w:eastAsia="Times New Roman" w:cs="Times New Roman"/>
          <w:szCs w:val="24"/>
        </w:rPr>
        <w:t>τεύετε;</w:t>
      </w:r>
    </w:p>
    <w:p w14:paraId="34C32FA0"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Το εσπευσμένο, ακούστε, γεννά υποψίες. Αλλά κι αν δεν το κάνετε φωτογραφικά, ακόμα </w:t>
      </w:r>
      <w:r>
        <w:rPr>
          <w:rFonts w:eastAsia="Times New Roman" w:cs="Times New Roman"/>
          <w:szCs w:val="24"/>
        </w:rPr>
        <w:lastRenderedPageBreak/>
        <w:t>χειρότερα, η ρύθμιση είναι απαράδεκτη, γιατί γεννά ένα τρομερό προηγούμενο. Δηλαδή ότι θα μπαίνει κάποιος και ουσιαστικά το δημόσιο θα χάνει χρήμα</w:t>
      </w:r>
      <w:r>
        <w:rPr>
          <w:rFonts w:eastAsia="Times New Roman" w:cs="Times New Roman"/>
          <w:szCs w:val="24"/>
        </w:rPr>
        <w:t xml:space="preserve">τα, τα οποία θα τα επωφελείται ο νέος. Άρα, αυτό είναι ένα τεράστιο θέμα. </w:t>
      </w:r>
    </w:p>
    <w:p w14:paraId="34C32FA1"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Δεύτερον, άκουσα να διαρρηγνύει τα ιμάτια της η κυρία Υπουργός για την κριτική που ασκούμε. Για τα θέματα των κατά παρέκκλιση από τους κανόνες του δημοσίου λογιστικού λειτουργίας δι</w:t>
      </w:r>
      <w:r>
        <w:rPr>
          <w:rFonts w:eastAsia="Times New Roman" w:cs="Times New Roman"/>
          <w:szCs w:val="24"/>
        </w:rPr>
        <w:t xml:space="preserve">αφόρων συμβάσεων, εν προκειμένω προγραμματικών.  </w:t>
      </w:r>
    </w:p>
    <w:p w14:paraId="34C32FA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Δεν κατάλαβα γιατί εξεγείρεστε. Σας φαίνεται κανονική η κατά παρέκκλιση διαδικασία; Έρχεστε πια και νομοθετείτε συστηματικά διάφορα πράγματα κατά παρέκκλιση των κανόνων του δημόσιου λογιστικού. </w:t>
      </w:r>
    </w:p>
    <w:p w14:paraId="34C32FA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Ξέρετε τι ε</w:t>
      </w:r>
      <w:r>
        <w:rPr>
          <w:rFonts w:eastAsia="Times New Roman" w:cs="Times New Roman"/>
          <w:szCs w:val="24"/>
        </w:rPr>
        <w:t xml:space="preserve">ίναι αυτό, κύριοι συνάδελφοι, που νομοθετείτε; Έχετε καταλάβει εσείς που το ψηφίζετε τι είναι αυτό; Λευκή κάρτα στους διαφόρους Υπουργούς, λευκή κάρτα στα διάφορα Υπουργεία να κάνουν ό,τι νομίζουν με τα λεφτά των φορολογουμένων. Αυτό νομοθετείτε. </w:t>
      </w:r>
    </w:p>
    <w:p w14:paraId="34C32FA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Και είπα</w:t>
      </w:r>
      <w:r>
        <w:rPr>
          <w:rFonts w:eastAsia="Times New Roman" w:cs="Times New Roman"/>
          <w:szCs w:val="24"/>
        </w:rPr>
        <w:t>με αυτό να το κάνουμε κάποια στιγμή, κάνα μήνα, κατεπειγόντως, γιατί κάτι φοβερό έχει συμβεί. Ποιο είναι το φοβερό που έχει συμβεί; Είναι φοβερό το ότι έχουμε μεταναστευτική κρίση, για παράδειγμα, από τις αρχές του 2015 μέχρι σήμερα και ερχόμαστε με αναδρο</w:t>
      </w:r>
      <w:r>
        <w:rPr>
          <w:rFonts w:eastAsia="Times New Roman" w:cs="Times New Roman"/>
          <w:szCs w:val="24"/>
        </w:rPr>
        <w:t>μική ισχύ να νομιμοποιήσουμε δαπάνες. Έρχεται η κυρία Υπουργός και λέει: «Τι να κάνουμε; Να τις αφήσουμε, να μην τις νομιμοποιήσουμε, αφού έχουν γίνει αυτές οι δαπάνες;». Η απάντηση είναι απλή: Να είχαν κάνει καλά τη δουλειά τους αυτοί που έπρεπε να την κά</w:t>
      </w:r>
      <w:r>
        <w:rPr>
          <w:rFonts w:eastAsia="Times New Roman" w:cs="Times New Roman"/>
          <w:szCs w:val="24"/>
        </w:rPr>
        <w:t xml:space="preserve">νουν. Αυτή είναι η απάντηση και όχι να έρχεστε να ζητάτε εκ των υστέρων νομιμοποιήσεις. </w:t>
      </w:r>
    </w:p>
    <w:p w14:paraId="34C32FA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Και παρεμπιπτόντως, επειδή έχετε δύο ποσά στην αιτιολογική έκθεση, 367</w:t>
      </w:r>
      <w:r>
        <w:rPr>
          <w:rFonts w:eastAsia="Times New Roman" w:cs="Times New Roman"/>
          <w:szCs w:val="24"/>
        </w:rPr>
        <w:t>.000</w:t>
      </w:r>
      <w:r>
        <w:rPr>
          <w:rFonts w:eastAsia="Times New Roman" w:cs="Times New Roman"/>
          <w:szCs w:val="24"/>
        </w:rPr>
        <w:t xml:space="preserve"> ευρώ, αν θυμάμαι καλά, και 470</w:t>
      </w:r>
      <w:r>
        <w:rPr>
          <w:rFonts w:eastAsia="Times New Roman" w:cs="Times New Roman"/>
          <w:szCs w:val="24"/>
        </w:rPr>
        <w:t>.000</w:t>
      </w:r>
      <w:r>
        <w:rPr>
          <w:rFonts w:eastAsia="Times New Roman" w:cs="Times New Roman"/>
          <w:szCs w:val="24"/>
        </w:rPr>
        <w:t xml:space="preserve"> ευρώ.</w:t>
      </w:r>
    </w:p>
    <w:p w14:paraId="34C32FA6"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Είναι 670</w:t>
      </w:r>
      <w:r>
        <w:rPr>
          <w:rFonts w:eastAsia="Times New Roman" w:cs="Times New Roman"/>
          <w:szCs w:val="24"/>
        </w:rPr>
        <w:t>.000</w:t>
      </w:r>
      <w:r>
        <w:rPr>
          <w:rFonts w:eastAsia="Times New Roman" w:cs="Times New Roman"/>
          <w:szCs w:val="24"/>
        </w:rPr>
        <w:t>.</w:t>
      </w:r>
    </w:p>
    <w:p w14:paraId="34C32FA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Εντάξει, 670</w:t>
      </w:r>
      <w:r>
        <w:rPr>
          <w:rFonts w:eastAsia="Times New Roman" w:cs="Times New Roman"/>
          <w:szCs w:val="24"/>
        </w:rPr>
        <w:t>.000</w:t>
      </w:r>
      <w:r>
        <w:rPr>
          <w:rFonts w:eastAsia="Times New Roman" w:cs="Times New Roman"/>
          <w:szCs w:val="24"/>
        </w:rPr>
        <w:t xml:space="preserve"> ευρώ. Πρόκειται για δύο ποσά. Το ένα αφορά το Λαύριο, αν θυμάμαι καλά, και το άλλο αφορά τον Ελαιώνα.</w:t>
      </w:r>
    </w:p>
    <w:p w14:paraId="34C32FA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Για ρίξετε μια ματιά τι λέει η έκθεση του Γενικού Λογιστηρίου: Οι 300 </w:t>
      </w:r>
      <w:r>
        <w:rPr>
          <w:rFonts w:eastAsia="Times New Roman" w:cs="Times New Roman"/>
          <w:szCs w:val="24"/>
        </w:rPr>
        <w:t xml:space="preserve">.000 </w:t>
      </w:r>
      <w:r>
        <w:rPr>
          <w:rFonts w:eastAsia="Times New Roman" w:cs="Times New Roman"/>
          <w:szCs w:val="24"/>
        </w:rPr>
        <w:t>και 600</w:t>
      </w:r>
      <w:r>
        <w:rPr>
          <w:rFonts w:eastAsia="Times New Roman" w:cs="Times New Roman"/>
          <w:szCs w:val="24"/>
        </w:rPr>
        <w:t>.000</w:t>
      </w:r>
      <w:r>
        <w:rPr>
          <w:rFonts w:eastAsia="Times New Roman" w:cs="Times New Roman"/>
          <w:szCs w:val="24"/>
        </w:rPr>
        <w:t xml:space="preserve"> μάς κάνουν 900</w:t>
      </w:r>
      <w:r>
        <w:rPr>
          <w:rFonts w:eastAsia="Times New Roman" w:cs="Times New Roman"/>
          <w:szCs w:val="24"/>
        </w:rPr>
        <w:t>.000</w:t>
      </w:r>
      <w:r>
        <w:rPr>
          <w:rFonts w:eastAsia="Times New Roman" w:cs="Times New Roman"/>
          <w:szCs w:val="24"/>
        </w:rPr>
        <w:t xml:space="preserve"> περίπου, άντε 1</w:t>
      </w:r>
      <w:r>
        <w:rPr>
          <w:rFonts w:eastAsia="Times New Roman" w:cs="Times New Roman"/>
          <w:szCs w:val="24"/>
        </w:rPr>
        <w:t>.000.000</w:t>
      </w:r>
      <w:r>
        <w:rPr>
          <w:rFonts w:eastAsia="Times New Roman" w:cs="Times New Roman"/>
          <w:szCs w:val="24"/>
        </w:rPr>
        <w:t>. Το Γεν</w:t>
      </w:r>
      <w:r>
        <w:rPr>
          <w:rFonts w:eastAsia="Times New Roman" w:cs="Times New Roman"/>
          <w:szCs w:val="24"/>
        </w:rPr>
        <w:t xml:space="preserve">ικό Λογιστήριο λέει 4,5 εκατομμύρια ευρώ. </w:t>
      </w:r>
    </w:p>
    <w:p w14:paraId="34C32FA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Και άμα το λέει;</w:t>
      </w:r>
    </w:p>
    <w:p w14:paraId="34C32FAA" w14:textId="77777777" w:rsidR="00836292" w:rsidRDefault="0042176D">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4C32FAB"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Και άμα το λέει το Γενικό Λογιστήρ</w:t>
      </w:r>
      <w:r>
        <w:rPr>
          <w:rFonts w:eastAsia="Times New Roman" w:cs="Times New Roman"/>
          <w:szCs w:val="24"/>
        </w:rPr>
        <w:t xml:space="preserve">ιο; Σοβαρά; Ε, τότε να την καταργήσουμε την έκθεση του Γενικού Λογιστηρίου! </w:t>
      </w:r>
    </w:p>
    <w:p w14:paraId="34C32FA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Αυτή όμως η απάντηση, κυρίες και κύριοι συνάδελφοι, είναι ενδεικτική του σεβασμού των χρημάτων των φορολογουμένων. «Ε, και άμα το λέει το Γενικό Λογιστήριο;», είπε η κυρία </w:t>
      </w:r>
      <w:r>
        <w:rPr>
          <w:rFonts w:eastAsia="Times New Roman" w:cs="Times New Roman"/>
          <w:szCs w:val="24"/>
        </w:rPr>
        <w:t>Υπουργός. Ε, γι’ αυτό ζητάμε και την κατά παρέκκλιση.</w:t>
      </w:r>
    </w:p>
    <w:p w14:paraId="34C32FA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Άμα το λέει, θα απαντήσω.</w:t>
      </w:r>
    </w:p>
    <w:p w14:paraId="34C32FAE"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Και έρχομαι στο επόμενο και τελευταίο: Πρόκειται για δύο διατ</w:t>
      </w:r>
      <w:r>
        <w:rPr>
          <w:rFonts w:eastAsia="Times New Roman" w:cs="Times New Roman"/>
          <w:szCs w:val="24"/>
        </w:rPr>
        <w:t xml:space="preserve">άξεις οι οποίες αφορούν αποσπάσεις και μετακινήσεις εργαζομένων στο δημόσιο. </w:t>
      </w:r>
    </w:p>
    <w:p w14:paraId="34C32FA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Η μία είναι για να πηγαίνουν στο εξωτερικό. Μάλιστα. Βεβαίως! Πολύ ωραία ιδέα! Ποιοι; Με απόφαση τίνος; Με ποια προσόντα; Με ποια διαδικασία; Με ποια υπηρεσιακά συμβούλια; Με τίπ</w:t>
      </w:r>
      <w:r>
        <w:rPr>
          <w:rFonts w:eastAsia="Times New Roman" w:cs="Times New Roman"/>
          <w:szCs w:val="24"/>
        </w:rPr>
        <w:t>οτα! Με την ωραία και καλή απόφαση των περίλα</w:t>
      </w:r>
      <w:r>
        <w:rPr>
          <w:rFonts w:eastAsia="Times New Roman" w:cs="Times New Roman"/>
          <w:szCs w:val="24"/>
        </w:rPr>
        <w:lastRenderedPageBreak/>
        <w:t xml:space="preserve">μπρων Υπουργών μας!  Ως εκεί. Τίποτε περισσότερο. Αυτό έρχονται και μας ζητούν. Βεβαίως, αν υπάρχει ανάγκη. Είπε κανείς να μην πάνε; Και να πάνε και μια χαρά να </w:t>
      </w:r>
      <w:r>
        <w:rPr>
          <w:rFonts w:eastAsia="Times New Roman" w:cs="Times New Roman"/>
          <w:szCs w:val="24"/>
        </w:rPr>
        <w:t>έρθουνε</w:t>
      </w:r>
      <w:r>
        <w:rPr>
          <w:rFonts w:eastAsia="Times New Roman" w:cs="Times New Roman"/>
          <w:szCs w:val="24"/>
        </w:rPr>
        <w:t>. Ποιοι όμως και πώς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πολύτως αδιαφανώς. </w:t>
      </w:r>
    </w:p>
    <w:p w14:paraId="34C32FB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Όσον δε αφορά τη «μεγάλη» τομή στην ΕΡΤ, πρώτον περίλαμπρος ομολογία: Α, ναι, υπήρχαν και υπεράριθμοι. Και πάμε και στο επόμενο: Πώς μετακινούνται τώρα; </w:t>
      </w:r>
    </w:p>
    <w:p w14:paraId="34C32FB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Εσείς δεν τους προσλάβατε;</w:t>
      </w:r>
    </w:p>
    <w:p w14:paraId="34C32FB2"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Ακούστε, ακούστε. Πώς μετακινούνται τ</w:t>
      </w:r>
      <w:r>
        <w:rPr>
          <w:rFonts w:eastAsia="Times New Roman" w:cs="Times New Roman"/>
          <w:szCs w:val="24"/>
        </w:rPr>
        <w:t>ώρα;</w:t>
      </w:r>
    </w:p>
    <w:p w14:paraId="34C32FB3"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Βορίδη, συντομεύετε.</w:t>
      </w:r>
    </w:p>
    <w:p w14:paraId="34C32FB4"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Τελειώνω.</w:t>
      </w:r>
    </w:p>
    <w:p w14:paraId="34C32FB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Τι ψηφίζετε; Με αίτησή τους –μάλιστα!- και με απόφαση του αρμοδίου Υπουργού. </w:t>
      </w:r>
    </w:p>
    <w:p w14:paraId="34C32FB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Πού είναι πάλι η διαδικασία που θα κρίνει τα προσόντα τους, τη θέση τους, ποια άλλη</w:t>
      </w:r>
      <w:r>
        <w:rPr>
          <w:rFonts w:eastAsia="Times New Roman" w:cs="Times New Roman"/>
          <w:szCs w:val="24"/>
        </w:rPr>
        <w:t xml:space="preserve"> ανάγκη θα καλύψουν, τις υπηρεσιακές ανάγκες που θα υπηρετήσουν; Προσωπικές διαδικασίες ψηφίζετε, ρουσφέτια των Υπουργών ψηφίζετε, κατάργηση κάθε είδους διαφάνειας ψηφίζετε. Αυτά είναι που εγκρίνετε και νομο</w:t>
      </w:r>
      <w:r>
        <w:rPr>
          <w:rFonts w:eastAsia="Times New Roman" w:cs="Times New Roman"/>
          <w:szCs w:val="24"/>
        </w:rPr>
        <w:lastRenderedPageBreak/>
        <w:t>θετείτε νύχτα στην ουσία, γιατί οι περισσότερες α</w:t>
      </w:r>
      <w:r>
        <w:rPr>
          <w:rFonts w:eastAsia="Times New Roman" w:cs="Times New Roman"/>
          <w:szCs w:val="24"/>
        </w:rPr>
        <w:t xml:space="preserve">πό αυτές έχουν κατατεθεί χθες στις 8.00΄ το βράδυ, νύχτα, για να μην τις πάρει χαμπάρι η </w:t>
      </w:r>
      <w:r>
        <w:rPr>
          <w:rFonts w:eastAsia="Times New Roman" w:cs="Times New Roman"/>
          <w:szCs w:val="24"/>
        </w:rPr>
        <w:t xml:space="preserve">Αντιπολίτευση </w:t>
      </w:r>
      <w:r>
        <w:rPr>
          <w:rFonts w:eastAsia="Times New Roman" w:cs="Times New Roman"/>
          <w:szCs w:val="24"/>
        </w:rPr>
        <w:t>και σας ελέγξει.</w:t>
      </w:r>
    </w:p>
    <w:p w14:paraId="34C32FB7" w14:textId="77777777" w:rsidR="00836292" w:rsidRDefault="004217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4C32FB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 xml:space="preserve">. Ορίστε, κύριε </w:t>
      </w:r>
      <w:proofErr w:type="spellStart"/>
      <w:r>
        <w:rPr>
          <w:rFonts w:eastAsia="Times New Roman" w:cs="Times New Roman"/>
          <w:szCs w:val="24"/>
        </w:rPr>
        <w:t>Κε</w:t>
      </w:r>
      <w:r>
        <w:rPr>
          <w:rFonts w:eastAsia="Times New Roman" w:cs="Times New Roman"/>
          <w:szCs w:val="24"/>
        </w:rPr>
        <w:t>γκέρογλου</w:t>
      </w:r>
      <w:proofErr w:type="spellEnd"/>
      <w:r>
        <w:rPr>
          <w:rFonts w:eastAsia="Times New Roman" w:cs="Times New Roman"/>
          <w:szCs w:val="24"/>
        </w:rPr>
        <w:t>.</w:t>
      </w:r>
    </w:p>
    <w:p w14:paraId="34C32FB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34C32FB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Οι συνάδελφοι του ΣΥΡΙΖΑ, δυστυχώς, μαζί με την Κυβέρνηση και με την πλήρη κάλυψη του Προέδρου, του κ. </w:t>
      </w:r>
      <w:proofErr w:type="spellStart"/>
      <w:r>
        <w:rPr>
          <w:rFonts w:eastAsia="Times New Roman" w:cs="Times New Roman"/>
          <w:szCs w:val="24"/>
        </w:rPr>
        <w:t>Βούτση</w:t>
      </w:r>
      <w:proofErr w:type="spellEnd"/>
      <w:r>
        <w:rPr>
          <w:rFonts w:eastAsia="Times New Roman" w:cs="Times New Roman"/>
          <w:szCs w:val="24"/>
        </w:rPr>
        <w:t xml:space="preserve">, </w:t>
      </w:r>
      <w:r>
        <w:rPr>
          <w:rFonts w:eastAsia="Times New Roman" w:cs="Times New Roman"/>
          <w:szCs w:val="24"/>
        </w:rPr>
        <w:lastRenderedPageBreak/>
        <w:t>έχουν μπει σε έναν πάρα πολύ επικίνδυνο δρόμο. Έχουν εγκαινιάσει μια μέθοδο για ρύθμι</w:t>
      </w:r>
      <w:r>
        <w:rPr>
          <w:rFonts w:eastAsia="Times New Roman" w:cs="Times New Roman"/>
          <w:szCs w:val="24"/>
        </w:rPr>
        <w:t xml:space="preserve">ση σημαντικών θεμάτων, τη μέθοδο των εκπρόθεσμων και άσχετων με το συγκεκριμένο νομοσχέδιο βουλευτικών τροπολογιών, κάτι που συνέβαινε στο παρελθόν μόνο κατόπιν συνεννόησης των κομμάτων. </w:t>
      </w:r>
    </w:p>
    <w:p w14:paraId="34C32FB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Το Προεδρείο δεν έχει τη δικαιοδοσία να εγκρίνει την εισαγωγή αυτών </w:t>
      </w:r>
      <w:r>
        <w:rPr>
          <w:rFonts w:eastAsia="Times New Roman" w:cs="Times New Roman"/>
          <w:szCs w:val="24"/>
        </w:rPr>
        <w:t xml:space="preserve">των εκπρόθεσμων και άσχετων βουλευτικών τροπολογιών στο νομοσχέδιο. Δεν το έχετε αυτό το δικαίωμα, κύριε Πρόεδρε, ως Προεδρείο. </w:t>
      </w:r>
    </w:p>
    <w:p w14:paraId="34C32FB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Έρχομαι τώρα επί της ουσίας. Οι περισσότερες από τις βουλευτικές τροπολογίες είναι κομπίνες. Ο </w:t>
      </w:r>
      <w:r>
        <w:rPr>
          <w:rFonts w:eastAsia="Times New Roman" w:cs="Times New Roman"/>
        </w:rPr>
        <w:t>Πρωθυπουργός</w:t>
      </w:r>
      <w:r>
        <w:rPr>
          <w:rFonts w:eastAsia="Times New Roman" w:cs="Times New Roman"/>
          <w:szCs w:val="24"/>
        </w:rPr>
        <w:t xml:space="preserve"> </w:t>
      </w:r>
      <w:r>
        <w:rPr>
          <w:rFonts w:eastAsia="Times New Roman" w:cs="Times New Roman"/>
          <w:szCs w:val="24"/>
        </w:rPr>
        <w:lastRenderedPageBreak/>
        <w:t>κατά τη διάρκεια τη</w:t>
      </w:r>
      <w:r>
        <w:rPr>
          <w:rFonts w:eastAsia="Times New Roman" w:cs="Times New Roman"/>
          <w:szCs w:val="24"/>
        </w:rPr>
        <w:t xml:space="preserve">ς </w:t>
      </w:r>
      <w:r>
        <w:rPr>
          <w:rFonts w:eastAsia="Times New Roman" w:cs="Times New Roman"/>
          <w:szCs w:val="24"/>
        </w:rPr>
        <w:t>προ ημερησίας διατάξεως</w:t>
      </w:r>
      <w:r>
        <w:rPr>
          <w:rFonts w:eastAsia="Times New Roman" w:cs="Times New Roman"/>
          <w:szCs w:val="24"/>
        </w:rPr>
        <w:t xml:space="preserve"> συζήτηση</w:t>
      </w:r>
      <w:r>
        <w:rPr>
          <w:rFonts w:eastAsia="Times New Roman" w:cs="Times New Roman"/>
          <w:szCs w:val="24"/>
        </w:rPr>
        <w:t>ς</w:t>
      </w:r>
      <w:r>
        <w:rPr>
          <w:rFonts w:eastAsia="Times New Roman" w:cs="Times New Roman"/>
          <w:szCs w:val="24"/>
        </w:rPr>
        <w:t xml:space="preserve">, με θέμα τη διαπλοκή και τη διαφθορά, έθεσε δεκατρείς παρεμβάσεις ως μεγάλη αποκάλυψη στο νομοθετικό έργο, που </w:t>
      </w:r>
      <w:r>
        <w:rPr>
          <w:rFonts w:eastAsia="Times New Roman" w:cs="Times New Roman"/>
          <w:szCs w:val="24"/>
        </w:rPr>
        <w:t>κατάγγει</w:t>
      </w:r>
      <w:r>
        <w:rPr>
          <w:rFonts w:eastAsia="Times New Roman" w:cs="Times New Roman"/>
          <w:szCs w:val="24"/>
        </w:rPr>
        <w:t>λε</w:t>
      </w:r>
      <w:r>
        <w:rPr>
          <w:rFonts w:eastAsia="Times New Roman" w:cs="Times New Roman"/>
          <w:szCs w:val="24"/>
        </w:rPr>
        <w:t xml:space="preserve"> ως </w:t>
      </w:r>
      <w:r>
        <w:rPr>
          <w:rFonts w:eastAsia="Times New Roman" w:cs="Times New Roman"/>
          <w:szCs w:val="24"/>
        </w:rPr>
        <w:t>κομπίνες των προηγούμενων κυβερνήσεων. Ονόματα και διευθύνσεις δεν έφερε ούτε είπε, όπως είχε υ</w:t>
      </w:r>
      <w:r>
        <w:rPr>
          <w:rFonts w:eastAsia="Times New Roman" w:cs="Times New Roman"/>
          <w:szCs w:val="24"/>
        </w:rPr>
        <w:t>ποσχεθεί και αυτός και ο κ. Δραγασάκης, ο οποίος παρ</w:t>
      </w:r>
      <w:r>
        <w:rPr>
          <w:rFonts w:eastAsia="Times New Roman" w:cs="Times New Roman"/>
          <w:szCs w:val="24"/>
        </w:rPr>
        <w:t xml:space="preserve">’ </w:t>
      </w:r>
      <w:r>
        <w:rPr>
          <w:rFonts w:eastAsia="Times New Roman" w:cs="Times New Roman"/>
          <w:szCs w:val="24"/>
        </w:rPr>
        <w:t xml:space="preserve">ότι είναι Κρητικός, δεν τιμάει τον λόγο του. </w:t>
      </w:r>
    </w:p>
    <w:p w14:paraId="34C32FB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Ερχόμαστε λοιπόν και αναρωτιόμαστε το εξής: Έστω αυτά που είπε τα πιστεύει; Αποδεικνύεται από τα πράγματα ότι όχι μόνο δεν τα πιστεύει αλλά είναι και θιασώτ</w:t>
      </w:r>
      <w:r>
        <w:rPr>
          <w:rFonts w:eastAsia="Times New Roman" w:cs="Times New Roman"/>
          <w:szCs w:val="24"/>
        </w:rPr>
        <w:t>ης. Αναφέρομαι στο δωδέκατο σημείο. Βρείτε τα Πρακτικά για να δείτε τη δω</w:t>
      </w:r>
      <w:r>
        <w:rPr>
          <w:rFonts w:eastAsia="Times New Roman" w:cs="Times New Roman"/>
          <w:szCs w:val="24"/>
        </w:rPr>
        <w:lastRenderedPageBreak/>
        <w:t xml:space="preserve">δέκατη παρέμβαση που κατήγγειλε, η οποία αφορά την απαλοιφή από διπλή φορολόγηση των εταιριών που έκαναν συναλλαγές με πετρέλαιο. </w:t>
      </w:r>
    </w:p>
    <w:p w14:paraId="34C32FB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Ήρθε με εισήγηση και έκθεση του Γενικού Λογιστηρίου </w:t>
      </w:r>
      <w:r>
        <w:rPr>
          <w:rFonts w:eastAsia="Times New Roman" w:cs="Times New Roman"/>
          <w:szCs w:val="24"/>
        </w:rPr>
        <w:t xml:space="preserve">του Υπουργείου Οικονομικών στη Βουλή και μάλιστα δεύτερη φορά για να έρθει ενημερωμένος ο κ. Στουρνάρας, ο οποίος μας έπεισε –όσους εν πάση </w:t>
      </w:r>
      <w:proofErr w:type="spellStart"/>
      <w:r>
        <w:rPr>
          <w:rFonts w:eastAsia="Times New Roman" w:cs="Times New Roman"/>
          <w:szCs w:val="24"/>
        </w:rPr>
        <w:t>περιπτώσει</w:t>
      </w:r>
      <w:proofErr w:type="spellEnd"/>
      <w:r>
        <w:rPr>
          <w:rFonts w:eastAsia="Times New Roman" w:cs="Times New Roman"/>
          <w:szCs w:val="24"/>
        </w:rPr>
        <w:t xml:space="preserve"> έπεισε- και ψηφίσαμε αυτή τη διάταξη, γιατί την θεωρούμε δίκαιη φορολόγηση.</w:t>
      </w:r>
    </w:p>
    <w:p w14:paraId="34C32FB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Έρχεται στη συνέχεια ο κύριος</w:t>
      </w:r>
      <w:r>
        <w:rPr>
          <w:rFonts w:eastAsia="Times New Roman" w:cs="Times New Roman"/>
          <w:szCs w:val="24"/>
        </w:rPr>
        <w:t xml:space="preserve"> Πρωθυπουργός, αφού την κατήγγειλε τότε ως αντιπολίτευση και την καταγγέλλει ξανά ως Πρωθυπουργός. Δεν φέρνει όμως μία τροπολογία για να την </w:t>
      </w:r>
      <w:r>
        <w:rPr>
          <w:rFonts w:eastAsia="Times New Roman" w:cs="Times New Roman"/>
          <w:szCs w:val="24"/>
        </w:rPr>
        <w:lastRenderedPageBreak/>
        <w:t xml:space="preserve">άρει. Αντί να φέρει τροπολογία για να την άρει ο κύριος </w:t>
      </w:r>
      <w:r>
        <w:rPr>
          <w:rFonts w:eastAsia="Times New Roman" w:cs="Times New Roman"/>
        </w:rPr>
        <w:t>Πρωθυπουργός</w:t>
      </w:r>
      <w:r>
        <w:rPr>
          <w:rFonts w:eastAsia="Times New Roman" w:cs="Times New Roman"/>
          <w:szCs w:val="24"/>
        </w:rPr>
        <w:t>, βάζει τους Βουλευτές του και συνεχίζουν την υ</w:t>
      </w:r>
      <w:r>
        <w:rPr>
          <w:rFonts w:eastAsia="Times New Roman" w:cs="Times New Roman"/>
          <w:szCs w:val="24"/>
        </w:rPr>
        <w:t xml:space="preserve">ποτιθέμενη γι’ αυτόν κομπίνα, όμως εδώ είναι πραγματική κομπίνα. Εδώ δεν άρει τη διπλή φορολόγηση, αλλά άρει την απλή, την πρώτη φορολόγηση. </w:t>
      </w:r>
    </w:p>
    <w:p w14:paraId="34C32FC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Τι έκαναν λοιπόν την προηγούμενη εβδομάδα; Έφεραν τροπολογία ορισμένοι Βουλευτές υπό το πρόσχημα ότι θα ενισχύσουν</w:t>
      </w:r>
      <w:r>
        <w:rPr>
          <w:rFonts w:eastAsia="Times New Roman" w:cs="Times New Roman"/>
          <w:szCs w:val="24"/>
        </w:rPr>
        <w:t xml:space="preserve"> τις αγροτικές βιομηχανίες, «ΒΦΛ </w:t>
      </w:r>
      <w:r>
        <w:rPr>
          <w:rFonts w:eastAsia="Times New Roman" w:cs="Times New Roman"/>
          <w:szCs w:val="24"/>
        </w:rPr>
        <w:t>ΛΙΠΑΣΜΑΤΑ</w:t>
      </w:r>
      <w:r>
        <w:rPr>
          <w:rFonts w:eastAsia="Times New Roman" w:cs="Times New Roman"/>
          <w:szCs w:val="24"/>
        </w:rPr>
        <w:t xml:space="preserve">» στην Καβάλα, την οποία υπέγραφαν και οι Βουλευτές Καβάλας του ΣΥΡΙΖΑ. Απαλλάσσουν από τον ειδικό φόρο φυσικού αερίου εταιρίες που είναι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άσχετες με αυτό το α</w:t>
      </w:r>
      <w:r>
        <w:rPr>
          <w:rFonts w:eastAsia="Times New Roman" w:cs="Times New Roman"/>
          <w:szCs w:val="24"/>
        </w:rPr>
        <w:lastRenderedPageBreak/>
        <w:t>ντικείμενο. Σήμερα φέρνει διάταξη μέσ</w:t>
      </w:r>
      <w:r>
        <w:rPr>
          <w:rFonts w:eastAsia="Times New Roman" w:cs="Times New Roman"/>
          <w:szCs w:val="24"/>
        </w:rPr>
        <w:t xml:space="preserve">ω Βουλευτών να τροποποιήσει τον Τελωνειακό Κώδικα και να απαλείψει ποινές και πρόστιμα και να αθωώσει λαθρέμπορους. </w:t>
      </w:r>
    </w:p>
    <w:p w14:paraId="34C32FC1"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Είπα προηγουμένως στον Πρόεδρο ότι έχετε εξευτελίσει κάθε έννοια </w:t>
      </w:r>
      <w:r>
        <w:rPr>
          <w:rFonts w:eastAsia="Times New Roman" w:cs="Times New Roman"/>
          <w:szCs w:val="24"/>
        </w:rPr>
        <w:t>Α</w:t>
      </w:r>
      <w:r>
        <w:rPr>
          <w:rFonts w:eastAsia="Times New Roman" w:cs="Times New Roman"/>
          <w:szCs w:val="24"/>
        </w:rPr>
        <w:t>ριστεράς</w:t>
      </w:r>
      <w:r>
        <w:rPr>
          <w:rFonts w:eastAsia="Times New Roman" w:cs="Times New Roman"/>
          <w:szCs w:val="24"/>
        </w:rPr>
        <w:t xml:space="preserve">. Έχετε ανοίξει έναν επικίνδυνο δρόμο που δεν επιτρέπεται και τον οποίο δεν δικαιούστε ως Προεδρείο. Απαγορεύεται να συζητηθούν άσχετες βουλευτικές και εκπρόθεσμες τροπολογίες. Με ποιο άρθρο του Κανονισμού επιτρέπεται; Δεν υπάρχει. </w:t>
      </w:r>
    </w:p>
    <w:p w14:paraId="34C32FC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Τώρα θα αναφερθώ σε μια</w:t>
      </w:r>
      <w:r>
        <w:rPr>
          <w:rFonts w:eastAsia="Times New Roman" w:cs="Times New Roman"/>
          <w:szCs w:val="24"/>
        </w:rPr>
        <w:t xml:space="preserve">-δυο άλλες. Το ανέφερε και ο κ. Κωνσταντόπουλος. Υπάρχει σε εκκρεμότητα ένα θέμα με τους </w:t>
      </w:r>
      <w:r>
        <w:rPr>
          <w:rFonts w:eastAsia="Times New Roman" w:cs="Times New Roman"/>
          <w:szCs w:val="24"/>
        </w:rPr>
        <w:lastRenderedPageBreak/>
        <w:t>εξεταστές του Υπουργείου Μεταφορών. Μάλιστα, το πρωί υπήρξε μία κινητοποίηση των εκπαιδευτών, γιατί προφανώς δεν γίνονται εξετάσεις και έχει νεκρώσει το αντικείμενό το</w:t>
      </w:r>
      <w:r>
        <w:rPr>
          <w:rFonts w:eastAsia="Times New Roman" w:cs="Times New Roman"/>
          <w:szCs w:val="24"/>
        </w:rPr>
        <w:t xml:space="preserve">υς. Δεν εκδίδονται διπλώματα, άνθρωποι χάνουν τη δουλειά τους, γιατί χρειάζονται ανανέωση του διπλώματος, όπως επαγγελματίες οδηγοί, οικογενειάρχες, επειδή ο κ. </w:t>
      </w:r>
      <w:proofErr w:type="spellStart"/>
      <w:r>
        <w:rPr>
          <w:rFonts w:eastAsia="Times New Roman" w:cs="Times New Roman"/>
          <w:szCs w:val="24"/>
        </w:rPr>
        <w:t>Βερναδάκης</w:t>
      </w:r>
      <w:proofErr w:type="spellEnd"/>
      <w:r>
        <w:rPr>
          <w:rFonts w:eastAsia="Times New Roman" w:cs="Times New Roman"/>
          <w:szCs w:val="24"/>
        </w:rPr>
        <w:t xml:space="preserve"> δεν ενέταξε τους εξεταστές με τα αντίστοιχα δικαιώματα, ούτως ώστε να μπορούν να συμ</w:t>
      </w:r>
      <w:r>
        <w:rPr>
          <w:rFonts w:eastAsia="Times New Roman" w:cs="Times New Roman"/>
          <w:szCs w:val="24"/>
        </w:rPr>
        <w:t xml:space="preserve">μετέχουν στις εξετάσεις. </w:t>
      </w:r>
    </w:p>
    <w:p w14:paraId="34C32FC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Πρέπει να το λύσετε εδώ και τώρα. Θα μπορούσατε να είχατε φέρει μία τροπολογία από το Υπουργείο Μεταφορών. Ενώ δεν έρχεστε γι’ αυτή</w:t>
      </w:r>
      <w:r>
        <w:rPr>
          <w:rFonts w:eastAsia="Times New Roman" w:cs="Times New Roman"/>
          <w:szCs w:val="24"/>
        </w:rPr>
        <w:t>ν</w:t>
      </w:r>
      <w:r>
        <w:rPr>
          <w:rFonts w:eastAsia="Times New Roman" w:cs="Times New Roman"/>
          <w:szCs w:val="24"/>
        </w:rPr>
        <w:t xml:space="preserve"> την τροπολογία, έρχεστε για άλλα θέματα άσχετα. </w:t>
      </w:r>
    </w:p>
    <w:p w14:paraId="34C32FC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Επίσης, έχουμε την τροπολογία που αφορά τις δομέ</w:t>
      </w:r>
      <w:r>
        <w:rPr>
          <w:rFonts w:eastAsia="Times New Roman" w:cs="Times New Roman"/>
          <w:szCs w:val="24"/>
        </w:rPr>
        <w:t xml:space="preserve">ς των δήμων, δηλαδή κοινωφελείς επιχειρήσεις, δήμους κ.λπ. που λόγω του ότι δεν έχουν ασφαλιστική ενημερότητα, δεν πληρώνονται οι εργαζόμενοι. Επί της ουσίας συμφωνούμε. </w:t>
      </w:r>
    </w:p>
    <w:p w14:paraId="34C32FC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Η με αριθμό 326 βουλευτική τροπολογία έρχεται ως εκπρόθεσμη. Ενώ τη Δευτέρα παρέδωσα </w:t>
      </w:r>
      <w:r>
        <w:rPr>
          <w:rFonts w:eastAsia="Times New Roman" w:cs="Times New Roman"/>
          <w:szCs w:val="24"/>
        </w:rPr>
        <w:t xml:space="preserve">στον κ. </w:t>
      </w:r>
      <w:proofErr w:type="spellStart"/>
      <w:r>
        <w:rPr>
          <w:rFonts w:eastAsia="Times New Roman" w:cs="Times New Roman"/>
          <w:szCs w:val="24"/>
        </w:rPr>
        <w:t>Κουρουμπλή</w:t>
      </w:r>
      <w:proofErr w:type="spellEnd"/>
      <w:r>
        <w:rPr>
          <w:rFonts w:eastAsia="Times New Roman" w:cs="Times New Roman"/>
          <w:szCs w:val="24"/>
        </w:rPr>
        <w:t xml:space="preserve"> ολοκληρωμένη τροπολογία για το συγκεκριμένο θέμα, ήρθε εδώ μία πολύ ατελής τροπολογία, διότι όλα αυτά που λέει είναι δύσκολο να υλοποιηθούν χωρίς εξουσιοδοτική -χρειάζεται μια εξουσιοδοτική για να υλοποιηθούν αυτά, την οποία δεν έχει- εί</w:t>
      </w:r>
      <w:r>
        <w:rPr>
          <w:rFonts w:eastAsia="Times New Roman" w:cs="Times New Roman"/>
          <w:szCs w:val="24"/>
        </w:rPr>
        <w:t>τε υπουργική απόφαση είτε ΚΥΑ. Βεβαίως, δεν διασφαλίζονται τα δικαιώματα των εργαζομένων.</w:t>
      </w:r>
    </w:p>
    <w:p w14:paraId="34C32FC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Εκεί που λέει ότι δεν θα βάζει ένσημα ο </w:t>
      </w:r>
      <w:r>
        <w:rPr>
          <w:rFonts w:eastAsia="Times New Roman" w:cs="Times New Roman"/>
          <w:szCs w:val="24"/>
        </w:rPr>
        <w:t>δ</w:t>
      </w:r>
      <w:r>
        <w:rPr>
          <w:rFonts w:eastAsia="Times New Roman" w:cs="Times New Roman"/>
          <w:szCs w:val="24"/>
        </w:rPr>
        <w:t xml:space="preserve">ήμος μέχρι να πληρωθεί από το </w:t>
      </w:r>
      <w:r>
        <w:rPr>
          <w:rFonts w:eastAsia="Times New Roman" w:cs="Times New Roman"/>
          <w:szCs w:val="24"/>
        </w:rPr>
        <w:t>ελληνικό δημόσιο</w:t>
      </w:r>
      <w:r>
        <w:rPr>
          <w:rFonts w:eastAsia="Times New Roman" w:cs="Times New Roman"/>
          <w:szCs w:val="24"/>
        </w:rPr>
        <w:t xml:space="preserve"> </w:t>
      </w:r>
      <w:r>
        <w:rPr>
          <w:rFonts w:eastAsia="Times New Roman" w:cs="Times New Roman"/>
          <w:szCs w:val="24"/>
        </w:rPr>
        <w:t>ή από ευρωπαϊκό πρόγραμμα εγώ είχα καταθέσει ολοκληρωμένη τροπολογία ότι απαλλάσσεται από τα πρόστιμα, αλλά πρέπει να καταθέσει τα στοιχεία ούτως ώστε ο εργαζόμενος να είναι κατοχυρωμένος, όχι μόνο για την ιατροφαρμακευτική περίθαλψη αλλά και για την περίπ</w:t>
      </w:r>
      <w:r>
        <w:rPr>
          <w:rFonts w:eastAsia="Times New Roman" w:cs="Times New Roman"/>
          <w:szCs w:val="24"/>
        </w:rPr>
        <w:t xml:space="preserve">τωση ατυχήματος και για όλα όσα μπορούν να προκύψουν για έναν ανασφάλιστο. Δυστυχώς αυτή είναι ατελέστατη. Εμείς, όμως, λέμε να φέρετε τη ρύθμιση ούτως ώστε να πληρωθούν οι εργαζόμενοι. </w:t>
      </w:r>
    </w:p>
    <w:p w14:paraId="34C32FC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Το ίδιο λέμε και για την τροπολογία του Υπουργείου Εργασίας που λόγω </w:t>
      </w:r>
      <w:r>
        <w:rPr>
          <w:rFonts w:eastAsia="Times New Roman" w:cs="Times New Roman"/>
          <w:szCs w:val="24"/>
        </w:rPr>
        <w:t xml:space="preserve">ατελειών στις προηγούμενες ρυθμίσεις, </w:t>
      </w:r>
      <w:r>
        <w:rPr>
          <w:rFonts w:eastAsia="Times New Roman" w:cs="Times New Roman"/>
          <w:szCs w:val="24"/>
        </w:rPr>
        <w:lastRenderedPageBreak/>
        <w:t xml:space="preserve">χρειάζεται να ξανάρθουν.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την ψηφίσουμε. Είναι υπουργική τροπολογία και έρχεται με κανονικό τρόπο. Θα κάνουμε την κριτική μας, αλλά θα την ψηφίσουμε αυτή. Δεν είναι κομπίνα, όπως οι προηγούμενες. </w:t>
      </w:r>
      <w:r>
        <w:rPr>
          <w:rFonts w:eastAsia="Times New Roman" w:cs="Times New Roman"/>
          <w:szCs w:val="24"/>
        </w:rPr>
        <w:t xml:space="preserve">Μπορεί να διαφωνεί κάποιο κόμμα και αυτό είναι άλλο θέμα, αλλά δεν είναι κομπίνα. </w:t>
      </w:r>
    </w:p>
    <w:p w14:paraId="34C32FC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Όπως επίσης γι’ αυτές με τις οποίες παρατείνετε, κύρια Φωτίου, τη διάρκεια του προγράμματος, εγώ θα έλεγα να μην το βάλετε για τρεις μήνες. Αφού είμαστε που είμαστε εδώ, βάλ</w:t>
      </w:r>
      <w:r>
        <w:rPr>
          <w:rFonts w:eastAsia="Times New Roman" w:cs="Times New Roman"/>
          <w:szCs w:val="24"/>
        </w:rPr>
        <w:t>τε έξι μήνες για καλό και για κακό. Και την προηγούμενη φορά σας είπα να βάλετε έξι μήνες γιατί δεν θα φθάσουν οι τρεις, αλλά δεν με ακούσατε.</w:t>
      </w:r>
    </w:p>
    <w:p w14:paraId="34C32FC9" w14:textId="77777777" w:rsidR="00836292" w:rsidRDefault="0042176D">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ομιλίας του κυρίου Βουλευτή)</w:t>
      </w:r>
    </w:p>
    <w:p w14:paraId="34C32FC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Είναι δυνατόν τετράμηνο πρόγρ</w:t>
      </w:r>
      <w:r>
        <w:rPr>
          <w:rFonts w:eastAsia="Times New Roman" w:cs="Times New Roman"/>
          <w:szCs w:val="24"/>
        </w:rPr>
        <w:t xml:space="preserve">αμμα, όπως είναι το θέμα της ενέργειας, να υλοποιούταν με τρίμηνη παράταση; Έπασχε από την αρχή. Απλή λογική. </w:t>
      </w:r>
    </w:p>
    <w:p w14:paraId="34C32FCB" w14:textId="77777777" w:rsidR="00836292" w:rsidRDefault="0042176D">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συντομεύετε. Να κλείνουμε σιγά σιγά.</w:t>
      </w:r>
    </w:p>
    <w:p w14:paraId="34C32FC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Και τώρα, λοιπόν, λέω να το παρα</w:t>
      </w:r>
      <w:r>
        <w:rPr>
          <w:rFonts w:eastAsia="Times New Roman" w:cs="Times New Roman"/>
          <w:szCs w:val="24"/>
        </w:rPr>
        <w:t>τείνετε για έξι μήνες αντί για τρεις, για να μην χρειαστεί να το ρυθμίσετε παραπέρα.</w:t>
      </w:r>
    </w:p>
    <w:p w14:paraId="34C32FC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Κι έρχομαι σε μια άλλη ρύθμιση που έχει μια εισηγητική έκθεση. Πρόκειται για μια εμπρόθεσμη βουλευτική τροπολογία που έχει επτά σελίδες εισηγητική έκθεση και καταλήγει σε </w:t>
      </w:r>
      <w:r>
        <w:rPr>
          <w:rFonts w:eastAsia="Times New Roman" w:cs="Times New Roman"/>
          <w:szCs w:val="24"/>
        </w:rPr>
        <w:t xml:space="preserve">μια ρύθμιση που λέει ότι για την απόκτηση Γ΄ τάξεως δίπλωμα Μηχανικού του Εμπορικού Ναυτικού πρέπει να μπουν ΤΕΙ </w:t>
      </w:r>
      <w:r>
        <w:rPr>
          <w:rFonts w:eastAsia="Times New Roman" w:cs="Times New Roman"/>
          <w:szCs w:val="24"/>
        </w:rPr>
        <w:t>Ε</w:t>
      </w:r>
      <w:r>
        <w:rPr>
          <w:rFonts w:eastAsia="Times New Roman" w:cs="Times New Roman"/>
          <w:szCs w:val="24"/>
        </w:rPr>
        <w:t xml:space="preserve">νεργειακής </w:t>
      </w:r>
      <w:r>
        <w:rPr>
          <w:rFonts w:eastAsia="Times New Roman" w:cs="Times New Roman"/>
          <w:szCs w:val="24"/>
        </w:rPr>
        <w:t xml:space="preserve">Τεχνικής διότι έχουν ξεχαστεί. </w:t>
      </w:r>
    </w:p>
    <w:p w14:paraId="34C32FC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Λέω ναι σε αυτό, αλλά εδώ έχουν ξεκινήσει πολλαπλές ερωτήσεις στον κ. </w:t>
      </w:r>
      <w:proofErr w:type="spellStart"/>
      <w:r>
        <w:rPr>
          <w:rFonts w:eastAsia="Times New Roman" w:cs="Times New Roman"/>
          <w:szCs w:val="24"/>
        </w:rPr>
        <w:t>Δρίτσα</w:t>
      </w:r>
      <w:proofErr w:type="spellEnd"/>
      <w:r>
        <w:rPr>
          <w:rFonts w:eastAsia="Times New Roman" w:cs="Times New Roman"/>
          <w:szCs w:val="24"/>
        </w:rPr>
        <w:t>, αρμοδιότητα του οποίο</w:t>
      </w:r>
      <w:r>
        <w:rPr>
          <w:rFonts w:eastAsia="Times New Roman" w:cs="Times New Roman"/>
          <w:szCs w:val="24"/>
        </w:rPr>
        <w:t xml:space="preserve">υ είναι, γιατί στο </w:t>
      </w:r>
      <w:r>
        <w:rPr>
          <w:rFonts w:eastAsia="Times New Roman" w:cs="Times New Roman"/>
          <w:szCs w:val="24"/>
        </w:rPr>
        <w:t>π.δ.</w:t>
      </w:r>
      <w:r>
        <w:rPr>
          <w:rFonts w:eastAsia="Times New Roman" w:cs="Times New Roman"/>
          <w:szCs w:val="24"/>
        </w:rPr>
        <w:t xml:space="preserve">141, στο οποίο αναφέρεται η συγκεκριμένη διάταξη, στους Γ΄ Μηχανικούς –και αναφέρεται στους Ανώτατης Εκπαίδευσης, δηλαδή Πανεπιστημιακής Εκπαίδευσης- ενώ έχει βάλει </w:t>
      </w:r>
      <w:r>
        <w:rPr>
          <w:rFonts w:eastAsia="Times New Roman" w:cs="Times New Roman"/>
          <w:szCs w:val="24"/>
        </w:rPr>
        <w:t xml:space="preserve">ηλεκτρολόγους </w:t>
      </w:r>
      <w:r>
        <w:rPr>
          <w:rFonts w:eastAsia="Times New Roman" w:cs="Times New Roman"/>
          <w:szCs w:val="24"/>
        </w:rPr>
        <w:t xml:space="preserve">και </w:t>
      </w:r>
      <w:r>
        <w:rPr>
          <w:rFonts w:eastAsia="Times New Roman" w:cs="Times New Roman"/>
          <w:szCs w:val="24"/>
        </w:rPr>
        <w:t xml:space="preserve">μηχανολόγους </w:t>
      </w:r>
      <w:r>
        <w:rPr>
          <w:rFonts w:eastAsia="Times New Roman" w:cs="Times New Roman"/>
          <w:szCs w:val="24"/>
        </w:rPr>
        <w:t xml:space="preserve">να μπορούν να δώσουν </w:t>
      </w:r>
      <w:r>
        <w:rPr>
          <w:rFonts w:eastAsia="Times New Roman" w:cs="Times New Roman"/>
          <w:szCs w:val="24"/>
        </w:rPr>
        <w:lastRenderedPageBreak/>
        <w:t>εξετάσεις για Γ΄</w:t>
      </w:r>
      <w:r>
        <w:rPr>
          <w:rFonts w:eastAsia="Times New Roman" w:cs="Times New Roman"/>
          <w:szCs w:val="24"/>
        </w:rPr>
        <w:t xml:space="preserve"> Μηχανικό, δεν έχει βάλει τους </w:t>
      </w:r>
      <w:r>
        <w:rPr>
          <w:rFonts w:eastAsia="Times New Roman" w:cs="Times New Roman"/>
          <w:szCs w:val="24"/>
        </w:rPr>
        <w:t>ναυπηγούς</w:t>
      </w:r>
      <w:r>
        <w:rPr>
          <w:rFonts w:eastAsia="Times New Roman" w:cs="Times New Roman"/>
          <w:szCs w:val="24"/>
        </w:rPr>
        <w:t>, δηλαδή την κατ</w:t>
      </w:r>
      <w:r>
        <w:rPr>
          <w:rFonts w:eastAsia="Times New Roman" w:cs="Times New Roman"/>
          <w:szCs w:val="24"/>
        </w:rPr>
        <w:t xml:space="preserve">’ </w:t>
      </w:r>
      <w:r>
        <w:rPr>
          <w:rFonts w:eastAsia="Times New Roman" w:cs="Times New Roman"/>
          <w:szCs w:val="24"/>
        </w:rPr>
        <w:t>εξοχήν ειδικότητα για να μπορεί να πάει μηχανικός στο πλοίο. Δεν έχει βάλει τον ναυπηγό.</w:t>
      </w:r>
    </w:p>
    <w:p w14:paraId="34C32FC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Κάνω, λοιπόν, συγκεκριμένη πρόταση. Διότι αυτό που λένε για το ΤΕΙ Ενεργειακής Τεχνικής είναι δίκαιο, αλλά πρ</w:t>
      </w:r>
      <w:r>
        <w:rPr>
          <w:rFonts w:eastAsia="Times New Roman" w:cs="Times New Roman"/>
          <w:szCs w:val="24"/>
        </w:rPr>
        <w:t>έπει να προστεθεί η κατ</w:t>
      </w:r>
      <w:r>
        <w:rPr>
          <w:rFonts w:eastAsia="Times New Roman" w:cs="Times New Roman"/>
          <w:szCs w:val="24"/>
        </w:rPr>
        <w:t xml:space="preserve">’ </w:t>
      </w:r>
      <w:r>
        <w:rPr>
          <w:rFonts w:eastAsia="Times New Roman" w:cs="Times New Roman"/>
          <w:szCs w:val="24"/>
        </w:rPr>
        <w:t xml:space="preserve">εξοχήν ειδικότητα. Στο άρθρο 12 παράγραφος 1 εδάφιο γ΄ του </w:t>
      </w:r>
      <w:r>
        <w:rPr>
          <w:rFonts w:eastAsia="Times New Roman" w:cs="Times New Roman"/>
          <w:szCs w:val="24"/>
        </w:rPr>
        <w:t>π.δ</w:t>
      </w:r>
      <w:r>
        <w:rPr>
          <w:rFonts w:eastAsia="Times New Roman" w:cs="Times New Roman"/>
          <w:szCs w:val="24"/>
        </w:rPr>
        <w:t>.141/2014 να μπει μετά τη λέξη «Μηχανολόγοι Μηχανικοί» η ειδικότητα «Ναυπηγοί Μηχανολόγοι Μηχανικοί». Η ειδικότητα του ναυπηγού δεν είναι μέσα.</w:t>
      </w:r>
    </w:p>
    <w:p w14:paraId="34C32FD0" w14:textId="77777777" w:rsidR="00836292" w:rsidRDefault="0042176D">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w:t>
      </w:r>
      <w:r>
        <w:rPr>
          <w:rFonts w:eastAsia="Times New Roman"/>
          <w:b/>
          <w:bCs/>
        </w:rPr>
        <w:t>ρούλης</w:t>
      </w:r>
      <w:proofErr w:type="spellEnd"/>
      <w:r>
        <w:rPr>
          <w:rFonts w:eastAsia="Times New Roman"/>
          <w:b/>
          <w:bCs/>
        </w:rPr>
        <w:t>):</w:t>
      </w:r>
      <w:r>
        <w:rPr>
          <w:rFonts w:eastAsia="Times New Roman" w:cs="Times New Roman"/>
          <w:szCs w:val="24"/>
        </w:rPr>
        <w:t xml:space="preserve"> Και κλείνουμε, κύριε </w:t>
      </w:r>
      <w:proofErr w:type="spellStart"/>
      <w:r>
        <w:rPr>
          <w:rFonts w:eastAsia="Times New Roman" w:cs="Times New Roman"/>
          <w:szCs w:val="24"/>
        </w:rPr>
        <w:t>Κεγκέρογλου</w:t>
      </w:r>
      <w:proofErr w:type="spellEnd"/>
      <w:r>
        <w:rPr>
          <w:rFonts w:eastAsia="Times New Roman" w:cs="Times New Roman"/>
          <w:szCs w:val="24"/>
        </w:rPr>
        <w:t>.</w:t>
      </w:r>
    </w:p>
    <w:p w14:paraId="34C32FD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Και κλείνω με την τροπολογία για τα νησιά.</w:t>
      </w:r>
    </w:p>
    <w:p w14:paraId="34C32FD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Κοιτάξτε, το θεσμικό πλαίσιο για την εξυπηρέτηση με ΕΔΧ αυτοκίνητα είναι μεγάλο. Αν αποσπασματικά η Βουλή με βουλευτικές τροπολογίες ρυθμίζει επιμέ</w:t>
      </w:r>
      <w:r>
        <w:rPr>
          <w:rFonts w:eastAsia="Times New Roman" w:cs="Times New Roman"/>
          <w:szCs w:val="24"/>
        </w:rPr>
        <w:t xml:space="preserve">ρους θέματα, μπορεί και αυτό μέσα σε ένα συνολικό σχέδιο να το υιοθετούσε το Υπουργείο κι εμείς. Δεν αντιλέγω. </w:t>
      </w:r>
    </w:p>
    <w:p w14:paraId="34C32FD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Όμως, υπάρχει ένα συνολικό θεσμικό πλαίσιο, το οποίο δεν το αντιλήφθηκε το Υπουργείο. Το αντιλήφθηκαν δύο Βου</w:t>
      </w:r>
      <w:r>
        <w:rPr>
          <w:rFonts w:eastAsia="Times New Roman" w:cs="Times New Roman"/>
          <w:szCs w:val="24"/>
        </w:rPr>
        <w:lastRenderedPageBreak/>
        <w:t>λευτές. Υπάρχει διαδικασία μέσα από την Περιφέρεια και έκδοσης νέων αδειών και μεταφοράς, για τις αυξημένες ανάγκες κατά την τουριστική περίοδο από</w:t>
      </w:r>
      <w:r>
        <w:rPr>
          <w:rFonts w:eastAsia="Times New Roman" w:cs="Times New Roman"/>
          <w:szCs w:val="24"/>
        </w:rPr>
        <w:t xml:space="preserve"> πόλη σε πόλη. </w:t>
      </w:r>
    </w:p>
    <w:p w14:paraId="34C32FD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Να φέρετε μια ολοκληρωμένη ρύθμιση που να καλύπτει και άλλες ανάγκες, διότι υπάρχουν και τα ορεινά χωριά. Γιατί κάνετε ρύθμιση μόνο για τα μικρά νησιά των διακοσίων πενήντα και δεν κάνετε και για ένα ορεινό χωριό των πενήντα, των διακοσίων,</w:t>
      </w:r>
      <w:r>
        <w:rPr>
          <w:rFonts w:eastAsia="Times New Roman" w:cs="Times New Roman"/>
          <w:szCs w:val="24"/>
        </w:rPr>
        <w:t xml:space="preserve"> των εκατό, που έχει την ίδια ανάγκη; </w:t>
      </w:r>
    </w:p>
    <w:p w14:paraId="34C32FD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34C32FD6" w14:textId="77777777" w:rsidR="00836292" w:rsidRDefault="0042176D">
      <w:pPr>
        <w:spacing w:line="600" w:lineRule="auto"/>
        <w:ind w:firstLine="720"/>
        <w:jc w:val="both"/>
        <w:rPr>
          <w:rFonts w:eastAsia="Times New Roman" w:cs="Times New Roman"/>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Πριν δώσω τον λόγο στον επόμενο ομιλητή, </w:t>
      </w:r>
      <w:r>
        <w:rPr>
          <w:rFonts w:eastAsia="Times New Roman" w:cs="Times New Roman"/>
        </w:rPr>
        <w:t xml:space="preserve">έχω την τιμή να ανακοινώσω </w:t>
      </w:r>
      <w:r>
        <w:rPr>
          <w:rFonts w:eastAsia="Times New Roman" w:cs="Times New Roman"/>
        </w:rPr>
        <w:lastRenderedPageBreak/>
        <w:t>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w:t>
      </w:r>
      <w:r>
        <w:rPr>
          <w:rFonts w:eastAsia="Times New Roman" w:cs="Times New Roman"/>
        </w:rPr>
        <w:t>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μαθητές και μαθήτριες και τρεις εκπαιδευτικοί συνοδοί από το 7</w:t>
      </w:r>
      <w:r>
        <w:rPr>
          <w:rFonts w:eastAsia="Times New Roman" w:cs="Times New Roman"/>
          <w:vertAlign w:val="superscript"/>
        </w:rPr>
        <w:t>ο</w:t>
      </w:r>
      <w:r>
        <w:rPr>
          <w:rFonts w:eastAsia="Times New Roman" w:cs="Times New Roman"/>
        </w:rPr>
        <w:t xml:space="preserve"> Δημοτικό Σχολεί</w:t>
      </w:r>
      <w:r>
        <w:rPr>
          <w:rFonts w:eastAsia="Times New Roman" w:cs="Times New Roman"/>
        </w:rPr>
        <w:t xml:space="preserve">ο Τρίπολης. </w:t>
      </w:r>
    </w:p>
    <w:p w14:paraId="34C32FD7" w14:textId="77777777" w:rsidR="00836292" w:rsidRDefault="0042176D">
      <w:pPr>
        <w:spacing w:line="600" w:lineRule="auto"/>
        <w:ind w:firstLine="720"/>
        <w:jc w:val="both"/>
        <w:rPr>
          <w:rFonts w:eastAsia="Times New Roman" w:cs="Times New Roman"/>
        </w:rPr>
      </w:pPr>
      <w:r>
        <w:rPr>
          <w:rFonts w:eastAsia="Times New Roman" w:cs="Times New Roman"/>
        </w:rPr>
        <w:t xml:space="preserve">Καλώς ήρθατε! </w:t>
      </w:r>
    </w:p>
    <w:p w14:paraId="34C32FD8" w14:textId="77777777" w:rsidR="00836292" w:rsidRDefault="0042176D">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34C32FD9" w14:textId="77777777" w:rsidR="00836292" w:rsidRDefault="0042176D">
      <w:pPr>
        <w:spacing w:line="600" w:lineRule="auto"/>
        <w:ind w:firstLine="720"/>
        <w:jc w:val="both"/>
        <w:rPr>
          <w:rFonts w:eastAsia="Times New Roman"/>
          <w:bCs/>
        </w:rPr>
      </w:pPr>
      <w:r>
        <w:rPr>
          <w:rFonts w:eastAsia="Times New Roman"/>
          <w:b/>
          <w:bCs/>
        </w:rPr>
        <w:lastRenderedPageBreak/>
        <w:t xml:space="preserve">ΓΕΩΡΓΙΟΣ ΑΜΥΡΑΣ: </w:t>
      </w:r>
      <w:r>
        <w:rPr>
          <w:rFonts w:eastAsia="Times New Roman"/>
          <w:bCs/>
        </w:rPr>
        <w:t>Κύριε Πρόεδρε, μια ερώτηση μπορώ να κάνω στον κύριο Υπουργό για μια τροπολογία; Είκοσι δευτερόλεπτα χρειάζομαι.</w:t>
      </w:r>
    </w:p>
    <w:p w14:paraId="34C32FDA" w14:textId="77777777" w:rsidR="00836292" w:rsidRDefault="0042176D">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Ορίστε, κύριε </w:t>
      </w:r>
      <w:proofErr w:type="spellStart"/>
      <w:r>
        <w:rPr>
          <w:rFonts w:eastAsia="Times New Roman"/>
          <w:bCs/>
        </w:rPr>
        <w:t>Α</w:t>
      </w:r>
      <w:r>
        <w:rPr>
          <w:rFonts w:eastAsia="Times New Roman"/>
          <w:bCs/>
        </w:rPr>
        <w:t>μυρά</w:t>
      </w:r>
      <w:proofErr w:type="spellEnd"/>
      <w:r>
        <w:rPr>
          <w:rFonts w:eastAsia="Times New Roman"/>
          <w:bCs/>
        </w:rPr>
        <w:t>. Επιτρέπει η κ. Καρακώστα που είναι η επόμενη ομιλήτρια. Έχετε τον λόγο για ένα λεπτό.</w:t>
      </w:r>
    </w:p>
    <w:p w14:paraId="34C32FDB" w14:textId="77777777" w:rsidR="00836292" w:rsidRDefault="0042176D">
      <w:pPr>
        <w:spacing w:line="600" w:lineRule="auto"/>
        <w:ind w:firstLine="720"/>
        <w:jc w:val="both"/>
        <w:rPr>
          <w:rFonts w:eastAsia="Times New Roman"/>
          <w:bCs/>
        </w:rPr>
      </w:pPr>
      <w:r>
        <w:rPr>
          <w:rFonts w:eastAsia="Times New Roman"/>
          <w:b/>
          <w:bCs/>
        </w:rPr>
        <w:t xml:space="preserve">ΓΕΩΡΓΙΟΣ ΑΜΥΡΑΣ: </w:t>
      </w:r>
      <w:r>
        <w:rPr>
          <w:rFonts w:eastAsia="Times New Roman"/>
          <w:bCs/>
        </w:rPr>
        <w:t>Ευχαριστώ πολύ και την κ. Καρακώστα.</w:t>
      </w:r>
    </w:p>
    <w:p w14:paraId="34C32FDC" w14:textId="77777777" w:rsidR="00836292" w:rsidRDefault="0042176D">
      <w:pPr>
        <w:spacing w:line="600" w:lineRule="auto"/>
        <w:ind w:firstLine="720"/>
        <w:jc w:val="both"/>
        <w:rPr>
          <w:rFonts w:eastAsia="Times New Roman"/>
          <w:bCs/>
        </w:rPr>
      </w:pPr>
      <w:r>
        <w:rPr>
          <w:rFonts w:eastAsia="Times New Roman"/>
          <w:bCs/>
        </w:rPr>
        <w:t xml:space="preserve">Κύριε </w:t>
      </w:r>
      <w:proofErr w:type="spellStart"/>
      <w:r>
        <w:rPr>
          <w:rFonts w:eastAsia="Times New Roman"/>
          <w:bCs/>
        </w:rPr>
        <w:t>Σπίρτζη</w:t>
      </w:r>
      <w:proofErr w:type="spellEnd"/>
      <w:r>
        <w:rPr>
          <w:rFonts w:eastAsia="Times New Roman"/>
          <w:bCs/>
        </w:rPr>
        <w:t>, μια διευκρινιστική ερώτηση θέλω να σας κάνω για την τροπολογία 319 για το Ληξούρι. Τα πέντε οικ</w:t>
      </w:r>
      <w:r>
        <w:rPr>
          <w:rFonts w:eastAsia="Times New Roman"/>
          <w:bCs/>
        </w:rPr>
        <w:t xml:space="preserve">οδομικά τετράγωνα εννοούνται ως ένα. Απλώς διευκρινίστε μου, </w:t>
      </w:r>
      <w:r>
        <w:rPr>
          <w:rFonts w:eastAsia="Times New Roman"/>
          <w:bCs/>
        </w:rPr>
        <w:lastRenderedPageBreak/>
        <w:t xml:space="preserve">γιατί δεν το γνωρίζω το θέμα –επικαλούμαι και τη δική σας επιστημονική και επαγγελματική κατάρτιση- αν θα έχουμε τροποποίηση ρυμοτομικού σχεδίου. Δεν αλλάζουν οι όροι δόμησης; Αυτό ήθελα μόνο να </w:t>
      </w:r>
      <w:r>
        <w:rPr>
          <w:rFonts w:eastAsia="Times New Roman"/>
          <w:bCs/>
        </w:rPr>
        <w:t xml:space="preserve">ρωτήσω. </w:t>
      </w:r>
    </w:p>
    <w:p w14:paraId="34C32FDD" w14:textId="77777777" w:rsidR="00836292" w:rsidRDefault="0042176D">
      <w:pPr>
        <w:spacing w:line="600" w:lineRule="auto"/>
        <w:ind w:firstLine="720"/>
        <w:jc w:val="both"/>
        <w:rPr>
          <w:rFonts w:eastAsia="Times New Roman"/>
          <w:bCs/>
        </w:rPr>
      </w:pPr>
      <w:r>
        <w:rPr>
          <w:rFonts w:eastAsia="Times New Roman"/>
          <w:bCs/>
        </w:rPr>
        <w:t>Ευχαριστώ πολύ.</w:t>
      </w:r>
    </w:p>
    <w:p w14:paraId="34C32FDE" w14:textId="77777777" w:rsidR="00836292" w:rsidRDefault="0042176D">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Κύριε Υπουργέ, με </w:t>
      </w:r>
      <w:proofErr w:type="spellStart"/>
      <w:r>
        <w:rPr>
          <w:rFonts w:eastAsia="Times New Roman" w:cs="Times New Roman"/>
          <w:szCs w:val="24"/>
        </w:rPr>
        <w:t>συγχωρείτε</w:t>
      </w:r>
      <w:proofErr w:type="spellEnd"/>
      <w:r>
        <w:rPr>
          <w:rFonts w:eastAsia="Times New Roman" w:cs="Times New Roman"/>
          <w:szCs w:val="24"/>
        </w:rPr>
        <w:t>, αλλά θα ήθελα να κάνω μια πρόταση. Μπορείτε να περιμένετε; Κρατήστε τα ερωτήματα των Βουλευτών. Με την ευκαιρία, να πω ότι υπολείπονται άλλοι τέσσερις ομιλητές από τον</w:t>
      </w:r>
      <w:r>
        <w:rPr>
          <w:rFonts w:eastAsia="Times New Roman" w:cs="Times New Roman"/>
          <w:szCs w:val="24"/>
        </w:rPr>
        <w:t xml:space="preserve"> κατάλογο των ομιλητών, που ενδεχομένως θα θέσουν κάποια ερωτήματα. Συγκεντρωτικά, στο τέλος θα </w:t>
      </w:r>
      <w:r>
        <w:rPr>
          <w:rFonts w:eastAsia="Times New Roman" w:cs="Times New Roman"/>
          <w:szCs w:val="24"/>
        </w:rPr>
        <w:lastRenderedPageBreak/>
        <w:t>πρέπει, όπως γνωρίζετε, να τοποθετηθείτε και για τις βουλευτικές τροπολογίες</w:t>
      </w:r>
      <w:r>
        <w:rPr>
          <w:rFonts w:eastAsia="Times New Roman" w:cs="Times New Roman"/>
          <w:szCs w:val="24"/>
        </w:rPr>
        <w:t>,</w:t>
      </w:r>
      <w:r>
        <w:rPr>
          <w:rFonts w:eastAsia="Times New Roman" w:cs="Times New Roman"/>
          <w:szCs w:val="24"/>
        </w:rPr>
        <w:t xml:space="preserve"> ποιες αποδέχεστε και ποιες όχι. Αυτό μετά το κλείσιμο του καταλόγου των Βουλευτών.</w:t>
      </w:r>
    </w:p>
    <w:p w14:paraId="34C32FDF"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Μάλιστα, κύριε Πρόεδρε.</w:t>
      </w:r>
    </w:p>
    <w:p w14:paraId="34C32FE0" w14:textId="77777777" w:rsidR="00836292" w:rsidRDefault="0042176D">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Η κυρία Καρακώστα έχει τον λόγο.</w:t>
      </w:r>
    </w:p>
    <w:p w14:paraId="34C32FE1"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Κύριε Πρόεδρε, μια διευκρίνιση πριν ξεκινήσει η συνάδελφος.</w:t>
      </w:r>
    </w:p>
    <w:p w14:paraId="34C32FE2" w14:textId="77777777" w:rsidR="00836292" w:rsidRDefault="0042176D">
      <w:pPr>
        <w:spacing w:line="600" w:lineRule="auto"/>
        <w:ind w:firstLine="720"/>
        <w:contextualSpacing/>
        <w:jc w:val="both"/>
        <w:rPr>
          <w:rFonts w:eastAsia="Times New Roman" w:cs="Times New Roman"/>
          <w:szCs w:val="24"/>
        </w:rPr>
      </w:pPr>
      <w:r>
        <w:rPr>
          <w:rFonts w:eastAsia="Times New Roman"/>
          <w:b/>
          <w:bCs/>
        </w:rPr>
        <w:t>ΠΡΟΕΔΡΕΥΩΝ (Γεώργιος</w:t>
      </w:r>
      <w:r>
        <w:rPr>
          <w:rFonts w:eastAsia="Times New Roman"/>
          <w:b/>
          <w:bCs/>
        </w:rPr>
        <w:t xml:space="preserve">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Αν σας δίνει το δικαίωμα η συνάδελφος.</w:t>
      </w:r>
    </w:p>
    <w:p w14:paraId="34C32FE3"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ΔΗΜΗΤΡΙΑΔΗΣ:</w:t>
      </w:r>
      <w:r>
        <w:rPr>
          <w:rFonts w:eastAsia="Times New Roman" w:cs="Times New Roman"/>
          <w:szCs w:val="24"/>
        </w:rPr>
        <w:t xml:space="preserve"> Όχι, εσείς να μου δώσετε μια διευκρίνιση.</w:t>
      </w:r>
    </w:p>
    <w:p w14:paraId="34C32FE4" w14:textId="77777777" w:rsidR="00836292" w:rsidRDefault="0042176D">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Κάντε το ερώτημά σας στο μικρόφωνο, παρακαλώ.</w:t>
      </w:r>
    </w:p>
    <w:p w14:paraId="34C32FE5"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Οι </w:t>
      </w:r>
      <w:r>
        <w:rPr>
          <w:rFonts w:eastAsia="Times New Roman" w:cs="Times New Roman"/>
          <w:szCs w:val="24"/>
        </w:rPr>
        <w:t>ε</w:t>
      </w:r>
      <w:r>
        <w:rPr>
          <w:rFonts w:eastAsia="Times New Roman" w:cs="Times New Roman"/>
          <w:szCs w:val="24"/>
        </w:rPr>
        <w:t xml:space="preserve">ισηγητές είχαμε συνεννοηθεί να </w:t>
      </w:r>
      <w:r>
        <w:rPr>
          <w:rFonts w:eastAsia="Times New Roman" w:cs="Times New Roman"/>
          <w:szCs w:val="24"/>
        </w:rPr>
        <w:t>μιλήσουμε στον πρώτο κύκλο για τις υπουργικές τροπολογίες και στη συνέχεια, να μιλήσουμε για τις βουλευτικές τροπολογίες. Εγώ, δηλαδή, παραδείγματος χάρ</w:t>
      </w:r>
      <w:r>
        <w:rPr>
          <w:rFonts w:eastAsia="Times New Roman" w:cs="Times New Roman"/>
          <w:szCs w:val="24"/>
        </w:rPr>
        <w:t>ιν</w:t>
      </w:r>
      <w:r>
        <w:rPr>
          <w:rFonts w:eastAsia="Times New Roman" w:cs="Times New Roman"/>
          <w:szCs w:val="24"/>
        </w:rPr>
        <w:t xml:space="preserve">, τοποθετήθηκα μόνο για τις υπουργικές τροπολογίες. Δεν τοποθετήθηκα για τις βουλευτικές, έχοντας την </w:t>
      </w:r>
      <w:r>
        <w:rPr>
          <w:rFonts w:eastAsia="Times New Roman" w:cs="Times New Roman"/>
          <w:szCs w:val="24"/>
        </w:rPr>
        <w:t>εντύπωση ότι θα έχω…</w:t>
      </w:r>
    </w:p>
    <w:p w14:paraId="34C32FE6" w14:textId="77777777" w:rsidR="00836292" w:rsidRDefault="0042176D">
      <w:pPr>
        <w:spacing w:line="600" w:lineRule="auto"/>
        <w:ind w:firstLine="720"/>
        <w:contextualSpacing/>
        <w:jc w:val="both"/>
        <w:rPr>
          <w:rFonts w:eastAsia="Times New Roman" w:cs="Times New Roman"/>
          <w:szCs w:val="24"/>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Εδώ είμαστε όλοι για να συνεννοηθούμε. Εάν οι </w:t>
      </w:r>
      <w:r>
        <w:rPr>
          <w:rFonts w:eastAsia="Times New Roman" w:cs="Times New Roman"/>
          <w:szCs w:val="24"/>
        </w:rPr>
        <w:t>ε</w:t>
      </w:r>
      <w:r>
        <w:rPr>
          <w:rFonts w:eastAsia="Times New Roman" w:cs="Times New Roman"/>
          <w:szCs w:val="24"/>
        </w:rPr>
        <w:t>ισηγητές δεν τοποθετήθηκαν επί των βουλευτικών τροπολογιών, αναμένοντας τον Υπουργό να ανακοινώσει ποιες αποδέχεται και ποιες όχι…</w:t>
      </w:r>
    </w:p>
    <w:p w14:paraId="34C32FE7"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Ακριβώς.</w:t>
      </w:r>
    </w:p>
    <w:p w14:paraId="34C32FE8" w14:textId="77777777" w:rsidR="00836292" w:rsidRDefault="0042176D">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…και βάζουν ζήτημα τοποθέτησης, εάν ομονοούμε, θα δώσουμε από δύο λεπτά -στους </w:t>
      </w:r>
      <w:r>
        <w:rPr>
          <w:rFonts w:eastAsia="Times New Roman" w:cs="Times New Roman"/>
          <w:szCs w:val="24"/>
        </w:rPr>
        <w:t>ε</w:t>
      </w:r>
      <w:r>
        <w:rPr>
          <w:rFonts w:eastAsia="Times New Roman" w:cs="Times New Roman"/>
          <w:szCs w:val="24"/>
        </w:rPr>
        <w:t>ισηγητές εννοώ- στο τέλος, πριν τους Κοινοβουλευτικούς όμως…</w:t>
      </w:r>
    </w:p>
    <w:p w14:paraId="34C32FE9"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Συγγνώμη, αλλά αφορά μόνο τους εισηγητές του ΣΥΡ</w:t>
      </w:r>
      <w:r>
        <w:rPr>
          <w:rFonts w:eastAsia="Times New Roman" w:cs="Times New Roman"/>
          <w:szCs w:val="24"/>
        </w:rPr>
        <w:t>ΙΖΑ, γιατί ήμασταν τέσσερις.</w:t>
      </w:r>
    </w:p>
    <w:p w14:paraId="34C32FEA" w14:textId="77777777" w:rsidR="00836292" w:rsidRDefault="0042176D">
      <w:pPr>
        <w:spacing w:line="600" w:lineRule="auto"/>
        <w:ind w:firstLine="720"/>
        <w:contextualSpacing/>
        <w:jc w:val="both"/>
        <w:rPr>
          <w:rFonts w:eastAsia="Times New Roman" w:cs="Times New Roman"/>
          <w:szCs w:val="24"/>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Ακούστε, για να βάλουμε μια σειρά στη διαδικασία. Είπαμε ότι είναι τέσσερις ομιλητές ακόμα. Κατόπιν αυτών, θα μιλήσει ο κ. </w:t>
      </w:r>
      <w:proofErr w:type="spellStart"/>
      <w:r>
        <w:rPr>
          <w:rFonts w:eastAsia="Times New Roman" w:cs="Times New Roman"/>
          <w:szCs w:val="24"/>
        </w:rPr>
        <w:t>Σπίρτζης</w:t>
      </w:r>
      <w:proofErr w:type="spellEnd"/>
      <w:r>
        <w:rPr>
          <w:rFonts w:eastAsia="Times New Roman" w:cs="Times New Roman"/>
          <w:szCs w:val="24"/>
        </w:rPr>
        <w:t xml:space="preserve">, θα πει ποιες βουλευτικές τροπολογίες γίνονται αποδεκτές και </w:t>
      </w:r>
      <w:r>
        <w:rPr>
          <w:rFonts w:eastAsia="Times New Roman" w:cs="Times New Roman"/>
          <w:szCs w:val="24"/>
        </w:rPr>
        <w:t xml:space="preserve">ενδεχομένως τα όποια ερωτήματα έως τότε θα έχουν μαζευτεί θα τα απαντήσει. Μετά τον κ. </w:t>
      </w:r>
      <w:proofErr w:type="spellStart"/>
      <w:r>
        <w:rPr>
          <w:rFonts w:eastAsia="Times New Roman" w:cs="Times New Roman"/>
          <w:szCs w:val="24"/>
        </w:rPr>
        <w:t>Σπίρτζη</w:t>
      </w:r>
      <w:proofErr w:type="spellEnd"/>
      <w:r>
        <w:rPr>
          <w:rFonts w:eastAsia="Times New Roman" w:cs="Times New Roman"/>
          <w:szCs w:val="24"/>
        </w:rPr>
        <w:t>, θα πάρουν τον λόγο οι Κοινοβουλευτικοί Εκπρόσωποι.</w:t>
      </w:r>
    </w:p>
    <w:p w14:paraId="34C32FEB"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το αίτημά σας για να γίνει δεκτό θα πρέπει να βάλουμε πριν τους Κοινοβουλευτικούς τους εισηγητές </w:t>
      </w:r>
      <w:r>
        <w:rPr>
          <w:rFonts w:eastAsia="Times New Roman" w:cs="Times New Roman"/>
          <w:szCs w:val="24"/>
        </w:rPr>
        <w:t>για να τοποθετηθούν επί των βουλευτικών τροπολογιών και προτείνω ένας εισηγητής από κάθε κόμμα για δυο λεπτά.</w:t>
      </w:r>
    </w:p>
    <w:p w14:paraId="34C32FEC"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Πριν.</w:t>
      </w:r>
    </w:p>
    <w:p w14:paraId="34C32FED" w14:textId="77777777" w:rsidR="00836292" w:rsidRDefault="0042176D">
      <w:pPr>
        <w:spacing w:line="600" w:lineRule="auto"/>
        <w:ind w:firstLine="720"/>
        <w:contextualSpacing/>
        <w:jc w:val="both"/>
        <w:rPr>
          <w:rFonts w:eastAsia="Times New Roman" w:cs="Times New Roman"/>
          <w:szCs w:val="24"/>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Συμφωνούμε; Εάν θέλει, εάν επιθυμεί, ένας εισηγητής από κάθε κόμμα να έχει τον λόγο</w:t>
      </w:r>
      <w:r>
        <w:rPr>
          <w:rFonts w:eastAsia="Times New Roman" w:cs="Times New Roman"/>
          <w:szCs w:val="24"/>
        </w:rPr>
        <w:t xml:space="preserve"> για δύο λεπτά.</w:t>
      </w:r>
    </w:p>
    <w:p w14:paraId="34C32FEE"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Τέσσερις του ΣΥΡΙΖΑ.</w:t>
      </w:r>
    </w:p>
    <w:p w14:paraId="34C32FEF"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ας ακολουθήσουμε τη διαδικασία.</w:t>
      </w:r>
    </w:p>
    <w:p w14:paraId="34C32FF0" w14:textId="77777777" w:rsidR="00836292" w:rsidRDefault="0042176D">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Πείτε στο μικρόφωνο την πρότασή σας, κύριε </w:t>
      </w:r>
      <w:proofErr w:type="spellStart"/>
      <w:r>
        <w:rPr>
          <w:rFonts w:eastAsia="Times New Roman" w:cs="Times New Roman"/>
          <w:szCs w:val="24"/>
        </w:rPr>
        <w:t>Βρούτση</w:t>
      </w:r>
      <w:proofErr w:type="spellEnd"/>
      <w:r>
        <w:rPr>
          <w:rFonts w:eastAsia="Times New Roman" w:cs="Times New Roman"/>
          <w:szCs w:val="24"/>
        </w:rPr>
        <w:t>.</w:t>
      </w:r>
    </w:p>
    <w:p w14:paraId="34C32FF1"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έχει οριστεί</w:t>
      </w:r>
      <w:r>
        <w:rPr>
          <w:rFonts w:eastAsia="Times New Roman" w:cs="Times New Roman"/>
          <w:szCs w:val="24"/>
        </w:rPr>
        <w:t xml:space="preserve"> μια διαδικασία αυτή τη στιγμή. Μετά την ενημέρωση των Υπουργών θα ακολουθήσουν οι Κοινοβουλευτικοί. Μετά τους Κοινοβουλευτικούς ας τοποθετηθούν τότε οι Βουλευτές.</w:t>
      </w:r>
    </w:p>
    <w:p w14:paraId="34C32FF2" w14:textId="77777777" w:rsidR="00836292" w:rsidRDefault="0042176D">
      <w:pPr>
        <w:spacing w:line="600" w:lineRule="auto"/>
        <w:ind w:firstLine="720"/>
        <w:contextualSpacing/>
        <w:jc w:val="both"/>
        <w:rPr>
          <w:rFonts w:eastAsia="Times New Roman" w:cs="Times New Roman"/>
          <w:szCs w:val="24"/>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Δεν έχω αντίρρηση. Εγώ έκανα μια πρόταση, επειδή συνηθίζου</w:t>
      </w:r>
      <w:r>
        <w:rPr>
          <w:rFonts w:eastAsia="Times New Roman" w:cs="Times New Roman"/>
          <w:szCs w:val="24"/>
        </w:rPr>
        <w:t>με να κλείνουμε με τους Κοινοβουλευτικούς και ενδεχόμενα οι Υπουργοί να κλείνουν στο τέλος. Αν το Σώμα επιθυμεί οι εισηγητές των κομμάτων να πάνε μετά τους Κοινοβουλευτικούς, το Προεδρείο δεν έχει αντίρρηση. Μην κολλάμε σε αυτά!</w:t>
      </w:r>
    </w:p>
    <w:p w14:paraId="34C32FF3"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Αυτή είνα</w:t>
      </w:r>
      <w:r>
        <w:rPr>
          <w:rFonts w:eastAsia="Times New Roman" w:cs="Times New Roman"/>
          <w:szCs w:val="24"/>
        </w:rPr>
        <w:t>ι η δική μας πρόταση, να τοποθετηθούν οι Κοινοβουλευτικοί και στη συνέχεια, οι Βουλευτές.</w:t>
      </w:r>
    </w:p>
    <w:p w14:paraId="34C32FF4"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Μα, τώρα δεν είπαμε να συζητήσουμε πρώτα τις βουλευτικές;</w:t>
      </w:r>
    </w:p>
    <w:p w14:paraId="34C32FF5"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ΒΡΟΥΤΣΗΣ:</w:t>
      </w:r>
      <w:r>
        <w:rPr>
          <w:rFonts w:eastAsia="Times New Roman" w:cs="Times New Roman"/>
          <w:szCs w:val="24"/>
        </w:rPr>
        <w:t xml:space="preserve"> Όμως, επιτρέψτε μου για να συ</w:t>
      </w:r>
      <w:r>
        <w:rPr>
          <w:rFonts w:eastAsia="Times New Roman" w:cs="Times New Roman"/>
          <w:szCs w:val="24"/>
        </w:rPr>
        <w:t>μβάλω στη διαδικασία της συζήτησης…</w:t>
      </w:r>
    </w:p>
    <w:p w14:paraId="34C32FF6"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Μα, η διαδικασία ήταν να συζητήσουμε πρώτα τις υπουργικές τροπολογίες και μετά τις βουλευτικές, επειδή εμείς ήμασταν τέσσερις εισηγητές, για λόγους οικονομίας -έτσι συμφωνήσαμε με τον Πρόεδρο, δηλα</w:t>
      </w:r>
      <w:r>
        <w:rPr>
          <w:rFonts w:eastAsia="Times New Roman" w:cs="Times New Roman"/>
          <w:szCs w:val="24"/>
        </w:rPr>
        <w:t>δή- στην αρχή της διαδικασίας…</w:t>
      </w:r>
    </w:p>
    <w:p w14:paraId="34C32FF7" w14:textId="77777777" w:rsidR="00836292" w:rsidRDefault="0042176D">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Επειδή δεν βλέπω πρόθεση να βοηθήσετε το Προεδρείο, αναλαμβάνω ως </w:t>
      </w:r>
      <w:proofErr w:type="spellStart"/>
      <w:r>
        <w:rPr>
          <w:rFonts w:eastAsia="Times New Roman" w:cs="Times New Roman"/>
          <w:szCs w:val="24"/>
        </w:rPr>
        <w:t>Προεδρεύων</w:t>
      </w:r>
      <w:proofErr w:type="spellEnd"/>
      <w:r>
        <w:rPr>
          <w:rFonts w:eastAsia="Times New Roman" w:cs="Times New Roman"/>
          <w:szCs w:val="24"/>
        </w:rPr>
        <w:t xml:space="preserve"> να υλοποιήσουμε την πρόταση την οποία σας κατέθεσα. Θα μιλήσουν οι ομιλητές, όσοι υπολείπονται ακόμα, ο Υπουργός θ</w:t>
      </w:r>
      <w:r>
        <w:rPr>
          <w:rFonts w:eastAsia="Times New Roman" w:cs="Times New Roman"/>
          <w:szCs w:val="24"/>
        </w:rPr>
        <w:t xml:space="preserve">α καταθέσει τις προτάσεις του για τις βουλευτικές </w:t>
      </w:r>
      <w:r>
        <w:rPr>
          <w:rFonts w:eastAsia="Times New Roman" w:cs="Times New Roman"/>
          <w:szCs w:val="24"/>
        </w:rPr>
        <w:lastRenderedPageBreak/>
        <w:t xml:space="preserve">ποιες αποδέχεται και ποιες όχι, θα πάρουν τον λόγο οι εισηγητές και στη συνέχεια, οι Κοινοβουλευτικοί και τελειώνουμε εδώ. </w:t>
      </w:r>
    </w:p>
    <w:p w14:paraId="34C32FF8"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να συμπληρώσω κάτι.</w:t>
      </w:r>
    </w:p>
    <w:p w14:paraId="34C32FF9" w14:textId="77777777" w:rsidR="00836292" w:rsidRDefault="0042176D">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w:t>
      </w:r>
      <w:r>
        <w:rPr>
          <w:rFonts w:eastAsia="Times New Roman"/>
          <w:b/>
          <w:bCs/>
        </w:rPr>
        <w:t>ης</w:t>
      </w:r>
      <w:proofErr w:type="spellEnd"/>
      <w:r>
        <w:rPr>
          <w:rFonts w:eastAsia="Times New Roman"/>
          <w:b/>
          <w:bCs/>
        </w:rPr>
        <w:t>):</w:t>
      </w:r>
      <w:r>
        <w:rPr>
          <w:rFonts w:eastAsia="Times New Roman" w:cs="Times New Roman"/>
          <w:szCs w:val="24"/>
        </w:rPr>
        <w:t xml:space="preserve"> Κύριε </w:t>
      </w:r>
      <w:proofErr w:type="spellStart"/>
      <w:r>
        <w:rPr>
          <w:rFonts w:eastAsia="Times New Roman" w:cs="Times New Roman"/>
          <w:szCs w:val="24"/>
        </w:rPr>
        <w:t>Βρούτση</w:t>
      </w:r>
      <w:proofErr w:type="spellEnd"/>
      <w:r>
        <w:rPr>
          <w:rFonts w:eastAsia="Times New Roman" w:cs="Times New Roman"/>
          <w:szCs w:val="24"/>
        </w:rPr>
        <w:t>, δεν έχετε τον λόγο. Τι θέλετε;</w:t>
      </w:r>
    </w:p>
    <w:p w14:paraId="34C32FFA"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Υπάρχει κάτι το οποίο έχει την ειδική αξία που θα σας πω.</w:t>
      </w:r>
    </w:p>
    <w:p w14:paraId="34C32FFB"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 xml:space="preserve">Πριν τοποθετηθούν οι Υπουργοί, θέλω να μιλήσω για την τροπολογία την οποία υπογράφουν τρεις Βουλευτές του ΣΥΡΙΖΑ, με αριθμό 314 </w:t>
      </w:r>
      <w:r>
        <w:rPr>
          <w:rFonts w:eastAsia="Times New Roman" w:cs="Times New Roman"/>
          <w:szCs w:val="24"/>
        </w:rPr>
        <w:t>και ειδικό 12, η οποία αφορά την παράβαση λαθρεμπορίας, όπως είναι το κείμενο.</w:t>
      </w:r>
    </w:p>
    <w:p w14:paraId="34C32FFC"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Πρόεδρε, αν κατά τη διαδικασία της τοποθέτησης των Υπουργών -περιμένουμε για τη συγκεκριμένη να έρθει και ο αρμόδιος Υπουργός Οικονομικών- δεν αποσυρθεί, εμείς θα κάνουμε </w:t>
      </w:r>
      <w:r>
        <w:rPr>
          <w:rFonts w:eastAsia="Times New Roman" w:cs="Times New Roman"/>
          <w:szCs w:val="24"/>
        </w:rPr>
        <w:t xml:space="preserve">ονομαστική ψηφοφορία για τη συγκεκριμένη τροπολογία. Θέλω να ληφθεί υπ’ </w:t>
      </w:r>
      <w:proofErr w:type="spellStart"/>
      <w:r>
        <w:rPr>
          <w:rFonts w:eastAsia="Times New Roman" w:cs="Times New Roman"/>
          <w:szCs w:val="24"/>
        </w:rPr>
        <w:t>όψιν</w:t>
      </w:r>
      <w:proofErr w:type="spellEnd"/>
      <w:r>
        <w:rPr>
          <w:rFonts w:eastAsia="Times New Roman" w:cs="Times New Roman"/>
          <w:szCs w:val="24"/>
        </w:rPr>
        <w:t xml:space="preserve"> από το Σώμα των Βουλευτών και από το Προεδρείο.</w:t>
      </w:r>
    </w:p>
    <w:p w14:paraId="34C32FFD"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4C32FFE" w14:textId="77777777" w:rsidR="00836292" w:rsidRDefault="0042176D">
      <w:pPr>
        <w:spacing w:line="600" w:lineRule="auto"/>
        <w:ind w:firstLine="720"/>
        <w:contextualSpacing/>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Καλώς. Ευχαριστούμε, κύριε </w:t>
      </w:r>
      <w:proofErr w:type="spellStart"/>
      <w:r>
        <w:rPr>
          <w:rFonts w:eastAsia="Times New Roman" w:cs="Times New Roman"/>
          <w:szCs w:val="24"/>
        </w:rPr>
        <w:t>Βρούτση</w:t>
      </w:r>
      <w:proofErr w:type="spellEnd"/>
      <w:r>
        <w:rPr>
          <w:rFonts w:eastAsia="Times New Roman" w:cs="Times New Roman"/>
          <w:szCs w:val="24"/>
        </w:rPr>
        <w:t>.</w:t>
      </w:r>
    </w:p>
    <w:p w14:paraId="34C32FFF"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Καρακώστα.</w:t>
      </w:r>
    </w:p>
    <w:p w14:paraId="34C33000"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ΕΥΑΓΓΕΛΙΑ (ΕΥΗ)</w:t>
      </w:r>
      <w:r>
        <w:rPr>
          <w:rFonts w:eastAsia="Times New Roman" w:cs="Times New Roman"/>
          <w:b/>
          <w:szCs w:val="24"/>
        </w:rPr>
        <w:t xml:space="preserve"> ΚΑΡΑΚΩΣΤΑ:</w:t>
      </w:r>
      <w:r>
        <w:rPr>
          <w:rFonts w:eastAsia="Times New Roman" w:cs="Times New Roman"/>
          <w:szCs w:val="24"/>
        </w:rPr>
        <w:t xml:space="preserve"> Εγώ θα μιλήσω κυρίως για την τροπολογία</w:t>
      </w:r>
      <w:r>
        <w:rPr>
          <w:rFonts w:eastAsia="Times New Roman" w:cs="Times New Roman"/>
          <w:szCs w:val="24"/>
        </w:rPr>
        <w:t>,</w:t>
      </w:r>
      <w:r>
        <w:rPr>
          <w:rFonts w:eastAsia="Times New Roman" w:cs="Times New Roman"/>
          <w:szCs w:val="24"/>
        </w:rPr>
        <w:t xml:space="preserve"> την οποία έχω και υπογράψει, σχετικά </w:t>
      </w:r>
      <w:r>
        <w:rPr>
          <w:rFonts w:eastAsia="Times New Roman" w:cs="Times New Roman"/>
          <w:szCs w:val="24"/>
        </w:rPr>
        <w:lastRenderedPageBreak/>
        <w:t xml:space="preserve">με τα πτυχία των </w:t>
      </w:r>
      <w:r>
        <w:rPr>
          <w:rFonts w:eastAsia="Times New Roman" w:cs="Times New Roman"/>
          <w:szCs w:val="24"/>
        </w:rPr>
        <w:t>Μ</w:t>
      </w:r>
      <w:r>
        <w:rPr>
          <w:rFonts w:eastAsia="Times New Roman" w:cs="Times New Roman"/>
          <w:szCs w:val="24"/>
        </w:rPr>
        <w:t>ηχανικών Γ΄ τάξης. Με αυτή την τροπολογία</w:t>
      </w:r>
      <w:r>
        <w:rPr>
          <w:rFonts w:eastAsia="Times New Roman" w:cs="Times New Roman"/>
          <w:szCs w:val="24"/>
        </w:rPr>
        <w:t>,</w:t>
      </w:r>
      <w:r>
        <w:rPr>
          <w:rFonts w:eastAsia="Times New Roman" w:cs="Times New Roman"/>
          <w:szCs w:val="24"/>
        </w:rPr>
        <w:t xml:space="preserve"> που προτείνουμε θέλουμε να ρυθμίσουμε ένα ζήτημα μιας κατάφωρης, όπως νιώθουμε, αδικίας που υπέστησαν πτυχιούχοι μηχανικοί των ΤΕΙ και ΑΕΙ μετά την αιφνιδιαστική μεταβολή των προϋποθέσεων κτίσης πτυχίου </w:t>
      </w:r>
      <w:r>
        <w:rPr>
          <w:rFonts w:eastAsia="Times New Roman" w:cs="Times New Roman"/>
          <w:szCs w:val="24"/>
        </w:rPr>
        <w:t>Μ</w:t>
      </w:r>
      <w:r>
        <w:rPr>
          <w:rFonts w:eastAsia="Times New Roman" w:cs="Times New Roman"/>
          <w:szCs w:val="24"/>
        </w:rPr>
        <w:t xml:space="preserve">ηχανικού Γ΄ τάξης του Εμπορικού Ναυτικού, μετά την </w:t>
      </w:r>
      <w:r>
        <w:rPr>
          <w:rFonts w:eastAsia="Times New Roman" w:cs="Times New Roman"/>
          <w:szCs w:val="24"/>
        </w:rPr>
        <w:t xml:space="preserve">έκδοση του </w:t>
      </w:r>
      <w:proofErr w:type="spellStart"/>
      <w:r>
        <w:rPr>
          <w:rFonts w:eastAsia="Times New Roman" w:cs="Times New Roman"/>
          <w:szCs w:val="24"/>
        </w:rPr>
        <w:t>π</w:t>
      </w:r>
      <w:r>
        <w:rPr>
          <w:rFonts w:eastAsia="Times New Roman" w:cs="Times New Roman"/>
          <w:szCs w:val="24"/>
        </w:rPr>
        <w:t>.</w:t>
      </w:r>
      <w:r>
        <w:rPr>
          <w:rFonts w:eastAsia="Times New Roman" w:cs="Times New Roman"/>
          <w:szCs w:val="24"/>
        </w:rPr>
        <w:t>δ</w:t>
      </w:r>
      <w:r>
        <w:rPr>
          <w:rFonts w:eastAsia="Times New Roman" w:cs="Times New Roman"/>
          <w:szCs w:val="24"/>
        </w:rPr>
        <w:t>.</w:t>
      </w:r>
      <w:proofErr w:type="spellEnd"/>
      <w:r>
        <w:rPr>
          <w:rFonts w:eastAsia="Times New Roman" w:cs="Times New Roman"/>
          <w:szCs w:val="24"/>
        </w:rPr>
        <w:t xml:space="preserve"> 141/ΦΕΚ 232/20-10-2014 του Υπουργείου Ναυτιλίας.</w:t>
      </w:r>
    </w:p>
    <w:p w14:paraId="34C33001"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Οι συγκεκριμένοι από το 2013 εκπαιδεύονται σε πλοία ελληνικών συμφερόντων, για να εργαστούν στο Εμπορικό Ναυτικό με την ειδικότητα του Γ΄ Τάξης Μηχανικού. Μέχρι τότε οι προϋποθέσεις κτήσης ρυ</w:t>
      </w:r>
      <w:r>
        <w:rPr>
          <w:rFonts w:eastAsia="Times New Roman" w:cs="Times New Roman"/>
          <w:szCs w:val="24"/>
        </w:rPr>
        <w:t xml:space="preserve">θμίζονταν με το </w:t>
      </w:r>
      <w:proofErr w:type="spellStart"/>
      <w:r>
        <w:rPr>
          <w:rFonts w:eastAsia="Times New Roman" w:cs="Times New Roman"/>
          <w:szCs w:val="24"/>
        </w:rPr>
        <w:t>π</w:t>
      </w:r>
      <w:r>
        <w:rPr>
          <w:rFonts w:eastAsia="Times New Roman" w:cs="Times New Roman"/>
          <w:szCs w:val="24"/>
        </w:rPr>
        <w:t>.</w:t>
      </w:r>
      <w:r>
        <w:rPr>
          <w:rFonts w:eastAsia="Times New Roman" w:cs="Times New Roman"/>
          <w:szCs w:val="24"/>
        </w:rPr>
        <w:t>δ</w:t>
      </w:r>
      <w:r>
        <w:rPr>
          <w:rFonts w:eastAsia="Times New Roman" w:cs="Times New Roman"/>
          <w:szCs w:val="24"/>
        </w:rPr>
        <w:t>.</w:t>
      </w:r>
      <w:proofErr w:type="spellEnd"/>
      <w:r>
        <w:rPr>
          <w:rFonts w:eastAsia="Times New Roman" w:cs="Times New Roman"/>
          <w:szCs w:val="24"/>
        </w:rPr>
        <w:t xml:space="preserve"> 243/1998 του Υπουργείου Ναυτιλίας, όπου οι πτυχιούχοι ΤΕΙ Μηχανολογίας, </w:t>
      </w:r>
      <w:r>
        <w:rPr>
          <w:rFonts w:eastAsia="Times New Roman" w:cs="Times New Roman"/>
          <w:szCs w:val="24"/>
        </w:rPr>
        <w:lastRenderedPageBreak/>
        <w:t xml:space="preserve">Ενεργειακής Τεχνικής, </w:t>
      </w:r>
      <w:proofErr w:type="spellStart"/>
      <w:r>
        <w:rPr>
          <w:rFonts w:eastAsia="Times New Roman" w:cs="Times New Roman"/>
          <w:szCs w:val="24"/>
        </w:rPr>
        <w:t>Ναυπηγικής</w:t>
      </w:r>
      <w:proofErr w:type="spellEnd"/>
      <w:r>
        <w:rPr>
          <w:rFonts w:eastAsia="Times New Roman" w:cs="Times New Roman"/>
          <w:szCs w:val="24"/>
        </w:rPr>
        <w:t>, Οχημάτων μπορούσαν με την προϋπόθεση δύο εξαμήνων θαλάσσιας υπηρεσίας να αποκτήσουν το δίπλωμα Γ΄ Τάξης Μηχανικού του Εμπορικού Ν</w:t>
      </w:r>
      <w:r>
        <w:rPr>
          <w:rFonts w:eastAsia="Times New Roman" w:cs="Times New Roman"/>
          <w:szCs w:val="24"/>
        </w:rPr>
        <w:t>αυτικού. Είναι το άρθρο 2 παρ</w:t>
      </w:r>
      <w:r>
        <w:rPr>
          <w:rFonts w:eastAsia="Times New Roman" w:cs="Times New Roman"/>
          <w:szCs w:val="24"/>
        </w:rPr>
        <w:t>άγραφος</w:t>
      </w:r>
      <w:r>
        <w:rPr>
          <w:rFonts w:eastAsia="Times New Roman" w:cs="Times New Roman"/>
          <w:szCs w:val="24"/>
        </w:rPr>
        <w:t xml:space="preserve"> 3α. Θα το συζητήσουμε. Δεν τίθεται θέμα. </w:t>
      </w:r>
    </w:p>
    <w:p w14:paraId="34C3300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Η θαλάσσια υπηρεσία πραγματοποιείτο μετά από άδεια της Διεύθυνσης Εκπαίδευσης Ναυτικών του Υπουργείου Ναυτιλίας. Και η αρμόδια υπηρεσία, αφού εξέταζε αν το αρχικό πτυχίο των υπο</w:t>
      </w:r>
      <w:r>
        <w:rPr>
          <w:rFonts w:eastAsia="Times New Roman" w:cs="Times New Roman"/>
          <w:szCs w:val="24"/>
        </w:rPr>
        <w:t xml:space="preserve">ψηφίων συμπεριλαμβανόταν στο εν λόγω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χορηγούσε δύο βιβλία κατευθυνόμενης εκπαίδευσης πλοίου, στα οποία, βέβαια, συμπληρωνόταν η θαλάσσια υπηρεσία του εκπαιδευόμενου με ακριβή περιγραφή της </w:t>
      </w:r>
      <w:r>
        <w:rPr>
          <w:rFonts w:eastAsia="Times New Roman" w:cs="Times New Roman"/>
          <w:szCs w:val="24"/>
        </w:rPr>
        <w:lastRenderedPageBreak/>
        <w:t>κατάρτισής του, τα οποία αυτά συμπληρωμένα συνι</w:t>
      </w:r>
      <w:r>
        <w:rPr>
          <w:rFonts w:eastAsia="Times New Roman" w:cs="Times New Roman"/>
          <w:szCs w:val="24"/>
        </w:rPr>
        <w:t xml:space="preserve">στούσαν τη δεύτερη προϋπόθεση απόκτησης του διπλώματός τους ως Γ΄ Μηχανικών. </w:t>
      </w:r>
    </w:p>
    <w:p w14:paraId="34C3300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Ωστόσο, στις 20</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2014 δημοσιεύθηκε το </w:t>
      </w:r>
      <w:r>
        <w:rPr>
          <w:rFonts w:eastAsia="Times New Roman" w:cs="Times New Roman"/>
          <w:szCs w:val="24"/>
        </w:rPr>
        <w:t>π.δ.</w:t>
      </w:r>
      <w:r>
        <w:rPr>
          <w:rFonts w:eastAsia="Times New Roman" w:cs="Times New Roman"/>
          <w:szCs w:val="24"/>
        </w:rPr>
        <w:t>141 (ΦΕΚ 232) με αλλαγές ως προς τις προϋποθέσεις απόκτησης αυτού του διπλώματος. Στο άρθρο 13 παρ</w:t>
      </w:r>
      <w:r>
        <w:rPr>
          <w:rFonts w:eastAsia="Times New Roman" w:cs="Times New Roman"/>
          <w:szCs w:val="24"/>
        </w:rPr>
        <w:t>άγραφος</w:t>
      </w:r>
      <w:r>
        <w:rPr>
          <w:rFonts w:eastAsia="Times New Roman" w:cs="Times New Roman"/>
          <w:szCs w:val="24"/>
        </w:rPr>
        <w:t xml:space="preserve"> 1β ορίζονται τα ειδικά προσό</w:t>
      </w:r>
      <w:r>
        <w:rPr>
          <w:rFonts w:eastAsia="Times New Roman" w:cs="Times New Roman"/>
          <w:szCs w:val="24"/>
        </w:rPr>
        <w:t>ντα απόκτησης του διπλώματος του Μηχανικού Γ΄ Τάξης Εμπορικού Ναυτικού ως εξής: «Θαλάσσια υπηρεσία δώδεκα μηνών, κατευθυνόμενης εκπαίδευσης, με ειδικότητα μηχανής, σε μηχανοστάσια πλοίων και πτυχίο Μηχανολόγου, Ηλεκτρολόγου Μηχανικού Ιδρυμάτων Ανώτατης Εκπ</w:t>
      </w:r>
      <w:r>
        <w:rPr>
          <w:rFonts w:eastAsia="Times New Roman" w:cs="Times New Roman"/>
          <w:szCs w:val="24"/>
        </w:rPr>
        <w:t xml:space="preserve">αίδευσης, </w:t>
      </w:r>
      <w:r>
        <w:rPr>
          <w:rFonts w:eastAsia="Times New Roman" w:cs="Times New Roman"/>
          <w:szCs w:val="24"/>
        </w:rPr>
        <w:lastRenderedPageBreak/>
        <w:t>μετά από απόφαση Επιτροπής (άρθρο 35 παρόντος διατάγματος)».</w:t>
      </w:r>
    </w:p>
    <w:p w14:paraId="34C3300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Η διαφοροποίηση του νέου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 xml:space="preserve">ιατάγματος με το παλιό έγκειται, ως προς το συγκεκριμένο πρόβλημα, σε δύο σημεία: Πρώτον, ένας αριθμός πτυχίων που αναφέρονταν στο </w:t>
      </w:r>
      <w:r>
        <w:rPr>
          <w:rFonts w:eastAsia="Times New Roman" w:cs="Times New Roman"/>
          <w:szCs w:val="24"/>
        </w:rPr>
        <w:t>π.δ.</w:t>
      </w:r>
      <w:r>
        <w:rPr>
          <w:rFonts w:eastAsia="Times New Roman" w:cs="Times New Roman"/>
          <w:szCs w:val="24"/>
        </w:rPr>
        <w:t>243, δεν αναφ</w:t>
      </w:r>
      <w:r>
        <w:rPr>
          <w:rFonts w:eastAsia="Times New Roman" w:cs="Times New Roman"/>
          <w:szCs w:val="24"/>
        </w:rPr>
        <w:t xml:space="preserve">έρονται στο νέο. Και δεύτερον, η σύσταση Επιτροπής Αντιστοιχίας </w:t>
      </w:r>
      <w:r>
        <w:rPr>
          <w:rFonts w:eastAsia="Times New Roman" w:cs="Times New Roman"/>
          <w:szCs w:val="24"/>
        </w:rPr>
        <w:t>π.δ.</w:t>
      </w:r>
      <w:r>
        <w:rPr>
          <w:rFonts w:eastAsia="Times New Roman" w:cs="Times New Roman"/>
          <w:szCs w:val="24"/>
        </w:rPr>
        <w:t>141/2014, άρθρο 35, η οποία αποφασίζει για την αντιστοιχία των μαθημάτων των αρχικών πανεπιστημιακών διπλωμάτων των υποψηφίων με αυτά που χορηγούνται από την Ακαδημία Εμπορικού Ναυτικού.</w:t>
      </w:r>
    </w:p>
    <w:p w14:paraId="34C3300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Ω</w:t>
      </w:r>
      <w:r>
        <w:rPr>
          <w:rFonts w:eastAsia="Times New Roman" w:cs="Times New Roman"/>
          <w:szCs w:val="24"/>
        </w:rPr>
        <w:t>ς εκ τούτου αποκλείονται από την απόκτηση του πτυχίου του Γ</w:t>
      </w:r>
      <w:r>
        <w:rPr>
          <w:rFonts w:eastAsia="Times New Roman" w:cs="Times New Roman"/>
          <w:szCs w:val="24"/>
        </w:rPr>
        <w:t>΄</w:t>
      </w:r>
      <w:r>
        <w:rPr>
          <w:rFonts w:eastAsia="Times New Roman" w:cs="Times New Roman"/>
          <w:szCs w:val="24"/>
        </w:rPr>
        <w:t xml:space="preserve"> Μηχανικού του Εμπορικού Ναυτικού υποψήφιοι</w:t>
      </w:r>
      <w:r>
        <w:rPr>
          <w:rFonts w:eastAsia="Times New Roman" w:cs="Times New Roman"/>
          <w:szCs w:val="24"/>
        </w:rPr>
        <w:t>,</w:t>
      </w:r>
      <w:r>
        <w:rPr>
          <w:rFonts w:eastAsia="Times New Roman" w:cs="Times New Roman"/>
          <w:szCs w:val="24"/>
        </w:rPr>
        <w:t xml:space="preserve"> που είχαν ήδη ξεκινήσει την εκπαίδευσή τους πριν τη δημοσίευση του εν λόγω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 με τις ισχύουσες προϋποθέσεις είτε της συνάφειας του</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τυχίου είτε λόγω πραγματικής αδυναμίας ολοκλήρωσης της θαλάσσιας υπηρεσίας εντός της αποκλειστικής προθεσμίας έξι μηνών από τη δημοσίευση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ιατάγματος.</w:t>
      </w:r>
    </w:p>
    <w:p w14:paraId="34C3300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Έτσι, όλοι οι πτυχιούχοι ΤΕΙ Μηχανολογίας, Ενεργειακής Τεχνικής, </w:t>
      </w:r>
      <w:proofErr w:type="spellStart"/>
      <w:r>
        <w:rPr>
          <w:rFonts w:eastAsia="Times New Roman" w:cs="Times New Roman"/>
          <w:szCs w:val="24"/>
        </w:rPr>
        <w:t>Ναυπηγικής</w:t>
      </w:r>
      <w:proofErr w:type="spellEnd"/>
      <w:r>
        <w:rPr>
          <w:rFonts w:eastAsia="Times New Roman" w:cs="Times New Roman"/>
          <w:szCs w:val="24"/>
        </w:rPr>
        <w:t xml:space="preserve"> και Οχημάτων</w:t>
      </w:r>
      <w:r>
        <w:rPr>
          <w:rFonts w:eastAsia="Times New Roman" w:cs="Times New Roman"/>
          <w:szCs w:val="24"/>
        </w:rPr>
        <w:t xml:space="preserve"> που ξεκίνησαν την δωδεκάμηνη θαλάσσια υπηρεσία κατά τη διάρκεια ισχύος του </w:t>
      </w:r>
      <w:r>
        <w:rPr>
          <w:rFonts w:eastAsia="Times New Roman" w:cs="Times New Roman"/>
          <w:szCs w:val="24"/>
        </w:rPr>
        <w:lastRenderedPageBreak/>
        <w:t>π.δ.</w:t>
      </w:r>
      <w:r>
        <w:rPr>
          <w:rFonts w:eastAsia="Times New Roman" w:cs="Times New Roman"/>
          <w:szCs w:val="24"/>
        </w:rPr>
        <w:t>243/1998, διακατέχονταν από την εύλογη και δικαιολογημένη πεποίθηση ότι με το πέρας αυτής της άνευ οιουδήποτε χρονικού περιορισμού ή λήψης διαδικαστικής φύσεως προϋπόθεσης θα α</w:t>
      </w:r>
      <w:r>
        <w:rPr>
          <w:rFonts w:eastAsia="Times New Roman" w:cs="Times New Roman"/>
          <w:szCs w:val="24"/>
        </w:rPr>
        <w:t>ποκτούσαν δικαιωματικά το δίπλωμα Μηχανικού Γ΄ Τάξης Εμπορικού Ναυτικού.</w:t>
      </w:r>
    </w:p>
    <w:p w14:paraId="34C3300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Πλην όμως η ως άνω δικαιολογημένη εμπιστοσύνη τους ανετράπη πλήρως από την απρόοπτη και μάλιστα αναδρομική μεταβολή του ισχύοντος κανονιστικού πλαισίου. Η μεταβολή αυτή προσβάλλει την</w:t>
      </w:r>
      <w:r>
        <w:rPr>
          <w:rFonts w:eastAsia="Times New Roman" w:cs="Times New Roman"/>
          <w:szCs w:val="24"/>
        </w:rPr>
        <w:t xml:space="preserve"> αρχή της δικαιολογημένης εμπιστοσύνης, ενώ μοιραία οδηγεί μια ομάδα πτυχιούχων του ΤΕΙ σε ένα απόλυτο επαγγελματικό αδιέξοδο.</w:t>
      </w:r>
    </w:p>
    <w:p w14:paraId="34C3300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Στη δύσκολη εποχή που ζούμε, οφείλουμε να αναλάβουμε την πρωτοβουλία αδικίες του παρελθόντος που σχετίζονται με στέρηση δικαιωμάτ</w:t>
      </w:r>
      <w:r>
        <w:rPr>
          <w:rFonts w:eastAsia="Times New Roman" w:cs="Times New Roman"/>
          <w:szCs w:val="24"/>
        </w:rPr>
        <w:t>ων νέων ανθρώπων για εργασία να τις διορθώνουμε, ώστε να λήξει η ταλαιπωρία και η άνιση μεταχείριση σε βάρος τους, και να δώσουμε όλα τα εχέγγυα που χρειάζονται, διασφαλίζοντάς τους ισότιμη πρόσβαση στα δικαιώματα και στις ευκαιρίες.</w:t>
      </w:r>
    </w:p>
    <w:p w14:paraId="34C3300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(Στο σημείο αυτό κτυπά</w:t>
      </w:r>
      <w:r>
        <w:rPr>
          <w:rFonts w:eastAsia="Times New Roman" w:cs="Times New Roman"/>
          <w:szCs w:val="24"/>
        </w:rPr>
        <w:t>ει το κουδούνι λήξεως του χρόνου ομιλίας της κυρίας Βουλευτού)</w:t>
      </w:r>
    </w:p>
    <w:p w14:paraId="34C3300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Τελειώνοντας αυτό το θέμα, θέλω να ζητήσω από τον κ. </w:t>
      </w:r>
      <w:proofErr w:type="spellStart"/>
      <w:r>
        <w:rPr>
          <w:rFonts w:eastAsia="Times New Roman" w:cs="Times New Roman"/>
          <w:szCs w:val="24"/>
        </w:rPr>
        <w:t>Κεγκέρογλου</w:t>
      </w:r>
      <w:proofErr w:type="spellEnd"/>
      <w:r>
        <w:rPr>
          <w:rFonts w:eastAsia="Times New Roman" w:cs="Times New Roman"/>
          <w:szCs w:val="24"/>
        </w:rPr>
        <w:t xml:space="preserve">, επειδή αναφέρομαι στο κομμάτι της </w:t>
      </w:r>
      <w:proofErr w:type="spellStart"/>
      <w:r>
        <w:rPr>
          <w:rFonts w:eastAsia="Times New Roman" w:cs="Times New Roman"/>
          <w:szCs w:val="24"/>
        </w:rPr>
        <w:t>ναυπηγικής</w:t>
      </w:r>
      <w:proofErr w:type="spellEnd"/>
      <w:r>
        <w:rPr>
          <w:rFonts w:eastAsia="Times New Roman" w:cs="Times New Roman"/>
          <w:szCs w:val="24"/>
        </w:rPr>
        <w:t xml:space="preserve">, </w:t>
      </w:r>
      <w:r>
        <w:rPr>
          <w:rFonts w:eastAsia="Times New Roman" w:cs="Times New Roman"/>
          <w:szCs w:val="24"/>
        </w:rPr>
        <w:lastRenderedPageBreak/>
        <w:t xml:space="preserve">αν κάπου υπάρχει έλλειψη διευκρίνησης του θέματος αυτού, να συνεργαστούμε και να </w:t>
      </w:r>
      <w:r>
        <w:rPr>
          <w:rFonts w:eastAsia="Times New Roman" w:cs="Times New Roman"/>
          <w:szCs w:val="24"/>
        </w:rPr>
        <w:t xml:space="preserve">γίνει δεκτή η όποια διόρθωση, όσον αφορά το κομμάτι των ναυπηγών. </w:t>
      </w:r>
    </w:p>
    <w:p w14:paraId="34C3300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Επί τη ευκαιρία, θα ήθελα να αναφερθώ και σε ένα άλλο κομμάτι και να απευθυνθώ κυρίως στο ΚΚΕ, αλλά και σε όλους όσους σήμερα δεν θα ψηφίσουν τις τροπολογίες που έφερε –δικαιολογημένα ή αδι</w:t>
      </w:r>
      <w:r>
        <w:rPr>
          <w:rFonts w:eastAsia="Times New Roman" w:cs="Times New Roman"/>
          <w:szCs w:val="24"/>
        </w:rPr>
        <w:t>καιολόγητα, τυπικά αργά- η κ. Φωτίου σχετικά με τα θέματα της ανθρωπιστικής κρίσης.</w:t>
      </w:r>
    </w:p>
    <w:p w14:paraId="34C3300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Πραγματικά αν δεν ψηφίσουμε όχι για ουσιαστικούς, αλλά για τυπικούς λόγους να μην πάρουν αυτοί οι άνθρωποι αυτά που δικαιούνται τώρα το Πάσχα</w:t>
      </w:r>
      <w:r>
        <w:rPr>
          <w:rFonts w:eastAsia="Times New Roman" w:cs="Times New Roman"/>
          <w:szCs w:val="24"/>
        </w:rPr>
        <w:t>,</w:t>
      </w:r>
      <w:r>
        <w:rPr>
          <w:rFonts w:eastAsia="Times New Roman" w:cs="Times New Roman"/>
          <w:szCs w:val="24"/>
        </w:rPr>
        <w:t xml:space="preserve"> με βάση το πρόγραμμα της </w:t>
      </w:r>
      <w:r>
        <w:rPr>
          <w:rFonts w:eastAsia="Times New Roman" w:cs="Times New Roman"/>
          <w:szCs w:val="24"/>
        </w:rPr>
        <w:lastRenderedPageBreak/>
        <w:t>ανθρ</w:t>
      </w:r>
      <w:r>
        <w:rPr>
          <w:rFonts w:eastAsia="Times New Roman" w:cs="Times New Roman"/>
          <w:szCs w:val="24"/>
        </w:rPr>
        <w:t xml:space="preserve">ωπιστικής κρίσης, αυτό θα είναι ένα πραγματικό έγκλημα, διότι θα προβάλλουμε πρώτα τα τυπικά και μετά τα ουσιαστικά ζητήματα. </w:t>
      </w:r>
    </w:p>
    <w:p w14:paraId="34C3300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4C3300E" w14:textId="77777777" w:rsidR="00836292" w:rsidRDefault="0042176D">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cs="Times New Roman"/>
          <w:szCs w:val="24"/>
        </w:rPr>
        <w:t>Ευχαριστούμε την κ. Καρακώστα.</w:t>
      </w:r>
    </w:p>
    <w:p w14:paraId="34C3300F"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Κύριε Πρόεδρε, θα ήθελα τον λόγο επί του Κανονισμού.</w:t>
      </w:r>
    </w:p>
    <w:p w14:paraId="34C33010" w14:textId="77777777" w:rsidR="00836292" w:rsidRDefault="0042176D">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cs="Times New Roman"/>
          <w:szCs w:val="24"/>
        </w:rPr>
        <w:t xml:space="preserve">Τι ακριβώς θέλετε, κύριε Καρρά; </w:t>
      </w:r>
    </w:p>
    <w:p w14:paraId="34C3301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ΓΕΩΡΓΙΟΣ-ΔΗΜΗΤΡΙΟΣ ΚΑΡΡΑΣ:</w:t>
      </w:r>
      <w:r>
        <w:rPr>
          <w:rFonts w:eastAsia="Times New Roman" w:cs="Times New Roman"/>
          <w:szCs w:val="24"/>
        </w:rPr>
        <w:t xml:space="preserve"> Δώστε μου τον λόγο, σας παρακαλώ, για ένα λεπτό.</w:t>
      </w:r>
    </w:p>
    <w:p w14:paraId="34C33012" w14:textId="77777777" w:rsidR="00836292" w:rsidRDefault="0042176D">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cs="Times New Roman"/>
          <w:szCs w:val="24"/>
        </w:rPr>
        <w:t>Ορίστε, έχετε τον λόγο γι</w:t>
      </w:r>
      <w:r>
        <w:rPr>
          <w:rFonts w:eastAsia="Times New Roman" w:cs="Times New Roman"/>
          <w:szCs w:val="24"/>
        </w:rPr>
        <w:t xml:space="preserve">α ένα λεπτό. </w:t>
      </w:r>
    </w:p>
    <w:p w14:paraId="34C33013"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Μου αρκεί το ένα λεπτό, κύριε Πρόεδρε. Σας ευχαριστώ.</w:t>
      </w:r>
    </w:p>
    <w:p w14:paraId="34C3301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Αισθάνομαι ότι έχουμε παραβίαση του Κανονισμού, κύριε Πρόεδρε, διότι εισήχθησαν τέσσερα νομοσχέδια-κυρώσεις διεθνών συμβάσεων με τη διαδικασία του άρθρου 28 του </w:t>
      </w:r>
      <w:r>
        <w:rPr>
          <w:rFonts w:eastAsia="Times New Roman" w:cs="Times New Roman"/>
          <w:szCs w:val="24"/>
        </w:rPr>
        <w:t xml:space="preserve">Συντάγματος. Κατ’ </w:t>
      </w:r>
      <w:proofErr w:type="spellStart"/>
      <w:r>
        <w:rPr>
          <w:rFonts w:eastAsia="Times New Roman" w:cs="Times New Roman"/>
          <w:szCs w:val="24"/>
        </w:rPr>
        <w:t>οικονομίαν</w:t>
      </w:r>
      <w:proofErr w:type="spellEnd"/>
      <w:r>
        <w:rPr>
          <w:rFonts w:eastAsia="Times New Roman" w:cs="Times New Roman"/>
          <w:szCs w:val="24"/>
        </w:rPr>
        <w:t xml:space="preserve"> η Αίθουσα </w:t>
      </w:r>
      <w:proofErr w:type="spellStart"/>
      <w:r>
        <w:rPr>
          <w:rFonts w:eastAsia="Times New Roman" w:cs="Times New Roman"/>
          <w:szCs w:val="24"/>
        </w:rPr>
        <w:t>απεδέχθη</w:t>
      </w:r>
      <w:proofErr w:type="spellEnd"/>
      <w:r>
        <w:rPr>
          <w:rFonts w:eastAsia="Times New Roman" w:cs="Times New Roman"/>
          <w:szCs w:val="24"/>
        </w:rPr>
        <w:t xml:space="preserve"> την ενιαία συζή</w:t>
      </w:r>
      <w:r>
        <w:rPr>
          <w:rFonts w:eastAsia="Times New Roman" w:cs="Times New Roman"/>
          <w:szCs w:val="24"/>
        </w:rPr>
        <w:lastRenderedPageBreak/>
        <w:t xml:space="preserve">τηση. Όμως, αυτά τα τέσσερα νομοθετήματα, τα οποία προχώρησαν σε ενιαία συζήτηση, αυτήν τη στιγμή έχουν μεταβληθεί σε οκτώ νομοθετήματα. </w:t>
      </w:r>
    </w:p>
    <w:p w14:paraId="34C3301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Και θα σας εξηγήσω γιατί το λέω αυτό. Έρχεται </w:t>
      </w:r>
      <w:r>
        <w:rPr>
          <w:rFonts w:eastAsia="Times New Roman" w:cs="Times New Roman"/>
          <w:szCs w:val="24"/>
        </w:rPr>
        <w:t>νομοθέτημα ουσιαστικό από το Υπουργείο Επικρατείας με δύο τροπολογίες, οι οποίες αφορούν άσχετα θέματα. Έρχεται νομοθέτημα από το Υπουργείο Κοινωνικών Ασφαλίσεων με έναν πακτωλό τροπολογιών, οι οποίες θέλουν ξεχωριστή συζήτηση. Και ας μη συνεχίσω να πω για</w:t>
      </w:r>
      <w:r>
        <w:rPr>
          <w:rFonts w:eastAsia="Times New Roman" w:cs="Times New Roman"/>
          <w:szCs w:val="24"/>
        </w:rPr>
        <w:t xml:space="preserve"> τα θέματα του κ. Σταθάκη. Όλα αυτά επί ασχέτων τροπολογιών αποτελούν –έστω κι αν κατ’ ανοχή τα έχουμε αποδεχθεί- διαφορετικά νομοθετήματα. Αυτήν τη </w:t>
      </w:r>
      <w:r>
        <w:rPr>
          <w:rFonts w:eastAsia="Times New Roman" w:cs="Times New Roman"/>
          <w:szCs w:val="24"/>
        </w:rPr>
        <w:lastRenderedPageBreak/>
        <w:t>στιγμή, λοιπόν, αισθάνομαι ότι υπάρχει παραβίαση του Κανονισμού, διότι συζητάμε για σώρευση νομοθετημάτων σ</w:t>
      </w:r>
      <w:r>
        <w:rPr>
          <w:rFonts w:eastAsia="Times New Roman" w:cs="Times New Roman"/>
          <w:szCs w:val="24"/>
        </w:rPr>
        <w:t>ε μία συνεδρίαση, που δεν προβλέπεται αυτό, κύριε Πρόεδρε.</w:t>
      </w:r>
    </w:p>
    <w:p w14:paraId="34C33016" w14:textId="77777777" w:rsidR="00836292" w:rsidRDefault="0042176D">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κύριε Καρρά. Δεν μου αρέσει να καταχρώμαι ούτε τον χρόνο των Βουλευτών ούτε της συζήτησης</w:t>
      </w:r>
      <w:r>
        <w:rPr>
          <w:rFonts w:eastAsia="Times New Roman" w:cs="Times New Roman"/>
          <w:szCs w:val="24"/>
        </w:rPr>
        <w:t>.</w:t>
      </w:r>
    </w:p>
    <w:p w14:paraId="34C3301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Δεν καταχράστε το χρόνο, κύριε</w:t>
      </w:r>
      <w:r>
        <w:rPr>
          <w:rFonts w:eastAsia="Times New Roman" w:cs="Times New Roman"/>
          <w:szCs w:val="24"/>
        </w:rPr>
        <w:t xml:space="preserve"> Πρόεδρε!</w:t>
      </w:r>
    </w:p>
    <w:p w14:paraId="34C33018" w14:textId="77777777" w:rsidR="00836292" w:rsidRDefault="0042176D">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cs="Times New Roman"/>
          <w:szCs w:val="24"/>
        </w:rPr>
        <w:t xml:space="preserve">Όμως, ήσασταν εδώ στην Αίθουσα από την αρχή της συνεδρίασης, όταν συμφωνήσαμε –τα κόμματα, οι </w:t>
      </w:r>
      <w:r>
        <w:rPr>
          <w:rFonts w:eastAsia="Times New Roman" w:cs="Times New Roman"/>
          <w:szCs w:val="24"/>
        </w:rPr>
        <w:t>Κ</w:t>
      </w:r>
      <w:r>
        <w:rPr>
          <w:rFonts w:eastAsia="Times New Roman" w:cs="Times New Roman"/>
          <w:szCs w:val="24"/>
        </w:rPr>
        <w:t xml:space="preserve">οινοβουλευτικές </w:t>
      </w:r>
      <w:r>
        <w:rPr>
          <w:rFonts w:eastAsia="Times New Roman" w:cs="Times New Roman"/>
          <w:szCs w:val="24"/>
        </w:rPr>
        <w:t>Ο</w:t>
      </w:r>
      <w:r>
        <w:rPr>
          <w:rFonts w:eastAsia="Times New Roman" w:cs="Times New Roman"/>
          <w:szCs w:val="24"/>
        </w:rPr>
        <w:t xml:space="preserve">μάδες- σ’ </w:t>
      </w:r>
      <w:r>
        <w:rPr>
          <w:rFonts w:eastAsia="Times New Roman" w:cs="Times New Roman"/>
          <w:szCs w:val="24"/>
        </w:rPr>
        <w:lastRenderedPageBreak/>
        <w:t>αυτήν τη διαδικασία με τις ενστάσεις τους, τις αντιρρήσεις τους κ.λπ.</w:t>
      </w:r>
      <w:r>
        <w:rPr>
          <w:rFonts w:eastAsia="Times New Roman" w:cs="Times New Roman"/>
          <w:szCs w:val="24"/>
        </w:rPr>
        <w:t>,</w:t>
      </w:r>
      <w:r>
        <w:rPr>
          <w:rFonts w:eastAsia="Times New Roman" w:cs="Times New Roman"/>
          <w:szCs w:val="24"/>
        </w:rPr>
        <w:t xml:space="preserve"> που εκφράστηκαν. Τώ</w:t>
      </w:r>
      <w:r>
        <w:rPr>
          <w:rFonts w:eastAsia="Times New Roman" w:cs="Times New Roman"/>
          <w:szCs w:val="24"/>
        </w:rPr>
        <w:t>ρα εσείς εγείρετε θέμα Κανονισμού.</w:t>
      </w:r>
    </w:p>
    <w:p w14:paraId="34C3301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Στη διαδρομή, όμως, διπλασιάστηκαν οι τροπολογίες, κύριε Πρόεδρε! Δεν μπορούμε να παρακολουθήσουμε πλέον.</w:t>
      </w:r>
    </w:p>
    <w:p w14:paraId="34C3301A" w14:textId="77777777" w:rsidR="00836292" w:rsidRDefault="0042176D">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 αλλά έχουμε μπει στη διαδικασία της συζ</w:t>
      </w:r>
      <w:r>
        <w:rPr>
          <w:rFonts w:eastAsia="Times New Roman" w:cs="Times New Roman"/>
          <w:szCs w:val="24"/>
        </w:rPr>
        <w:t xml:space="preserve">ήτησης επί των τροπολογιών και τώρα έρχεστε σχεδόν στο τέλος της συζήτησης –αν μου επιτρέπεται η έκφραση-, για να θέσετε τέτοια ζητήματα. </w:t>
      </w:r>
    </w:p>
    <w:p w14:paraId="34C3301B"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ΓΕΩΡΓΙΟΣ-ΔΗΜΗΤΡΙΟΣ ΚΑΡΡΑΣ:</w:t>
      </w:r>
      <w:r>
        <w:rPr>
          <w:rFonts w:eastAsia="Times New Roman" w:cs="Times New Roman"/>
          <w:szCs w:val="24"/>
        </w:rPr>
        <w:t xml:space="preserve"> Πρέπει να το πω, κύριε Πρόεδρε.</w:t>
      </w:r>
    </w:p>
    <w:p w14:paraId="34C3301C" w14:textId="77777777" w:rsidR="00836292" w:rsidRDefault="0042176D">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Συγγνώμη, δ</w:t>
      </w:r>
      <w:r>
        <w:rPr>
          <w:rFonts w:eastAsia="Times New Roman" w:cs="Times New Roman"/>
          <w:szCs w:val="24"/>
        </w:rPr>
        <w:t>ικαίωμά σας ε</w:t>
      </w:r>
      <w:r>
        <w:rPr>
          <w:rFonts w:eastAsia="Times New Roman" w:cs="Times New Roman"/>
          <w:szCs w:val="24"/>
        </w:rPr>
        <w:t xml:space="preserve">ίναι να το λέτε, αλλά μιλάτε αφού έχετε αποδεχθεί, αν θέλετε, αυτή τη διαδικασία. </w:t>
      </w:r>
    </w:p>
    <w:p w14:paraId="34C3301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Δεν ξέρω αν έγινε αποδεκτή, κύριε Πρόεδρε. </w:t>
      </w:r>
    </w:p>
    <w:p w14:paraId="34C3301E" w14:textId="77777777" w:rsidR="00836292" w:rsidRDefault="0042176D">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cs="Times New Roman"/>
          <w:szCs w:val="24"/>
        </w:rPr>
        <w:t xml:space="preserve">Εντάξει, εγώ ούτε σας μέμφομαι ούτε σας κατηγορώ. </w:t>
      </w:r>
    </w:p>
    <w:p w14:paraId="34C3301F"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ΓΕΩΡΓΙΟΣ-ΔΗΜΗΤΡΙΟ</w:t>
      </w:r>
      <w:r>
        <w:rPr>
          <w:rFonts w:eastAsia="Times New Roman" w:cs="Times New Roman"/>
          <w:b/>
          <w:szCs w:val="24"/>
        </w:rPr>
        <w:t>Σ ΚΑΡΡΑΣ:</w:t>
      </w:r>
      <w:r>
        <w:rPr>
          <w:rFonts w:eastAsia="Times New Roman" w:cs="Times New Roman"/>
          <w:szCs w:val="24"/>
        </w:rPr>
        <w:t xml:space="preserve"> Απλώς το θέτω, για να καταγραφεί, κύριε Πρόεδρε, γιατί αυτό γίνεται κατ’ επανάληψη.</w:t>
      </w:r>
    </w:p>
    <w:p w14:paraId="34C33020" w14:textId="77777777" w:rsidR="00836292" w:rsidRDefault="0042176D">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Βεβαίως κ</w:t>
      </w:r>
      <w:r>
        <w:rPr>
          <w:rFonts w:eastAsia="Times New Roman" w:cs="Times New Roman"/>
          <w:szCs w:val="24"/>
        </w:rPr>
        <w:t>αταγράφηκε η άποψή σας, η ένστασή σας.</w:t>
      </w:r>
    </w:p>
    <w:p w14:paraId="34C3302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Ωραία, κύριε Πρόεδρε, σας ευχαριστώ. </w:t>
      </w:r>
    </w:p>
    <w:p w14:paraId="34C33022" w14:textId="77777777" w:rsidR="00836292" w:rsidRDefault="0042176D">
      <w:pPr>
        <w:spacing w:line="600" w:lineRule="auto"/>
        <w:ind w:firstLine="720"/>
        <w:jc w:val="both"/>
        <w:rPr>
          <w:rFonts w:eastAsia="Times New Roman" w:cs="Times New Roman"/>
          <w:szCs w:val="24"/>
        </w:rPr>
      </w:pPr>
      <w:r>
        <w:rPr>
          <w:rFonts w:eastAsia="Times New Roman"/>
          <w:b/>
          <w:szCs w:val="24"/>
        </w:rPr>
        <w:t>ΠΡΟΕΔΡΕΥΩΝ (Γεώ</w:t>
      </w:r>
      <w:r>
        <w:rPr>
          <w:rFonts w:eastAsia="Times New Roman"/>
          <w:b/>
          <w:szCs w:val="24"/>
        </w:rPr>
        <w:t xml:space="preserve">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cs="Times New Roman"/>
          <w:szCs w:val="24"/>
        </w:rPr>
        <w:t xml:space="preserve">Συνεχίζουμε, λοιπόν, με την κ. </w:t>
      </w:r>
      <w:proofErr w:type="spellStart"/>
      <w:r>
        <w:rPr>
          <w:rFonts w:eastAsia="Times New Roman" w:cs="Times New Roman"/>
          <w:szCs w:val="24"/>
        </w:rPr>
        <w:t>Θεοπεφτάτου</w:t>
      </w:r>
      <w:proofErr w:type="spellEnd"/>
      <w:r>
        <w:rPr>
          <w:rFonts w:eastAsia="Times New Roman" w:cs="Times New Roman"/>
          <w:szCs w:val="24"/>
        </w:rPr>
        <w:t xml:space="preserve">. </w:t>
      </w:r>
    </w:p>
    <w:p w14:paraId="34C3302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Θεοπεφτάτου</w:t>
      </w:r>
      <w:proofErr w:type="spellEnd"/>
      <w:r>
        <w:rPr>
          <w:rFonts w:eastAsia="Times New Roman" w:cs="Times New Roman"/>
          <w:szCs w:val="24"/>
        </w:rPr>
        <w:t xml:space="preserve">, έχετε τον λόγο. </w:t>
      </w:r>
    </w:p>
    <w:p w14:paraId="34C33024"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ΑΦΡΟΔΙΤΗ ΘΕΟΠΕΦΤΑΤΟΥ:</w:t>
      </w:r>
      <w:r>
        <w:rPr>
          <w:rFonts w:eastAsia="Times New Roman" w:cs="Times New Roman"/>
          <w:szCs w:val="24"/>
        </w:rPr>
        <w:t xml:space="preserve"> Ευχαριστώ, κύριε Πρόεδρε. </w:t>
      </w:r>
    </w:p>
    <w:p w14:paraId="34C3302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να σας ενημερώσω για την κατατεθείσα τροπολογία</w:t>
      </w:r>
      <w:r>
        <w:rPr>
          <w:rFonts w:eastAsia="Times New Roman" w:cs="Times New Roman"/>
          <w:szCs w:val="24"/>
        </w:rPr>
        <w:t>,</w:t>
      </w:r>
      <w:r>
        <w:rPr>
          <w:rFonts w:eastAsia="Times New Roman" w:cs="Times New Roman"/>
          <w:szCs w:val="24"/>
        </w:rPr>
        <w:t xml:space="preserve"> με γενικό αριθμό 319 και ειδικό 17, που αφορά την αποκατάσταση των εργατικών κατοικιών στο Ληξούρι της Κεφαλονιάς. Όπως γνωρίζετε, έχει καθυστερήσει σημαντικά. Οι δικαιούχοι εργατικών κατοικιών ήδη νοικιάζουν ακίνητα και δεν έχουν αποκατασταθεί ακόμα τα σ</w:t>
      </w:r>
      <w:r>
        <w:rPr>
          <w:rFonts w:eastAsia="Times New Roman" w:cs="Times New Roman"/>
          <w:szCs w:val="24"/>
        </w:rPr>
        <w:t>πίτια τους. Επειδή, λοιπόν, τέθηκαν ερωτήματα και από συναδέλφους, θα ήθελα να διευκρινίσω μερικά θέματα.</w:t>
      </w:r>
    </w:p>
    <w:p w14:paraId="34C3302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Λόγω της κατάργησης του ΟΕΚ, είχε γίνει μια ρύθμιση με τον ν.4305/14, ώστε να αναλάβει το Υπουργείο Υποδομών την ανακατασκευή ή επισκευή αυτών των εργ</w:t>
      </w:r>
      <w:r>
        <w:rPr>
          <w:rFonts w:eastAsia="Times New Roman" w:cs="Times New Roman"/>
          <w:szCs w:val="24"/>
        </w:rPr>
        <w:t>ατικών κατοικιών. Στην πορεία διαπιστώθηκαν τεχνικά και νομικά προβλήματα, αφ</w:t>
      </w:r>
      <w:r>
        <w:rPr>
          <w:rFonts w:eastAsia="Times New Roman" w:cs="Times New Roman"/>
          <w:szCs w:val="24"/>
        </w:rPr>
        <w:t xml:space="preserve">’ </w:t>
      </w:r>
      <w:r>
        <w:rPr>
          <w:rFonts w:eastAsia="Times New Roman" w:cs="Times New Roman"/>
          <w:szCs w:val="24"/>
        </w:rPr>
        <w:t>ενός μεν γιατί το αρχικό οικόπεδο του Οργανισμού Εργατικής Κατοικίας, του ΟΕΚ, ήταν 10 στρέμματα και πάνω σ’ αυτό έγιναν οι εργατικές κατοικίες, χαράχθηκαν οι δρόμοι και οι κοιν</w:t>
      </w:r>
      <w:r>
        <w:rPr>
          <w:rFonts w:eastAsia="Times New Roman" w:cs="Times New Roman"/>
          <w:szCs w:val="24"/>
        </w:rPr>
        <w:t>όχρηστοι χώροι, αφ</w:t>
      </w:r>
      <w:r>
        <w:rPr>
          <w:rFonts w:eastAsia="Times New Roman" w:cs="Times New Roman"/>
          <w:szCs w:val="24"/>
        </w:rPr>
        <w:t xml:space="preserve">’ </w:t>
      </w:r>
      <w:r>
        <w:rPr>
          <w:rFonts w:eastAsia="Times New Roman" w:cs="Times New Roman"/>
          <w:szCs w:val="24"/>
        </w:rPr>
        <w:t>ετέρου δε γιατί οι όροι δόμησης που επιβλήθηκαν το 1987 δεν συμφωνούσαν με την πραγματικότητα, δεν κάλυπταν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αυτές τις οικοδομές που είχαν ήδη </w:t>
      </w:r>
      <w:proofErr w:type="spellStart"/>
      <w:r>
        <w:rPr>
          <w:rFonts w:eastAsia="Times New Roman" w:cs="Times New Roman"/>
          <w:szCs w:val="24"/>
        </w:rPr>
        <w:t>οικοδομηθεί</w:t>
      </w:r>
      <w:proofErr w:type="spellEnd"/>
      <w:r>
        <w:rPr>
          <w:rFonts w:eastAsia="Times New Roman" w:cs="Times New Roman"/>
          <w:szCs w:val="24"/>
        </w:rPr>
        <w:t xml:space="preserve"> από τον ΟΕΚ.</w:t>
      </w:r>
    </w:p>
    <w:p w14:paraId="34C3302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Κρίθηκε, λοιπόν, σκόπιμη αυτή η τροπολογία, επαναλαμβάνω και</w:t>
      </w:r>
      <w:r>
        <w:rPr>
          <w:rFonts w:eastAsia="Times New Roman" w:cs="Times New Roman"/>
          <w:szCs w:val="24"/>
        </w:rPr>
        <w:t xml:space="preserve"> από τεχνικής, πολεοδομικής δηλαδή άποψης –δεν είναι εδώ τώρα κ. </w:t>
      </w:r>
      <w:proofErr w:type="spellStart"/>
      <w:r>
        <w:rPr>
          <w:rFonts w:eastAsia="Times New Roman" w:cs="Times New Roman"/>
          <w:szCs w:val="24"/>
        </w:rPr>
        <w:t>Αμυράς</w:t>
      </w:r>
      <w:proofErr w:type="spellEnd"/>
      <w:r>
        <w:rPr>
          <w:rFonts w:eastAsia="Times New Roman" w:cs="Times New Roman"/>
          <w:szCs w:val="24"/>
        </w:rPr>
        <w:t>, που είχε ρωτήσει σχετικά-, αλλά και για θέματα δικαιωμάτων των δικαιούχων, δηλαδή</w:t>
      </w:r>
      <w:r>
        <w:rPr>
          <w:rFonts w:eastAsia="Times New Roman" w:cs="Times New Roman"/>
          <w:szCs w:val="24"/>
        </w:rPr>
        <w:t>,</w:t>
      </w:r>
      <w:r>
        <w:rPr>
          <w:rFonts w:eastAsia="Times New Roman" w:cs="Times New Roman"/>
          <w:szCs w:val="24"/>
        </w:rPr>
        <w:t xml:space="preserve"> χιλιοστά και κυριότητα επί του συνολικού οικοπέδου του ΟΕΚ, όπως είχε ακολουθηθεί τη δεκαετία του ’7</w:t>
      </w:r>
      <w:r>
        <w:rPr>
          <w:rFonts w:eastAsia="Times New Roman" w:cs="Times New Roman"/>
          <w:szCs w:val="24"/>
        </w:rPr>
        <w:t xml:space="preserve">0, ούτως ώστε να προχωρήσουμε και να σταματήσει αυτή η καθυστέρηση της αποκατάστασης των εργατικών κατοικιών. </w:t>
      </w:r>
    </w:p>
    <w:p w14:paraId="34C33028"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αλώ όλους τους συναδέλφους να υπερψηφίσουν αυτήν την τροπολογία γιατί είναι πραγματικά αναγκαία.</w:t>
      </w:r>
    </w:p>
    <w:p w14:paraId="34C33029"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κύριε Υπουργέ, επειδή συζητάμε αυτό το </w:t>
      </w:r>
      <w:r>
        <w:rPr>
          <w:rFonts w:eastAsia="Times New Roman" w:cs="Times New Roman"/>
          <w:szCs w:val="24"/>
        </w:rPr>
        <w:t xml:space="preserve">θέμα, ήθελα να σας επισημάνω ότι για τις επιδοτήσεις ενοικίων και </w:t>
      </w:r>
      <w:r>
        <w:rPr>
          <w:rFonts w:eastAsia="Times New Roman" w:cs="Times New Roman"/>
          <w:szCs w:val="24"/>
        </w:rPr>
        <w:lastRenderedPageBreak/>
        <w:t>φιλοξενίας</w:t>
      </w:r>
      <w:r>
        <w:rPr>
          <w:rFonts w:eastAsia="Times New Roman" w:cs="Times New Roman"/>
          <w:szCs w:val="24"/>
        </w:rPr>
        <w:t>,</w:t>
      </w:r>
      <w:r>
        <w:rPr>
          <w:rFonts w:eastAsia="Times New Roman" w:cs="Times New Roman"/>
          <w:szCs w:val="24"/>
        </w:rPr>
        <w:t xml:space="preserve"> που παίρνουν αυτοί οι άνθρωποι -είναι δικαιούχοι ενοικίου και φιλοξενίας- θα πρέπει να φροντίσετε το ακατάσχετο του λογαριασμού που κατατίθενται αυτές οι επιδοτήσεις και να μην ζ</w:t>
      </w:r>
      <w:r>
        <w:rPr>
          <w:rFonts w:eastAsia="Times New Roman" w:cs="Times New Roman"/>
          <w:szCs w:val="24"/>
        </w:rPr>
        <w:t>ητείται φορολογική ενημερότητα και ασφαλιστική, γιατί νομίζω ότι μπαίνουν στην εξαίρεση του νόμου των επιχορηγήσεων που δίνει το κράτος.</w:t>
      </w:r>
    </w:p>
    <w:p w14:paraId="34C3302A"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34C3302B"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την κ. </w:t>
      </w:r>
      <w:proofErr w:type="spellStart"/>
      <w:r>
        <w:rPr>
          <w:rFonts w:eastAsia="Times New Roman" w:cs="Times New Roman"/>
          <w:szCs w:val="24"/>
        </w:rPr>
        <w:t>Θεοπεφτάτου</w:t>
      </w:r>
      <w:proofErr w:type="spellEnd"/>
      <w:r>
        <w:rPr>
          <w:rFonts w:eastAsia="Times New Roman" w:cs="Times New Roman"/>
          <w:szCs w:val="24"/>
        </w:rPr>
        <w:t>.</w:t>
      </w:r>
    </w:p>
    <w:p w14:paraId="34C3302C"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Ο κ. Θεοφύλακτος έχει τον λόγο.</w:t>
      </w:r>
    </w:p>
    <w:p w14:paraId="34C3302D"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Ευχαριστώ, κύριε Πρόεδρε.</w:t>
      </w:r>
    </w:p>
    <w:p w14:paraId="34C3302E"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αναφερθώ στη βουλευτική τροπολογία με γενικό αριθμό 317 και ειδικό αριθμό 15, η οποία αφορά διατάξεις του Κτηματολογίου και η πρωτοβουλία της οποίας ανήκει στο </w:t>
      </w:r>
      <w:r>
        <w:rPr>
          <w:rFonts w:eastAsia="Times New Roman" w:cs="Times New Roman"/>
          <w:szCs w:val="24"/>
        </w:rPr>
        <w:t>σ</w:t>
      </w:r>
      <w:r>
        <w:rPr>
          <w:rFonts w:eastAsia="Times New Roman" w:cs="Times New Roman"/>
          <w:szCs w:val="24"/>
        </w:rPr>
        <w:t>ύλλογο που ανήκω, στον Δικηγορικό Σύλλογο Κοζ</w:t>
      </w:r>
      <w:r>
        <w:rPr>
          <w:rFonts w:eastAsia="Times New Roman" w:cs="Times New Roman"/>
          <w:szCs w:val="24"/>
        </w:rPr>
        <w:t xml:space="preserve">άνης. </w:t>
      </w:r>
    </w:p>
    <w:p w14:paraId="34C3302F"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Ποια είναι η ουσία και ο πυρήνας της τροπολογίας; Έως τώρα υπήρχε άνιση μεταχείριση όσων δήλωναν εμπράγματα δικαιώματα με βάση την έκτακτη χρησικτησία εντός προθεσμίας συλλογής των δηλώσεων και όσων δεν ήταν εμπρόθεσμοι. Αυτ</w:t>
      </w:r>
      <w:r>
        <w:rPr>
          <w:rFonts w:eastAsia="Times New Roman" w:cs="Times New Roman"/>
          <w:szCs w:val="24"/>
        </w:rPr>
        <w:t>οί</w:t>
      </w:r>
      <w:r>
        <w:rPr>
          <w:rFonts w:eastAsia="Times New Roman" w:cs="Times New Roman"/>
          <w:szCs w:val="24"/>
        </w:rPr>
        <w:t>,</w:t>
      </w:r>
      <w:r>
        <w:rPr>
          <w:rFonts w:eastAsia="Times New Roman" w:cs="Times New Roman"/>
          <w:szCs w:val="24"/>
        </w:rPr>
        <w:t xml:space="preserve"> που δεν ήταν εμπρόθεσμοι είχαν την υποχρέωση να επιδίδουν στο ελληνικό </w:t>
      </w:r>
      <w:r>
        <w:rPr>
          <w:rFonts w:eastAsia="Times New Roman" w:cs="Times New Roman"/>
          <w:szCs w:val="24"/>
        </w:rPr>
        <w:t>δ</w:t>
      </w:r>
      <w:r>
        <w:rPr>
          <w:rFonts w:eastAsia="Times New Roman" w:cs="Times New Roman"/>
          <w:szCs w:val="24"/>
        </w:rPr>
        <w:t xml:space="preserve">ημόσιο με δική τους δαπάνη. Αυτή η δαπάνη με το πέρασμα των ετών αυξήθηκε και εάν συνυπολογίσουμε και τα συνημμένα έγγραφα τα οποία κάποιος πρέπει </w:t>
      </w:r>
      <w:r>
        <w:rPr>
          <w:rFonts w:eastAsia="Times New Roman" w:cs="Times New Roman"/>
          <w:szCs w:val="24"/>
        </w:rPr>
        <w:lastRenderedPageBreak/>
        <w:t>να επιδ</w:t>
      </w:r>
      <w:r>
        <w:rPr>
          <w:rFonts w:eastAsia="Times New Roman" w:cs="Times New Roman"/>
          <w:szCs w:val="24"/>
        </w:rPr>
        <w:t>ώ</w:t>
      </w:r>
      <w:r>
        <w:rPr>
          <w:rFonts w:eastAsia="Times New Roman" w:cs="Times New Roman"/>
          <w:szCs w:val="24"/>
        </w:rPr>
        <w:t>σει με δική του δαπάνη, είνα</w:t>
      </w:r>
      <w:r>
        <w:rPr>
          <w:rFonts w:eastAsia="Times New Roman" w:cs="Times New Roman"/>
          <w:szCs w:val="24"/>
        </w:rPr>
        <w:t xml:space="preserve">ι μια δαπάνη που ξεπερνάει τα 200 και πολλές φορές τα 300 ευρώ και καθιστά πρακτικά αδύνατη, ιδίως σήμερα, τη δήλωση δικαιωμάτων από ιδιώτες. </w:t>
      </w:r>
    </w:p>
    <w:p w14:paraId="34C33030"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Οπότε, καταργείται αυτή η άνιση μεταχείριση των δηλώσεων δικαιωμάτων των εμπραγμάτων, που υπάρχει έως σήμερα. Και</w:t>
      </w:r>
      <w:r>
        <w:rPr>
          <w:rFonts w:eastAsia="Times New Roman" w:cs="Times New Roman"/>
          <w:szCs w:val="24"/>
        </w:rPr>
        <w:t xml:space="preserve"> -γιατί η τροπολογία έγινε και σε διαβούλευση με το ΥΠΕΚΑ και με τη</w:t>
      </w:r>
      <w:r>
        <w:rPr>
          <w:rFonts w:eastAsia="Times New Roman" w:cs="Times New Roman"/>
          <w:szCs w:val="24"/>
        </w:rPr>
        <w:t>ν</w:t>
      </w:r>
      <w:r>
        <w:rPr>
          <w:rFonts w:eastAsia="Times New Roman" w:cs="Times New Roman"/>
          <w:szCs w:val="24"/>
        </w:rPr>
        <w:t xml:space="preserve"> «Κτηματολόγιο Α.Ε.»-, για να διασφαλιστούν τα δικαιώματα του </w:t>
      </w:r>
      <w:r>
        <w:rPr>
          <w:rFonts w:eastAsia="Times New Roman" w:cs="Times New Roman"/>
          <w:szCs w:val="24"/>
        </w:rPr>
        <w:t>δ</w:t>
      </w:r>
      <w:r>
        <w:rPr>
          <w:rFonts w:eastAsia="Times New Roman" w:cs="Times New Roman"/>
          <w:szCs w:val="24"/>
        </w:rPr>
        <w:t xml:space="preserve">ημοσίου, η υποχρέωση αυτή </w:t>
      </w:r>
      <w:proofErr w:type="spellStart"/>
      <w:r>
        <w:rPr>
          <w:rFonts w:eastAsia="Times New Roman" w:cs="Times New Roman"/>
          <w:szCs w:val="24"/>
        </w:rPr>
        <w:t>μετακυλίεται</w:t>
      </w:r>
      <w:proofErr w:type="spellEnd"/>
      <w:r>
        <w:rPr>
          <w:rFonts w:eastAsia="Times New Roman" w:cs="Times New Roman"/>
          <w:szCs w:val="24"/>
        </w:rPr>
        <w:t>, μεταβιβάζεται και την έχει πλέον σήμερα η «Κτηματολόγιο Α.Ε.». Εάν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κάποιος δ</w:t>
      </w:r>
      <w:r>
        <w:rPr>
          <w:rFonts w:eastAsia="Times New Roman" w:cs="Times New Roman"/>
          <w:szCs w:val="24"/>
        </w:rPr>
        <w:t xml:space="preserve">ηλώσει εμπράγματο δικαίωμα με βάση την έκτακτη χρησικτησία,  το ελληνικό </w:t>
      </w:r>
      <w:r>
        <w:rPr>
          <w:rFonts w:eastAsia="Times New Roman" w:cs="Times New Roman"/>
          <w:szCs w:val="24"/>
        </w:rPr>
        <w:t>δ</w:t>
      </w:r>
      <w:r>
        <w:rPr>
          <w:rFonts w:eastAsia="Times New Roman" w:cs="Times New Roman"/>
          <w:szCs w:val="24"/>
        </w:rPr>
        <w:t xml:space="preserve">ημόσιο θα ενημερωθεί και πάλι, αλλά αυτήν τη φορά πλέον μετά την τροπολογία </w:t>
      </w:r>
      <w:r>
        <w:rPr>
          <w:rFonts w:eastAsia="Times New Roman" w:cs="Times New Roman"/>
          <w:szCs w:val="24"/>
        </w:rPr>
        <w:lastRenderedPageBreak/>
        <w:t>αυτήν από την «Κτηματολόγιο Α.Ε.». Για κάθε ενδεχόμενο</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διασφαλίζονται και τα δικαιώματα του </w:t>
      </w:r>
      <w:r>
        <w:rPr>
          <w:rFonts w:eastAsia="Times New Roman" w:cs="Times New Roman"/>
          <w:szCs w:val="24"/>
        </w:rPr>
        <w:t>δ</w:t>
      </w:r>
      <w:r>
        <w:rPr>
          <w:rFonts w:eastAsia="Times New Roman" w:cs="Times New Roman"/>
          <w:szCs w:val="24"/>
        </w:rPr>
        <w:t>ημοσ</w:t>
      </w:r>
      <w:r>
        <w:rPr>
          <w:rFonts w:eastAsia="Times New Roman" w:cs="Times New Roman"/>
          <w:szCs w:val="24"/>
        </w:rPr>
        <w:t>ίου. Παραμένει δε η υποχρέωση του ιδιώτη, εάν κάνει τη δήλωση αυτή σε ακίνητο αγνώστου ιδιοκτήτη μετά την ανάρτηση των πινάκων, οπότε τότε την υποχρέωση εξακολουθεί όπως και σήμερα να την έχει ο ιδιώτης.</w:t>
      </w:r>
    </w:p>
    <w:p w14:paraId="34C33031"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 xml:space="preserve">Όσοι υπογράφουμε την τροπολογία είμαστε συνάδελφοι δικηγόροι. Οι περισσότεροι από εμάς έχουμε έλθει σε συνεννόηση με τους </w:t>
      </w:r>
      <w:r>
        <w:rPr>
          <w:rFonts w:eastAsia="Times New Roman" w:cs="Times New Roman"/>
          <w:szCs w:val="24"/>
        </w:rPr>
        <w:t>σ</w:t>
      </w:r>
      <w:r>
        <w:rPr>
          <w:rFonts w:eastAsia="Times New Roman" w:cs="Times New Roman"/>
          <w:szCs w:val="24"/>
        </w:rPr>
        <w:t>υλλόγους που ανήκουμε. Είναι κάτι το οποίο νομίζω ότι όσοι ασχολούνται με το Κτηματολόγιο, λογιστές, μηχανικοί, δικηγόροι, αν καταλάβ</w:t>
      </w:r>
      <w:r>
        <w:rPr>
          <w:rFonts w:eastAsia="Times New Roman" w:cs="Times New Roman"/>
          <w:szCs w:val="24"/>
        </w:rPr>
        <w:t xml:space="preserve">ουν την ουσία, θα το κάνουν δεκτό και είναι καλό να την ψηφίσουν όλοι οι συνάδελφοι. </w:t>
      </w:r>
    </w:p>
    <w:p w14:paraId="34C33032"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lastRenderedPageBreak/>
        <w:t>Να εξηγήσω μόνο -και κλείνω, κύριε Πρόεδρε, με αυτό- το επείγον πού έγκειται, γιατί ήλθε σε αυτό το νομοσχέδιο αυτή η τροπολογία. Έγκειται στο ότι σε πολλές περιφέρειες τ</w:t>
      </w:r>
      <w:r>
        <w:rPr>
          <w:rFonts w:eastAsia="Times New Roman" w:cs="Times New Roman"/>
          <w:szCs w:val="24"/>
        </w:rPr>
        <w:t>ης χώρας τρέχουν οι διαδικασίες υποβολής δηλώσεων, οπότε εάν κλείσουν αυτές οι διαδικασίες μετά χάνει το νόημά της αυτή η τροπολογία. Το δε εκπρόθεσμο, το εξηγώ, έγκειται στο ότι έως τελευταίες στιγμές, τις τελευταίες μέρες ήμασταν σε διαβούλευση και με το</w:t>
      </w:r>
      <w:r>
        <w:rPr>
          <w:rFonts w:eastAsia="Times New Roman" w:cs="Times New Roman"/>
          <w:szCs w:val="24"/>
        </w:rPr>
        <w:t xml:space="preserve"> ΥΠΕΚΑ και με την «Κτηματολόγιο Α.Ε.» και για τη μεταβατική διάταξη, γι’ αυτό φτάσαμε και ήταν εκπρόθεσμη η τροπολογία αυτή.</w:t>
      </w:r>
    </w:p>
    <w:p w14:paraId="34C33033"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4C33034"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 Θεοφύλακτο και για την οικονομία του χρόνου.</w:t>
      </w:r>
    </w:p>
    <w:p w14:paraId="34C33035"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Κλείνουμε τον κατ</w:t>
      </w:r>
      <w:r>
        <w:rPr>
          <w:rFonts w:eastAsia="Times New Roman" w:cs="Times New Roman"/>
          <w:szCs w:val="24"/>
        </w:rPr>
        <w:t xml:space="preserve">άλογο των ομιλητών με τον τελευταίο ομιλητή, τον κ. </w:t>
      </w:r>
      <w:proofErr w:type="spellStart"/>
      <w:r>
        <w:rPr>
          <w:rFonts w:eastAsia="Times New Roman" w:cs="Times New Roman"/>
          <w:szCs w:val="24"/>
        </w:rPr>
        <w:t>Μπαλαούρα</w:t>
      </w:r>
      <w:proofErr w:type="spellEnd"/>
      <w:r>
        <w:rPr>
          <w:rFonts w:eastAsia="Times New Roman" w:cs="Times New Roman"/>
          <w:szCs w:val="24"/>
        </w:rPr>
        <w:t>.</w:t>
      </w:r>
    </w:p>
    <w:p w14:paraId="34C33036"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Μπαλαούρα</w:t>
      </w:r>
      <w:proofErr w:type="spellEnd"/>
      <w:r>
        <w:rPr>
          <w:rFonts w:eastAsia="Times New Roman" w:cs="Times New Roman"/>
          <w:szCs w:val="24"/>
        </w:rPr>
        <w:t>, έχετε τον λόγο.</w:t>
      </w:r>
    </w:p>
    <w:p w14:paraId="34C33037"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Ευχαριστώ, κύριε Πρόεδρε.</w:t>
      </w:r>
    </w:p>
    <w:p w14:paraId="34C33038"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Εγώ, μαζί με άλλους συναδέλφους μας, δεκαοκτώ ακόμα συναδέλφους, καταθέσαμε μια τροπολογία και θέλω να ζ</w:t>
      </w:r>
      <w:r>
        <w:rPr>
          <w:rFonts w:eastAsia="Times New Roman" w:cs="Times New Roman"/>
          <w:szCs w:val="24"/>
        </w:rPr>
        <w:t xml:space="preserve">ητήσω συγγνώμη από το Σώμα και από το Προεδρείο, διότι για λόγους τεχνικούς άργησε να κατατεθεί. Και φυσικά, ζητάω συγγνώμη </w:t>
      </w:r>
      <w:r>
        <w:rPr>
          <w:rFonts w:eastAsia="Times New Roman" w:cs="Times New Roman"/>
          <w:szCs w:val="24"/>
        </w:rPr>
        <w:lastRenderedPageBreak/>
        <w:t>από τους συναδέλφους όλων των πτερύγων της Βουλής, που με το δίκιο τους φώναξαν για την αργοπορία της κατάθεσης.</w:t>
      </w:r>
    </w:p>
    <w:p w14:paraId="34C33039"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Τώρα, όσον αφορά τη</w:t>
      </w:r>
      <w:r>
        <w:rPr>
          <w:rFonts w:eastAsia="Times New Roman" w:cs="Times New Roman"/>
          <w:szCs w:val="24"/>
        </w:rPr>
        <w:t>ν ουσία της τροπολογίας, η τροπολογία αφορά ΟΤΑ, όπου παίρνουν επιχορηγήσεις κυρίως από την Ευρωπαϊκή Ένωση, αλλά και από εθνικούς πόρους κατά ένα μέρος…</w:t>
      </w:r>
    </w:p>
    <w:p w14:paraId="34C3303A" w14:textId="77777777" w:rsidR="00836292" w:rsidRDefault="0042176D">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34C3303B"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 Παρακαλώ, ησυχία στην Αίθουσα, γιατί ενοχλεί</w:t>
      </w:r>
      <w:r>
        <w:rPr>
          <w:rFonts w:eastAsia="Times New Roman" w:cs="Times New Roman"/>
          <w:szCs w:val="24"/>
        </w:rPr>
        <w:t>ται ο ομιλητής.</w:t>
      </w:r>
    </w:p>
    <w:p w14:paraId="34C3303C"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κύριε </w:t>
      </w:r>
      <w:proofErr w:type="spellStart"/>
      <w:r>
        <w:rPr>
          <w:rFonts w:eastAsia="Times New Roman" w:cs="Times New Roman"/>
          <w:szCs w:val="24"/>
        </w:rPr>
        <w:t>Μπαλαούρα</w:t>
      </w:r>
      <w:proofErr w:type="spellEnd"/>
      <w:r>
        <w:rPr>
          <w:rFonts w:eastAsia="Times New Roman" w:cs="Times New Roman"/>
          <w:szCs w:val="24"/>
        </w:rPr>
        <w:t>.</w:t>
      </w:r>
    </w:p>
    <w:p w14:paraId="34C3303D" w14:textId="77777777" w:rsidR="00836292" w:rsidRDefault="0042176D">
      <w:pPr>
        <w:spacing w:line="600" w:lineRule="auto"/>
        <w:ind w:firstLine="709"/>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Αυτές οι επιχορηγήσεις αφορούν κοινωφελείς σκοπούς, «Βοήθεια στο </w:t>
      </w:r>
      <w:r>
        <w:rPr>
          <w:rFonts w:eastAsia="Times New Roman" w:cs="Times New Roman"/>
          <w:szCs w:val="24"/>
        </w:rPr>
        <w:t>Σ</w:t>
      </w:r>
      <w:r>
        <w:rPr>
          <w:rFonts w:eastAsia="Times New Roman" w:cs="Times New Roman"/>
          <w:szCs w:val="24"/>
        </w:rPr>
        <w:t xml:space="preserve">πίτι», στήριξη </w:t>
      </w:r>
      <w:r>
        <w:rPr>
          <w:rFonts w:eastAsia="Times New Roman" w:cs="Times New Roman"/>
          <w:szCs w:val="24"/>
        </w:rPr>
        <w:lastRenderedPageBreak/>
        <w:t xml:space="preserve">ευπαθών ομάδων, όπως </w:t>
      </w:r>
      <w:proofErr w:type="spellStart"/>
      <w:r>
        <w:rPr>
          <w:rFonts w:eastAsia="Times New Roman" w:cs="Times New Roman"/>
          <w:szCs w:val="24"/>
        </w:rPr>
        <w:t>Ρομά</w:t>
      </w:r>
      <w:proofErr w:type="spellEnd"/>
      <w:r>
        <w:rPr>
          <w:rFonts w:eastAsia="Times New Roman" w:cs="Times New Roman"/>
          <w:szCs w:val="24"/>
        </w:rPr>
        <w:t>,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πειδή αυτά τα χρήματα μπαίνουν μέσα από τους δήμους ή από τις δημοτικές επ</w:t>
      </w:r>
      <w:r>
        <w:rPr>
          <w:rFonts w:eastAsia="Times New Roman" w:cs="Times New Roman"/>
          <w:szCs w:val="24"/>
        </w:rPr>
        <w:t xml:space="preserve">ιχειρήσεις, όταν μια δημοτική επιχείρηση ή ένας δήμος ή μια περιφέρεια δεν έχει φορολογική ή ασφαλιστική ενημερότητα για άλλα κονδύλια που παίρνει, δεν μπορεί να πάρει τα χρήματα, για να τα διαθέσει σ’ αυτές τις ευπαθείς ομάδες. </w:t>
      </w:r>
    </w:p>
    <w:p w14:paraId="34C3303E" w14:textId="77777777" w:rsidR="00836292" w:rsidRDefault="0042176D">
      <w:pPr>
        <w:spacing w:line="600" w:lineRule="auto"/>
        <w:ind w:firstLine="709"/>
        <w:jc w:val="both"/>
        <w:rPr>
          <w:rFonts w:eastAsia="Times New Roman" w:cs="Times New Roman"/>
          <w:szCs w:val="24"/>
        </w:rPr>
      </w:pPr>
      <w:r>
        <w:rPr>
          <w:rFonts w:eastAsia="Times New Roman" w:cs="Times New Roman"/>
          <w:szCs w:val="24"/>
        </w:rPr>
        <w:t>Σε όλη την Ελλάδα είναι δι</w:t>
      </w:r>
      <w:r>
        <w:rPr>
          <w:rFonts w:eastAsia="Times New Roman" w:cs="Times New Roman"/>
          <w:szCs w:val="24"/>
        </w:rPr>
        <w:t xml:space="preserve">άσπαρτο αυτό το μεγάλο και σοβαρό πρόβλημα. Προσπάθησα πάρα πολλές φορές. Ρώτησα και πρώην Υπουργούς των κυβερνήσεων πώς θα το έλυναν αυτό το θέμα, γιατί δεν είχε λυθεί. Σήμερα, λοιπόν, κατατίθεται αυτή η τροπολογία, προκειμένου να δοθεί μια λύση, η οποία </w:t>
      </w:r>
      <w:r>
        <w:rPr>
          <w:rFonts w:eastAsia="Times New Roman" w:cs="Times New Roman"/>
          <w:szCs w:val="24"/>
        </w:rPr>
        <w:t xml:space="preserve">έχει και ανθρώπινο και κοινωνικό χαρακτήρα και φυσικά </w:t>
      </w:r>
      <w:r>
        <w:rPr>
          <w:rFonts w:eastAsia="Times New Roman" w:cs="Times New Roman"/>
          <w:szCs w:val="24"/>
        </w:rPr>
        <w:lastRenderedPageBreak/>
        <w:t xml:space="preserve">οικονομικό, αλλά έχει και πολιτισμικό για διαφόρους λόγους που ανέφερα πριν, σχετικά με τι ομάδες του πληθυσμού αφορά. </w:t>
      </w:r>
    </w:p>
    <w:p w14:paraId="34C3303F" w14:textId="77777777" w:rsidR="00836292" w:rsidRDefault="0042176D">
      <w:pPr>
        <w:spacing w:line="600" w:lineRule="auto"/>
        <w:ind w:firstLine="709"/>
        <w:jc w:val="both"/>
        <w:rPr>
          <w:rFonts w:eastAsia="Times New Roman" w:cs="Times New Roman"/>
          <w:szCs w:val="24"/>
        </w:rPr>
      </w:pPr>
      <w:r>
        <w:rPr>
          <w:rFonts w:eastAsia="Times New Roman" w:cs="Times New Roman"/>
          <w:szCs w:val="24"/>
        </w:rPr>
        <w:t>Ευχαριστώ τον Πρόεδρο και τους συναδέλφους και ελπίζω, επειδή πρόκειται περί αυτού</w:t>
      </w:r>
      <w:r>
        <w:rPr>
          <w:rFonts w:eastAsia="Times New Roman" w:cs="Times New Roman"/>
          <w:szCs w:val="24"/>
        </w:rPr>
        <w:t>, να τύχει όσο το δυνατόν μεγαλύτερης ευρύτητας στην ψηφοφορία.</w:t>
      </w:r>
    </w:p>
    <w:p w14:paraId="34C33040" w14:textId="77777777" w:rsidR="00836292" w:rsidRDefault="0042176D">
      <w:pPr>
        <w:spacing w:line="600" w:lineRule="auto"/>
        <w:ind w:firstLine="709"/>
        <w:jc w:val="both"/>
        <w:rPr>
          <w:rFonts w:eastAsia="Times New Roman" w:cs="Times New Roman"/>
          <w:szCs w:val="24"/>
        </w:rPr>
      </w:pPr>
      <w:r>
        <w:rPr>
          <w:rFonts w:eastAsia="Times New Roman" w:cs="Times New Roman"/>
          <w:szCs w:val="24"/>
        </w:rPr>
        <w:t xml:space="preserve">Ευχαριστώ πολύ. </w:t>
      </w:r>
    </w:p>
    <w:p w14:paraId="34C33041" w14:textId="77777777" w:rsidR="00836292" w:rsidRDefault="0042176D">
      <w:pPr>
        <w:spacing w:line="600" w:lineRule="auto"/>
        <w:ind w:firstLine="709"/>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Ευχαριστούμε τον κ. </w:t>
      </w:r>
      <w:proofErr w:type="spellStart"/>
      <w:r>
        <w:rPr>
          <w:rFonts w:eastAsia="Times New Roman"/>
          <w:bCs/>
        </w:rPr>
        <w:t>Μπαλαούρα</w:t>
      </w:r>
      <w:proofErr w:type="spellEnd"/>
      <w:r>
        <w:rPr>
          <w:rFonts w:eastAsia="Times New Roman"/>
          <w:bCs/>
        </w:rPr>
        <w:t xml:space="preserve">. </w:t>
      </w:r>
    </w:p>
    <w:p w14:paraId="34C33042" w14:textId="77777777" w:rsidR="00836292" w:rsidRDefault="0042176D">
      <w:pPr>
        <w:spacing w:line="600" w:lineRule="auto"/>
        <w:ind w:firstLine="709"/>
        <w:jc w:val="both"/>
        <w:rPr>
          <w:rFonts w:eastAsia="Times New Roman"/>
          <w:bCs/>
        </w:rPr>
      </w:pPr>
      <w:r>
        <w:rPr>
          <w:rFonts w:eastAsia="Times New Roman"/>
          <w:bCs/>
        </w:rPr>
        <w:t xml:space="preserve">Κύριοι συνάδελφοι, έκλεισε ο κατάλογος των ομιλητών. </w:t>
      </w:r>
    </w:p>
    <w:p w14:paraId="34C33043" w14:textId="77777777" w:rsidR="00836292" w:rsidRDefault="0042176D">
      <w:pPr>
        <w:spacing w:line="600" w:lineRule="auto"/>
        <w:ind w:firstLine="709"/>
        <w:jc w:val="both"/>
        <w:rPr>
          <w:rFonts w:eastAsia="Times New Roman"/>
          <w:bCs/>
        </w:rPr>
      </w:pPr>
      <w:r>
        <w:rPr>
          <w:rFonts w:eastAsia="Times New Roman"/>
          <w:bCs/>
        </w:rPr>
        <w:lastRenderedPageBreak/>
        <w:t xml:space="preserve">Θα δώσουμε τον λόγο στον κ. </w:t>
      </w:r>
      <w:proofErr w:type="spellStart"/>
      <w:r>
        <w:rPr>
          <w:rFonts w:eastAsia="Times New Roman"/>
          <w:bCs/>
        </w:rPr>
        <w:t>Σπίρτζη</w:t>
      </w:r>
      <w:proofErr w:type="spellEnd"/>
      <w:r>
        <w:rPr>
          <w:rFonts w:eastAsia="Times New Roman"/>
          <w:bCs/>
        </w:rPr>
        <w:t>, που οφείλει ενδεχο</w:t>
      </w:r>
      <w:r>
        <w:rPr>
          <w:rFonts w:eastAsia="Times New Roman"/>
          <w:bCs/>
        </w:rPr>
        <w:t xml:space="preserve">μένως και κάποιες απαντήσεις σε ερωτήματα Βουλευτών αναφορικά με τις τροπολογίες, αλλά και για το ποιες βουλευτικές τροπολογίες κάνει δεκτές. Μετά ζήτησε τον λόγο η κ. Φωτίου για δύο λεπτά για μια απάντηση, σχετικά με μια συγκεκριμένη τροπολογία. </w:t>
      </w:r>
    </w:p>
    <w:p w14:paraId="34C33044" w14:textId="77777777" w:rsidR="00836292" w:rsidRDefault="0042176D">
      <w:pPr>
        <w:spacing w:line="600" w:lineRule="auto"/>
        <w:ind w:firstLine="709"/>
        <w:jc w:val="both"/>
        <w:rPr>
          <w:rFonts w:eastAsia="Times New Roman"/>
          <w:bCs/>
        </w:rPr>
      </w:pPr>
      <w:r>
        <w:rPr>
          <w:rFonts w:eastAsia="Times New Roman"/>
          <w:b/>
          <w:bCs/>
        </w:rPr>
        <w:t xml:space="preserve">ΧΡΗΣΤΟΣ </w:t>
      </w:r>
      <w:r>
        <w:rPr>
          <w:rFonts w:eastAsia="Times New Roman"/>
          <w:b/>
          <w:bCs/>
        </w:rPr>
        <w:t>ΣΠΙΡΤΖΗΣ (Υπουργός Υποδομών, Μεταφορών και Δικτύων):</w:t>
      </w:r>
      <w:r>
        <w:rPr>
          <w:rFonts w:eastAsia="Times New Roman"/>
          <w:bCs/>
        </w:rPr>
        <w:t xml:space="preserve"> Κύριε Πρόεδρε…</w:t>
      </w:r>
    </w:p>
    <w:p w14:paraId="34C33045" w14:textId="77777777" w:rsidR="00836292" w:rsidRDefault="0042176D">
      <w:pPr>
        <w:spacing w:line="600" w:lineRule="auto"/>
        <w:ind w:firstLine="709"/>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Συγνώμη, κύριε Υπουργέ, να κάνω και μια διευκρίνιση επί της διαδικασίας.</w:t>
      </w:r>
    </w:p>
    <w:p w14:paraId="34C33046" w14:textId="77777777" w:rsidR="00836292" w:rsidRDefault="0042176D">
      <w:pPr>
        <w:spacing w:line="600" w:lineRule="auto"/>
        <w:ind w:firstLine="709"/>
        <w:jc w:val="both"/>
        <w:rPr>
          <w:rFonts w:eastAsia="Times New Roman"/>
          <w:bCs/>
        </w:rPr>
      </w:pPr>
      <w:r>
        <w:rPr>
          <w:rFonts w:eastAsia="Times New Roman"/>
          <w:bCs/>
        </w:rPr>
        <w:lastRenderedPageBreak/>
        <w:t xml:space="preserve">Μετά τους Υπουργούς θα πάρουν τον λόγο όσοι εκ των </w:t>
      </w:r>
      <w:r>
        <w:rPr>
          <w:rFonts w:eastAsia="Times New Roman"/>
          <w:bCs/>
        </w:rPr>
        <w:t>ε</w:t>
      </w:r>
      <w:r>
        <w:rPr>
          <w:rFonts w:eastAsia="Times New Roman"/>
          <w:bCs/>
        </w:rPr>
        <w:t>ισηγητών θέλουν, να τοποθετηθ</w:t>
      </w:r>
      <w:r>
        <w:rPr>
          <w:rFonts w:eastAsia="Times New Roman"/>
          <w:bCs/>
        </w:rPr>
        <w:t xml:space="preserve">ούν επί των τροπολογιών. Από κει και μετά, θα ξεκινήσει ο κύκλος των Κοινοβουλευτικών Εκπροσώπων. </w:t>
      </w:r>
    </w:p>
    <w:p w14:paraId="34C33047" w14:textId="77777777" w:rsidR="00836292" w:rsidRDefault="0042176D">
      <w:pPr>
        <w:spacing w:line="600" w:lineRule="auto"/>
        <w:ind w:firstLine="709"/>
        <w:jc w:val="both"/>
        <w:rPr>
          <w:rFonts w:eastAsia="Times New Roman"/>
          <w:bCs/>
        </w:rPr>
      </w:pPr>
      <w:r>
        <w:rPr>
          <w:rFonts w:eastAsia="Times New Roman"/>
          <w:b/>
          <w:bCs/>
        </w:rPr>
        <w:t>ΔΗΜΗΤΡΙΟΣ ΔΗΜΗΤΡΙΑΔΗΣ:</w:t>
      </w:r>
      <w:r>
        <w:rPr>
          <w:rFonts w:eastAsia="Times New Roman"/>
          <w:bCs/>
        </w:rPr>
        <w:t xml:space="preserve"> Κύριε Πρόεδρε, μπορώ να έχω τον λόγο; </w:t>
      </w:r>
    </w:p>
    <w:p w14:paraId="34C33048" w14:textId="77777777" w:rsidR="00836292" w:rsidRDefault="0042176D">
      <w:pPr>
        <w:spacing w:line="600" w:lineRule="auto"/>
        <w:ind w:firstLine="709"/>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Κύριε Δημητριάδη, τι θέλετε; </w:t>
      </w:r>
    </w:p>
    <w:p w14:paraId="34C33049" w14:textId="77777777" w:rsidR="00836292" w:rsidRDefault="0042176D">
      <w:pPr>
        <w:spacing w:line="600" w:lineRule="auto"/>
        <w:ind w:firstLine="709"/>
        <w:jc w:val="both"/>
        <w:rPr>
          <w:rFonts w:eastAsia="Times New Roman"/>
          <w:bCs/>
        </w:rPr>
      </w:pPr>
      <w:r>
        <w:rPr>
          <w:rFonts w:eastAsia="Times New Roman"/>
          <w:b/>
          <w:bCs/>
        </w:rPr>
        <w:t>ΔΗΜΗΤΡΙΟΣ ΔΗΜΗΤΡΙΑΔΗΣ:</w:t>
      </w:r>
      <w:r>
        <w:rPr>
          <w:rFonts w:eastAsia="Times New Roman"/>
          <w:bCs/>
        </w:rPr>
        <w:t xml:space="preserve"> Κύριε Πρόεδρε, επειδή είμαι </w:t>
      </w:r>
      <w:proofErr w:type="spellStart"/>
      <w:r>
        <w:rPr>
          <w:rFonts w:eastAsia="Times New Roman"/>
          <w:bCs/>
        </w:rPr>
        <w:t>συνυπογράφων</w:t>
      </w:r>
      <w:proofErr w:type="spellEnd"/>
      <w:r>
        <w:rPr>
          <w:rFonts w:eastAsia="Times New Roman"/>
          <w:bCs/>
        </w:rPr>
        <w:t xml:space="preserve"> σε μια βουλευτική τροπολογία, θα ήθελα </w:t>
      </w:r>
      <w:r>
        <w:rPr>
          <w:rFonts w:eastAsia="Times New Roman"/>
          <w:bCs/>
        </w:rPr>
        <w:lastRenderedPageBreak/>
        <w:t xml:space="preserve">να τοποθετηθώ πρώτος εγώ και στη συνέχεια ο κύριος Υπουργός. </w:t>
      </w:r>
    </w:p>
    <w:p w14:paraId="34C3304A" w14:textId="77777777" w:rsidR="00836292" w:rsidRDefault="0042176D">
      <w:pPr>
        <w:spacing w:line="600" w:lineRule="auto"/>
        <w:ind w:firstLine="709"/>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Με </w:t>
      </w:r>
      <w:proofErr w:type="spellStart"/>
      <w:r>
        <w:rPr>
          <w:rFonts w:eastAsia="Times New Roman"/>
          <w:bCs/>
        </w:rPr>
        <w:t>συγχωρείτε</w:t>
      </w:r>
      <w:proofErr w:type="spellEnd"/>
      <w:r>
        <w:rPr>
          <w:rFonts w:eastAsia="Times New Roman"/>
          <w:bCs/>
        </w:rPr>
        <w:t>. Είχατε τον χρόνο να τοποθετηθείτε. Όταν πήρατε τον λόγο, γιατί δ</w:t>
      </w:r>
      <w:r>
        <w:rPr>
          <w:rFonts w:eastAsia="Times New Roman"/>
          <w:bCs/>
        </w:rPr>
        <w:t>εν τοποθετηθήκατε;</w:t>
      </w:r>
    </w:p>
    <w:p w14:paraId="34C3304B" w14:textId="77777777" w:rsidR="00836292" w:rsidRDefault="0042176D">
      <w:pPr>
        <w:spacing w:line="600" w:lineRule="auto"/>
        <w:ind w:firstLine="709"/>
        <w:jc w:val="both"/>
        <w:rPr>
          <w:rFonts w:eastAsia="Times New Roman"/>
          <w:bCs/>
        </w:rPr>
      </w:pPr>
      <w:r>
        <w:rPr>
          <w:rFonts w:eastAsia="Times New Roman"/>
          <w:b/>
          <w:bCs/>
        </w:rPr>
        <w:t>ΔΗΜΗΤΡΙΟΣ ΔΗΜΗΤΡΙΑΔΗΣ:</w:t>
      </w:r>
      <w:r>
        <w:rPr>
          <w:rFonts w:eastAsia="Times New Roman"/>
          <w:bCs/>
        </w:rPr>
        <w:t xml:space="preserve"> Σας είπα, κύριε Πρόεδρε, προηγουμένως είχαμε συμφωνήσει άλλη διαδικασία με τον προηγούμενο </w:t>
      </w:r>
      <w:proofErr w:type="spellStart"/>
      <w:r>
        <w:rPr>
          <w:rFonts w:eastAsia="Times New Roman"/>
          <w:bCs/>
        </w:rPr>
        <w:t>Προεδρεύοντα</w:t>
      </w:r>
      <w:proofErr w:type="spellEnd"/>
      <w:r>
        <w:rPr>
          <w:rFonts w:eastAsia="Times New Roman"/>
          <w:bCs/>
        </w:rPr>
        <w:t xml:space="preserve">. Είχαμε συμφωνήσει διπλή διαδικασία για τους </w:t>
      </w:r>
      <w:r>
        <w:rPr>
          <w:rFonts w:eastAsia="Times New Roman"/>
          <w:bCs/>
        </w:rPr>
        <w:t>ε</w:t>
      </w:r>
      <w:r>
        <w:rPr>
          <w:rFonts w:eastAsia="Times New Roman"/>
          <w:bCs/>
        </w:rPr>
        <w:t>ισηγητές του ΣΥΡΙΖΑ</w:t>
      </w:r>
      <w:r>
        <w:rPr>
          <w:rFonts w:eastAsia="Times New Roman"/>
          <w:bCs/>
        </w:rPr>
        <w:t>,</w:t>
      </w:r>
      <w:r>
        <w:rPr>
          <w:rFonts w:eastAsia="Times New Roman"/>
          <w:bCs/>
        </w:rPr>
        <w:t xml:space="preserve"> πρώτα οι υπουργικές και μετά οι βουλευτικές</w:t>
      </w:r>
      <w:r>
        <w:rPr>
          <w:rFonts w:eastAsia="Times New Roman"/>
          <w:bCs/>
        </w:rPr>
        <w:t xml:space="preserve"> τροπολογίες. </w:t>
      </w:r>
    </w:p>
    <w:p w14:paraId="34C3304C" w14:textId="77777777" w:rsidR="00836292" w:rsidRDefault="0042176D">
      <w:pPr>
        <w:spacing w:line="600" w:lineRule="auto"/>
        <w:ind w:firstLine="709"/>
        <w:jc w:val="both"/>
        <w:rPr>
          <w:rFonts w:eastAsia="Times New Roman"/>
          <w:bCs/>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Εντάξει, κύριε Δημητριάδη, να μην οξύνουμε το κλίμα. Ακούστε: Έδωσα ήδη τον λόγο στους δύο Υπουργούς. Αν θέλετε, θα μιλήσετε μετά τους Υπουργούς. Αλλά, ούτως ή άλλως, θα ξεκινήσουμε μετά τους Υπουργούς με το</w:t>
      </w:r>
      <w:r>
        <w:rPr>
          <w:rFonts w:eastAsia="Times New Roman"/>
          <w:bCs/>
        </w:rPr>
        <w:t xml:space="preserve">υς </w:t>
      </w:r>
      <w:r>
        <w:rPr>
          <w:rFonts w:eastAsia="Times New Roman"/>
          <w:bCs/>
        </w:rPr>
        <w:t>ε</w:t>
      </w:r>
      <w:r>
        <w:rPr>
          <w:rFonts w:eastAsia="Times New Roman"/>
          <w:bCs/>
        </w:rPr>
        <w:t xml:space="preserve">ισηγητές, ένας εκ των οποίων είστε κι εσείς. </w:t>
      </w:r>
      <w:r>
        <w:rPr>
          <w:rFonts w:eastAsia="Times New Roman"/>
          <w:bCs/>
        </w:rPr>
        <w:t>Β</w:t>
      </w:r>
      <w:r>
        <w:rPr>
          <w:rFonts w:eastAsia="Times New Roman"/>
          <w:bCs/>
        </w:rPr>
        <w:t xml:space="preserve">εβαίως, εάν θέλετε, μπορείτε να αναφερθείτε και στην τροπολογία, την οποία συνυπογράφετε. Δηλαδή, τώρα ζητάτε επιπλέον τι; Θα έχετε τον χρόνο ως </w:t>
      </w:r>
      <w:r>
        <w:rPr>
          <w:rFonts w:eastAsia="Times New Roman"/>
          <w:bCs/>
        </w:rPr>
        <w:t>ε</w:t>
      </w:r>
      <w:r>
        <w:rPr>
          <w:rFonts w:eastAsia="Times New Roman"/>
          <w:bCs/>
        </w:rPr>
        <w:t xml:space="preserve">ισηγητής, όπως όλοι οι </w:t>
      </w:r>
      <w:r>
        <w:rPr>
          <w:rFonts w:eastAsia="Times New Roman"/>
          <w:bCs/>
        </w:rPr>
        <w:t>ε</w:t>
      </w:r>
      <w:r>
        <w:rPr>
          <w:rFonts w:eastAsia="Times New Roman"/>
          <w:bCs/>
        </w:rPr>
        <w:t>ισηγητές, να τοποθετηθείτε επί των τ</w:t>
      </w:r>
      <w:r>
        <w:rPr>
          <w:rFonts w:eastAsia="Times New Roman"/>
          <w:bCs/>
        </w:rPr>
        <w:t xml:space="preserve">ροπολογιών. </w:t>
      </w:r>
    </w:p>
    <w:p w14:paraId="34C3304D" w14:textId="77777777" w:rsidR="00836292" w:rsidRDefault="0042176D">
      <w:pPr>
        <w:spacing w:line="600" w:lineRule="auto"/>
        <w:ind w:firstLine="709"/>
        <w:jc w:val="both"/>
        <w:rPr>
          <w:rFonts w:eastAsia="Times New Roman"/>
          <w:bCs/>
        </w:rPr>
      </w:pPr>
      <w:r>
        <w:rPr>
          <w:rFonts w:eastAsia="Times New Roman"/>
          <w:b/>
          <w:bCs/>
        </w:rPr>
        <w:t>ΔΗΜΗΤΡΙΟΣ ΔΗΜΗΤΡΙΑΔΗΣ:</w:t>
      </w:r>
      <w:r>
        <w:rPr>
          <w:rFonts w:eastAsia="Times New Roman"/>
          <w:bCs/>
        </w:rPr>
        <w:t xml:space="preserve"> Μια δήλωση να κάνω, κύριε Πρόεδρε. </w:t>
      </w:r>
    </w:p>
    <w:p w14:paraId="34C3304E" w14:textId="77777777" w:rsidR="00836292" w:rsidRDefault="0042176D">
      <w:pPr>
        <w:spacing w:line="600" w:lineRule="auto"/>
        <w:ind w:firstLine="709"/>
        <w:jc w:val="both"/>
        <w:rPr>
          <w:rFonts w:eastAsia="Times New Roman"/>
          <w:bCs/>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Το κλείνουμε εδώ. </w:t>
      </w:r>
    </w:p>
    <w:p w14:paraId="34C3304F" w14:textId="77777777" w:rsidR="00836292" w:rsidRDefault="0042176D">
      <w:pPr>
        <w:spacing w:line="600" w:lineRule="auto"/>
        <w:ind w:firstLine="709"/>
        <w:jc w:val="both"/>
        <w:rPr>
          <w:rFonts w:eastAsia="Times New Roman"/>
          <w:bCs/>
        </w:rPr>
      </w:pPr>
      <w:r>
        <w:rPr>
          <w:rFonts w:eastAsia="Times New Roman"/>
          <w:bCs/>
        </w:rPr>
        <w:t xml:space="preserve">Κύριε </w:t>
      </w:r>
      <w:proofErr w:type="spellStart"/>
      <w:r>
        <w:rPr>
          <w:rFonts w:eastAsia="Times New Roman"/>
          <w:bCs/>
        </w:rPr>
        <w:t>Σπίρτζη</w:t>
      </w:r>
      <w:proofErr w:type="spellEnd"/>
      <w:r>
        <w:rPr>
          <w:rFonts w:eastAsia="Times New Roman"/>
          <w:bCs/>
        </w:rPr>
        <w:t>, έχετε τον λόγο.</w:t>
      </w:r>
    </w:p>
    <w:p w14:paraId="34C33050" w14:textId="77777777" w:rsidR="00836292" w:rsidRDefault="0042176D">
      <w:pPr>
        <w:spacing w:line="600" w:lineRule="auto"/>
        <w:ind w:firstLine="709"/>
        <w:jc w:val="both"/>
        <w:rPr>
          <w:rFonts w:eastAsia="Times New Roman"/>
          <w:bCs/>
        </w:rPr>
      </w:pPr>
      <w:r>
        <w:rPr>
          <w:rFonts w:eastAsia="Times New Roman"/>
          <w:b/>
          <w:bCs/>
        </w:rPr>
        <w:t xml:space="preserve">ΔΗΜΗΤΡΙΟΣ ΔΗΜΗΤΡΙΑΔΗΣ: </w:t>
      </w:r>
      <w:r>
        <w:rPr>
          <w:rFonts w:eastAsia="Times New Roman"/>
          <w:bCs/>
        </w:rPr>
        <w:t>Κύριε Πρόεδρε, μια δήλωση θέλω να κάνω ένα λεπτό και θα μιλήσει ο κύριος Υπου</w:t>
      </w:r>
      <w:r>
        <w:rPr>
          <w:rFonts w:eastAsia="Times New Roman"/>
          <w:bCs/>
        </w:rPr>
        <w:t xml:space="preserve">ργός. </w:t>
      </w:r>
    </w:p>
    <w:p w14:paraId="34C33051" w14:textId="77777777" w:rsidR="00836292" w:rsidRDefault="0042176D">
      <w:pPr>
        <w:spacing w:line="600" w:lineRule="auto"/>
        <w:ind w:firstLine="567"/>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Όχι, </w:t>
      </w:r>
      <w:proofErr w:type="spellStart"/>
      <w:r>
        <w:rPr>
          <w:rFonts w:eastAsia="Times New Roman"/>
          <w:bCs/>
        </w:rPr>
        <w:t>κα</w:t>
      </w:r>
      <w:r>
        <w:rPr>
          <w:rFonts w:eastAsia="Times New Roman"/>
          <w:bCs/>
        </w:rPr>
        <w:t>μ</w:t>
      </w:r>
      <w:r>
        <w:rPr>
          <w:rFonts w:eastAsia="Times New Roman"/>
          <w:bCs/>
        </w:rPr>
        <w:t>μία</w:t>
      </w:r>
      <w:proofErr w:type="spellEnd"/>
      <w:r>
        <w:rPr>
          <w:rFonts w:eastAsia="Times New Roman"/>
          <w:bCs/>
        </w:rPr>
        <w:t xml:space="preserve"> δήλωση. </w:t>
      </w:r>
    </w:p>
    <w:p w14:paraId="34C33052" w14:textId="77777777" w:rsidR="00836292" w:rsidRDefault="0042176D">
      <w:pPr>
        <w:spacing w:line="600" w:lineRule="auto"/>
        <w:ind w:firstLine="567"/>
        <w:jc w:val="both"/>
        <w:rPr>
          <w:rFonts w:eastAsia="Times New Roman"/>
          <w:bCs/>
        </w:rPr>
      </w:pPr>
      <w:r>
        <w:rPr>
          <w:rFonts w:eastAsia="Times New Roman"/>
          <w:b/>
          <w:bCs/>
        </w:rPr>
        <w:t>ΗΛΙΑΣ ΠΑΝΑΓΙΩΤΑΡΟΣ:</w:t>
      </w:r>
      <w:r>
        <w:rPr>
          <w:rFonts w:eastAsia="Times New Roman"/>
          <w:bCs/>
        </w:rPr>
        <w:t xml:space="preserve"> Και οι Κοινοβουλευτικοί;</w:t>
      </w:r>
    </w:p>
    <w:p w14:paraId="34C33053" w14:textId="77777777" w:rsidR="00836292" w:rsidRDefault="0042176D">
      <w:pPr>
        <w:spacing w:line="600" w:lineRule="auto"/>
        <w:ind w:firstLine="709"/>
        <w:jc w:val="both"/>
        <w:rPr>
          <w:rFonts w:eastAsia="Times New Roman"/>
          <w:bCs/>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Κύριε </w:t>
      </w:r>
      <w:proofErr w:type="spellStart"/>
      <w:r>
        <w:rPr>
          <w:rFonts w:eastAsia="Times New Roman"/>
          <w:bCs/>
        </w:rPr>
        <w:t>Παναγιώταρε</w:t>
      </w:r>
      <w:proofErr w:type="spellEnd"/>
      <w:r>
        <w:rPr>
          <w:rFonts w:eastAsia="Times New Roman"/>
          <w:bCs/>
        </w:rPr>
        <w:t xml:space="preserve">, πέντε φορές το έχω πει μέχρι τώρα. Είπαμε: Θα μιλήσουν οι δύο Υπουργοί. Θα τοποθετηθεί, δηλαδή, </w:t>
      </w:r>
      <w:r>
        <w:rPr>
          <w:rFonts w:eastAsia="Times New Roman"/>
          <w:bCs/>
        </w:rPr>
        <w:t xml:space="preserve">ο κ. </w:t>
      </w:r>
      <w:proofErr w:type="spellStart"/>
      <w:r>
        <w:rPr>
          <w:rFonts w:eastAsia="Times New Roman"/>
          <w:bCs/>
        </w:rPr>
        <w:t>Σπίρτζης</w:t>
      </w:r>
      <w:proofErr w:type="spellEnd"/>
      <w:r>
        <w:rPr>
          <w:rFonts w:eastAsia="Times New Roman"/>
          <w:bCs/>
        </w:rPr>
        <w:t xml:space="preserve"> για τις βουλευτικές τροπολογίες. Και ενδεχομένως, όπως είπαμε, για τα ερωτήματα Βουλευτών…</w:t>
      </w:r>
    </w:p>
    <w:p w14:paraId="34C33054" w14:textId="77777777" w:rsidR="00836292" w:rsidRDefault="0042176D">
      <w:pPr>
        <w:spacing w:line="600" w:lineRule="auto"/>
        <w:ind w:firstLine="709"/>
        <w:jc w:val="both"/>
        <w:rPr>
          <w:rFonts w:eastAsia="Times New Roman"/>
          <w:bCs/>
        </w:rPr>
      </w:pPr>
      <w:r>
        <w:rPr>
          <w:rFonts w:eastAsia="Times New Roman"/>
          <w:b/>
          <w:bCs/>
        </w:rPr>
        <w:t>ΔΗΜΗΤΡΙΟΣ ΔΗΜΗΤΡΙΑΔΗΣ:</w:t>
      </w:r>
      <w:r>
        <w:rPr>
          <w:rFonts w:eastAsia="Times New Roman"/>
          <w:bCs/>
        </w:rPr>
        <w:t xml:space="preserve"> Κύριε Πρόεδρε, μια δήλωση. Αφορά την τροπολογία που κατέθεσα. Για να το λάβει υπ</w:t>
      </w:r>
      <w:r>
        <w:rPr>
          <w:rFonts w:eastAsia="Times New Roman"/>
          <w:bCs/>
        </w:rPr>
        <w:t xml:space="preserve">’ </w:t>
      </w:r>
      <w:proofErr w:type="spellStart"/>
      <w:r>
        <w:rPr>
          <w:rFonts w:eastAsia="Times New Roman"/>
          <w:bCs/>
        </w:rPr>
        <w:t>όψ</w:t>
      </w:r>
      <w:r>
        <w:rPr>
          <w:rFonts w:eastAsia="Times New Roman"/>
          <w:bCs/>
        </w:rPr>
        <w:t>ιν</w:t>
      </w:r>
      <w:proofErr w:type="spellEnd"/>
      <w:r>
        <w:rPr>
          <w:rFonts w:eastAsia="Times New Roman"/>
          <w:bCs/>
        </w:rPr>
        <w:t xml:space="preserve"> του ο κύριος Υπουργός.</w:t>
      </w:r>
    </w:p>
    <w:p w14:paraId="34C33055" w14:textId="77777777" w:rsidR="00836292" w:rsidRDefault="0042176D">
      <w:pPr>
        <w:spacing w:line="600" w:lineRule="auto"/>
        <w:ind w:firstLine="709"/>
        <w:jc w:val="both"/>
        <w:rPr>
          <w:rFonts w:eastAsia="Times New Roman"/>
          <w:bCs/>
        </w:rPr>
      </w:pPr>
      <w:r>
        <w:rPr>
          <w:rFonts w:eastAsia="Times New Roman"/>
          <w:b/>
          <w:bCs/>
        </w:rPr>
        <w:t>ΠΡΟΕΔΡΕΥΩΝ (Γεώργι</w:t>
      </w:r>
      <w:r>
        <w:rPr>
          <w:rFonts w:eastAsia="Times New Roman"/>
          <w:b/>
          <w:bCs/>
        </w:rPr>
        <w:t xml:space="preserve">ος </w:t>
      </w:r>
      <w:proofErr w:type="spellStart"/>
      <w:r>
        <w:rPr>
          <w:rFonts w:eastAsia="Times New Roman"/>
          <w:b/>
          <w:bCs/>
        </w:rPr>
        <w:t>Λαμπρούλης</w:t>
      </w:r>
      <w:proofErr w:type="spellEnd"/>
      <w:r>
        <w:rPr>
          <w:rFonts w:eastAsia="Times New Roman"/>
          <w:b/>
          <w:bCs/>
        </w:rPr>
        <w:t>):</w:t>
      </w:r>
      <w:r>
        <w:rPr>
          <w:rFonts w:eastAsia="Times New Roman"/>
          <w:bCs/>
        </w:rPr>
        <w:t xml:space="preserve"> Κύριε Δημητριάδη, δεν κατάλαβα. Σας έδωσα τον λόγο; </w:t>
      </w:r>
    </w:p>
    <w:p w14:paraId="34C33056" w14:textId="77777777" w:rsidR="00836292" w:rsidRDefault="0042176D">
      <w:pPr>
        <w:spacing w:line="600" w:lineRule="auto"/>
        <w:ind w:firstLine="709"/>
        <w:jc w:val="both"/>
        <w:rPr>
          <w:rFonts w:eastAsia="Times New Roman"/>
          <w:bCs/>
        </w:rPr>
      </w:pPr>
      <w:r>
        <w:rPr>
          <w:rFonts w:eastAsia="Times New Roman"/>
          <w:b/>
          <w:bCs/>
        </w:rPr>
        <w:lastRenderedPageBreak/>
        <w:t>ΔΗΜΗΤΡΙΟΣ ΔΗΜΗΤΡΙΑΔΗΣ:</w:t>
      </w:r>
      <w:r>
        <w:rPr>
          <w:rFonts w:eastAsia="Times New Roman"/>
          <w:bCs/>
        </w:rPr>
        <w:t xml:space="preserve"> Συγνώμη. Να το λάβει υπ</w:t>
      </w:r>
      <w:r>
        <w:rPr>
          <w:rFonts w:eastAsia="Times New Roman"/>
          <w:bCs/>
        </w:rPr>
        <w:t xml:space="preserve">’ </w:t>
      </w:r>
      <w:proofErr w:type="spellStart"/>
      <w:r>
        <w:rPr>
          <w:rFonts w:eastAsia="Times New Roman"/>
          <w:bCs/>
        </w:rPr>
        <w:t>όψ</w:t>
      </w:r>
      <w:r>
        <w:rPr>
          <w:rFonts w:eastAsia="Times New Roman"/>
          <w:bCs/>
        </w:rPr>
        <w:t>ιν</w:t>
      </w:r>
      <w:proofErr w:type="spellEnd"/>
      <w:r>
        <w:rPr>
          <w:rFonts w:eastAsia="Times New Roman"/>
          <w:bCs/>
        </w:rPr>
        <w:t xml:space="preserve"> του ο κύριος Υπουργός.</w:t>
      </w:r>
    </w:p>
    <w:p w14:paraId="34C33057" w14:textId="77777777" w:rsidR="00836292" w:rsidRDefault="0042176D">
      <w:pPr>
        <w:spacing w:line="600" w:lineRule="auto"/>
        <w:ind w:firstLine="709"/>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Καθίστε, παρακαλώ. Δεν σας έδωσα τον λόγο.</w:t>
      </w:r>
    </w:p>
    <w:p w14:paraId="34C33058" w14:textId="77777777" w:rsidR="00836292" w:rsidRDefault="0042176D">
      <w:pPr>
        <w:spacing w:line="600" w:lineRule="auto"/>
        <w:ind w:firstLine="709"/>
        <w:jc w:val="both"/>
        <w:rPr>
          <w:rFonts w:eastAsia="Times New Roman"/>
          <w:bCs/>
        </w:rPr>
      </w:pPr>
      <w:r>
        <w:rPr>
          <w:rFonts w:eastAsia="Times New Roman"/>
          <w:bCs/>
        </w:rPr>
        <w:t xml:space="preserve">Κύριε </w:t>
      </w:r>
      <w:proofErr w:type="spellStart"/>
      <w:r>
        <w:rPr>
          <w:rFonts w:eastAsia="Times New Roman"/>
          <w:bCs/>
        </w:rPr>
        <w:t>Παναγιώταρε</w:t>
      </w:r>
      <w:proofErr w:type="spellEnd"/>
      <w:r>
        <w:rPr>
          <w:rFonts w:eastAsia="Times New Roman"/>
          <w:bCs/>
        </w:rPr>
        <w:t>, μέχρι εδώ καταν</w:t>
      </w:r>
      <w:r>
        <w:rPr>
          <w:rFonts w:eastAsia="Times New Roman"/>
          <w:bCs/>
        </w:rPr>
        <w:t xml:space="preserve">οητό. Μετά τους Υπουργούς, θα μιλήσουν οι </w:t>
      </w:r>
      <w:r>
        <w:rPr>
          <w:rFonts w:eastAsia="Times New Roman"/>
          <w:bCs/>
        </w:rPr>
        <w:t>ε</w:t>
      </w:r>
      <w:r>
        <w:rPr>
          <w:rFonts w:eastAsia="Times New Roman"/>
          <w:bCs/>
        </w:rPr>
        <w:t xml:space="preserve">ισηγητές επί των τροπολογιών και ξεκινάει ο κύκλος των Κοινοβουλευτικών Εκπροσώπων. Και οφείλω να το πω: Επειδή δηλώσατε πρώτος επιθυμία, θα είστε ο πρώτος Κοινοβουλευτικός Εκπρόσωπος που θα μιλήσει. </w:t>
      </w:r>
    </w:p>
    <w:p w14:paraId="34C33059" w14:textId="77777777" w:rsidR="00836292" w:rsidRDefault="0042176D">
      <w:pPr>
        <w:spacing w:line="600" w:lineRule="auto"/>
        <w:ind w:firstLine="720"/>
        <w:jc w:val="both"/>
        <w:rPr>
          <w:rFonts w:eastAsia="Times New Roman"/>
          <w:bCs/>
        </w:rPr>
      </w:pPr>
      <w:r>
        <w:rPr>
          <w:rFonts w:eastAsia="Times New Roman"/>
          <w:b/>
          <w:bCs/>
        </w:rPr>
        <w:t>ΙΩΑΝΝΗΣ ΒΡΟΥ</w:t>
      </w:r>
      <w:r>
        <w:rPr>
          <w:rFonts w:eastAsia="Times New Roman"/>
          <w:b/>
          <w:bCs/>
        </w:rPr>
        <w:t>ΤΣΗΣ:</w:t>
      </w:r>
      <w:r>
        <w:rPr>
          <w:rFonts w:eastAsia="Times New Roman"/>
          <w:bCs/>
        </w:rPr>
        <w:t xml:space="preserve"> Όχι, κύριε Πρόεδρε, με τη σειρά. Είχα σηκώσει το χέρι. </w:t>
      </w:r>
    </w:p>
    <w:p w14:paraId="34C3305A" w14:textId="77777777" w:rsidR="00836292" w:rsidRDefault="0042176D">
      <w:pPr>
        <w:spacing w:line="600" w:lineRule="auto"/>
        <w:ind w:firstLine="720"/>
        <w:jc w:val="center"/>
        <w:rPr>
          <w:rFonts w:eastAsia="Times New Roman"/>
          <w:bCs/>
        </w:rPr>
      </w:pPr>
      <w:r>
        <w:rPr>
          <w:rFonts w:eastAsia="Times New Roman"/>
          <w:bCs/>
        </w:rPr>
        <w:lastRenderedPageBreak/>
        <w:t>(Θόρυβος στην Αίθουσα)</w:t>
      </w:r>
    </w:p>
    <w:p w14:paraId="34C3305B" w14:textId="77777777" w:rsidR="00836292" w:rsidRDefault="0042176D">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Ωραία. Οι Κοινοβουλευτικοί Εκπρόσωποι ας βάλουν μια σειρά. Πώς θέλουν να μιλήσουν; </w:t>
      </w:r>
    </w:p>
    <w:p w14:paraId="34C3305C" w14:textId="77777777" w:rsidR="00836292" w:rsidRDefault="0042176D">
      <w:pPr>
        <w:spacing w:line="600" w:lineRule="auto"/>
        <w:ind w:firstLine="720"/>
        <w:jc w:val="both"/>
        <w:rPr>
          <w:rFonts w:eastAsia="Times New Roman"/>
          <w:bCs/>
        </w:rPr>
      </w:pPr>
      <w:r>
        <w:rPr>
          <w:rFonts w:eastAsia="Times New Roman"/>
          <w:b/>
          <w:bCs/>
        </w:rPr>
        <w:t>ΗΛΙΑΣ ΠΑΝΑΓΙΩΤΑΡΟΣ:</w:t>
      </w:r>
      <w:r>
        <w:rPr>
          <w:rFonts w:eastAsia="Times New Roman"/>
          <w:bCs/>
        </w:rPr>
        <w:t xml:space="preserve"> Μια παραχώρηση θέλω, κύριε Πρόεδρ</w:t>
      </w:r>
      <w:r>
        <w:rPr>
          <w:rFonts w:eastAsia="Times New Roman"/>
          <w:bCs/>
        </w:rPr>
        <w:t xml:space="preserve">ε, γιατί είμαι και στην </w:t>
      </w:r>
      <w:r>
        <w:rPr>
          <w:rFonts w:eastAsia="Times New Roman"/>
          <w:bCs/>
        </w:rPr>
        <w:t>ε</w:t>
      </w:r>
      <w:r>
        <w:rPr>
          <w:rFonts w:eastAsia="Times New Roman"/>
          <w:bCs/>
        </w:rPr>
        <w:t xml:space="preserve">πιτροπή επάνω. </w:t>
      </w:r>
    </w:p>
    <w:p w14:paraId="34C3305D" w14:textId="77777777" w:rsidR="00836292" w:rsidRDefault="0042176D">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Ναι, μου μετέφεραν οι υπάλληλοι από τις </w:t>
      </w:r>
      <w:r>
        <w:rPr>
          <w:rFonts w:eastAsia="Times New Roman"/>
          <w:bCs/>
        </w:rPr>
        <w:t>υ</w:t>
      </w:r>
      <w:r>
        <w:rPr>
          <w:rFonts w:eastAsia="Times New Roman"/>
          <w:bCs/>
        </w:rPr>
        <w:t xml:space="preserve">πηρεσίες ότι ζητήσατε να προηγηθείτε, γιατί είστε σε μια </w:t>
      </w:r>
      <w:r>
        <w:rPr>
          <w:rFonts w:eastAsia="Times New Roman"/>
          <w:bCs/>
        </w:rPr>
        <w:t>ε</w:t>
      </w:r>
      <w:r>
        <w:rPr>
          <w:rFonts w:eastAsia="Times New Roman"/>
          <w:bCs/>
        </w:rPr>
        <w:t>πιτροπή.</w:t>
      </w:r>
    </w:p>
    <w:p w14:paraId="34C3305E" w14:textId="77777777" w:rsidR="00836292" w:rsidRDefault="0042176D">
      <w:pPr>
        <w:spacing w:line="600" w:lineRule="auto"/>
        <w:ind w:firstLine="720"/>
        <w:jc w:val="both"/>
        <w:rPr>
          <w:rFonts w:eastAsia="Times New Roman"/>
          <w:bCs/>
        </w:rPr>
      </w:pPr>
      <w:r>
        <w:rPr>
          <w:rFonts w:eastAsia="Times New Roman"/>
          <w:b/>
          <w:bCs/>
        </w:rPr>
        <w:t>ΗΛΙΑΣ ΠΑΝΑΓΙΩΤΑΡΟΣ:</w:t>
      </w:r>
      <w:r>
        <w:rPr>
          <w:rFonts w:eastAsia="Times New Roman"/>
          <w:bCs/>
        </w:rPr>
        <w:t xml:space="preserve"> Ναι, κύριε Πρόεδρε, είμαι και πάνω στην </w:t>
      </w:r>
      <w:r>
        <w:rPr>
          <w:rFonts w:eastAsia="Times New Roman"/>
          <w:bCs/>
        </w:rPr>
        <w:t>ε</w:t>
      </w:r>
      <w:r>
        <w:rPr>
          <w:rFonts w:eastAsia="Times New Roman"/>
          <w:bCs/>
        </w:rPr>
        <w:t xml:space="preserve">πιτροπή. </w:t>
      </w:r>
    </w:p>
    <w:p w14:paraId="34C3305F" w14:textId="77777777" w:rsidR="00836292" w:rsidRDefault="0042176D">
      <w:pPr>
        <w:spacing w:line="600" w:lineRule="auto"/>
        <w:ind w:firstLine="720"/>
        <w:jc w:val="both"/>
        <w:rPr>
          <w:rFonts w:eastAsia="Times New Roman"/>
          <w:bCs/>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Κύριε Υπουργέ, έχετε τον λόγο.</w:t>
      </w:r>
    </w:p>
    <w:p w14:paraId="34C33060" w14:textId="77777777" w:rsidR="00836292" w:rsidRDefault="0042176D">
      <w:pPr>
        <w:spacing w:line="600" w:lineRule="auto"/>
        <w:ind w:firstLine="720"/>
        <w:jc w:val="both"/>
        <w:rPr>
          <w:rFonts w:eastAsia="Times New Roman"/>
          <w:bCs/>
        </w:rPr>
      </w:pPr>
      <w:r>
        <w:rPr>
          <w:rFonts w:eastAsia="Times New Roman"/>
          <w:b/>
          <w:bCs/>
        </w:rPr>
        <w:t>ΔΗΜΗΤΡΙΟΣ ΔΗΜΗΤΡΙΑΔΗΣ:</w:t>
      </w:r>
      <w:r>
        <w:rPr>
          <w:rFonts w:eastAsia="Times New Roman"/>
          <w:bCs/>
        </w:rPr>
        <w:t xml:space="preserve"> Θέλω να αποσύρω τροπολογία, κύριε Πρόεδρε. Μια δήλωση μόνο να κάνω, για να διευκολύνω τον κύριο Υπουργό. </w:t>
      </w:r>
    </w:p>
    <w:p w14:paraId="34C33061" w14:textId="77777777" w:rsidR="00836292" w:rsidRDefault="0042176D">
      <w:pPr>
        <w:spacing w:line="600" w:lineRule="auto"/>
        <w:ind w:firstLine="720"/>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Να σας ακούσαμε, λοιπόν, κύριε Δημητριάδη, για ένα λεπτό. Γιατί δεν το λέτε από την αρχή; </w:t>
      </w:r>
    </w:p>
    <w:p w14:paraId="34C33062" w14:textId="77777777" w:rsidR="00836292" w:rsidRDefault="0042176D">
      <w:pPr>
        <w:spacing w:line="600" w:lineRule="auto"/>
        <w:ind w:firstLine="720"/>
        <w:jc w:val="both"/>
        <w:rPr>
          <w:rFonts w:eastAsia="Times New Roman"/>
          <w:bCs/>
        </w:rPr>
      </w:pPr>
      <w:r>
        <w:rPr>
          <w:rFonts w:eastAsia="Times New Roman"/>
          <w:b/>
          <w:bCs/>
        </w:rPr>
        <w:t>ΔΗΜΗΤΡΙΟΣ ΔΗΜΗΤΡΙΑΔΗΣ:</w:t>
      </w:r>
      <w:r>
        <w:rPr>
          <w:rFonts w:eastAsia="Times New Roman"/>
          <w:bCs/>
        </w:rPr>
        <w:t xml:space="preserve"> Μα, αυτό σας λέω, κύριε Πρόεδρε. Γιατί ζήτησαν και ονομαστική ψηφοφορία.</w:t>
      </w:r>
    </w:p>
    <w:p w14:paraId="34C33063" w14:textId="77777777" w:rsidR="00836292" w:rsidRDefault="0042176D">
      <w:pPr>
        <w:spacing w:line="600" w:lineRule="auto"/>
        <w:ind w:firstLine="720"/>
        <w:jc w:val="both"/>
        <w:rPr>
          <w:rFonts w:eastAsia="Times New Roman"/>
          <w:bCs/>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rPr>
        <w:t xml:space="preserve"> Ωραία. Πείτε και το νούμερο της τρ</w:t>
      </w:r>
      <w:r>
        <w:rPr>
          <w:rFonts w:eastAsia="Times New Roman"/>
          <w:bCs/>
        </w:rPr>
        <w:t>οπολογίας.</w:t>
      </w:r>
    </w:p>
    <w:p w14:paraId="34C33064" w14:textId="77777777" w:rsidR="00836292" w:rsidRDefault="0042176D">
      <w:pPr>
        <w:spacing w:line="600" w:lineRule="auto"/>
        <w:ind w:firstLine="567"/>
        <w:jc w:val="both"/>
        <w:rPr>
          <w:rFonts w:eastAsia="Times New Roman"/>
          <w:bCs/>
        </w:rPr>
      </w:pPr>
      <w:r>
        <w:rPr>
          <w:rFonts w:eastAsia="Times New Roman"/>
          <w:b/>
          <w:bCs/>
        </w:rPr>
        <w:t>ΔΗΜΗΤΡΙΟΣ ΔΗΜΗΤΡΙΑΔΗΣ:</w:t>
      </w:r>
      <w:r>
        <w:rPr>
          <w:rFonts w:eastAsia="Times New Roman"/>
          <w:bCs/>
        </w:rPr>
        <w:t xml:space="preserve"> Είναι η τροπολογία </w:t>
      </w:r>
      <w:r>
        <w:rPr>
          <w:rFonts w:eastAsia="Times New Roman"/>
          <w:bCs/>
        </w:rPr>
        <w:t xml:space="preserve">με αριθμό </w:t>
      </w:r>
      <w:r>
        <w:rPr>
          <w:rFonts w:eastAsia="Times New Roman"/>
          <w:bCs/>
        </w:rPr>
        <w:t>314/12. Επειδή πιθανόν η αιτιολογική έκθεση να μην αποκρυσταλλώνει και να μην αποσαφηνίζει επαρκώς τις προθέσεις μας και για την αποφυγή δημιουργίας λανθασμένων εντυπώσεων, αποσύρω την τροπολογ</w:t>
      </w:r>
      <w:r>
        <w:rPr>
          <w:rFonts w:eastAsia="Times New Roman"/>
          <w:bCs/>
        </w:rPr>
        <w:t xml:space="preserve">ία.  </w:t>
      </w:r>
    </w:p>
    <w:p w14:paraId="34C33065"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Εσείς;</w:t>
      </w:r>
    </w:p>
    <w:p w14:paraId="34C33066"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Όσον αφορά την πρόθεσή μου.</w:t>
      </w:r>
    </w:p>
    <w:p w14:paraId="34C3306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Οι υπογραφές οι άλλες υπάρχουν όμως.</w:t>
      </w:r>
    </w:p>
    <w:p w14:paraId="34C3306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Κύριε Δημητριάδη, πόσοι υπογράφουν;</w:t>
      </w:r>
    </w:p>
    <w:p w14:paraId="34C3306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Και οι τρεις.</w:t>
      </w:r>
    </w:p>
    <w:p w14:paraId="34C3306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Συγγνώμη, για να διευκρινίσουμε κάτι, αποσύρατε την τροπολογία, κάνατε μια δήλωση απόσυρσης της τροπολογίας και εξ ονόματος των υπολοίπων Βουλευτών που συνυπογράψατε τη συγκεκριμένη τροπολογία;</w:t>
      </w:r>
    </w:p>
    <w:p w14:paraId="34C3306B"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Μάλιστα.</w:t>
      </w:r>
    </w:p>
    <w:p w14:paraId="34C3306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Π</w:t>
      </w:r>
      <w:r>
        <w:rPr>
          <w:rFonts w:eastAsia="Times New Roman" w:cs="Times New Roman"/>
          <w:b/>
          <w:szCs w:val="24"/>
        </w:rPr>
        <w:t xml:space="preserve">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w:t>
      </w:r>
    </w:p>
    <w:p w14:paraId="34C3306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4C3306E"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Ευχαριστώ, κύριε Πρόεδρε.</w:t>
      </w:r>
    </w:p>
    <w:p w14:paraId="34C3306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Η τοποθέτησή μου θα έχει δύο σκέλη, το ένα είναι διαδικαστικό. Γίνεται κριτική για τις τροπολογίες</w:t>
      </w:r>
      <w:r>
        <w:rPr>
          <w:rFonts w:eastAsia="Times New Roman" w:cs="Times New Roman"/>
          <w:szCs w:val="24"/>
        </w:rPr>
        <w:t xml:space="preserve"> και είναι προφανές ότι δεν είναι ο βέλτιστος τρόπος νομοθέτησης. Προφανώς τροπολογίες καταθέτουμε, όταν πρέπει να αντιμετωπίσουμε άμεσες ανάγκες που υπάρχουν.</w:t>
      </w:r>
    </w:p>
    <w:p w14:paraId="34C3307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Μπαίνει, λοιπόν, το εξής ερώτημα: Υπάρχουν άμεσες ανάγκες; Και θα ήταν πραγματικά χρήσιμο -και τ</w:t>
      </w:r>
      <w:r>
        <w:rPr>
          <w:rFonts w:eastAsia="Times New Roman" w:cs="Times New Roman"/>
          <w:szCs w:val="24"/>
        </w:rPr>
        <w:t xml:space="preserve">ο λέω προς όλες </w:t>
      </w:r>
      <w:r>
        <w:rPr>
          <w:rFonts w:eastAsia="Times New Roman" w:cs="Times New Roman"/>
          <w:szCs w:val="24"/>
        </w:rPr>
        <w:lastRenderedPageBreak/>
        <w:t>τις πτέρυγες του Κοινοβουλίου- να δούμε το θεσμικό ξεχαρβάλωμα που έγινε στη χώρα τα προηγούμενα χρόνια. Ψηφιζόντουσαν δέκα σχέδια νόμου την εβδομάδα, υπήρχαν σχέδια νόμου χωρίς διαβούλευση με κανέναν, ούτε με κοινωνικούς φορείς ούτε με κόμ</w:t>
      </w:r>
      <w:r>
        <w:rPr>
          <w:rFonts w:eastAsia="Times New Roman" w:cs="Times New Roman"/>
          <w:szCs w:val="24"/>
        </w:rPr>
        <w:t>ματα ούτε με κανέναν. Οι Βουλευτές δεν ήξεραν τι ψήφιζαν τα προηγούμενα χρόνια. Δεν ήμουν εγώ στο Κοινοβούλιο. Πρόεδρος στο Τεχνικό Επιμελητήριο ήμουν. Υπήρχε μέρα</w:t>
      </w:r>
      <w:r>
        <w:rPr>
          <w:rFonts w:eastAsia="Times New Roman" w:cs="Times New Roman"/>
          <w:szCs w:val="24"/>
        </w:rPr>
        <w:t>,</w:t>
      </w:r>
      <w:r>
        <w:rPr>
          <w:rFonts w:eastAsia="Times New Roman" w:cs="Times New Roman"/>
          <w:szCs w:val="24"/>
        </w:rPr>
        <w:t xml:space="preserve"> που ήρθαν επτά σχέδια νόμου. Επτά! Και την άλλη μέρα το πρωί έπρεπε να έρθουμε με τη διαδικ</w:t>
      </w:r>
      <w:r>
        <w:rPr>
          <w:rFonts w:eastAsia="Times New Roman" w:cs="Times New Roman"/>
          <w:szCs w:val="24"/>
        </w:rPr>
        <w:t xml:space="preserve">ασία του κατεπείγοντος να πούμε απόψεις. </w:t>
      </w:r>
    </w:p>
    <w:p w14:paraId="34C33071"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Όταν, λοιπόν, έξι χρόνια υπάρχει τέτοιο θεσμικό και διαχειριστικό ξεχαρβάλωμα στη χώρα είναι απολύτως λογικό κάποιες ανάγκες να πρέπει να καλυφθούν.</w:t>
      </w:r>
    </w:p>
    <w:p w14:paraId="34C3307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Θα δείτε ότι στις αρμοδιότητες του Υπουργείου Μεταφορών, οι ίδιες</w:t>
      </w:r>
      <w:r>
        <w:rPr>
          <w:rFonts w:eastAsia="Times New Roman" w:cs="Times New Roman"/>
          <w:szCs w:val="24"/>
        </w:rPr>
        <w:t xml:space="preserve"> οι υπηρεσίες μάς έχουν φέρει εξήντα τροπολογίες. Δεν τις φέρνουμε, γιατί έχουμε μπροστά το σχέδιο νόμου για τα δημόσια έργα και θα τις θέσουμε εκεί. Όμως, υπάρχουν κάποια πράγματα, που έχουν να κάνουν με παραπομπή της χώρας, όπως οι δύο διατάξεις που φέρα</w:t>
      </w:r>
      <w:r>
        <w:rPr>
          <w:rFonts w:eastAsia="Times New Roman" w:cs="Times New Roman"/>
          <w:szCs w:val="24"/>
        </w:rPr>
        <w:t xml:space="preserve">με σήμερα από το Υπουργείο Μεταφορών ή οι ανάγκες που υπάρχουν -τις εξήγησε πάρα πολύ σωστά η κ. </w:t>
      </w:r>
      <w:proofErr w:type="spellStart"/>
      <w:r>
        <w:rPr>
          <w:rFonts w:eastAsia="Times New Roman" w:cs="Times New Roman"/>
          <w:szCs w:val="24"/>
        </w:rPr>
        <w:t>Θεοπεφτάτου</w:t>
      </w:r>
      <w:proofErr w:type="spellEnd"/>
      <w:r>
        <w:rPr>
          <w:rFonts w:eastAsia="Times New Roman" w:cs="Times New Roman"/>
          <w:szCs w:val="24"/>
        </w:rPr>
        <w:t xml:space="preserve">- για τον σεισμό της Κεφαλονιάς. </w:t>
      </w:r>
      <w:r>
        <w:rPr>
          <w:rFonts w:eastAsia="Times New Roman" w:cs="Times New Roman"/>
          <w:szCs w:val="24"/>
        </w:rPr>
        <w:lastRenderedPageBreak/>
        <w:t>Φταίει η Κυβέρνηση για αυτά τα θεσμικά κενά και τη διαχειριστική λογική</w:t>
      </w:r>
      <w:r>
        <w:rPr>
          <w:rFonts w:eastAsia="Times New Roman" w:cs="Times New Roman"/>
          <w:szCs w:val="24"/>
        </w:rPr>
        <w:t>,</w:t>
      </w:r>
      <w:r>
        <w:rPr>
          <w:rFonts w:eastAsia="Times New Roman" w:cs="Times New Roman"/>
          <w:szCs w:val="24"/>
        </w:rPr>
        <w:t xml:space="preserve"> που είχαν οι προηγούμενες </w:t>
      </w:r>
      <w:r>
        <w:rPr>
          <w:rFonts w:eastAsia="Times New Roman" w:cs="Times New Roman"/>
          <w:szCs w:val="24"/>
        </w:rPr>
        <w:t>κ</w:t>
      </w:r>
      <w:r>
        <w:rPr>
          <w:rFonts w:eastAsia="Times New Roman" w:cs="Times New Roman"/>
          <w:szCs w:val="24"/>
        </w:rPr>
        <w:t>υβερνήσεις, που</w:t>
      </w:r>
      <w:r>
        <w:rPr>
          <w:rFonts w:eastAsia="Times New Roman" w:cs="Times New Roman"/>
          <w:szCs w:val="24"/>
        </w:rPr>
        <w:t xml:space="preserve"> δεν ξέρουν οι άνθρωποι στην Κεφαλονιά, μετά από δύο χρόνια, αν θα φτιαχτούν τα σπίτια, γιατί δεν μπορεί να βγει η οικοδομική άδεια;</w:t>
      </w:r>
    </w:p>
    <w:p w14:paraId="34C3307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Αν θέλουμε, λοιπόν, να λειτουργήσουν στοιχειωδώς οι κρατικές δομές, μετά το διαχειριστικό και θεσμικό ξεχαρβάλωμα</w:t>
      </w:r>
      <w:r>
        <w:rPr>
          <w:rFonts w:eastAsia="Times New Roman" w:cs="Times New Roman"/>
          <w:szCs w:val="24"/>
        </w:rPr>
        <w:t>,</w:t>
      </w:r>
      <w:r>
        <w:rPr>
          <w:rFonts w:eastAsia="Times New Roman" w:cs="Times New Roman"/>
          <w:szCs w:val="24"/>
        </w:rPr>
        <w:t xml:space="preserve"> που έχει</w:t>
      </w:r>
      <w:r>
        <w:rPr>
          <w:rFonts w:eastAsia="Times New Roman" w:cs="Times New Roman"/>
          <w:szCs w:val="24"/>
        </w:rPr>
        <w:t xml:space="preserve"> υποστεί η χώρα και μετά τα πρόχειρα νομοθετήματα των προηγούμενων χρόνων, είμαστε υποχρεωμένοι και εμείς και οι Βουλευτές του Κοινοβουλίου να φέρουμε κάποιες τροπολογίες που διορθώνουν τα πράγματα.</w:t>
      </w:r>
    </w:p>
    <w:p w14:paraId="34C3307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Να μη φέρουμε την παράταση των μη εξυπηρετούμενων δανείων</w:t>
      </w:r>
      <w:r>
        <w:rPr>
          <w:rFonts w:eastAsia="Times New Roman" w:cs="Times New Roman"/>
          <w:szCs w:val="24"/>
        </w:rPr>
        <w:t xml:space="preserve">; Να μην φέρουμε την παράταση του φοβερού νόμου Χατζηδάκη, για τις δημόσιες συμβάσεις, που δεν μπόρεσε να εφαρμοστεί όχι όταν ψηφίστηκε, αλλά ούτε δυο χρόνια μετά; Να «παγώσουν» όλα στη χώρα; </w:t>
      </w:r>
    </w:p>
    <w:p w14:paraId="34C3307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Είδα ότι οι συνάδελφοι που έκαναν την κριτική σχετικά με την ΕΡ</w:t>
      </w:r>
      <w:r>
        <w:rPr>
          <w:rFonts w:eastAsia="Times New Roman" w:cs="Times New Roman"/>
          <w:szCs w:val="24"/>
        </w:rPr>
        <w:t xml:space="preserve">Τ δεν είναι στην Αίθουσα. Αναρωτήθηκε ο κ. </w:t>
      </w:r>
      <w:proofErr w:type="spellStart"/>
      <w:r>
        <w:rPr>
          <w:rFonts w:eastAsia="Times New Roman" w:cs="Times New Roman"/>
          <w:szCs w:val="24"/>
        </w:rPr>
        <w:t>Κεδίκογλου</w:t>
      </w:r>
      <w:proofErr w:type="spellEnd"/>
      <w:r>
        <w:rPr>
          <w:rFonts w:eastAsia="Times New Roman" w:cs="Times New Roman"/>
          <w:szCs w:val="24"/>
        </w:rPr>
        <w:t xml:space="preserve"> πόσοι είναι. Να απαντήσουμε. Είναι όσοι προσέλαβαν οι προηγούμενες </w:t>
      </w:r>
      <w:r>
        <w:rPr>
          <w:rFonts w:eastAsia="Times New Roman" w:cs="Times New Roman"/>
          <w:szCs w:val="24"/>
        </w:rPr>
        <w:t>κ</w:t>
      </w:r>
      <w:r>
        <w:rPr>
          <w:rFonts w:eastAsia="Times New Roman" w:cs="Times New Roman"/>
          <w:szCs w:val="24"/>
        </w:rPr>
        <w:t>υβερνήσεις στη ΝΕΡΙΤ και όσοι απολύθηκαν με το κλείσιμο της ΕΡΤ. Αν είχαν γίνει νέες προσλήψεις, υποχρεωτικά θα ήταν δημοσιευμένες, αλ</w:t>
      </w:r>
      <w:r>
        <w:rPr>
          <w:rFonts w:eastAsia="Times New Roman" w:cs="Times New Roman"/>
          <w:szCs w:val="24"/>
        </w:rPr>
        <w:t xml:space="preserve">λά έχουμε άλλες ανάγκες. Έχει ξεχαρβαλωθεί επαρκέστατα ο δημόσιος τομέας, που δεν μας </w:t>
      </w:r>
      <w:r>
        <w:rPr>
          <w:rFonts w:eastAsia="Times New Roman" w:cs="Times New Roman"/>
          <w:szCs w:val="24"/>
        </w:rPr>
        <w:lastRenderedPageBreak/>
        <w:t>επιτρέπεται να κάνουμε σε τέτοιους φορείς προσλήψεις. Μακάρι να μπορούσαμε.</w:t>
      </w:r>
    </w:p>
    <w:p w14:paraId="34C3307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Είναι απόλυτα ορθολογικό όπου έχουμε πλεονάζον προσωπικό, να προσπαθούμε αυτούς τους ανθρώπους</w:t>
      </w:r>
      <w:r>
        <w:rPr>
          <w:rFonts w:eastAsia="Times New Roman" w:cs="Times New Roman"/>
          <w:szCs w:val="24"/>
        </w:rPr>
        <w:t xml:space="preserve"> να τους πάμε εκεί που έχουμε ανάγκες. Δεν είναι θεμιτό αυτό; Εσείς τους προσλάβατε. Μας κάνετε και κριτική για αυτούς που προσλάβατε; </w:t>
      </w:r>
    </w:p>
    <w:p w14:paraId="34C3307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Σχετικά με το θέμα των ταξί, επειδή είναι και αντικείμενο του Υπουργείου Μεταφορών, θα ήθελα να πω ότι γίνεται αποδεκτή </w:t>
      </w:r>
      <w:r>
        <w:rPr>
          <w:rFonts w:eastAsia="Times New Roman" w:cs="Times New Roman"/>
          <w:szCs w:val="24"/>
        </w:rPr>
        <w:t xml:space="preserve">η τροπολογία. Μετά θα πω και τα νούμερα, για να μην υπάρχουν παρεξηγήσεις.  </w:t>
      </w:r>
    </w:p>
    <w:p w14:paraId="34C33078" w14:textId="77777777" w:rsidR="00836292" w:rsidRDefault="0042176D">
      <w:pPr>
        <w:spacing w:line="600" w:lineRule="auto"/>
        <w:ind w:firstLine="720"/>
        <w:jc w:val="both"/>
        <w:rPr>
          <w:rFonts w:eastAsia="Times New Roman"/>
          <w:szCs w:val="24"/>
        </w:rPr>
      </w:pPr>
      <w:r>
        <w:rPr>
          <w:rFonts w:eastAsia="Times New Roman"/>
          <w:szCs w:val="24"/>
        </w:rPr>
        <w:lastRenderedPageBreak/>
        <w:t xml:space="preserve">Είναι ρουσφέτι σε νησιά των διακοσίων πενήντα κατοίκων, που δεν προβλέπεται από τη νομοθεσία, να υπάρχει έστω ένα ταξί; Έχει δίκιο ο κ. </w:t>
      </w:r>
      <w:proofErr w:type="spellStart"/>
      <w:r>
        <w:rPr>
          <w:rFonts w:eastAsia="Times New Roman"/>
          <w:szCs w:val="24"/>
        </w:rPr>
        <w:t>Κεγκέρογλου</w:t>
      </w:r>
      <w:proofErr w:type="spellEnd"/>
      <w:r>
        <w:rPr>
          <w:rFonts w:eastAsia="Times New Roman"/>
          <w:szCs w:val="24"/>
        </w:rPr>
        <w:t>, σε κάποιες περιοχές που έχουμε</w:t>
      </w:r>
      <w:r>
        <w:rPr>
          <w:rFonts w:eastAsia="Times New Roman"/>
          <w:szCs w:val="24"/>
        </w:rPr>
        <w:t xml:space="preserve"> ορεινά χωριά να το δούμε. Όμως στα ορεινά χωριά υπάρχει σύνδεση, για να κάνεις μια ταξινόμηση από την περιφέρεια. Στη νησιωτική Ελλάδα, στα μικρά νησιά των διακοσίων πενήντα κατοίκων δεν έχουμε υποθαλάσσιες συνδέσεις ακόμη κι αυτό έρχονται οι Βουλευτές τω</w:t>
      </w:r>
      <w:r>
        <w:rPr>
          <w:rFonts w:eastAsia="Times New Roman"/>
          <w:szCs w:val="24"/>
        </w:rPr>
        <w:t>ν Κυκλάδων να καλύψουν.</w:t>
      </w:r>
    </w:p>
    <w:p w14:paraId="34C33079" w14:textId="77777777" w:rsidR="00836292" w:rsidRDefault="0042176D">
      <w:pPr>
        <w:spacing w:line="600" w:lineRule="auto"/>
        <w:ind w:firstLine="720"/>
        <w:jc w:val="both"/>
        <w:rPr>
          <w:rFonts w:eastAsia="Times New Roman"/>
          <w:szCs w:val="24"/>
        </w:rPr>
      </w:pPr>
      <w:r>
        <w:rPr>
          <w:rFonts w:eastAsia="Times New Roman"/>
          <w:szCs w:val="24"/>
        </w:rPr>
        <w:t xml:space="preserve">Όσο για την τροπολογία, που επίσης γίνεται δεκτή, για τους υπαλλήλους νομικών προσώπων δημοσίου δικαίου των δήμων, να μπορούν να πηγαίνουν στην Ευρωπαϊκή Επιτροπή και σε διεθνείς οργανισμούς, δεν υπάρχει αυτό μέχρι σήμερα. </w:t>
      </w:r>
      <w:r>
        <w:rPr>
          <w:rFonts w:eastAsia="Times New Roman"/>
          <w:szCs w:val="24"/>
        </w:rPr>
        <w:lastRenderedPageBreak/>
        <w:t>Τι ρουσφέ</w:t>
      </w:r>
      <w:r>
        <w:rPr>
          <w:rFonts w:eastAsia="Times New Roman"/>
          <w:szCs w:val="24"/>
        </w:rPr>
        <w:t>τι; Μέχρι σήμερα έχουμε ένα θεσμικό πλαίσιο</w:t>
      </w:r>
      <w:r>
        <w:rPr>
          <w:rFonts w:eastAsia="Times New Roman"/>
          <w:szCs w:val="24"/>
        </w:rPr>
        <w:t>,</w:t>
      </w:r>
      <w:r>
        <w:rPr>
          <w:rFonts w:eastAsia="Times New Roman"/>
          <w:szCs w:val="24"/>
        </w:rPr>
        <w:t xml:space="preserve"> που λέει ότι επιτρέπεται μόνο για τους υπαλλήλους των Υπουργείων, του στενού δημόσιου τομέα. Αυτό έρχεται να καλύψει η  τροπολογία. Το διευρύνει, δηλαδή, και για τους δημόσιους υπαλλήλους που είναι και σε άλλους</w:t>
      </w:r>
      <w:r>
        <w:rPr>
          <w:rFonts w:eastAsia="Times New Roman"/>
          <w:szCs w:val="24"/>
        </w:rPr>
        <w:t xml:space="preserve"> φορείς, που είναι στην τοπική αυτοδιοίκηση, ώστε να μπορούν να πάνε. </w:t>
      </w:r>
    </w:p>
    <w:p w14:paraId="34C3307A" w14:textId="77777777" w:rsidR="00836292" w:rsidRDefault="0042176D">
      <w:pPr>
        <w:spacing w:line="600" w:lineRule="auto"/>
        <w:ind w:firstLine="720"/>
        <w:jc w:val="both"/>
        <w:rPr>
          <w:rFonts w:eastAsia="Times New Roman"/>
          <w:szCs w:val="24"/>
        </w:rPr>
      </w:pPr>
      <w:r>
        <w:rPr>
          <w:rFonts w:eastAsia="Times New Roman"/>
          <w:szCs w:val="24"/>
        </w:rPr>
        <w:t>Τώρα θυμήθηκε ο κ. Βορίδης τα υπηρεσιακά συμβούλια, την αξιοκρατία, όλα αυτά που μας είπε; Τώρα τα θυμήθηκε; Μέχρι τώρα, δηλαδή, όσοι πήγαιναν και εκπροσωπούσαν τη χώρα στη ΜΕΑ</w:t>
      </w:r>
      <w:r>
        <w:rPr>
          <w:rFonts w:eastAsia="Times New Roman"/>
          <w:szCs w:val="24"/>
        </w:rPr>
        <w:t xml:space="preserve"> στις Βρυξέλλες, στους υπόλοιπους διεθνείς οργανι</w:t>
      </w:r>
      <w:r>
        <w:rPr>
          <w:rFonts w:eastAsia="Times New Roman"/>
          <w:szCs w:val="24"/>
        </w:rPr>
        <w:lastRenderedPageBreak/>
        <w:t>σμούς, ήταν μετά από υπηρεσιακά συμβούλια, μετά από αξιολογική κρίση, μετά από όλα αυτά; Θα τρελαθούμε; Μόνο χαρτί κοινωνικών φρονημάτων δεν είχαν!</w:t>
      </w:r>
    </w:p>
    <w:p w14:paraId="34C3307B" w14:textId="77777777" w:rsidR="00836292" w:rsidRDefault="0042176D">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Ας φέρει τροπολογία, να την ψηφίσουμε.</w:t>
      </w:r>
    </w:p>
    <w:p w14:paraId="34C3307C" w14:textId="77777777" w:rsidR="00836292" w:rsidRDefault="0042176D">
      <w:pPr>
        <w:spacing w:line="600" w:lineRule="auto"/>
        <w:ind w:firstLine="720"/>
        <w:jc w:val="both"/>
        <w:rPr>
          <w:rFonts w:eastAsia="Times New Roman"/>
          <w:szCs w:val="24"/>
        </w:rPr>
      </w:pPr>
      <w:r>
        <w:rPr>
          <w:rFonts w:eastAsia="Times New Roman"/>
          <w:b/>
          <w:szCs w:val="24"/>
        </w:rPr>
        <w:t>Χ</w:t>
      </w:r>
      <w:r>
        <w:rPr>
          <w:rFonts w:eastAsia="Times New Roman"/>
          <w:b/>
          <w:szCs w:val="24"/>
        </w:rPr>
        <w:t>ΡΗΣΤΟΣ ΣΠΙΡΤΖΗΣ (Υπουργός Υποδομών, Μεταφορών και Δικτύων):</w:t>
      </w:r>
      <w:r>
        <w:rPr>
          <w:rFonts w:eastAsia="Times New Roman"/>
          <w:szCs w:val="24"/>
        </w:rPr>
        <w:t xml:space="preserve"> Ναι, ας φέρει τροπολογία, να το δούμε.</w:t>
      </w:r>
    </w:p>
    <w:p w14:paraId="34C3307D" w14:textId="77777777" w:rsidR="00836292" w:rsidRDefault="0042176D">
      <w:pPr>
        <w:spacing w:line="600" w:lineRule="auto"/>
        <w:ind w:firstLine="720"/>
        <w:jc w:val="both"/>
        <w:rPr>
          <w:rFonts w:eastAsia="Times New Roman"/>
          <w:szCs w:val="24"/>
        </w:rPr>
      </w:pPr>
      <w:r>
        <w:rPr>
          <w:rFonts w:eastAsia="Times New Roman"/>
          <w:szCs w:val="24"/>
        </w:rPr>
        <w:t xml:space="preserve">Έχει δίκιο ο κ. </w:t>
      </w:r>
      <w:proofErr w:type="spellStart"/>
      <w:r>
        <w:rPr>
          <w:rFonts w:eastAsia="Times New Roman"/>
          <w:szCs w:val="24"/>
        </w:rPr>
        <w:t>Κεγκέρογλου</w:t>
      </w:r>
      <w:proofErr w:type="spellEnd"/>
      <w:r>
        <w:rPr>
          <w:rFonts w:eastAsia="Times New Roman"/>
          <w:szCs w:val="24"/>
        </w:rPr>
        <w:t xml:space="preserve"> και πρέπει να συμπληρωθεί αυτό που λέει για τις ειδικότητες. Μετά τους Μηχανολόγους Μηχανικούς -με τη σύμφωνη γνώμη των Βουλευτών</w:t>
      </w:r>
      <w:r>
        <w:rPr>
          <w:rFonts w:eastAsia="Times New Roman"/>
          <w:szCs w:val="24"/>
        </w:rPr>
        <w:t xml:space="preserve"> που κατέθε</w:t>
      </w:r>
      <w:r>
        <w:rPr>
          <w:rFonts w:eastAsia="Times New Roman"/>
          <w:szCs w:val="24"/>
        </w:rPr>
        <w:lastRenderedPageBreak/>
        <w:t>σαν την τροπολογία- να προστεθούν και οι Ναυπηγοί Μηχανολόγοι Μηχανικοί και οι Ναυπηγοί Μηχανικοί, γιατί είναι δύο διακριτές ειδικότητες. Οι Ναυπηγοί Μηχανολόγοι Μηχανικοί σπουδάζουν στη χώρα μας ενώ οι Ναυπηγοί Μηχανικοί έρχονται από το εξωτερι</w:t>
      </w:r>
      <w:r>
        <w:rPr>
          <w:rFonts w:eastAsia="Times New Roman"/>
          <w:szCs w:val="24"/>
        </w:rPr>
        <w:t>κό. Άρα, να μπουν και οι δύο αυτές ειδικότητες.</w:t>
      </w:r>
    </w:p>
    <w:p w14:paraId="34C3307E" w14:textId="77777777" w:rsidR="00836292" w:rsidRDefault="0042176D">
      <w:pPr>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Αμυράς</w:t>
      </w:r>
      <w:proofErr w:type="spellEnd"/>
      <w:r w:rsidRPr="003E0842">
        <w:rPr>
          <w:rFonts w:eastAsia="Times New Roman"/>
          <w:szCs w:val="24"/>
        </w:rPr>
        <w:t>,</w:t>
      </w:r>
      <w:r>
        <w:rPr>
          <w:rFonts w:eastAsia="Times New Roman"/>
          <w:szCs w:val="24"/>
        </w:rPr>
        <w:t xml:space="preserve"> φαντάζομαι</w:t>
      </w:r>
      <w:r w:rsidRPr="003E0842">
        <w:rPr>
          <w:rFonts w:eastAsia="Times New Roman"/>
          <w:szCs w:val="24"/>
        </w:rPr>
        <w:t>,</w:t>
      </w:r>
      <w:r>
        <w:rPr>
          <w:rFonts w:eastAsia="Times New Roman"/>
          <w:szCs w:val="24"/>
        </w:rPr>
        <w:t xml:space="preserve"> πήρε την απάντηση και από την κ. </w:t>
      </w:r>
      <w:proofErr w:type="spellStart"/>
      <w:r>
        <w:rPr>
          <w:rFonts w:eastAsia="Times New Roman"/>
          <w:szCs w:val="24"/>
        </w:rPr>
        <w:t>Θεοπεφτάτου</w:t>
      </w:r>
      <w:proofErr w:type="spellEnd"/>
      <w:r>
        <w:rPr>
          <w:rFonts w:eastAsia="Times New Roman"/>
          <w:szCs w:val="24"/>
        </w:rPr>
        <w:t>. Δεν υπάρχει αλλαγή του ρυμοτομικού. Υπάρχουν διαδικαστικά θεσμικά θέματα, που πήραν και πολύ χρόνο να επιλυθούν με την τροπολογία που έρχ</w:t>
      </w:r>
      <w:r>
        <w:rPr>
          <w:rFonts w:eastAsia="Times New Roman"/>
          <w:szCs w:val="24"/>
        </w:rPr>
        <w:t xml:space="preserve">εται σήμερα από το Υπουργείο Μεταφορών, για να μπορέσουμε να προχωρήσουμε τις εργατικές κατοικίες Κεφαλλονιάς. </w:t>
      </w:r>
    </w:p>
    <w:p w14:paraId="34C3307F" w14:textId="77777777" w:rsidR="00836292" w:rsidRDefault="0042176D">
      <w:pPr>
        <w:spacing w:line="600" w:lineRule="auto"/>
        <w:ind w:firstLine="720"/>
        <w:jc w:val="both"/>
        <w:rPr>
          <w:rFonts w:eastAsia="Times New Roman"/>
          <w:szCs w:val="24"/>
        </w:rPr>
      </w:pPr>
      <w:r>
        <w:rPr>
          <w:rFonts w:eastAsia="Times New Roman"/>
          <w:szCs w:val="24"/>
        </w:rPr>
        <w:lastRenderedPageBreak/>
        <w:t xml:space="preserve">Και έχει δίκιο η κ. </w:t>
      </w:r>
      <w:proofErr w:type="spellStart"/>
      <w:r>
        <w:rPr>
          <w:rFonts w:eastAsia="Times New Roman"/>
          <w:szCs w:val="24"/>
        </w:rPr>
        <w:t>Θεοπεφτάτου</w:t>
      </w:r>
      <w:proofErr w:type="spellEnd"/>
      <w:r>
        <w:rPr>
          <w:rFonts w:eastAsia="Times New Roman"/>
          <w:szCs w:val="24"/>
        </w:rPr>
        <w:t xml:space="preserve"> για τη φορολογία-ασφαλιστική ενημερότητα όσων έχουν επιδότηση ενοικίου, όπως έχουν δίκιο κι όσοι συνάδελφοι έβαλ</w:t>
      </w:r>
      <w:r>
        <w:rPr>
          <w:rFonts w:eastAsia="Times New Roman"/>
          <w:szCs w:val="24"/>
        </w:rPr>
        <w:t xml:space="preserve">αν το θέμα για το κώλυμα των αδειών οδήγησης. Πρέπει να αντιμετωπιστεί, αλλά αυτά είναι αρμοδιότητες του Υπουργείου Οικονομικών. Κάνουμε τις απαραίτητες συνεννοήσεις με το Υπουργείο Οικονομικών και με τους </w:t>
      </w:r>
      <w:r>
        <w:rPr>
          <w:rFonts w:eastAsia="Times New Roman"/>
          <w:szCs w:val="24"/>
        </w:rPr>
        <w:t>θεσμούς</w:t>
      </w:r>
      <w:r>
        <w:rPr>
          <w:rFonts w:eastAsia="Times New Roman"/>
          <w:szCs w:val="24"/>
        </w:rPr>
        <w:t>, για να μπορέσουμε να θεραπεύσουμε τέτοιου</w:t>
      </w:r>
      <w:r>
        <w:rPr>
          <w:rFonts w:eastAsia="Times New Roman"/>
          <w:szCs w:val="24"/>
        </w:rPr>
        <w:t xml:space="preserve"> είδους παράλογες, κατά τη γνώμη μου, πολιτικές που έχουν επιβληθεί στη χώρα και από τις προηγούμενες διαπραγματεύσεις που έγιναν.</w:t>
      </w:r>
    </w:p>
    <w:p w14:paraId="34C33080" w14:textId="77777777" w:rsidR="00836292" w:rsidRDefault="0042176D">
      <w:pPr>
        <w:spacing w:line="600" w:lineRule="auto"/>
        <w:ind w:firstLine="720"/>
        <w:jc w:val="both"/>
        <w:rPr>
          <w:rFonts w:eastAsia="Times New Roman"/>
          <w:szCs w:val="24"/>
        </w:rPr>
      </w:pPr>
      <w:r>
        <w:rPr>
          <w:rFonts w:eastAsia="Times New Roman"/>
          <w:szCs w:val="24"/>
        </w:rPr>
        <w:t xml:space="preserve">Για να μην γίνουν παρεξηγήσεις, κύριε Πρόεδρε, θα καταθέσω κυρώσεις συμβάσεων προηγούμενων κυβερνήσεων με </w:t>
      </w:r>
      <w:r>
        <w:rPr>
          <w:rFonts w:eastAsia="Times New Roman"/>
          <w:szCs w:val="24"/>
        </w:rPr>
        <w:lastRenderedPageBreak/>
        <w:t>δέκα-δεκαπέντε τροπ</w:t>
      </w:r>
      <w:r>
        <w:rPr>
          <w:rFonts w:eastAsia="Times New Roman"/>
          <w:szCs w:val="24"/>
        </w:rPr>
        <w:t xml:space="preserve">ολογίες κατατεθειμένες. Δεν θέλω να ισοφαρίσουμε, ας πούμε, αυτήν την τακτική, αλλά μην μας λένε ότι είναι πρωτοφανές αυτό το πράγμα. Δεν θέλω να αρχίσω να διαβάζω. </w:t>
      </w:r>
    </w:p>
    <w:p w14:paraId="34C33081" w14:textId="77777777" w:rsidR="00836292" w:rsidRDefault="0042176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Να τις δούμε, όμως.</w:t>
      </w:r>
    </w:p>
    <w:p w14:paraId="34C33082" w14:textId="77777777" w:rsidR="00836292" w:rsidRDefault="0042176D">
      <w:pPr>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w:t>
      </w:r>
      <w:r>
        <w:rPr>
          <w:rFonts w:eastAsia="Times New Roman"/>
          <w:b/>
          <w:szCs w:val="24"/>
        </w:rPr>
        <w:t>Δικτύων):</w:t>
      </w:r>
      <w:r>
        <w:rPr>
          <w:rFonts w:eastAsia="Times New Roman"/>
          <w:szCs w:val="24"/>
        </w:rPr>
        <w:t xml:space="preserve"> Θα τις δείτε, εδώ είναι. Πρωτοφανές οι κυρώσεις να έχουν τροπολογίες! Πρωτοφανές! Πρώτη φορά! Ειδικά η Νέα Δημοκρατία πρώτη φορά! Ανήκουστο!</w:t>
      </w:r>
    </w:p>
    <w:p w14:paraId="34C33083" w14:textId="77777777" w:rsidR="00836292" w:rsidRDefault="0042176D">
      <w:pPr>
        <w:spacing w:line="600" w:lineRule="auto"/>
        <w:ind w:firstLine="720"/>
        <w:jc w:val="both"/>
        <w:rPr>
          <w:rFonts w:eastAsia="Times New Roman"/>
          <w:szCs w:val="24"/>
        </w:rPr>
      </w:pPr>
      <w:r>
        <w:rPr>
          <w:rFonts w:eastAsia="Times New Roman"/>
          <w:szCs w:val="24"/>
        </w:rPr>
        <w:t xml:space="preserve"> (Στο σημείο αυτό ο Υπουργός Υποδομών, Μεταφορών και Δικτύων κ. Χρήστος </w:t>
      </w:r>
      <w:proofErr w:type="spellStart"/>
      <w:r>
        <w:rPr>
          <w:rFonts w:eastAsia="Times New Roman"/>
          <w:szCs w:val="24"/>
        </w:rPr>
        <w:t>Σπίρτζης</w:t>
      </w:r>
      <w:proofErr w:type="spellEnd"/>
      <w:r>
        <w:rPr>
          <w:rFonts w:eastAsia="Times New Roman"/>
          <w:szCs w:val="24"/>
        </w:rPr>
        <w:t xml:space="preserve"> καταθέτει για τα Πρακτικ</w:t>
      </w:r>
      <w:r>
        <w:rPr>
          <w:rFonts w:eastAsia="Times New Roman"/>
          <w:szCs w:val="24"/>
        </w:rPr>
        <w:t xml:space="preserve">ά τα </w:t>
      </w:r>
      <w:r>
        <w:rPr>
          <w:rFonts w:eastAsia="Times New Roman"/>
          <w:szCs w:val="24"/>
        </w:rPr>
        <w:lastRenderedPageBreak/>
        <w:t>προαναφερθέντα έγγραφα, τα οποία βρίσκονται στο αρχείο του Τμήματος Γραμματείας της Διεύθυνσης Στενογραφίας και Πρακτικών της Βουλής)</w:t>
      </w:r>
    </w:p>
    <w:p w14:paraId="34C33084" w14:textId="77777777" w:rsidR="00836292" w:rsidRDefault="0042176D">
      <w:pPr>
        <w:spacing w:line="600" w:lineRule="auto"/>
        <w:ind w:firstLine="720"/>
        <w:jc w:val="both"/>
        <w:rPr>
          <w:rFonts w:eastAsia="Times New Roman"/>
          <w:szCs w:val="24"/>
        </w:rPr>
      </w:pPr>
      <w:r>
        <w:rPr>
          <w:rFonts w:eastAsia="Times New Roman"/>
          <w:szCs w:val="24"/>
        </w:rPr>
        <w:t>Τώρα, ποιες τροπολογίες από τις βουλευτικές γίνονται δεκτές και γιατί</w:t>
      </w:r>
      <w:r>
        <w:rPr>
          <w:rFonts w:eastAsia="Times New Roman"/>
          <w:szCs w:val="24"/>
        </w:rPr>
        <w:t xml:space="preserve">; </w:t>
      </w:r>
      <w:r>
        <w:rPr>
          <w:rFonts w:eastAsia="Times New Roman"/>
          <w:szCs w:val="24"/>
        </w:rPr>
        <w:t>Όσον αφορά τις υπουργικές, ξέρετε.</w:t>
      </w:r>
    </w:p>
    <w:p w14:paraId="34C33085" w14:textId="77777777" w:rsidR="00836292" w:rsidRDefault="0042176D">
      <w:pPr>
        <w:spacing w:line="600" w:lineRule="auto"/>
        <w:ind w:firstLine="720"/>
        <w:jc w:val="both"/>
        <w:rPr>
          <w:rFonts w:eastAsia="Times New Roman"/>
          <w:szCs w:val="24"/>
        </w:rPr>
      </w:pPr>
      <w:r>
        <w:rPr>
          <w:rFonts w:eastAsia="Times New Roman"/>
          <w:szCs w:val="24"/>
        </w:rPr>
        <w:t>Στην Κύρωση</w:t>
      </w:r>
      <w:r>
        <w:rPr>
          <w:rFonts w:eastAsia="Times New Roman"/>
          <w:szCs w:val="24"/>
        </w:rPr>
        <w:t xml:space="preserve"> με την Μολδαβία αποσύρθηκε αυτή η τροπολογία που ανέφερε ο συνάδελφος κ. Δημητριάδης. Θεωρώ ότι αυτά που ακούστηκαν</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είναι πάρα πολύ βαριά. Δεν τιμούν το πολιτικό σύστημα. Κατ’ αρχάς να δώσω </w:t>
      </w:r>
      <w:r>
        <w:rPr>
          <w:rFonts w:eastAsia="Times New Roman"/>
          <w:szCs w:val="24"/>
        </w:rPr>
        <w:t xml:space="preserve">μία </w:t>
      </w:r>
      <w:r>
        <w:rPr>
          <w:rFonts w:eastAsia="Times New Roman"/>
          <w:szCs w:val="24"/>
        </w:rPr>
        <w:t>διευκρίνιση. Όταν ένας Υπουργός φέρνει ένα σχέδι</w:t>
      </w:r>
      <w:r>
        <w:rPr>
          <w:rFonts w:eastAsia="Times New Roman"/>
          <w:szCs w:val="24"/>
        </w:rPr>
        <w:t>ο νόμου, μία κύ</w:t>
      </w:r>
      <w:r>
        <w:rPr>
          <w:rFonts w:eastAsia="Times New Roman"/>
          <w:szCs w:val="24"/>
        </w:rPr>
        <w:lastRenderedPageBreak/>
        <w:t xml:space="preserve">ρωση, και κάνει αποδεκτές κάποιες τροπολογίες, τις κάνει επειδή καταθέτει το νομοσχέδιο, όχι γιατί είναι αρμόδιος. Και προφανώς, υπάρχει </w:t>
      </w:r>
      <w:r>
        <w:rPr>
          <w:rFonts w:eastAsia="Times New Roman"/>
          <w:szCs w:val="24"/>
        </w:rPr>
        <w:t xml:space="preserve">μία </w:t>
      </w:r>
      <w:r>
        <w:rPr>
          <w:rFonts w:eastAsia="Times New Roman"/>
          <w:szCs w:val="24"/>
        </w:rPr>
        <w:t xml:space="preserve">τακτική και πρακτική: όταν κάποιοι Βουλευτές φέρνουν </w:t>
      </w:r>
      <w:r>
        <w:rPr>
          <w:rFonts w:eastAsia="Times New Roman"/>
          <w:szCs w:val="24"/>
        </w:rPr>
        <w:t xml:space="preserve">μία </w:t>
      </w:r>
      <w:r>
        <w:rPr>
          <w:rFonts w:eastAsia="Times New Roman"/>
          <w:szCs w:val="24"/>
        </w:rPr>
        <w:t>τροπολογία, λογικά έχουν συνεννοηθεί, έχουν</w:t>
      </w:r>
      <w:r>
        <w:rPr>
          <w:rFonts w:eastAsia="Times New Roman"/>
          <w:szCs w:val="24"/>
        </w:rPr>
        <w:t xml:space="preserve"> πάρει την άποψη κι άλλων συναδέλφων, της κοινωνίας, των Υπουργών </w:t>
      </w:r>
      <w:r>
        <w:rPr>
          <w:rFonts w:eastAsia="Times New Roman"/>
          <w:szCs w:val="24"/>
        </w:rPr>
        <w:t>και ούτω καθεξής.</w:t>
      </w:r>
    </w:p>
    <w:p w14:paraId="34C33086" w14:textId="77777777" w:rsidR="00836292" w:rsidRDefault="0042176D">
      <w:pPr>
        <w:spacing w:line="600" w:lineRule="auto"/>
        <w:ind w:firstLine="720"/>
        <w:jc w:val="both"/>
        <w:rPr>
          <w:rFonts w:eastAsia="Times New Roman"/>
          <w:szCs w:val="24"/>
        </w:rPr>
      </w:pPr>
      <w:r>
        <w:rPr>
          <w:rFonts w:eastAsia="Times New Roman"/>
          <w:szCs w:val="24"/>
        </w:rPr>
        <w:t xml:space="preserve">Θεωρώ ότι αυτά που ακούστηκαν για την τροποποίηση του Εθνικού Τελωνειακού Κώδικα είναι και βαριά και άδικα. </w:t>
      </w:r>
    </w:p>
    <w:p w14:paraId="34C33087" w14:textId="77777777" w:rsidR="00836292" w:rsidRDefault="0042176D">
      <w:pPr>
        <w:spacing w:line="600" w:lineRule="auto"/>
        <w:jc w:val="both"/>
        <w:rPr>
          <w:rFonts w:eastAsia="Times New Roman"/>
          <w:szCs w:val="24"/>
        </w:rPr>
      </w:pPr>
      <w:r>
        <w:rPr>
          <w:rFonts w:eastAsia="Times New Roman"/>
          <w:szCs w:val="24"/>
        </w:rPr>
        <w:t xml:space="preserve">Δεν είναι εδώ ο αρμόδιος Υπουργός για να στηρίξει ή να αιτιολογήσει. </w:t>
      </w:r>
    </w:p>
    <w:p w14:paraId="34C33088" w14:textId="77777777" w:rsidR="00836292" w:rsidRDefault="0042176D">
      <w:pPr>
        <w:spacing w:line="600" w:lineRule="auto"/>
        <w:ind w:firstLine="720"/>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Γιατί την αποσύρατε, κύριε Υπουργέ;</w:t>
      </w:r>
    </w:p>
    <w:p w14:paraId="34C33089" w14:textId="77777777" w:rsidR="00836292" w:rsidRDefault="0042176D">
      <w:pPr>
        <w:spacing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Δεν την απέσυρα εγώ. Την απέσυραν οι Βουλευτές </w:t>
      </w:r>
      <w:r>
        <w:rPr>
          <w:rFonts w:eastAsia="Times New Roman"/>
          <w:szCs w:val="24"/>
        </w:rPr>
        <w:t xml:space="preserve">οι οποίοι </w:t>
      </w:r>
      <w:r>
        <w:rPr>
          <w:rFonts w:eastAsia="Times New Roman"/>
          <w:szCs w:val="24"/>
        </w:rPr>
        <w:t>την κατέθεσαν</w:t>
      </w:r>
      <w:r>
        <w:rPr>
          <w:rFonts w:eastAsia="Times New Roman"/>
          <w:szCs w:val="24"/>
        </w:rPr>
        <w:t>.</w:t>
      </w:r>
    </w:p>
    <w:p w14:paraId="34C3308A" w14:textId="77777777" w:rsidR="00836292" w:rsidRDefault="0042176D">
      <w:pPr>
        <w:spacing w:line="600" w:lineRule="auto"/>
        <w:ind w:firstLine="720"/>
        <w:jc w:val="both"/>
        <w:rPr>
          <w:rFonts w:eastAsia="Times New Roman"/>
          <w:szCs w:val="24"/>
        </w:rPr>
      </w:pPr>
      <w:r>
        <w:rPr>
          <w:rFonts w:eastAsia="Times New Roman"/>
          <w:b/>
          <w:szCs w:val="24"/>
        </w:rPr>
        <w:t>ΜΑΥΡΟΥΔΗΣ ΒΟΡΙΔΗΣ:</w:t>
      </w:r>
      <w:r>
        <w:rPr>
          <w:rFonts w:eastAsia="Times New Roman"/>
          <w:szCs w:val="24"/>
        </w:rPr>
        <w:t xml:space="preserve"> Να την καταθέσετε εσείς τότε.</w:t>
      </w:r>
    </w:p>
    <w:p w14:paraId="34C3308B" w14:textId="77777777" w:rsidR="00836292" w:rsidRDefault="0042176D">
      <w:pPr>
        <w:spacing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Θέλετε να την καταθέσω για να με καταγγείλετε για το εκπρόθεσμο της ιστορίας, κύριε Βορίδη; Ευχαριστώ. Ωραία. Δεν είναι αρμοδιότητά μου. Αν ήταν</w:t>
      </w:r>
      <w:r>
        <w:rPr>
          <w:rFonts w:eastAsia="Times New Roman"/>
          <w:szCs w:val="24"/>
        </w:rPr>
        <w:t xml:space="preserve"> αρμοδιότητά μου, πραγματικά θα την κατέθετα, γιατί θεωρώ ότι όλα αυτά </w:t>
      </w:r>
      <w:r>
        <w:rPr>
          <w:rFonts w:eastAsia="Times New Roman"/>
          <w:szCs w:val="24"/>
        </w:rPr>
        <w:lastRenderedPageBreak/>
        <w:t>που είπατε είναι «λάσπη στον ανεμιστήρα» για μία ακόμα φορά. Μάλιστα, μας κατηγόρησαν ότι ο Πρωθυπουργός δεν έφερε και ονόματα για τις δεκατέσσερις «φωτογραφικές» διατάξεις που κατονόμα</w:t>
      </w:r>
      <w:r>
        <w:rPr>
          <w:rFonts w:eastAsia="Times New Roman"/>
          <w:szCs w:val="24"/>
        </w:rPr>
        <w:t xml:space="preserve">σε. Είναι πολύ απλό να δεις πότε αποσύρονται και πότε απαλλάσσονται κάποιοι που είναι </w:t>
      </w:r>
      <w:r>
        <w:rPr>
          <w:rFonts w:eastAsia="Times New Roman"/>
          <w:szCs w:val="24"/>
        </w:rPr>
        <w:t xml:space="preserve">σε </w:t>
      </w:r>
      <w:r>
        <w:rPr>
          <w:rFonts w:eastAsia="Times New Roman"/>
          <w:szCs w:val="24"/>
        </w:rPr>
        <w:t xml:space="preserve">ένα </w:t>
      </w:r>
      <w:r>
        <w:rPr>
          <w:rFonts w:eastAsia="Times New Roman"/>
          <w:szCs w:val="24"/>
        </w:rPr>
        <w:t>διοικητικό συμβούλιο</w:t>
      </w:r>
      <w:r>
        <w:rPr>
          <w:rFonts w:eastAsia="Times New Roman"/>
          <w:szCs w:val="24"/>
        </w:rPr>
        <w:t xml:space="preserve">, ποιος είναι </w:t>
      </w:r>
      <w:r>
        <w:rPr>
          <w:rFonts w:eastAsia="Times New Roman"/>
          <w:szCs w:val="24"/>
        </w:rPr>
        <w:t>π</w:t>
      </w:r>
      <w:r>
        <w:rPr>
          <w:rFonts w:eastAsia="Times New Roman"/>
          <w:szCs w:val="24"/>
        </w:rPr>
        <w:t xml:space="preserve">ρόεδρος, </w:t>
      </w:r>
      <w:r>
        <w:rPr>
          <w:rFonts w:eastAsia="Times New Roman"/>
          <w:szCs w:val="24"/>
        </w:rPr>
        <w:t>δ</w:t>
      </w:r>
      <w:r>
        <w:rPr>
          <w:rFonts w:eastAsia="Times New Roman"/>
          <w:szCs w:val="24"/>
        </w:rPr>
        <w:t xml:space="preserve">ιευθύνων </w:t>
      </w:r>
      <w:r>
        <w:rPr>
          <w:rFonts w:eastAsia="Times New Roman"/>
          <w:szCs w:val="24"/>
        </w:rPr>
        <w:t>σ</w:t>
      </w:r>
      <w:r>
        <w:rPr>
          <w:rFonts w:eastAsia="Times New Roman"/>
          <w:szCs w:val="24"/>
        </w:rPr>
        <w:t>ύμβουλος και ποιος Υπουργός εκείνη την περίοδο. Αν θέλετε να κάνουμε αυτήν την άσκηση, να την κάνουμε και να</w:t>
      </w:r>
      <w:r>
        <w:rPr>
          <w:rFonts w:eastAsia="Times New Roman"/>
          <w:szCs w:val="24"/>
        </w:rPr>
        <w:t xml:space="preserve"> σας τα φέρουμε αύριο για να έχετε και τα ονόματα και τις διευθύνσεις. Τους ξέρετε πολύ καλύτερα από μας. </w:t>
      </w:r>
    </w:p>
    <w:p w14:paraId="34C3308C" w14:textId="77777777" w:rsidR="00836292" w:rsidRDefault="0042176D">
      <w:pPr>
        <w:spacing w:line="600" w:lineRule="auto"/>
        <w:ind w:firstLine="720"/>
        <w:jc w:val="both"/>
        <w:rPr>
          <w:rFonts w:eastAsia="Times New Roman"/>
          <w:szCs w:val="24"/>
        </w:rPr>
      </w:pPr>
      <w:r>
        <w:rPr>
          <w:rFonts w:eastAsia="Times New Roman"/>
          <w:szCs w:val="24"/>
        </w:rPr>
        <w:t xml:space="preserve">Επομένως, επειδή αποσύρθηκε αυτή η τροπολογία από τους Βουλευτές, φαντάζομαι ότι θα επανέλθει όταν ο αρμόδιος </w:t>
      </w:r>
      <w:r>
        <w:rPr>
          <w:rFonts w:eastAsia="Times New Roman"/>
          <w:szCs w:val="24"/>
        </w:rPr>
        <w:lastRenderedPageBreak/>
        <w:t>Υπουργός είναι εδώ και μπορεί να την αι</w:t>
      </w:r>
      <w:r>
        <w:rPr>
          <w:rFonts w:eastAsia="Times New Roman"/>
          <w:szCs w:val="24"/>
        </w:rPr>
        <w:t>τιολογήσει επαρκώς και να την αποδεχθεί ή όχι.</w:t>
      </w:r>
    </w:p>
    <w:p w14:paraId="34C3308D" w14:textId="77777777" w:rsidR="00836292" w:rsidRDefault="0042176D">
      <w:pPr>
        <w:spacing w:line="600" w:lineRule="auto"/>
        <w:ind w:firstLine="720"/>
        <w:jc w:val="both"/>
        <w:rPr>
          <w:rFonts w:eastAsia="Times New Roman"/>
          <w:szCs w:val="24"/>
        </w:rPr>
      </w:pPr>
      <w:r>
        <w:rPr>
          <w:rFonts w:eastAsia="Times New Roman"/>
          <w:szCs w:val="24"/>
        </w:rPr>
        <w:t>Γίνεται δεκτή η υπ’ αριθμόν 316/14 τροπολογία. Απάντησα γιατί. Επίσης γίνεται δεκτή η</w:t>
      </w:r>
      <w:r>
        <w:rPr>
          <w:rFonts w:eastAsia="Times New Roman"/>
          <w:szCs w:val="24"/>
        </w:rPr>
        <w:t xml:space="preserve"> υπ’ αριθμόν</w:t>
      </w:r>
      <w:r>
        <w:rPr>
          <w:rFonts w:eastAsia="Times New Roman"/>
          <w:szCs w:val="24"/>
        </w:rPr>
        <w:t xml:space="preserve"> 326/24. </w:t>
      </w:r>
    </w:p>
    <w:p w14:paraId="34C3308E" w14:textId="77777777" w:rsidR="00836292" w:rsidRDefault="0042176D">
      <w:pPr>
        <w:spacing w:line="600" w:lineRule="auto"/>
        <w:ind w:firstLine="720"/>
        <w:jc w:val="both"/>
        <w:rPr>
          <w:rFonts w:eastAsia="Times New Roman"/>
          <w:szCs w:val="24"/>
        </w:rPr>
      </w:pPr>
      <w:r>
        <w:rPr>
          <w:rFonts w:eastAsia="Times New Roman"/>
          <w:szCs w:val="24"/>
        </w:rPr>
        <w:t>Για την κύρωση με τη Γεωργία, γίνεται αποδεκτή η τροπολογία</w:t>
      </w:r>
      <w:r>
        <w:rPr>
          <w:rFonts w:eastAsia="Times New Roman"/>
          <w:szCs w:val="24"/>
        </w:rPr>
        <w:t xml:space="preserve"> με αριθμό</w:t>
      </w:r>
      <w:r>
        <w:rPr>
          <w:rFonts w:eastAsia="Times New Roman"/>
          <w:szCs w:val="24"/>
        </w:rPr>
        <w:t xml:space="preserve"> 317/15.</w:t>
      </w:r>
    </w:p>
    <w:p w14:paraId="34C3308F" w14:textId="77777777" w:rsidR="00836292" w:rsidRDefault="0042176D">
      <w:pPr>
        <w:spacing w:line="600" w:lineRule="auto"/>
        <w:ind w:firstLine="720"/>
        <w:jc w:val="both"/>
        <w:rPr>
          <w:rFonts w:eastAsia="Times New Roman"/>
          <w:szCs w:val="24"/>
        </w:rPr>
      </w:pPr>
      <w:r>
        <w:rPr>
          <w:rFonts w:eastAsia="Times New Roman"/>
          <w:szCs w:val="24"/>
        </w:rPr>
        <w:t>Για την κύρωση με το Ισρ</w:t>
      </w:r>
      <w:r>
        <w:rPr>
          <w:rFonts w:eastAsia="Times New Roman"/>
          <w:szCs w:val="24"/>
        </w:rPr>
        <w:t xml:space="preserve">αήλ γίνονται αποδεκτές </w:t>
      </w:r>
      <w:r>
        <w:rPr>
          <w:rFonts w:eastAsia="Times New Roman"/>
          <w:szCs w:val="24"/>
        </w:rPr>
        <w:t xml:space="preserve">οι </w:t>
      </w:r>
      <w:r>
        <w:rPr>
          <w:rFonts w:eastAsia="Times New Roman"/>
          <w:szCs w:val="24"/>
        </w:rPr>
        <w:t>τροπολογί</w:t>
      </w:r>
      <w:r>
        <w:rPr>
          <w:rFonts w:eastAsia="Times New Roman"/>
          <w:szCs w:val="24"/>
        </w:rPr>
        <w:t>ες με αριθμό</w:t>
      </w:r>
      <w:r>
        <w:rPr>
          <w:rFonts w:eastAsia="Times New Roman"/>
          <w:szCs w:val="24"/>
        </w:rPr>
        <w:t xml:space="preserve"> 311/9 και 325/23.</w:t>
      </w:r>
    </w:p>
    <w:p w14:paraId="34C33090" w14:textId="77777777" w:rsidR="00836292" w:rsidRDefault="0042176D">
      <w:pPr>
        <w:spacing w:line="600" w:lineRule="auto"/>
        <w:ind w:firstLine="720"/>
        <w:jc w:val="both"/>
        <w:rPr>
          <w:rFonts w:eastAsia="Times New Roman"/>
          <w:szCs w:val="24"/>
        </w:rPr>
      </w:pPr>
      <w:r>
        <w:rPr>
          <w:rFonts w:eastAsia="Times New Roman"/>
          <w:szCs w:val="24"/>
        </w:rPr>
        <w:t xml:space="preserve">Στην κύρωση με την Ιορδανία δεν έχουμε κάποια τροπολογία. </w:t>
      </w:r>
    </w:p>
    <w:p w14:paraId="34C33091" w14:textId="77777777" w:rsidR="00836292" w:rsidRDefault="0042176D">
      <w:pPr>
        <w:spacing w:line="600" w:lineRule="auto"/>
        <w:ind w:firstLine="720"/>
        <w:jc w:val="both"/>
        <w:rPr>
          <w:rFonts w:eastAsia="Times New Roman"/>
          <w:szCs w:val="24"/>
        </w:rPr>
      </w:pPr>
      <w:r>
        <w:rPr>
          <w:rFonts w:eastAsia="Times New Roman"/>
          <w:szCs w:val="24"/>
        </w:rPr>
        <w:lastRenderedPageBreak/>
        <w:t xml:space="preserve">Επίσης, στην κύρωση με τη Γεωργία γίνεται αποδεκτή και η </w:t>
      </w:r>
      <w:r>
        <w:rPr>
          <w:rFonts w:eastAsia="Times New Roman"/>
          <w:szCs w:val="24"/>
        </w:rPr>
        <w:t xml:space="preserve">τροπολογία </w:t>
      </w:r>
      <w:r>
        <w:rPr>
          <w:rFonts w:eastAsia="Times New Roman"/>
          <w:szCs w:val="24"/>
        </w:rPr>
        <w:t xml:space="preserve">με αριθμό </w:t>
      </w:r>
      <w:r>
        <w:rPr>
          <w:rFonts w:eastAsia="Times New Roman"/>
          <w:szCs w:val="24"/>
        </w:rPr>
        <w:t>312/10.</w:t>
      </w:r>
    </w:p>
    <w:p w14:paraId="34C33092" w14:textId="77777777" w:rsidR="00836292" w:rsidRDefault="0042176D">
      <w:pPr>
        <w:spacing w:line="600" w:lineRule="auto"/>
        <w:ind w:firstLine="720"/>
        <w:jc w:val="both"/>
        <w:rPr>
          <w:rFonts w:eastAsia="Times New Roman"/>
          <w:szCs w:val="24"/>
        </w:rPr>
      </w:pPr>
      <w:r>
        <w:rPr>
          <w:rFonts w:eastAsia="Times New Roman"/>
          <w:szCs w:val="24"/>
        </w:rPr>
        <w:t>Σας ευχαριστώ πολύ.</w:t>
      </w:r>
    </w:p>
    <w:p w14:paraId="34C33093"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w:t>
      </w:r>
      <w:r>
        <w:rPr>
          <w:rFonts w:eastAsia="Times New Roman"/>
          <w:b/>
          <w:szCs w:val="24"/>
        </w:rPr>
        <w:t>ρούλης</w:t>
      </w:r>
      <w:proofErr w:type="spellEnd"/>
      <w:r>
        <w:rPr>
          <w:rFonts w:eastAsia="Times New Roman"/>
          <w:b/>
          <w:szCs w:val="24"/>
        </w:rPr>
        <w:t xml:space="preserve">): </w:t>
      </w:r>
      <w:r>
        <w:rPr>
          <w:rFonts w:eastAsia="Times New Roman"/>
          <w:szCs w:val="24"/>
        </w:rPr>
        <w:t>Ευχαριστούμε πολύ.</w:t>
      </w:r>
    </w:p>
    <w:p w14:paraId="34C33094" w14:textId="77777777" w:rsidR="00836292" w:rsidRDefault="0042176D">
      <w:pPr>
        <w:spacing w:line="600" w:lineRule="auto"/>
        <w:ind w:firstLine="720"/>
        <w:jc w:val="both"/>
        <w:rPr>
          <w:rFonts w:eastAsia="Times New Roman"/>
          <w:szCs w:val="24"/>
        </w:rPr>
      </w:pPr>
      <w:r>
        <w:rPr>
          <w:rFonts w:eastAsia="Times New Roman"/>
          <w:szCs w:val="24"/>
        </w:rPr>
        <w:t xml:space="preserve">Πριν δώσω τον λόγο στην κ. Φωτίου, θα επαναλάβω συγκεκριμένα τους αριθμούς των βουλευτικών τροπολογιών που έκανε αποδεκτές ο Υπουργός. Είναι οι </w:t>
      </w:r>
      <w:r>
        <w:rPr>
          <w:rFonts w:eastAsia="Times New Roman"/>
          <w:szCs w:val="24"/>
        </w:rPr>
        <w:t xml:space="preserve">τροπολογίες με αριθμό </w:t>
      </w:r>
      <w:r>
        <w:rPr>
          <w:rFonts w:eastAsia="Times New Roman"/>
          <w:szCs w:val="24"/>
        </w:rPr>
        <w:t>316/14, 326/24, 317/15, 311/9, 325/23 και 312/10. Δεν έκανε φυ</w:t>
      </w:r>
      <w:r>
        <w:rPr>
          <w:rFonts w:eastAsia="Times New Roman"/>
          <w:szCs w:val="24"/>
        </w:rPr>
        <w:t xml:space="preserve">σικά δεκτή την </w:t>
      </w:r>
      <w:r>
        <w:rPr>
          <w:rFonts w:eastAsia="Times New Roman"/>
          <w:szCs w:val="24"/>
        </w:rPr>
        <w:t xml:space="preserve">υπ’ αριθμόν </w:t>
      </w:r>
      <w:r>
        <w:rPr>
          <w:rFonts w:eastAsia="Times New Roman"/>
          <w:szCs w:val="24"/>
        </w:rPr>
        <w:t xml:space="preserve">314/12 η οποία αποσύρθηκε από τους Βουλευτές. </w:t>
      </w:r>
    </w:p>
    <w:p w14:paraId="34C33095" w14:textId="77777777" w:rsidR="00836292" w:rsidRDefault="0042176D">
      <w:pPr>
        <w:spacing w:line="600" w:lineRule="auto"/>
        <w:ind w:firstLine="720"/>
        <w:jc w:val="both"/>
        <w:rPr>
          <w:rFonts w:eastAsia="Times New Roman"/>
          <w:szCs w:val="24"/>
        </w:rPr>
      </w:pPr>
      <w:r>
        <w:rPr>
          <w:rFonts w:eastAsia="Times New Roman"/>
          <w:szCs w:val="24"/>
        </w:rPr>
        <w:lastRenderedPageBreak/>
        <w:t>Τον λόγο έχει η κ. Φωτίου για δύο λεπτά για να απαντήσει σε σχέση με την τροπολογία.</w:t>
      </w:r>
    </w:p>
    <w:p w14:paraId="34C33096" w14:textId="77777777" w:rsidR="00836292" w:rsidRDefault="0042176D">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w:t>
      </w:r>
      <w:r>
        <w:rPr>
          <w:rFonts w:eastAsia="Times New Roman"/>
          <w:szCs w:val="24"/>
        </w:rPr>
        <w:t xml:space="preserve"> </w:t>
      </w:r>
      <w:r>
        <w:rPr>
          <w:rFonts w:eastAsia="Times New Roman"/>
          <w:b/>
          <w:szCs w:val="24"/>
        </w:rPr>
        <w:t>Ασφάλισης και Κοινωνικής Αλληλεγγύης):</w:t>
      </w:r>
      <w:r>
        <w:rPr>
          <w:rFonts w:eastAsia="Times New Roman"/>
          <w:szCs w:val="24"/>
        </w:rPr>
        <w:t xml:space="preserve"> Εντάξει, κύριε Πρόεδρε, απλά για να μην μένουν στα Πρακτικά ορισμένες πιθανές παρανοήσεις και για να αποκαθίσταται η αλήθεια. </w:t>
      </w:r>
    </w:p>
    <w:p w14:paraId="34C33097" w14:textId="77777777" w:rsidR="00836292" w:rsidRDefault="0042176D">
      <w:pPr>
        <w:spacing w:line="600" w:lineRule="auto"/>
        <w:ind w:firstLine="720"/>
        <w:jc w:val="both"/>
        <w:rPr>
          <w:rFonts w:eastAsia="Times New Roman"/>
          <w:szCs w:val="24"/>
        </w:rPr>
      </w:pPr>
      <w:r>
        <w:rPr>
          <w:rFonts w:eastAsia="Times New Roman"/>
          <w:szCs w:val="24"/>
        </w:rPr>
        <w:t>Θα αναφερθώ στην τροπολογία για τις ανοικτές δομές φιλοξενίας, την 320/18 δηλαδή, για την οποία ο κ. Βορίδης έκανε παρατήρηση. Ε</w:t>
      </w:r>
      <w:r>
        <w:rPr>
          <w:rFonts w:eastAsia="Times New Roman"/>
          <w:szCs w:val="24"/>
        </w:rPr>
        <w:t xml:space="preserve">ίπε: «Το Γενικό Λογιστήριο του Κράτους εγγράφει 4,5 εκατομμύρια και από αυτά αν αθροίσουμε για τα δύο, </w:t>
      </w:r>
      <w:r>
        <w:rPr>
          <w:rFonts w:eastAsia="Times New Roman"/>
          <w:szCs w:val="24"/>
        </w:rPr>
        <w:lastRenderedPageBreak/>
        <w:t xml:space="preserve">δηλαδή για το Λαύριο και για τον Ελαιώνα, είναι περίπου 1 εκατομμύριο». Σωστά, μόνο που δεν κατάλαβε και γι’ αυτό και η παρατήρησή μου από κάτω ήταν «τι </w:t>
      </w:r>
      <w:r>
        <w:rPr>
          <w:rFonts w:eastAsia="Times New Roman"/>
          <w:szCs w:val="24"/>
        </w:rPr>
        <w:t>λέει το Γενικό Λογιστήριο του Κράτους». Τι λέει ακριβώς; Τι του έλεγα; Δεν του έλεγα «τι κι αν λέει». Του έλεγα «</w:t>
      </w:r>
      <w:r>
        <w:rPr>
          <w:rFonts w:eastAsia="Times New Roman"/>
          <w:szCs w:val="24"/>
        </w:rPr>
        <w:t xml:space="preserve">και </w:t>
      </w:r>
      <w:r>
        <w:rPr>
          <w:rFonts w:eastAsia="Times New Roman"/>
          <w:szCs w:val="24"/>
        </w:rPr>
        <w:t xml:space="preserve">τι λέει ακριβώς». </w:t>
      </w:r>
    </w:p>
    <w:p w14:paraId="34C33098" w14:textId="77777777" w:rsidR="00836292" w:rsidRDefault="0042176D">
      <w:pPr>
        <w:spacing w:line="600" w:lineRule="auto"/>
        <w:ind w:firstLine="720"/>
        <w:jc w:val="both"/>
        <w:rPr>
          <w:rFonts w:eastAsia="Times New Roman"/>
          <w:szCs w:val="24"/>
        </w:rPr>
      </w:pPr>
      <w:r>
        <w:rPr>
          <w:rFonts w:eastAsia="Times New Roman"/>
          <w:szCs w:val="24"/>
        </w:rPr>
        <w:t xml:space="preserve">Όλο το πρόγραμμα, δηλαδή, κύριε Βορίδη –επισημαίνει το Γενικό Λογιστήριο του Κράτους- ήταν και είναι 4,5 εκατομμύρια. </w:t>
      </w:r>
      <w:r>
        <w:rPr>
          <w:rFonts w:eastAsia="Times New Roman"/>
          <w:szCs w:val="24"/>
        </w:rPr>
        <w:t>Απ</w:t>
      </w:r>
      <w:r>
        <w:rPr>
          <w:rFonts w:eastAsia="Times New Roman"/>
          <w:szCs w:val="24"/>
        </w:rPr>
        <w:t>ό</w:t>
      </w:r>
      <w:r>
        <w:rPr>
          <w:rFonts w:eastAsia="Times New Roman"/>
          <w:szCs w:val="24"/>
        </w:rPr>
        <w:t xml:space="preserve"> αυτά, το ένα εκατομμύριο είναι αυτό που αφορά τις δύο δομές. Άρα, είναι σαφές αυτό που λέω και δεν υπάρχει διχογνωμία ανάμεσα στα δύο στοιχεία. Το λέω αυτό για να μην μένουν εντυπώσεις. Χαίρομαι που είναι κατανοητό.</w:t>
      </w:r>
    </w:p>
    <w:p w14:paraId="34C33099" w14:textId="77777777" w:rsidR="00836292" w:rsidRDefault="0042176D">
      <w:pPr>
        <w:spacing w:line="600" w:lineRule="auto"/>
        <w:ind w:firstLine="720"/>
        <w:jc w:val="both"/>
        <w:rPr>
          <w:rFonts w:eastAsia="Times New Roman"/>
          <w:szCs w:val="24"/>
        </w:rPr>
      </w:pPr>
      <w:r>
        <w:rPr>
          <w:rFonts w:eastAsia="Times New Roman"/>
          <w:szCs w:val="24"/>
        </w:rPr>
        <w:lastRenderedPageBreak/>
        <w:t xml:space="preserve">Δεύτερον, αγαπητοί συνάδελφοι, ο κ. </w:t>
      </w:r>
      <w:proofErr w:type="spellStart"/>
      <w:r>
        <w:rPr>
          <w:rFonts w:eastAsia="Times New Roman"/>
          <w:szCs w:val="24"/>
        </w:rPr>
        <w:t>Κε</w:t>
      </w:r>
      <w:r>
        <w:rPr>
          <w:rFonts w:eastAsia="Times New Roman"/>
          <w:szCs w:val="24"/>
        </w:rPr>
        <w:t>γκέρογλου</w:t>
      </w:r>
      <w:proofErr w:type="spellEnd"/>
      <w:r>
        <w:rPr>
          <w:rFonts w:eastAsia="Times New Roman"/>
          <w:szCs w:val="24"/>
        </w:rPr>
        <w:t xml:space="preserve"> το είπε </w:t>
      </w:r>
      <w:r>
        <w:rPr>
          <w:rFonts w:eastAsia="Times New Roman"/>
          <w:szCs w:val="24"/>
        </w:rPr>
        <w:t xml:space="preserve">με </w:t>
      </w:r>
      <w:r>
        <w:rPr>
          <w:rFonts w:eastAsia="Times New Roman"/>
          <w:szCs w:val="24"/>
        </w:rPr>
        <w:t>έναν τρόπο. Γιατί έγιναν αυτές οι καθυστερήσεις μέχρι σήμερα; Για δύο λόγους έγιναν. Για μεν τις δομές φτώχειας οι οποίες ξέρετε ότι είναι ακριβώς τα ίδια άτομα, δεν προσλαμβάνουμε άλλο προσωπικό, είναι ακριβώς τα πρόσωπα του ΕΣΠΑ, η ί</w:t>
      </w:r>
      <w:r>
        <w:rPr>
          <w:rFonts w:eastAsia="Times New Roman"/>
          <w:szCs w:val="24"/>
        </w:rPr>
        <w:t>δια λειτουργία του ΕΣΠΑ που τελείωσε και πέρασε με δική μας νομοθέτηση σε χρηματοδότηση κρατική.</w:t>
      </w:r>
    </w:p>
    <w:p w14:paraId="34C3309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Τι έγινε λοιπόν; Η διοίκηση δεν έχει ευελιξία σε αυτές τις ιστορίες και καθυστερεί να πληρώσει κανονικά. Γι’ αυτό ερχόμαστε και τροποποιούμε και νομιμοποιούμε αυτά τα έξοδα. Όμως, σας επισημαίνω -και σε όλους τους νομικούς εδώ της </w:t>
      </w:r>
      <w:r>
        <w:rPr>
          <w:rFonts w:eastAsia="Times New Roman" w:cs="Times New Roman"/>
          <w:szCs w:val="24"/>
        </w:rPr>
        <w:t>Αίθουσας</w:t>
      </w:r>
      <w:r>
        <w:rPr>
          <w:rFonts w:eastAsia="Times New Roman" w:cs="Times New Roman"/>
          <w:szCs w:val="24"/>
        </w:rPr>
        <w:t>- ότι αυτή η ενέρ</w:t>
      </w:r>
      <w:r>
        <w:rPr>
          <w:rFonts w:eastAsia="Times New Roman" w:cs="Times New Roman"/>
          <w:szCs w:val="24"/>
        </w:rPr>
        <w:t xml:space="preserve">γεια είναι σύννομη και όχι μόνο είναι </w:t>
      </w:r>
      <w:r>
        <w:rPr>
          <w:rFonts w:eastAsia="Times New Roman" w:cs="Times New Roman"/>
          <w:szCs w:val="24"/>
        </w:rPr>
        <w:lastRenderedPageBreak/>
        <w:t xml:space="preserve">σύννομη, αλλά αναγνωρίζεται κι από τη νομολογία του Ελεγκτικού Συνεδρίου υπό τις εξής προϋποθέσεις, τις οποίες τις τηρούμε όλες και γι’ αυτό φέραμε την τροπολογία: Προβλέπεται από τις οικείες διατάξεις, δηλαδή είναι ο </w:t>
      </w:r>
      <w:r>
        <w:rPr>
          <w:rFonts w:eastAsia="Times New Roman" w:cs="Times New Roman"/>
          <w:szCs w:val="24"/>
        </w:rPr>
        <w:t>σκοπός της κοινωνικής αλληλεγγύης και του δημοσίου συμφέροντος, συντελέστηκε ο σκοπός και εξακολουθεί να συντελείται εν</w:t>
      </w:r>
      <w:r>
        <w:rPr>
          <w:rFonts w:eastAsia="Times New Roman" w:cs="Times New Roman"/>
          <w:szCs w:val="24"/>
        </w:rPr>
        <w:t xml:space="preserve"> </w:t>
      </w:r>
      <w:r>
        <w:rPr>
          <w:rFonts w:eastAsia="Times New Roman" w:cs="Times New Roman"/>
          <w:szCs w:val="24"/>
        </w:rPr>
        <w:t>όψει συνθηκών δημοσιονομικής κρίσης και είναι εγγεγραμμένες ήδη οι πιστώσεις στο Πρόγραμμα Δημοσίων Επενδύσεων και δεν τίθεται θέμα περα</w:t>
      </w:r>
      <w:r>
        <w:rPr>
          <w:rFonts w:eastAsia="Times New Roman" w:cs="Times New Roman"/>
          <w:szCs w:val="24"/>
        </w:rPr>
        <w:t xml:space="preserve">ιτέρω δημοσιονομικής επιβάρυνσης. Εφόσον, λοιπόν, υπάρχουν αυτές οι προϋποθέσεις μπορείς να κάνεις αυτήν την τροπολογία και, όπως σας είπα, αναγνωρίζεται και από τη νομολογία του Ελεγκτικού Συνεδρίου. </w:t>
      </w:r>
    </w:p>
    <w:p w14:paraId="34C3309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Τρίτον -τελειώνω, κύριε Πρόεδρε και σας ευχαριστώ πολύ</w:t>
      </w:r>
      <w:r>
        <w:rPr>
          <w:rFonts w:eastAsia="Times New Roman" w:cs="Times New Roman"/>
          <w:szCs w:val="24"/>
        </w:rPr>
        <w:t xml:space="preserve">-, για να μην υπάρχει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άλλη παρανόηση θα πω το εξής. Όπως ξέρετε και όπως υπαινίχθηκαν και άλλοι συνάδελφοι εδώ, η καθυστέρηση αυτή έγινε, όπως είπα, για δύο λόγους. Ο ένας λόγος είναι τα διοικητικά προβλήματα. Είναι αυτός ο δημόσιος τομέας ο οποίος </w:t>
      </w:r>
      <w:r>
        <w:rPr>
          <w:rFonts w:eastAsia="Times New Roman" w:cs="Times New Roman"/>
          <w:szCs w:val="24"/>
        </w:rPr>
        <w:t>έχει πραγματικά εξαρθρωθεί. Δεν υπάρχουν άνθρωποι να κάνουν όλους αυτούς τους ελέγχους και καθυστέρησαν. Και δεύτερον, η ασφαλιστική ενημερότητα του φορέα που έχει αναλάβει αυτές τις δομές, δηλαδή του Ερυθρού Σταυρού, δεν υπήρχε και το ξέρουν όλοι οι προηγ</w:t>
      </w:r>
      <w:r>
        <w:rPr>
          <w:rFonts w:eastAsia="Times New Roman" w:cs="Times New Roman"/>
          <w:szCs w:val="24"/>
        </w:rPr>
        <w:t xml:space="preserve">ούμενοι Υπουργοί τι γίνεται σε αυτήν την ιστορία. Άρα δεν έχει νόημα </w:t>
      </w:r>
      <w:r>
        <w:rPr>
          <w:rFonts w:eastAsia="Times New Roman" w:cs="Times New Roman"/>
          <w:szCs w:val="24"/>
        </w:rPr>
        <w:lastRenderedPageBreak/>
        <w:t xml:space="preserve">αυτή η σπέκουλα. Γι’ αυτόν τον λόγο καθυστέρησαν οι πληρωμές και γι’ αυτό εκ των υστέρων σύννομα τις νομιμοποιούμε. </w:t>
      </w:r>
    </w:p>
    <w:p w14:paraId="34C3309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34C3309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w:t>
      </w:r>
      <w:r>
        <w:rPr>
          <w:rFonts w:eastAsia="Times New Roman" w:cs="Times New Roman"/>
          <w:szCs w:val="24"/>
        </w:rPr>
        <w:t xml:space="preserve">ιστούμε την κ. Φωτίου. </w:t>
      </w:r>
    </w:p>
    <w:p w14:paraId="34C3309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Και τώρα θα εισέλθουμε στους εισηγητές. Θέλετε, κύριε Δημητριάδη, τον λόγο; Οι Κοινοβουλευτικοί Εκπρόσωποι θα μιλήσουν μετά, όπως είπαμε. </w:t>
      </w:r>
    </w:p>
    <w:p w14:paraId="34C3309F"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ΔΗΜΗΤΡΙΟΣ ΔΗΜΗΤΡΙΑΔΗΣ: </w:t>
      </w:r>
      <w:r>
        <w:rPr>
          <w:rFonts w:eastAsia="Times New Roman" w:cs="Times New Roman"/>
          <w:szCs w:val="24"/>
        </w:rPr>
        <w:t>Όχι, εγώ είμαι εισηγητής, κύριε Πρόεδρε.</w:t>
      </w:r>
    </w:p>
    <w:p w14:paraId="34C330A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Ο κ. </w:t>
      </w:r>
      <w:proofErr w:type="spellStart"/>
      <w:r>
        <w:rPr>
          <w:rFonts w:eastAsia="Times New Roman" w:cs="Times New Roman"/>
          <w:szCs w:val="24"/>
        </w:rPr>
        <w:t>Φάμελλος</w:t>
      </w:r>
      <w:proofErr w:type="spellEnd"/>
      <w:r>
        <w:rPr>
          <w:rFonts w:eastAsia="Times New Roman" w:cs="Times New Roman"/>
          <w:szCs w:val="24"/>
        </w:rPr>
        <w:t xml:space="preserve"> είναι ο Κοινοβο</w:t>
      </w:r>
      <w:r>
        <w:rPr>
          <w:rFonts w:eastAsia="Times New Roman" w:cs="Times New Roman"/>
          <w:szCs w:val="24"/>
        </w:rPr>
        <w:t>υλευτικός Εκπρόσωπος</w:t>
      </w:r>
      <w:r w:rsidRPr="00C55820">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p>
    <w:p w14:paraId="34C330A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Ναι. Διευκρινίζω -όπως είπαμε- ότι οι Κοινοβουλευτικοί Εκπρόσωποι θα μιλήσουν μετά τους εισηγητές. </w:t>
      </w:r>
    </w:p>
    <w:p w14:paraId="34C330A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  Θέλετε τον λόγο, κύριε Δημητριάδη; Ποιος εκ των εισηγητών θέλει τον λόγο; </w:t>
      </w:r>
    </w:p>
    <w:p w14:paraId="34C330A3"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Θα μπορούσα να έχω τον λόγο; </w:t>
      </w:r>
    </w:p>
    <w:p w14:paraId="34C330A4"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ΣΥΜΕΩΝ ΚΕΔΙΚΟΓΛΟΥ: </w:t>
      </w:r>
      <w:r>
        <w:rPr>
          <w:rFonts w:eastAsia="Times New Roman" w:cs="Times New Roman"/>
          <w:szCs w:val="24"/>
        </w:rPr>
        <w:t xml:space="preserve">Κι εγώ θα ήθελα τον λόγο, κύριε Πρόεδρε. </w:t>
      </w:r>
    </w:p>
    <w:p w14:paraId="34C330A5"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Ένας από κάθε κοινοβουλευτική ομάδα θα μιλήσει τώρα, όχι όλοι.  </w:t>
      </w:r>
    </w:p>
    <w:p w14:paraId="34C330A6"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ΣΥΜΕΩΝ ΚΕΔΙΚΟΓΛΟΥ: </w:t>
      </w:r>
      <w:r>
        <w:rPr>
          <w:rFonts w:eastAsia="Times New Roman" w:cs="Times New Roman"/>
          <w:szCs w:val="24"/>
        </w:rPr>
        <w:t>Είμαστε εισηγητές σε διαφορετικά νομοσχέδια. Γ</w:t>
      </w:r>
      <w:r>
        <w:rPr>
          <w:rFonts w:eastAsia="Times New Roman" w:cs="Times New Roman"/>
          <w:szCs w:val="24"/>
        </w:rPr>
        <w:t xml:space="preserve">ια μισό λεπτό θέλω τον λόγο. </w:t>
      </w:r>
    </w:p>
    <w:p w14:paraId="34C330A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Εντάξει. Κύριε </w:t>
      </w:r>
      <w:proofErr w:type="spellStart"/>
      <w:r>
        <w:rPr>
          <w:rFonts w:eastAsia="Times New Roman" w:cs="Times New Roman"/>
          <w:szCs w:val="24"/>
        </w:rPr>
        <w:t>Ανδριανέ</w:t>
      </w:r>
      <w:proofErr w:type="spellEnd"/>
      <w:r>
        <w:rPr>
          <w:rFonts w:eastAsia="Times New Roman" w:cs="Times New Roman"/>
          <w:szCs w:val="24"/>
        </w:rPr>
        <w:t xml:space="preserve">, έχετε τον λόγο. </w:t>
      </w:r>
    </w:p>
    <w:p w14:paraId="34C330A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 xml:space="preserve">Δεν θα κάνω κατάχρηση, κύριε Πρόεδρε. </w:t>
      </w:r>
    </w:p>
    <w:p w14:paraId="34C330A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Την κάνατε τη διαδικασία σήμερα…</w:t>
      </w:r>
    </w:p>
    <w:p w14:paraId="34C330A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Με </w:t>
      </w:r>
      <w:proofErr w:type="spellStart"/>
      <w:r>
        <w:rPr>
          <w:rFonts w:eastAsia="Times New Roman" w:cs="Times New Roman"/>
          <w:szCs w:val="24"/>
        </w:rPr>
        <w:t>συ</w:t>
      </w:r>
      <w:r>
        <w:rPr>
          <w:rFonts w:eastAsia="Times New Roman" w:cs="Times New Roman"/>
          <w:szCs w:val="24"/>
        </w:rPr>
        <w:t>γχωρείτε</w:t>
      </w:r>
      <w:proofErr w:type="spellEnd"/>
      <w:r>
        <w:rPr>
          <w:rFonts w:eastAsia="Times New Roman" w:cs="Times New Roman"/>
          <w:szCs w:val="24"/>
        </w:rPr>
        <w:t xml:space="preserve">, αλλά τη διαδικασία δεν «την κάναμε». Την κάναμε μαζί. </w:t>
      </w:r>
    </w:p>
    <w:p w14:paraId="34C330AB"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Όχι</w:t>
      </w:r>
      <w:r>
        <w:rPr>
          <w:rFonts w:eastAsia="Times New Roman" w:cs="Times New Roman"/>
          <w:szCs w:val="24"/>
        </w:rPr>
        <w:t>,</w:t>
      </w:r>
      <w:r>
        <w:rPr>
          <w:rFonts w:eastAsia="Times New Roman" w:cs="Times New Roman"/>
          <w:szCs w:val="24"/>
        </w:rPr>
        <w:t xml:space="preserve"> εσείς προσωπικά. </w:t>
      </w:r>
    </w:p>
    <w:p w14:paraId="34C330A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Και όταν σας πρότεινα οι εισηγητές να είναι πριν </w:t>
      </w:r>
      <w:r>
        <w:rPr>
          <w:rFonts w:eastAsia="Times New Roman" w:cs="Times New Roman"/>
          <w:szCs w:val="24"/>
        </w:rPr>
        <w:t xml:space="preserve">από </w:t>
      </w:r>
      <w:r>
        <w:rPr>
          <w:rFonts w:eastAsia="Times New Roman" w:cs="Times New Roman"/>
          <w:szCs w:val="24"/>
        </w:rPr>
        <w:t xml:space="preserve">τους Κοινοβουλευτικούς </w:t>
      </w:r>
      <w:r>
        <w:rPr>
          <w:rFonts w:eastAsia="Times New Roman" w:cs="Times New Roman"/>
          <w:szCs w:val="24"/>
        </w:rPr>
        <w:t>Εκπροσώπους</w:t>
      </w:r>
      <w:r>
        <w:rPr>
          <w:rFonts w:eastAsia="Times New Roman" w:cs="Times New Roman"/>
          <w:szCs w:val="24"/>
        </w:rPr>
        <w:t xml:space="preserve"> μόνο ο κ. </w:t>
      </w:r>
      <w:proofErr w:type="spellStart"/>
      <w:r>
        <w:rPr>
          <w:rFonts w:eastAsia="Times New Roman" w:cs="Times New Roman"/>
          <w:szCs w:val="24"/>
        </w:rPr>
        <w:t>Βρούτσης</w:t>
      </w:r>
      <w:proofErr w:type="spellEnd"/>
      <w:r>
        <w:rPr>
          <w:rFonts w:eastAsia="Times New Roman" w:cs="Times New Roman"/>
          <w:szCs w:val="24"/>
        </w:rPr>
        <w:t xml:space="preserve"> είπε οι</w:t>
      </w:r>
      <w:r>
        <w:rPr>
          <w:rFonts w:eastAsia="Times New Roman" w:cs="Times New Roman"/>
          <w:szCs w:val="24"/>
        </w:rPr>
        <w:t xml:space="preserve"> εισηγητές επί των τροπολογιών να τοποθετηθούν μετά τους Κοινοβουλευτικούς</w:t>
      </w:r>
      <w:r>
        <w:rPr>
          <w:rFonts w:eastAsia="Times New Roman" w:cs="Times New Roman"/>
          <w:szCs w:val="24"/>
        </w:rPr>
        <w:t xml:space="preserve"> Εκπροσώπους</w:t>
      </w:r>
      <w:r>
        <w:rPr>
          <w:rFonts w:eastAsia="Times New Roman" w:cs="Times New Roman"/>
          <w:szCs w:val="24"/>
        </w:rPr>
        <w:t xml:space="preserve">. Επανήλθα ξανά με την πρόταση όπως διεξάγεται τώρα η διαδικασία και δεν είπε </w:t>
      </w:r>
      <w:r>
        <w:rPr>
          <w:rFonts w:eastAsia="Times New Roman" w:cs="Times New Roman"/>
          <w:szCs w:val="24"/>
        </w:rPr>
        <w:t xml:space="preserve">κάποιος </w:t>
      </w:r>
      <w:r>
        <w:rPr>
          <w:rFonts w:eastAsia="Times New Roman" w:cs="Times New Roman"/>
          <w:szCs w:val="24"/>
        </w:rPr>
        <w:t>τίποτα έκτοτε. Άρα μπαίνουμε στη διαδικασία των εισηγητών και θα ακολουθήσουν οι Κοι</w:t>
      </w:r>
      <w:r>
        <w:rPr>
          <w:rFonts w:eastAsia="Times New Roman" w:cs="Times New Roman"/>
          <w:szCs w:val="24"/>
        </w:rPr>
        <w:t xml:space="preserve">νοβουλευτικοί Εκπρόσωποι. </w:t>
      </w:r>
    </w:p>
    <w:p w14:paraId="34C330A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Ανδριανέ</w:t>
      </w:r>
      <w:proofErr w:type="spellEnd"/>
      <w:r>
        <w:rPr>
          <w:rFonts w:eastAsia="Times New Roman" w:cs="Times New Roman"/>
          <w:szCs w:val="24"/>
        </w:rPr>
        <w:t xml:space="preserve">, έχετε τον λόγο για δύο λεπτά, σας παρακαλώ. Νομίζω ότι είναι επαρκής ο χρόνος. </w:t>
      </w:r>
    </w:p>
    <w:p w14:paraId="34C330AE"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 xml:space="preserve">Θα είμαι πολύ σύντομος. Δεν θα εξαντλήσω ούτε τα δύο λεπτά εάν εξυπηρετεί το Σώμα και το Προεδρείο. </w:t>
      </w:r>
    </w:p>
    <w:p w14:paraId="34C330A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Κύριε Πρόεδρε</w:t>
      </w:r>
      <w:r>
        <w:rPr>
          <w:rFonts w:eastAsia="Times New Roman" w:cs="Times New Roman"/>
          <w:szCs w:val="24"/>
        </w:rPr>
        <w:t>, θέλω να απαντήσω για τις απορίες που είχαν κάποιοι συνάδελφοι και εξέφρασαν και από τα υπουργικά έδρανα οι Υπουργοί, για τη σκληρή κριτική που άσκησε η Νέα Δημοκρατία στη διαδικασία αυτή. Θέλω να τους πω το εξής: Εσείς οι ίδιοι, κύριοι της Κυβέρνησης, με</w:t>
      </w:r>
      <w:r>
        <w:rPr>
          <w:rFonts w:eastAsia="Times New Roman" w:cs="Times New Roman"/>
          <w:szCs w:val="24"/>
        </w:rPr>
        <w:t xml:space="preserve"> τις επιλογές σας και τις συγκεκριμένες διαδικασίες νομοθέτησης ρίχνετε σκιές και </w:t>
      </w:r>
      <w:r>
        <w:rPr>
          <w:rFonts w:eastAsia="Times New Roman" w:cs="Times New Roman"/>
          <w:szCs w:val="24"/>
        </w:rPr>
        <w:lastRenderedPageBreak/>
        <w:t>δημιουργείτε εύλογες αμφιβολίες για τις σκοπιμότητες που εξυπηρετούν αυτές οι διατάξεις.</w:t>
      </w:r>
    </w:p>
    <w:p w14:paraId="34C330B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Μίλησα για τις τροπολογίες που αφορούν τη Συμφωνία με την Γεωργία, αλλά και στο νομοσ</w:t>
      </w:r>
      <w:r>
        <w:rPr>
          <w:rFonts w:eastAsia="Times New Roman" w:cs="Times New Roman"/>
          <w:szCs w:val="24"/>
        </w:rPr>
        <w:t>χέδιο για την κύρωση Συμφωνίας με την Μολδαβία είχαμε την τροπολογία 314/12, που αποσύρθηκε βεβαίως τώρα, μετά και από το αίτημα που θα υποβάλλαμε -ήδη είχαμε τις υπογραφές- προς το Προεδρείο για διεξαγωγή ονομαστικής ψηφοφορίας. Αυτές οι μεθοδεύσεις, αυτή</w:t>
      </w:r>
      <w:r>
        <w:rPr>
          <w:rFonts w:eastAsia="Times New Roman" w:cs="Times New Roman"/>
          <w:szCs w:val="24"/>
        </w:rPr>
        <w:t xml:space="preserve"> η διαδικασία εκθέτει πρώτα </w:t>
      </w:r>
      <w:r>
        <w:rPr>
          <w:rFonts w:eastAsia="Times New Roman" w:cs="Times New Roman"/>
          <w:szCs w:val="24"/>
        </w:rPr>
        <w:t xml:space="preserve">από </w:t>
      </w:r>
      <w:r>
        <w:rPr>
          <w:rFonts w:eastAsia="Times New Roman" w:cs="Times New Roman"/>
          <w:szCs w:val="24"/>
        </w:rPr>
        <w:t xml:space="preserve">όλα τους συναδέλφους και σίγουρα αυτές οι διαδικασίες δεν εξυπηρετούν τη διαφάνεια.  </w:t>
      </w:r>
    </w:p>
    <w:p w14:paraId="34C330B1"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Όταν βλέπουμε τους συναδέλφους του ΣΥΡΙΖΑ να φεύγουν από την Αίθουσα</w:t>
      </w:r>
      <w:r>
        <w:rPr>
          <w:rFonts w:eastAsia="Times New Roman" w:cs="Times New Roman"/>
          <w:szCs w:val="24"/>
        </w:rPr>
        <w:t>,</w:t>
      </w:r>
      <w:r>
        <w:rPr>
          <w:rFonts w:eastAsia="Times New Roman" w:cs="Times New Roman"/>
          <w:szCs w:val="24"/>
        </w:rPr>
        <w:t xml:space="preserve"> σχεδόν τρομοκρατημένοι</w:t>
      </w:r>
      <w:r>
        <w:rPr>
          <w:rFonts w:eastAsia="Times New Roman" w:cs="Times New Roman"/>
          <w:szCs w:val="24"/>
        </w:rPr>
        <w:t>,</w:t>
      </w:r>
      <w:r>
        <w:rPr>
          <w:rFonts w:eastAsia="Times New Roman" w:cs="Times New Roman"/>
          <w:szCs w:val="24"/>
        </w:rPr>
        <w:t xml:space="preserve"> και να έρχονται μέσα να αποσύρουν την τροπολογία αυτή νομίζω ότι οι αμφιβολίες</w:t>
      </w:r>
      <w:r>
        <w:rPr>
          <w:rFonts w:eastAsia="Times New Roman" w:cs="Times New Roman"/>
          <w:szCs w:val="24"/>
        </w:rPr>
        <w:t>,</w:t>
      </w:r>
      <w:r>
        <w:rPr>
          <w:rFonts w:eastAsia="Times New Roman" w:cs="Times New Roman"/>
          <w:szCs w:val="24"/>
        </w:rPr>
        <w:t xml:space="preserve"> που είπα πριν</w:t>
      </w:r>
      <w:r>
        <w:rPr>
          <w:rFonts w:eastAsia="Times New Roman" w:cs="Times New Roman"/>
          <w:szCs w:val="24"/>
        </w:rPr>
        <w:t>,</w:t>
      </w:r>
      <w:r>
        <w:rPr>
          <w:rFonts w:eastAsia="Times New Roman" w:cs="Times New Roman"/>
          <w:szCs w:val="24"/>
        </w:rPr>
        <w:t xml:space="preserve"> είναι εύλογες. </w:t>
      </w:r>
    </w:p>
    <w:p w14:paraId="34C330B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Πρέπει να είμαστε, λοιπόν, πολύ προσεκτικοί γιατί εκτιθέμεθα όταν βάζουμε τις υπογραφές σε τροπολογίες που εκ των υστέρων δεν είμαστε σίγουροι</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προφανώς</w:t>
      </w:r>
      <w:r>
        <w:rPr>
          <w:rFonts w:eastAsia="Times New Roman" w:cs="Times New Roman"/>
          <w:szCs w:val="24"/>
        </w:rPr>
        <w:t>,</w:t>
      </w:r>
      <w:r>
        <w:rPr>
          <w:rFonts w:eastAsia="Times New Roman" w:cs="Times New Roman"/>
          <w:szCs w:val="24"/>
        </w:rPr>
        <w:t xml:space="preserve"> για τη σκοπιμότητα.</w:t>
      </w:r>
    </w:p>
    <w:p w14:paraId="34C330B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34C330B4"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ΣΥΜΕΩΝ ΚΕΔΙΚΟΓΛΟΥ: </w:t>
      </w:r>
      <w:r>
        <w:rPr>
          <w:rFonts w:eastAsia="Times New Roman" w:cs="Times New Roman"/>
          <w:szCs w:val="24"/>
        </w:rPr>
        <w:t>Κύριε Πρόεδρε, θα ήθελα τον λόγο.</w:t>
      </w:r>
    </w:p>
    <w:p w14:paraId="34C330B5"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Έχετε τον λόγο.</w:t>
      </w:r>
    </w:p>
    <w:p w14:paraId="34C330B6"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ΣΥΜΕΩΝ ΚΕΔΙΚΟΓΛΟΥ: </w:t>
      </w:r>
      <w:r>
        <w:rPr>
          <w:rFonts w:eastAsia="Times New Roman" w:cs="Times New Roman"/>
          <w:szCs w:val="24"/>
        </w:rPr>
        <w:t>Ευχαριστώ, κύριε Πρόεδρε. Θα χρειαστώ ελάχιστο χρόνο.</w:t>
      </w:r>
    </w:p>
    <w:p w14:paraId="34C330B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Πραγματικά θα πρέπε</w:t>
      </w:r>
      <w:r>
        <w:rPr>
          <w:rFonts w:eastAsia="Times New Roman" w:cs="Times New Roman"/>
          <w:szCs w:val="24"/>
        </w:rPr>
        <w:t xml:space="preserve">ι να μάθω τη νέα γλώσσα. Ο Τζωρτζ </w:t>
      </w:r>
      <w:proofErr w:type="spellStart"/>
      <w:r>
        <w:rPr>
          <w:rFonts w:eastAsia="Times New Roman" w:cs="Times New Roman"/>
          <w:szCs w:val="24"/>
        </w:rPr>
        <w:t>Όργουελ</w:t>
      </w:r>
      <w:proofErr w:type="spellEnd"/>
      <w:r>
        <w:rPr>
          <w:rFonts w:eastAsia="Times New Roman" w:cs="Times New Roman"/>
          <w:szCs w:val="24"/>
        </w:rPr>
        <w:t xml:space="preserve"> στο βιβλίο του «1984» μιλούσε για τη νέα γλώσσα του καθεστώτος που περιέγραφε, που άλλα έλεγε και άλλα εννοούσε. Εδώ έχουμε τη νέα γλώσσα του ΣΥΡΙΖΑ όπου οι περικοπές συντάξεων γίνονται </w:t>
      </w:r>
      <w:proofErr w:type="spellStart"/>
      <w:r>
        <w:rPr>
          <w:rFonts w:eastAsia="Times New Roman" w:cs="Times New Roman"/>
          <w:szCs w:val="24"/>
        </w:rPr>
        <w:t>επανυπολογισμός</w:t>
      </w:r>
      <w:proofErr w:type="spellEnd"/>
      <w:r>
        <w:rPr>
          <w:rFonts w:eastAsia="Times New Roman" w:cs="Times New Roman"/>
          <w:szCs w:val="24"/>
        </w:rPr>
        <w:t>, το «</w:t>
      </w:r>
      <w:r>
        <w:rPr>
          <w:rFonts w:eastAsia="Times New Roman" w:cs="Times New Roman"/>
          <w:szCs w:val="24"/>
        </w:rPr>
        <w:t>ό</w:t>
      </w:r>
      <w:r>
        <w:rPr>
          <w:rFonts w:eastAsia="Times New Roman" w:cs="Times New Roman"/>
          <w:szCs w:val="24"/>
        </w:rPr>
        <w:t>χι» γί</w:t>
      </w:r>
      <w:r>
        <w:rPr>
          <w:rFonts w:eastAsia="Times New Roman" w:cs="Times New Roman"/>
          <w:szCs w:val="24"/>
        </w:rPr>
        <w:t>νεται «</w:t>
      </w:r>
      <w:r>
        <w:rPr>
          <w:rFonts w:eastAsia="Times New Roman" w:cs="Times New Roman"/>
          <w:szCs w:val="24"/>
        </w:rPr>
        <w:t>ν</w:t>
      </w:r>
      <w:r>
        <w:rPr>
          <w:rFonts w:eastAsia="Times New Roman" w:cs="Times New Roman"/>
          <w:szCs w:val="24"/>
        </w:rPr>
        <w:t xml:space="preserve">αι», το άσπρο γίνεται μαύρο και απαντήσεις δεν παίρνουμε σε ερωτήσεις. Θα επιμείνω στα ελληνικά που έχω μάθει. </w:t>
      </w:r>
    </w:p>
    <w:p w14:paraId="34C330B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ρωτήσω τον κ. </w:t>
      </w:r>
      <w:proofErr w:type="spellStart"/>
      <w:r>
        <w:rPr>
          <w:rFonts w:eastAsia="Times New Roman" w:cs="Times New Roman"/>
          <w:szCs w:val="24"/>
        </w:rPr>
        <w:t>Σπίρτζη</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που είπε διάφορα πριν</w:t>
      </w:r>
      <w:r>
        <w:rPr>
          <w:rFonts w:eastAsia="Times New Roman" w:cs="Times New Roman"/>
          <w:szCs w:val="24"/>
        </w:rPr>
        <w:t xml:space="preserve">-, </w:t>
      </w:r>
      <w:r>
        <w:rPr>
          <w:rFonts w:eastAsia="Times New Roman" w:cs="Times New Roman"/>
          <w:szCs w:val="24"/>
        </w:rPr>
        <w:t>να μας εξηγήσει</w:t>
      </w:r>
      <w:r>
        <w:rPr>
          <w:rFonts w:eastAsia="Times New Roman" w:cs="Times New Roman"/>
          <w:szCs w:val="24"/>
        </w:rPr>
        <w:t>,</w:t>
      </w:r>
      <w:r>
        <w:rPr>
          <w:rFonts w:eastAsia="Times New Roman" w:cs="Times New Roman"/>
          <w:szCs w:val="24"/>
        </w:rPr>
        <w:t xml:space="preserve"> γιατί οι τροπολογίες για τα διόδια και τα διπλώματα ήταν τόσο επ</w:t>
      </w:r>
      <w:r>
        <w:rPr>
          <w:rFonts w:eastAsia="Times New Roman" w:cs="Times New Roman"/>
          <w:szCs w:val="24"/>
        </w:rPr>
        <w:t xml:space="preserve">είγουσες που έπρεπε να έρθουν νύχτα. </w:t>
      </w:r>
    </w:p>
    <w:p w14:paraId="34C330B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Κι επειδή αναφέρθηκε και στην ΕΡΤ, παρ</w:t>
      </w:r>
      <w:r>
        <w:rPr>
          <w:rFonts w:eastAsia="Times New Roman" w:cs="Times New Roman"/>
          <w:szCs w:val="24"/>
        </w:rPr>
        <w:t xml:space="preserve">’ </w:t>
      </w:r>
      <w:r>
        <w:rPr>
          <w:rFonts w:eastAsia="Times New Roman" w:cs="Times New Roman"/>
          <w:szCs w:val="24"/>
        </w:rPr>
        <w:t xml:space="preserve">ότι δεν είναι αρμόδιος, ζητάμε κάτι απλό. </w:t>
      </w:r>
    </w:p>
    <w:p w14:paraId="34C330B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Σπίρτζη</w:t>
      </w:r>
      <w:proofErr w:type="spellEnd"/>
      <w:r>
        <w:rPr>
          <w:rFonts w:eastAsia="Times New Roman" w:cs="Times New Roman"/>
          <w:szCs w:val="24"/>
        </w:rPr>
        <w:t>, χαίρομαι που ήρθατε στην Αίθουσα. Επειδή αναφερθήκατε προηγουμένως σε μένα για την ΕΡΤ, ζητάμε μια απλή, ρητή αναφορά: ό</w:t>
      </w:r>
      <w:r>
        <w:rPr>
          <w:rFonts w:eastAsia="Times New Roman" w:cs="Times New Roman"/>
          <w:szCs w:val="24"/>
        </w:rPr>
        <w:t xml:space="preserve">τι η τροπολογία αυτή αφορά μόνο το υφιστάμενο προσωπικό. Να φύγει κάθε υποψία ότι μεθαύριο μπορεί να δούμε προσλήψεις από την «πίσω πόρτα» στην ΕΡΤ -γιατί στην ΕΡΤ δεν υπάρχει διαφανής διαδικασία </w:t>
      </w:r>
      <w:r>
        <w:rPr>
          <w:rFonts w:eastAsia="Times New Roman" w:cs="Times New Roman"/>
          <w:szCs w:val="24"/>
        </w:rPr>
        <w:lastRenderedPageBreak/>
        <w:t>προσλήψεων- και μετά αυτοί να αποσπώνται όπου θέλουν και όπο</w:t>
      </w:r>
      <w:r>
        <w:rPr>
          <w:rFonts w:eastAsia="Times New Roman" w:cs="Times New Roman"/>
          <w:szCs w:val="24"/>
        </w:rPr>
        <w:t xml:space="preserve">υ υπογράφει ο Υπουργός, γιατί η διαδικασία είναι τελείως διαβλητή, κύριε Υπουργέ. </w:t>
      </w:r>
    </w:p>
    <w:p w14:paraId="34C330B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Ευχαριστώ.</w:t>
      </w:r>
    </w:p>
    <w:p w14:paraId="34C330B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Κεδίκογλου</w:t>
      </w:r>
      <w:proofErr w:type="spellEnd"/>
      <w:r>
        <w:rPr>
          <w:rFonts w:eastAsia="Times New Roman" w:cs="Times New Roman"/>
          <w:szCs w:val="24"/>
        </w:rPr>
        <w:t>.</w:t>
      </w:r>
    </w:p>
    <w:p w14:paraId="34C330B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Το λόγο έχει ο κ. </w:t>
      </w:r>
      <w:proofErr w:type="spellStart"/>
      <w:r>
        <w:rPr>
          <w:rFonts w:eastAsia="Times New Roman" w:cs="Times New Roman"/>
          <w:szCs w:val="24"/>
        </w:rPr>
        <w:t>Δανέλλης</w:t>
      </w:r>
      <w:proofErr w:type="spellEnd"/>
      <w:r>
        <w:rPr>
          <w:rFonts w:eastAsia="Times New Roman" w:cs="Times New Roman"/>
          <w:szCs w:val="24"/>
        </w:rPr>
        <w:t xml:space="preserve"> και μετά η </w:t>
      </w:r>
      <w:r>
        <w:rPr>
          <w:rFonts w:eastAsia="Times New Roman" w:cs="Times New Roman"/>
          <w:szCs w:val="24"/>
        </w:rPr>
        <w:t xml:space="preserve">κ. </w:t>
      </w:r>
      <w:proofErr w:type="spellStart"/>
      <w:r>
        <w:rPr>
          <w:rFonts w:eastAsia="Times New Roman" w:cs="Times New Roman"/>
          <w:szCs w:val="24"/>
        </w:rPr>
        <w:t>Μανωλάκου</w:t>
      </w:r>
      <w:proofErr w:type="spellEnd"/>
      <w:r>
        <w:rPr>
          <w:rFonts w:eastAsia="Times New Roman" w:cs="Times New Roman"/>
          <w:szCs w:val="24"/>
        </w:rPr>
        <w:t>.</w:t>
      </w:r>
    </w:p>
    <w:p w14:paraId="34C330BE"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Ως Κοινοβουλευτικός Εκπρό</w:t>
      </w:r>
      <w:r>
        <w:rPr>
          <w:rFonts w:eastAsia="Times New Roman" w:cs="Times New Roman"/>
          <w:szCs w:val="24"/>
        </w:rPr>
        <w:t xml:space="preserve">σωπος θα μιλήσω. </w:t>
      </w:r>
    </w:p>
    <w:p w14:paraId="34C330BF"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Θα  μιλήσω εγώ.</w:t>
      </w:r>
    </w:p>
    <w:p w14:paraId="34C330C0" w14:textId="77777777" w:rsidR="00836292" w:rsidRDefault="0042176D">
      <w:pPr>
        <w:tabs>
          <w:tab w:val="left" w:pos="7785"/>
        </w:tabs>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Δεν είστε εισηγητής στο Ποτάμι εσείς. Μιλάω τώρα με το Ποτάμι, κύριε Κωνσταντινόπουλε. </w:t>
      </w:r>
    </w:p>
    <w:p w14:paraId="34C330C1" w14:textId="77777777" w:rsidR="00836292" w:rsidRDefault="0042176D">
      <w:pPr>
        <w:tabs>
          <w:tab w:val="left" w:pos="7785"/>
        </w:tabs>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Μαζί είμαστε. </w:t>
      </w:r>
    </w:p>
    <w:p w14:paraId="34C330C2"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w:t>
      </w:r>
      <w:r>
        <w:rPr>
          <w:rFonts w:eastAsia="Times New Roman" w:cs="Times New Roman"/>
          <w:b/>
          <w:szCs w:val="24"/>
        </w:rPr>
        <w:t>ης</w:t>
      </w:r>
      <w:proofErr w:type="spellEnd"/>
      <w:r>
        <w:rPr>
          <w:rFonts w:eastAsia="Times New Roman" w:cs="Times New Roman"/>
          <w:b/>
          <w:szCs w:val="24"/>
        </w:rPr>
        <w:t xml:space="preserve">): </w:t>
      </w:r>
      <w:r>
        <w:rPr>
          <w:rFonts w:eastAsia="Times New Roman" w:cs="Times New Roman"/>
          <w:szCs w:val="24"/>
        </w:rPr>
        <w:t>Μαζί; Βγάζουμε είδηση!</w:t>
      </w:r>
    </w:p>
    <w:p w14:paraId="34C330C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Δανέλλη</w:t>
      </w:r>
      <w:proofErr w:type="spellEnd"/>
      <w:r>
        <w:rPr>
          <w:rFonts w:eastAsia="Times New Roman" w:cs="Times New Roman"/>
          <w:szCs w:val="24"/>
        </w:rPr>
        <w:t xml:space="preserve">, επειδή σηκώσατε το χέρι πριν, έκανα λάθος. Το αναλαμβάνω. Επειδή σε κάθε </w:t>
      </w:r>
      <w:r>
        <w:rPr>
          <w:rFonts w:eastAsia="Times New Roman" w:cs="Times New Roman"/>
          <w:szCs w:val="24"/>
        </w:rPr>
        <w:t>μία</w:t>
      </w:r>
      <w:r>
        <w:rPr>
          <w:rFonts w:eastAsia="Times New Roman" w:cs="Times New Roman"/>
          <w:szCs w:val="24"/>
        </w:rPr>
        <w:t xml:space="preserve"> από τις κυρώσεις αυτές είναι διαφορετικός εισηγητής, κυρίως από τα μεγαλύτερα κόμματα, είπαμε να μιλήσουν ένας εκ των εισηγητών. Από τη </w:t>
      </w:r>
      <w:r>
        <w:rPr>
          <w:rFonts w:eastAsia="Times New Roman" w:cs="Times New Roman"/>
          <w:szCs w:val="24"/>
        </w:rPr>
        <w:lastRenderedPageBreak/>
        <w:t xml:space="preserve">Νέα Δημοκρατία μίλησαν δυο. Αν και ο ΣΥΡΙΖΑ επιθυμεί να μιλήσουν πέραν του ενός, ας μιλήσουν. </w:t>
      </w:r>
    </w:p>
    <w:p w14:paraId="34C330C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Οπότε οι Κοινοβουλευτικοί </w:t>
      </w:r>
      <w:r>
        <w:rPr>
          <w:rFonts w:eastAsia="Times New Roman" w:cs="Times New Roman"/>
          <w:szCs w:val="24"/>
        </w:rPr>
        <w:t>Εκπρόσωποι</w:t>
      </w:r>
      <w:r>
        <w:rPr>
          <w:rFonts w:eastAsia="Times New Roman" w:cs="Times New Roman"/>
          <w:szCs w:val="24"/>
        </w:rPr>
        <w:t xml:space="preserve"> θα πάνε μετά </w:t>
      </w:r>
      <w:r>
        <w:rPr>
          <w:rFonts w:eastAsia="Times New Roman" w:cs="Times New Roman"/>
          <w:szCs w:val="24"/>
        </w:rPr>
        <w:t xml:space="preserve">από </w:t>
      </w:r>
      <w:r>
        <w:rPr>
          <w:rFonts w:eastAsia="Times New Roman" w:cs="Times New Roman"/>
          <w:szCs w:val="24"/>
        </w:rPr>
        <w:t>τους εισηγητές.</w:t>
      </w:r>
    </w:p>
    <w:p w14:paraId="34C330C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Κύριε Κωνσταντινόπουλε, το </w:t>
      </w:r>
      <w:r>
        <w:rPr>
          <w:rFonts w:eastAsia="Times New Roman" w:cs="Times New Roman"/>
          <w:szCs w:val="24"/>
        </w:rPr>
        <w:t>«</w:t>
      </w:r>
      <w:r>
        <w:rPr>
          <w:rFonts w:eastAsia="Times New Roman" w:cs="Times New Roman"/>
          <w:szCs w:val="24"/>
        </w:rPr>
        <w:t>μαζί</w:t>
      </w:r>
      <w:r>
        <w:rPr>
          <w:rFonts w:eastAsia="Times New Roman" w:cs="Times New Roman"/>
          <w:szCs w:val="24"/>
        </w:rPr>
        <w:t>»</w:t>
      </w:r>
      <w:r>
        <w:rPr>
          <w:rFonts w:eastAsia="Times New Roman" w:cs="Times New Roman"/>
          <w:szCs w:val="24"/>
        </w:rPr>
        <w:t xml:space="preserve"> θα το βρείτε μετά, θα το συζητήσετε μετά. Δεν έχετε τώρα τον λόγο. Ζητήσατε τον λόγο προφανώς ως εισηγητής. Θα έχετε </w:t>
      </w:r>
      <w:r>
        <w:rPr>
          <w:rFonts w:eastAsia="Times New Roman" w:cs="Times New Roman"/>
          <w:szCs w:val="24"/>
        </w:rPr>
        <w:t>τον λόγο</w:t>
      </w:r>
      <w:r>
        <w:rPr>
          <w:rFonts w:eastAsia="Times New Roman" w:cs="Times New Roman"/>
          <w:szCs w:val="24"/>
        </w:rPr>
        <w:t xml:space="preserve"> μετά την </w:t>
      </w:r>
      <w:r>
        <w:rPr>
          <w:rFonts w:eastAsia="Times New Roman" w:cs="Times New Roman"/>
          <w:szCs w:val="24"/>
        </w:rPr>
        <w:t xml:space="preserve">κ. </w:t>
      </w:r>
      <w:proofErr w:type="spellStart"/>
      <w:r>
        <w:rPr>
          <w:rFonts w:eastAsia="Times New Roman" w:cs="Times New Roman"/>
          <w:szCs w:val="24"/>
        </w:rPr>
        <w:t>Μανωλάκου</w:t>
      </w:r>
      <w:proofErr w:type="spellEnd"/>
      <w:r>
        <w:rPr>
          <w:rFonts w:eastAsia="Times New Roman" w:cs="Times New Roman"/>
          <w:szCs w:val="24"/>
        </w:rPr>
        <w:t xml:space="preserve">. </w:t>
      </w:r>
    </w:p>
    <w:p w14:paraId="34C330C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Μανωλάκου</w:t>
      </w:r>
      <w:proofErr w:type="spellEnd"/>
      <w:r>
        <w:rPr>
          <w:rFonts w:eastAsia="Times New Roman" w:cs="Times New Roman"/>
          <w:szCs w:val="24"/>
        </w:rPr>
        <w:t xml:space="preserve">, έχετε τον λόγο. </w:t>
      </w:r>
    </w:p>
    <w:p w14:paraId="34C330C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Θέλω να πω το εξής. </w:t>
      </w:r>
    </w:p>
    <w:p w14:paraId="34C330C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Είναι αλήθεια ότι όταν ήρθε το</w:t>
      </w:r>
      <w:r>
        <w:rPr>
          <w:rFonts w:eastAsia="Times New Roman" w:cs="Times New Roman"/>
          <w:szCs w:val="24"/>
        </w:rPr>
        <w:t xml:space="preserve"> νομοσχέδιο για την ανθρωπιστική κρίση ψηφίσαμε «</w:t>
      </w:r>
      <w:r>
        <w:rPr>
          <w:rFonts w:eastAsia="Times New Roman" w:cs="Times New Roman"/>
          <w:szCs w:val="24"/>
        </w:rPr>
        <w:t>π</w:t>
      </w:r>
      <w:r>
        <w:rPr>
          <w:rFonts w:eastAsia="Times New Roman" w:cs="Times New Roman"/>
          <w:szCs w:val="24"/>
        </w:rPr>
        <w:t xml:space="preserve">αρών» στο σύνολο. Ψηφίσαμε όμως τα άρθρα που ήταν για παροχή ηλεκτρικού ρεύματος, επιδότησης συσσιτίου και ενοικίου. </w:t>
      </w:r>
    </w:p>
    <w:p w14:paraId="34C330C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 στιγμή, όμως, βλέπουμε στην εξέλιξή του, από το 2015 μέχρι σήμερα, να συνδέοντα</w:t>
      </w:r>
      <w:r>
        <w:rPr>
          <w:rFonts w:eastAsia="Times New Roman" w:cs="Times New Roman"/>
          <w:szCs w:val="24"/>
        </w:rPr>
        <w:t xml:space="preserve">ι αυτά με προγράμματα της Ευρωπαϊκής Ένωσης, να περνάει χρόνος και αυτοί οι άνθρωποι να είναι στο έλεος, γιατί δεν τα συνδέετε με τον κρατικό προϋπολογισμό. Εμείς αυτό το θεωρούμε κοροϊδία. Σας το λέμε καθαρά. Και </w:t>
      </w:r>
      <w:r>
        <w:rPr>
          <w:rFonts w:eastAsia="Times New Roman" w:cs="Times New Roman"/>
          <w:szCs w:val="24"/>
        </w:rPr>
        <w:t xml:space="preserve">με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την έννοια δηλώνουμε «</w:t>
      </w:r>
      <w:r>
        <w:rPr>
          <w:rFonts w:eastAsia="Times New Roman" w:cs="Times New Roman"/>
          <w:szCs w:val="24"/>
        </w:rPr>
        <w:t>π</w:t>
      </w:r>
      <w:r>
        <w:rPr>
          <w:rFonts w:eastAsia="Times New Roman" w:cs="Times New Roman"/>
          <w:szCs w:val="24"/>
        </w:rPr>
        <w:t>αρών». Όμω</w:t>
      </w:r>
      <w:r>
        <w:rPr>
          <w:rFonts w:eastAsia="Times New Roman" w:cs="Times New Roman"/>
          <w:szCs w:val="24"/>
        </w:rPr>
        <w:t xml:space="preserve">ς θα επιμείνουμε όχι μόνο να δίνονται μέσω του κρατικού προϋπολογισμού και να μην υπάρχει αυτή η άθλια κατάσταση, να </w:t>
      </w:r>
      <w:r>
        <w:rPr>
          <w:rFonts w:eastAsia="Times New Roman" w:cs="Times New Roman"/>
          <w:szCs w:val="24"/>
        </w:rPr>
        <w:lastRenderedPageBreak/>
        <w:t>μένουν δηλαδή και νηστικοί, αλλά να επεκταθεί το γεύμα σε όλα τα σχολεία, όπως είχαμε καταθέσει πρόταση. Η επιδότηση στο ρεύμα να αφορά πρα</w:t>
      </w:r>
      <w:r>
        <w:rPr>
          <w:rFonts w:eastAsia="Times New Roman" w:cs="Times New Roman"/>
          <w:szCs w:val="24"/>
        </w:rPr>
        <w:t>γματικά κανονικές ανάγκες κι όχι ίσα-ίσα το να ανάψεις και να κλείσεις το φως.</w:t>
      </w:r>
    </w:p>
    <w:p w14:paraId="34C330C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Σε ό,τι αφορά στις κυβερνητικές τροπολογίες στην </w:t>
      </w:r>
      <w:r>
        <w:rPr>
          <w:rFonts w:eastAsia="Times New Roman" w:cs="Times New Roman"/>
          <w:szCs w:val="24"/>
        </w:rPr>
        <w:t>κύρωση της συμφωνίας με</w:t>
      </w:r>
      <w:r>
        <w:rPr>
          <w:rFonts w:eastAsia="Times New Roman" w:cs="Times New Roman"/>
          <w:szCs w:val="24"/>
        </w:rPr>
        <w:t xml:space="preserve"> την Ιορδανία, επειδή είχαν δοθεί λάθος, θα ήθελα να διορθώσω σε ό,τι αφορά </w:t>
      </w:r>
      <w:r>
        <w:rPr>
          <w:rFonts w:eastAsia="Times New Roman" w:cs="Times New Roman"/>
          <w:szCs w:val="24"/>
        </w:rPr>
        <w:t>σ</w:t>
      </w:r>
      <w:r>
        <w:rPr>
          <w:rFonts w:eastAsia="Times New Roman" w:cs="Times New Roman"/>
          <w:szCs w:val="24"/>
        </w:rPr>
        <w:t>τη στάση μας, για να γραφτεί</w:t>
      </w:r>
      <w:r>
        <w:rPr>
          <w:rFonts w:eastAsia="Times New Roman" w:cs="Times New Roman"/>
          <w:szCs w:val="24"/>
        </w:rPr>
        <w:t xml:space="preserve"> στα Πρακτικά. </w:t>
      </w:r>
    </w:p>
    <w:p w14:paraId="34C330CB" w14:textId="77777777" w:rsidR="00836292" w:rsidRDefault="0042176D">
      <w:pPr>
        <w:spacing w:line="600" w:lineRule="auto"/>
        <w:ind w:firstLine="720"/>
        <w:jc w:val="both"/>
        <w:rPr>
          <w:rFonts w:eastAsia="Times New Roman"/>
          <w:szCs w:val="24"/>
        </w:rPr>
      </w:pPr>
      <w:r>
        <w:rPr>
          <w:rFonts w:eastAsia="Times New Roman"/>
          <w:szCs w:val="24"/>
        </w:rPr>
        <w:t>Στην 319/17, που αφορά τις εργατικές κατοικίες των οικισμών στο Ληξούρι, λέμε «</w:t>
      </w:r>
      <w:r>
        <w:rPr>
          <w:rFonts w:eastAsia="Times New Roman"/>
          <w:szCs w:val="24"/>
        </w:rPr>
        <w:t>ν</w:t>
      </w:r>
      <w:r>
        <w:rPr>
          <w:rFonts w:eastAsia="Times New Roman"/>
          <w:szCs w:val="24"/>
        </w:rPr>
        <w:t>αι», στην 321/19 λέμε «</w:t>
      </w:r>
      <w:r>
        <w:rPr>
          <w:rFonts w:eastAsia="Times New Roman"/>
          <w:szCs w:val="24"/>
        </w:rPr>
        <w:t>ό</w:t>
      </w:r>
      <w:r>
        <w:rPr>
          <w:rFonts w:eastAsia="Times New Roman"/>
          <w:szCs w:val="24"/>
        </w:rPr>
        <w:t>χι» και στην 323/21 είπαμε «</w:t>
      </w:r>
      <w:r>
        <w:rPr>
          <w:rFonts w:eastAsia="Times New Roman"/>
          <w:szCs w:val="24"/>
        </w:rPr>
        <w:t>ό</w:t>
      </w:r>
      <w:r>
        <w:rPr>
          <w:rFonts w:eastAsia="Times New Roman"/>
          <w:szCs w:val="24"/>
        </w:rPr>
        <w:t xml:space="preserve">χι» και το αιτιολογήσαμε, διότι αφορά αυτούς </w:t>
      </w:r>
      <w:r>
        <w:rPr>
          <w:rFonts w:eastAsia="Times New Roman"/>
          <w:szCs w:val="24"/>
        </w:rPr>
        <w:lastRenderedPageBreak/>
        <w:t xml:space="preserve">που εκμεταλλεύονται, μέσα από τα διόδια, τους εθνικούς </w:t>
      </w:r>
      <w:r>
        <w:rPr>
          <w:rFonts w:eastAsia="Times New Roman"/>
          <w:szCs w:val="24"/>
        </w:rPr>
        <w:t>δρόμους, ενώ θα έπρεπε να είναι ελεύθεροι.</w:t>
      </w:r>
    </w:p>
    <w:p w14:paraId="34C330CC" w14:textId="77777777" w:rsidR="00836292" w:rsidRDefault="0042176D">
      <w:pPr>
        <w:spacing w:line="600" w:lineRule="auto"/>
        <w:ind w:firstLine="720"/>
        <w:jc w:val="both"/>
        <w:rPr>
          <w:rFonts w:eastAsia="Times New Roman"/>
          <w:szCs w:val="24"/>
        </w:rPr>
      </w:pPr>
      <w:r>
        <w:rPr>
          <w:rFonts w:eastAsia="Times New Roman"/>
          <w:szCs w:val="24"/>
        </w:rPr>
        <w:t xml:space="preserve">Τέλος, για τις τροπολογίες που δεν τοποθετηθήκαμε, αυτό έγινε γιατί δεν είχαμε προλάβει να τις διαβάσουμε. Τέτοια κατάσταση! </w:t>
      </w:r>
    </w:p>
    <w:p w14:paraId="34C330CD" w14:textId="77777777" w:rsidR="00836292" w:rsidRDefault="0042176D">
      <w:pPr>
        <w:spacing w:line="600" w:lineRule="auto"/>
        <w:ind w:firstLine="720"/>
        <w:jc w:val="both"/>
        <w:rPr>
          <w:rFonts w:eastAsia="Times New Roman"/>
          <w:szCs w:val="24"/>
        </w:rPr>
      </w:pPr>
      <w:r>
        <w:rPr>
          <w:rFonts w:eastAsia="Times New Roman"/>
          <w:szCs w:val="24"/>
        </w:rPr>
        <w:t>Και να πω και κάτι, κύριε Υπουργέ; Εντάξει, και η Νέα Δημοκρατία τα έκανε και αυτό ήταν</w:t>
      </w:r>
      <w:r>
        <w:rPr>
          <w:rFonts w:eastAsia="Times New Roman"/>
          <w:szCs w:val="24"/>
        </w:rPr>
        <w:t xml:space="preserve"> παράτυπο, όχι όμως να το συνεχίζετε!</w:t>
      </w:r>
    </w:p>
    <w:p w14:paraId="34C330CE" w14:textId="77777777" w:rsidR="00836292" w:rsidRDefault="0042176D">
      <w:pPr>
        <w:spacing w:line="600" w:lineRule="auto"/>
        <w:ind w:firstLine="720"/>
        <w:jc w:val="both"/>
        <w:rPr>
          <w:rFonts w:eastAsia="Times New Roman"/>
          <w:szCs w:val="24"/>
        </w:rPr>
      </w:pPr>
      <w:r>
        <w:rPr>
          <w:rFonts w:eastAsia="Times New Roman"/>
          <w:b/>
          <w:szCs w:val="24"/>
        </w:rPr>
        <w:t>ΧΡΗΣΤΟΣ ΣΠΙΡΤΖΗΣ (Υπουργός Υποδομών, Μεταφορών και Δικτύων):</w:t>
      </w:r>
      <w:r>
        <w:rPr>
          <w:rFonts w:eastAsia="Times New Roman"/>
          <w:szCs w:val="24"/>
        </w:rPr>
        <w:t xml:space="preserve"> Δεν το συνεχίζουμε έτσι.</w:t>
      </w:r>
    </w:p>
    <w:p w14:paraId="34C330CF" w14:textId="77777777" w:rsidR="00836292" w:rsidRDefault="0042176D">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Το συνεχίζετε κανονικότατα. </w:t>
      </w:r>
    </w:p>
    <w:p w14:paraId="34C330D0" w14:textId="77777777" w:rsidR="00836292" w:rsidRDefault="0042176D">
      <w:pPr>
        <w:spacing w:line="600" w:lineRule="auto"/>
        <w:ind w:firstLine="720"/>
        <w:jc w:val="both"/>
        <w:rPr>
          <w:rFonts w:eastAsia="Times New Roman"/>
          <w:szCs w:val="24"/>
        </w:rPr>
      </w:pPr>
      <w:r>
        <w:rPr>
          <w:rFonts w:eastAsia="Times New Roman"/>
          <w:szCs w:val="24"/>
        </w:rPr>
        <w:lastRenderedPageBreak/>
        <w:t xml:space="preserve">Δηλαδή, πέρασε της Νέας Ζηλανδίας η κύρωση </w:t>
      </w:r>
      <w:r>
        <w:rPr>
          <w:rFonts w:eastAsia="Times New Roman"/>
          <w:szCs w:val="24"/>
        </w:rPr>
        <w:t>συμφωνίας</w:t>
      </w:r>
      <w:r>
        <w:rPr>
          <w:rFonts w:eastAsia="Times New Roman"/>
          <w:szCs w:val="24"/>
        </w:rPr>
        <w:t xml:space="preserve">, περνάτε εκεί τροπολογία και </w:t>
      </w:r>
      <w:r>
        <w:rPr>
          <w:rFonts w:eastAsia="Times New Roman"/>
          <w:szCs w:val="24"/>
        </w:rPr>
        <w:t>ε</w:t>
      </w:r>
      <w:r>
        <w:rPr>
          <w:rFonts w:eastAsia="Times New Roman"/>
          <w:szCs w:val="24"/>
        </w:rPr>
        <w:t xml:space="preserve">πανέρχεστε </w:t>
      </w:r>
      <w:r>
        <w:rPr>
          <w:rFonts w:eastAsia="Times New Roman"/>
          <w:szCs w:val="24"/>
        </w:rPr>
        <w:t>τώρα. Πολλαπλώς το επαναλαμβάνετε. Έλεος πια! Και να σας πω κάτι; Εμάς μας δίνετε την εντύπωση ότι δεν θέλετε να συζητήσετε. Διότι όταν ο Βουλευτής δεν προλαβαίνει ούτε να το διαβάσει, πώς να τοποθετηθεί; Και σε τελευταία ανάλυση, αυτού του τύπο</w:t>
      </w:r>
      <w:r>
        <w:rPr>
          <w:rFonts w:eastAsia="Times New Roman"/>
          <w:szCs w:val="24"/>
        </w:rPr>
        <w:t xml:space="preserve">υ οι κυρώσεις είναι πέντε λεπτά εισήγηση και τίποτε άλλο και τελειώνει. Εξαιτίας των τροπολογιών έχουμε φτάσει τέτοια ώρα. </w:t>
      </w:r>
    </w:p>
    <w:p w14:paraId="34C330D1" w14:textId="77777777" w:rsidR="00836292" w:rsidRDefault="0042176D">
      <w:pPr>
        <w:spacing w:line="600" w:lineRule="auto"/>
        <w:ind w:firstLine="720"/>
        <w:jc w:val="both"/>
        <w:rPr>
          <w:rFonts w:eastAsia="Times New Roman"/>
          <w:szCs w:val="24"/>
        </w:rPr>
      </w:pPr>
      <w:r>
        <w:rPr>
          <w:rFonts w:eastAsia="Times New Roman"/>
          <w:szCs w:val="24"/>
        </w:rPr>
        <w:t>Λέω, λοιπόν, ότι για την τροπολογία 325/23 δεν συμφωνούμε και είναι αρνητική η ψήφος μας. Συμφωνούμε για την 326.</w:t>
      </w:r>
    </w:p>
    <w:p w14:paraId="34C330D2" w14:textId="77777777" w:rsidR="00836292" w:rsidRDefault="0042176D">
      <w:pPr>
        <w:spacing w:line="600" w:lineRule="auto"/>
        <w:ind w:firstLine="720"/>
        <w:jc w:val="both"/>
        <w:rPr>
          <w:rFonts w:eastAsia="Times New Roman"/>
          <w:szCs w:val="24"/>
        </w:rPr>
      </w:pPr>
      <w:r>
        <w:rPr>
          <w:rFonts w:eastAsia="Times New Roman"/>
          <w:b/>
          <w:szCs w:val="24"/>
        </w:rPr>
        <w:lastRenderedPageBreak/>
        <w:t>ΠΡΟΕΔΡΕΥΩΝ (Γεώργι</w:t>
      </w:r>
      <w:r>
        <w:rPr>
          <w:rFonts w:eastAsia="Times New Roman"/>
          <w:b/>
          <w:szCs w:val="24"/>
        </w:rPr>
        <w:t xml:space="preserve">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την κ. </w:t>
      </w:r>
      <w:proofErr w:type="spellStart"/>
      <w:r>
        <w:rPr>
          <w:rFonts w:eastAsia="Times New Roman"/>
          <w:szCs w:val="24"/>
        </w:rPr>
        <w:t>Μανωλάκου</w:t>
      </w:r>
      <w:proofErr w:type="spellEnd"/>
      <w:r>
        <w:rPr>
          <w:rFonts w:eastAsia="Times New Roman"/>
          <w:szCs w:val="24"/>
        </w:rPr>
        <w:t>.</w:t>
      </w:r>
    </w:p>
    <w:p w14:paraId="34C330D3" w14:textId="77777777" w:rsidR="00836292" w:rsidRDefault="0042176D">
      <w:pPr>
        <w:spacing w:line="600" w:lineRule="auto"/>
        <w:ind w:firstLine="720"/>
        <w:jc w:val="both"/>
        <w:rPr>
          <w:rFonts w:eastAsia="Times New Roman"/>
          <w:szCs w:val="24"/>
        </w:rPr>
      </w:pPr>
      <w:r>
        <w:rPr>
          <w:rFonts w:eastAsia="Times New Roman"/>
          <w:szCs w:val="24"/>
        </w:rPr>
        <w:t xml:space="preserve">Ο κ. Κωνσταντινόπουλος έχει τον λόγο και ύστερα αν υπάρχει, πέραν του κ. Δημητριάδη από τον ΣΥΡΙΖΑ που θα τοποθετηθεί, άλλος εισηγητής από άλλη κοινοβουλευτική ομάδα. Δεν έχει μέχρι στιγμής δηλωθεί κανείς. </w:t>
      </w:r>
    </w:p>
    <w:p w14:paraId="34C330D4" w14:textId="77777777" w:rsidR="00836292" w:rsidRDefault="0042176D">
      <w:pPr>
        <w:spacing w:line="600" w:lineRule="auto"/>
        <w:ind w:firstLine="720"/>
        <w:jc w:val="both"/>
        <w:rPr>
          <w:rFonts w:eastAsia="Times New Roman"/>
          <w:szCs w:val="24"/>
        </w:rPr>
      </w:pPr>
      <w:r>
        <w:rPr>
          <w:rFonts w:eastAsia="Times New Roman"/>
          <w:szCs w:val="24"/>
        </w:rPr>
        <w:t>Ορ</w:t>
      </w:r>
      <w:r>
        <w:rPr>
          <w:rFonts w:eastAsia="Times New Roman"/>
          <w:szCs w:val="24"/>
        </w:rPr>
        <w:t>ίστε, κύριε Κωνσταντινόπουλε, έχετε τον λόγο.</w:t>
      </w:r>
    </w:p>
    <w:p w14:paraId="34C330D5" w14:textId="77777777" w:rsidR="00836292" w:rsidRDefault="0042176D">
      <w:pPr>
        <w:spacing w:line="600" w:lineRule="auto"/>
        <w:ind w:firstLine="720"/>
        <w:jc w:val="both"/>
        <w:rPr>
          <w:rFonts w:eastAsia="Times New Roman"/>
          <w:szCs w:val="24"/>
        </w:rPr>
      </w:pPr>
      <w:r>
        <w:rPr>
          <w:rFonts w:eastAsia="Times New Roman"/>
          <w:b/>
          <w:szCs w:val="24"/>
        </w:rPr>
        <w:t>ΟΔΥΣΣΕΑΣ ΚΩΝΣΤΑΝΤΙΝΟΠΟΥΛΟΣ:</w:t>
      </w:r>
      <w:r>
        <w:rPr>
          <w:rFonts w:eastAsia="Times New Roman"/>
          <w:szCs w:val="24"/>
        </w:rPr>
        <w:t xml:space="preserve"> Είναι πολύ σημαντικό το ότι οι Βουλευτές του ΣΥΡΙΖΑ απέσυραν την τροπολογία η οποία νομίζω ότι δεν βοηθούσε την κοινοβουλευτική δράση και δεν μπορούσε να εξηγήσει κανένας για ποιους </w:t>
      </w:r>
      <w:r>
        <w:rPr>
          <w:rFonts w:eastAsia="Times New Roman"/>
          <w:szCs w:val="24"/>
        </w:rPr>
        <w:t xml:space="preserve">και </w:t>
      </w:r>
      <w:r>
        <w:rPr>
          <w:rFonts w:eastAsia="Times New Roman"/>
          <w:szCs w:val="24"/>
        </w:rPr>
        <w:lastRenderedPageBreak/>
        <w:t xml:space="preserve">για ποιον λόγο κατατέθηκε. Και μένω σε αυτό. Νομίζω ότι είναι ένα σημαντικό βήμα. </w:t>
      </w:r>
    </w:p>
    <w:p w14:paraId="34C330D6" w14:textId="77777777" w:rsidR="00836292" w:rsidRDefault="0042176D">
      <w:pPr>
        <w:spacing w:line="600" w:lineRule="auto"/>
        <w:ind w:firstLine="720"/>
        <w:jc w:val="both"/>
        <w:rPr>
          <w:rFonts w:eastAsia="Times New Roman"/>
          <w:szCs w:val="24"/>
        </w:rPr>
      </w:pPr>
      <w:r>
        <w:rPr>
          <w:rFonts w:eastAsia="Times New Roman"/>
          <w:szCs w:val="24"/>
        </w:rPr>
        <w:t>Το δεύτερο -αναφέρομαι στην κ. Φωτίου, που έφυγε- είναι ότι αυτές οι συμβάσεις -πρέπει να το καταλάβουμε όλοι- που ήταν υποχρέωση της Κυβέρνησης και δεν έχει κάνει προγρ</w:t>
      </w:r>
      <w:r>
        <w:rPr>
          <w:rFonts w:eastAsia="Times New Roman"/>
          <w:szCs w:val="24"/>
        </w:rPr>
        <w:t>αμματικές συμβάσεις για να πληρωθούν οι εργαζόμενοι εδώ και πάρα πολύ καιρό, δεν είναι θέμα κάποιου άλλου. Είναι θέμα της Κυβέρνησής σας. Εσείς κυβερνάτε δεκαπέντε μήνες. Μην μας ξαναλέτε το ίδιο και το ίδιο. Εσείς είστε στην Κυβέρνηση δεκαπέντε μήνες κι έ</w:t>
      </w:r>
      <w:r>
        <w:rPr>
          <w:rFonts w:eastAsia="Times New Roman"/>
          <w:szCs w:val="24"/>
        </w:rPr>
        <w:t xml:space="preserve">πρεπε να έχετε κάνει αυτές τις προγραμματικές συμβάσεις. </w:t>
      </w:r>
    </w:p>
    <w:p w14:paraId="34C330D7" w14:textId="77777777" w:rsidR="00836292" w:rsidRDefault="0042176D">
      <w:pPr>
        <w:spacing w:line="600" w:lineRule="auto"/>
        <w:ind w:firstLine="720"/>
        <w:jc w:val="both"/>
        <w:rPr>
          <w:rFonts w:eastAsia="Times New Roman"/>
          <w:szCs w:val="24"/>
        </w:rPr>
      </w:pPr>
      <w:r>
        <w:rPr>
          <w:rFonts w:eastAsia="Times New Roman"/>
          <w:szCs w:val="24"/>
        </w:rPr>
        <w:lastRenderedPageBreak/>
        <w:t xml:space="preserve">Όσον αφορά το θέμα της ΕΡΤ, κατάλαβα ότι την εποπτεία για το αν θα διορίζει κάποιος και θα το μαθαίνει ο κόσμος ή οτιδήποτε, θα την έχουν –είπε ο κ. Παππάς- οι δημοσιογράφοι. Δηλαδή, η </w:t>
      </w:r>
      <w:proofErr w:type="spellStart"/>
      <w:r>
        <w:rPr>
          <w:rFonts w:eastAsia="Times New Roman"/>
          <w:szCs w:val="24"/>
        </w:rPr>
        <w:t>περιρρέουσα</w:t>
      </w:r>
      <w:proofErr w:type="spellEnd"/>
      <w:r>
        <w:rPr>
          <w:rFonts w:eastAsia="Times New Roman"/>
          <w:szCs w:val="24"/>
        </w:rPr>
        <w:t xml:space="preserve"> α</w:t>
      </w:r>
      <w:r>
        <w:rPr>
          <w:rFonts w:eastAsia="Times New Roman"/>
          <w:szCs w:val="24"/>
        </w:rPr>
        <w:t xml:space="preserve">τμόσφαιρα. </w:t>
      </w:r>
    </w:p>
    <w:p w14:paraId="34C330D8" w14:textId="77777777" w:rsidR="00836292" w:rsidRDefault="0042176D">
      <w:pPr>
        <w:spacing w:line="600" w:lineRule="auto"/>
        <w:ind w:firstLine="720"/>
        <w:jc w:val="both"/>
        <w:rPr>
          <w:rFonts w:eastAsia="Times New Roman"/>
          <w:szCs w:val="24"/>
        </w:rPr>
      </w:pPr>
      <w:r>
        <w:rPr>
          <w:rFonts w:eastAsia="Times New Roman"/>
          <w:szCs w:val="24"/>
        </w:rPr>
        <w:t>Εμείς του είπαμε κάτι πολύ καθαρό. Να μας απαντήσει αν εννοεί το υφιστάμενο προσωπικό -και σας παρακαλώ, κύριε Υπουργέ, να απαντήσετε, επειδή είστε συναρμόδιος και θα απαντήσει μετά ο κ. Θεοχαρόπουλος- ή αν η ΕΡΤ θα είναι ένα νέο «ΑΣΕΠ», δηλαδή</w:t>
      </w:r>
      <w:r>
        <w:rPr>
          <w:rFonts w:eastAsia="Times New Roman"/>
          <w:szCs w:val="24"/>
        </w:rPr>
        <w:t xml:space="preserve"> θα τους βάζουμε από την ΕΡΤ και θα τους κάνουμε μετάταξη για άλλες θέσεις στο </w:t>
      </w:r>
      <w:r>
        <w:rPr>
          <w:rFonts w:eastAsia="Times New Roman"/>
          <w:szCs w:val="24"/>
        </w:rPr>
        <w:t>δημόσιο</w:t>
      </w:r>
      <w:r>
        <w:rPr>
          <w:rFonts w:eastAsia="Times New Roman"/>
          <w:szCs w:val="24"/>
        </w:rPr>
        <w:t xml:space="preserve">. Πρέπει να το </w:t>
      </w:r>
      <w:r>
        <w:rPr>
          <w:rFonts w:eastAsia="Times New Roman"/>
          <w:szCs w:val="24"/>
        </w:rPr>
        <w:lastRenderedPageBreak/>
        <w:t xml:space="preserve">δούμε. Σας το θέσαμε πρώτοι αυτό το θέμα. Πείτε μας ότι αφορά το υφιστάμενο προσωπικό της ΕΡΤ, ώστε να μπορέσουμε κι εμείς να </w:t>
      </w:r>
      <w:r>
        <w:rPr>
          <w:rFonts w:eastAsia="Times New Roman"/>
          <w:szCs w:val="24"/>
        </w:rPr>
        <w:t xml:space="preserve">σκεφτούμε </w:t>
      </w:r>
      <w:r>
        <w:rPr>
          <w:rFonts w:eastAsia="Times New Roman"/>
          <w:szCs w:val="24"/>
        </w:rPr>
        <w:t xml:space="preserve">αν θα το ψηφίσουμε ή όχι. </w:t>
      </w:r>
    </w:p>
    <w:p w14:paraId="34C330D9" w14:textId="77777777" w:rsidR="00836292" w:rsidRDefault="0042176D">
      <w:pPr>
        <w:spacing w:line="600" w:lineRule="auto"/>
        <w:ind w:firstLine="720"/>
        <w:jc w:val="both"/>
        <w:rPr>
          <w:rFonts w:eastAsia="Times New Roman"/>
          <w:szCs w:val="24"/>
        </w:rPr>
      </w:pPr>
      <w:r>
        <w:rPr>
          <w:rFonts w:eastAsia="Times New Roman"/>
          <w:szCs w:val="24"/>
        </w:rPr>
        <w:t>Ευχαριστώ.</w:t>
      </w:r>
    </w:p>
    <w:p w14:paraId="34C330DA"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Ευχαριστούμε τον κ. Κωνσταντινόπουλο.</w:t>
      </w:r>
    </w:p>
    <w:p w14:paraId="34C330DB" w14:textId="77777777" w:rsidR="00836292" w:rsidRDefault="0042176D">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w:t>
      </w:r>
      <w:r>
        <w:rPr>
          <w:rFonts w:eastAsia="Times New Roman" w:cs="Times New Roman"/>
        </w:rPr>
        <w:t xml:space="preserve">ροηγουμένως ξεναγήθηκαν στην έκθεση της αίθουσας «ΕΛΕΥΘΕΡΙΟΣ ΒΕΝΙΖΕΛΟΣ» και ενημερώθηκαν για την ιστορία του κτηρίου και τον </w:t>
      </w:r>
      <w:r>
        <w:rPr>
          <w:rFonts w:eastAsia="Times New Roman" w:cs="Times New Roman"/>
        </w:rPr>
        <w:lastRenderedPageBreak/>
        <w:t>τρόπο οργάνωσης και λειτουργίας της Βουλής, είκοσι εννέα μαθητές και μαθήτριες και δύο εκπαιδευτικοί συνοδοί τους από το 6</w:t>
      </w:r>
      <w:r>
        <w:rPr>
          <w:rFonts w:eastAsia="Times New Roman" w:cs="Times New Roman"/>
          <w:vertAlign w:val="superscript"/>
        </w:rPr>
        <w:t>ο</w:t>
      </w:r>
      <w:r>
        <w:rPr>
          <w:rFonts w:eastAsia="Times New Roman" w:cs="Times New Roman"/>
        </w:rPr>
        <w:t xml:space="preserve"> και 8</w:t>
      </w:r>
      <w:r>
        <w:rPr>
          <w:rFonts w:eastAsia="Times New Roman" w:cs="Times New Roman"/>
          <w:vertAlign w:val="superscript"/>
        </w:rPr>
        <w:t>ο</w:t>
      </w:r>
      <w:r>
        <w:rPr>
          <w:rFonts w:eastAsia="Times New Roman" w:cs="Times New Roman"/>
        </w:rPr>
        <w:t xml:space="preserve"> </w:t>
      </w:r>
      <w:r>
        <w:rPr>
          <w:rFonts w:eastAsia="Times New Roman" w:cs="Times New Roman"/>
        </w:rPr>
        <w:t xml:space="preserve">Δημοτικό Σχολείο Βόλου. </w:t>
      </w:r>
    </w:p>
    <w:p w14:paraId="34C330DC" w14:textId="77777777" w:rsidR="00836292" w:rsidRDefault="0042176D">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34C330DD" w14:textId="77777777" w:rsidR="00836292" w:rsidRDefault="0042176D">
      <w:pPr>
        <w:spacing w:line="600" w:lineRule="auto"/>
        <w:ind w:left="360"/>
        <w:jc w:val="center"/>
        <w:rPr>
          <w:rFonts w:eastAsia="Times New Roman" w:cs="Times New Roman"/>
        </w:rPr>
      </w:pPr>
      <w:r>
        <w:rPr>
          <w:rFonts w:eastAsia="Times New Roman" w:cs="Times New Roman"/>
        </w:rPr>
        <w:t xml:space="preserve">(Χειροκροτήματα </w:t>
      </w:r>
      <w:r>
        <w:rPr>
          <w:rFonts w:eastAsia="Times New Roman" w:cs="Times New Roman"/>
        </w:rPr>
        <w:t>απ</w:t>
      </w:r>
      <w:r>
        <w:rPr>
          <w:rFonts w:eastAsia="Times New Roman" w:cs="Times New Roman"/>
        </w:rPr>
        <w:t>’</w:t>
      </w:r>
      <w:r>
        <w:rPr>
          <w:rFonts w:eastAsia="Times New Roman" w:cs="Times New Roman"/>
        </w:rPr>
        <w:t xml:space="preserve"> </w:t>
      </w:r>
      <w:r>
        <w:rPr>
          <w:rFonts w:eastAsia="Times New Roman" w:cs="Times New Roman"/>
        </w:rPr>
        <w:t>όλες τις πτέρυγες της Βουλής)</w:t>
      </w:r>
    </w:p>
    <w:p w14:paraId="34C330DE" w14:textId="77777777" w:rsidR="00836292" w:rsidRDefault="0042176D">
      <w:pPr>
        <w:spacing w:line="600" w:lineRule="auto"/>
        <w:ind w:firstLine="720"/>
        <w:jc w:val="both"/>
        <w:rPr>
          <w:rFonts w:eastAsia="Times New Roman"/>
          <w:szCs w:val="24"/>
        </w:rPr>
      </w:pPr>
      <w:r>
        <w:rPr>
          <w:rFonts w:eastAsia="Times New Roman"/>
          <w:szCs w:val="24"/>
        </w:rPr>
        <w:t xml:space="preserve">Τον λόγο έχει τώρα ο κ. Δημητριάδης. </w:t>
      </w:r>
    </w:p>
    <w:p w14:paraId="34C330DF" w14:textId="77777777" w:rsidR="00836292" w:rsidRDefault="0042176D">
      <w:pPr>
        <w:spacing w:line="600" w:lineRule="auto"/>
        <w:ind w:firstLine="720"/>
        <w:jc w:val="both"/>
        <w:rPr>
          <w:rFonts w:eastAsia="Times New Roman"/>
          <w:szCs w:val="24"/>
        </w:rPr>
      </w:pPr>
      <w:r>
        <w:rPr>
          <w:rFonts w:eastAsia="Times New Roman"/>
          <w:b/>
          <w:szCs w:val="24"/>
        </w:rPr>
        <w:t>ΔΗΜΗΤΡΙΟΣ ΔΗΜΗΤΡΙΑΔΗΣ:</w:t>
      </w:r>
      <w:r>
        <w:rPr>
          <w:rFonts w:eastAsia="Times New Roman"/>
          <w:szCs w:val="24"/>
        </w:rPr>
        <w:t xml:space="preserve"> Κύριε Πρόεδρε, κύριε Υπουργέ, </w:t>
      </w:r>
      <w:r>
        <w:rPr>
          <w:rFonts w:eastAsia="Times New Roman" w:cs="Times New Roman"/>
          <w:szCs w:val="24"/>
        </w:rPr>
        <w:t xml:space="preserve">κυρίες και κύριοι συνάδελφοι, όσον αφορά </w:t>
      </w:r>
      <w:r>
        <w:rPr>
          <w:rFonts w:eastAsia="Times New Roman" w:cs="Times New Roman"/>
          <w:szCs w:val="24"/>
        </w:rPr>
        <w:t>σ</w:t>
      </w:r>
      <w:r>
        <w:rPr>
          <w:rFonts w:eastAsia="Times New Roman" w:cs="Times New Roman"/>
          <w:szCs w:val="24"/>
        </w:rPr>
        <w:t>τη διαδικασία, νομίζω</w:t>
      </w:r>
      <w:r>
        <w:rPr>
          <w:rFonts w:eastAsia="Times New Roman" w:cs="Times New Roman"/>
          <w:szCs w:val="24"/>
        </w:rPr>
        <w:t xml:space="preserve"> ότι όταν φέρνουμε τροπολογίες, πράγματι, με αφορμή κάποιες κυρώσεις συμφωνιών -εμείς το πιστεύουμε και είμαστε σίγουροι- το κάνουμε </w:t>
      </w:r>
      <w:r>
        <w:rPr>
          <w:rFonts w:eastAsia="Times New Roman" w:cs="Times New Roman"/>
          <w:szCs w:val="24"/>
        </w:rPr>
        <w:t xml:space="preserve">επειδή </w:t>
      </w:r>
      <w:r>
        <w:rPr>
          <w:rFonts w:eastAsia="Times New Roman" w:cs="Times New Roman"/>
          <w:szCs w:val="24"/>
        </w:rPr>
        <w:t xml:space="preserve">η λειτουργία του κράτους </w:t>
      </w:r>
      <w:r>
        <w:rPr>
          <w:rFonts w:eastAsia="Times New Roman" w:cs="Times New Roman"/>
          <w:szCs w:val="24"/>
        </w:rPr>
        <w:lastRenderedPageBreak/>
        <w:t>έχει ανάγκες καθημερινές, μικρές ή λιγότερο μικρές, οι οποίες πρέπει να εξυπηρετηθούν. Κι έ</w:t>
      </w:r>
      <w:r>
        <w:rPr>
          <w:rFonts w:eastAsia="Times New Roman" w:cs="Times New Roman"/>
          <w:szCs w:val="24"/>
        </w:rPr>
        <w:t xml:space="preserve">χει σημασία όχι να επικαλούμαστε κάθε φορά τη μορφή, να επικαλούμαστε το οργανωτικό κομμάτι, αλλά να απαντούμε λειτουργικά στις συγκεκριμένες προτάσεις που κάνει η Κυβέρνησή μας, είτε οι Βουλευτές μας είτε οι Υπουργοί μας. </w:t>
      </w:r>
    </w:p>
    <w:p w14:paraId="34C330E0" w14:textId="77777777" w:rsidR="00836292" w:rsidRDefault="0042176D">
      <w:pPr>
        <w:spacing w:line="600" w:lineRule="auto"/>
        <w:ind w:firstLine="720"/>
        <w:jc w:val="both"/>
        <w:rPr>
          <w:rFonts w:eastAsia="Times New Roman"/>
          <w:szCs w:val="24"/>
        </w:rPr>
      </w:pPr>
      <w:r>
        <w:rPr>
          <w:rFonts w:eastAsia="Times New Roman"/>
          <w:szCs w:val="24"/>
        </w:rPr>
        <w:t>Αυτό όσον αφορά το θέμα της διαδ</w:t>
      </w:r>
      <w:r>
        <w:rPr>
          <w:rFonts w:eastAsia="Times New Roman"/>
          <w:szCs w:val="24"/>
        </w:rPr>
        <w:t>ικασίας.</w:t>
      </w:r>
    </w:p>
    <w:p w14:paraId="34C330E1" w14:textId="77777777" w:rsidR="00836292" w:rsidRDefault="0042176D">
      <w:pPr>
        <w:spacing w:line="600" w:lineRule="auto"/>
        <w:ind w:firstLine="720"/>
        <w:jc w:val="both"/>
        <w:rPr>
          <w:rFonts w:eastAsia="Times New Roman"/>
          <w:szCs w:val="24"/>
        </w:rPr>
      </w:pPr>
      <w:r>
        <w:rPr>
          <w:rFonts w:eastAsia="Times New Roman"/>
          <w:szCs w:val="24"/>
        </w:rPr>
        <w:t xml:space="preserve">Θα αναφερθώ λίγο σε δύο τροπολογίες που αφορούσαν </w:t>
      </w:r>
      <w:r>
        <w:rPr>
          <w:rFonts w:eastAsia="Times New Roman"/>
          <w:szCs w:val="24"/>
        </w:rPr>
        <w:t>στ</w:t>
      </w:r>
      <w:r>
        <w:rPr>
          <w:rFonts w:eastAsia="Times New Roman"/>
          <w:szCs w:val="24"/>
        </w:rPr>
        <w:t xml:space="preserve">η δική μου κύρωση, αυτή για τη συμφωνία με τη Μολδαβία. Η πρώτη αφορούσε </w:t>
      </w:r>
      <w:r>
        <w:rPr>
          <w:rFonts w:eastAsia="Times New Roman"/>
          <w:szCs w:val="24"/>
        </w:rPr>
        <w:t>σ</w:t>
      </w:r>
      <w:r>
        <w:rPr>
          <w:rFonts w:eastAsia="Times New Roman"/>
          <w:szCs w:val="24"/>
        </w:rPr>
        <w:t xml:space="preserve">τους ΟΤΑ και τη δυνατότητα να παίρνουν ασφαλιστική ενημερότητα, έτσι ώστε τα χρήματα που παίρνουν </w:t>
      </w:r>
      <w:r>
        <w:rPr>
          <w:rFonts w:eastAsia="Times New Roman"/>
          <w:szCs w:val="24"/>
        </w:rPr>
        <w:lastRenderedPageBreak/>
        <w:t>για ανθρωπιστικούς λόγο</w:t>
      </w:r>
      <w:r>
        <w:rPr>
          <w:rFonts w:eastAsia="Times New Roman"/>
          <w:szCs w:val="24"/>
        </w:rPr>
        <w:t xml:space="preserve">υς να μπορούν πράγματι να τα διαθέτουν γι’ αυτόν ακριβώς τον σκοπό και αυτά τα χρήματα, σε περίπτωση που έχουν χρέη, να μην </w:t>
      </w:r>
      <w:proofErr w:type="spellStart"/>
      <w:r>
        <w:rPr>
          <w:rFonts w:eastAsia="Times New Roman"/>
          <w:szCs w:val="24"/>
        </w:rPr>
        <w:t>απορροφώνται</w:t>
      </w:r>
      <w:proofErr w:type="spellEnd"/>
      <w:r>
        <w:rPr>
          <w:rFonts w:eastAsia="Times New Roman"/>
          <w:szCs w:val="24"/>
        </w:rPr>
        <w:t xml:space="preserve"> </w:t>
      </w:r>
      <w:r>
        <w:rPr>
          <w:rFonts w:eastAsia="Times New Roman"/>
          <w:szCs w:val="24"/>
        </w:rPr>
        <w:t xml:space="preserve">υποχρεωτικά </w:t>
      </w:r>
      <w:r>
        <w:rPr>
          <w:rFonts w:eastAsia="Times New Roman"/>
          <w:szCs w:val="24"/>
        </w:rPr>
        <w:t xml:space="preserve">σε άλλα χρέη, σε έργα, </w:t>
      </w:r>
      <w:r>
        <w:rPr>
          <w:rFonts w:eastAsia="Times New Roman"/>
          <w:szCs w:val="24"/>
        </w:rPr>
        <w:t>και λοιπά</w:t>
      </w:r>
      <w:r>
        <w:rPr>
          <w:rFonts w:eastAsia="Times New Roman"/>
          <w:szCs w:val="24"/>
        </w:rPr>
        <w:t>.</w:t>
      </w:r>
    </w:p>
    <w:p w14:paraId="34C330E2" w14:textId="77777777" w:rsidR="00836292" w:rsidRDefault="0042176D">
      <w:pPr>
        <w:spacing w:line="600" w:lineRule="auto"/>
        <w:ind w:firstLine="720"/>
        <w:jc w:val="both"/>
        <w:rPr>
          <w:rFonts w:eastAsia="Times New Roman"/>
          <w:szCs w:val="24"/>
        </w:rPr>
      </w:pPr>
      <w:r>
        <w:rPr>
          <w:rFonts w:eastAsia="Times New Roman"/>
          <w:szCs w:val="24"/>
        </w:rPr>
        <w:t>Το δεύτερο είναι για την τροπολογία που αποσύραμε. Είναι σαφές ότι η πρόθ</w:t>
      </w:r>
      <w:r>
        <w:rPr>
          <w:rFonts w:eastAsia="Times New Roman"/>
          <w:szCs w:val="24"/>
        </w:rPr>
        <w:t xml:space="preserve">εσή μας και η προσπάθειά μας είναι -και παραμένει- να διευκολύνουμε τις επενδύσεις. Στη συγκεκριμένη τροπολογία που είχαμε καταθέσει και αποσύραμε δεν αλλάζαμε τον Τελωνειακό Κώδικα. Οι νόμοι και οι κανόνες υπάρχουν όσον αφορά </w:t>
      </w:r>
      <w:r>
        <w:rPr>
          <w:rFonts w:eastAsia="Times New Roman"/>
          <w:szCs w:val="24"/>
        </w:rPr>
        <w:t>σ</w:t>
      </w:r>
      <w:r>
        <w:rPr>
          <w:rFonts w:eastAsia="Times New Roman"/>
          <w:szCs w:val="24"/>
        </w:rPr>
        <w:t xml:space="preserve">τις αστικές και οικονομικές </w:t>
      </w:r>
      <w:r>
        <w:rPr>
          <w:rFonts w:eastAsia="Times New Roman"/>
          <w:szCs w:val="24"/>
        </w:rPr>
        <w:t>ευθύνες για θέ</w:t>
      </w:r>
      <w:r>
        <w:rPr>
          <w:rFonts w:eastAsia="Times New Roman"/>
          <w:szCs w:val="24"/>
        </w:rPr>
        <w:lastRenderedPageBreak/>
        <w:t xml:space="preserve">ματα λαθρεμπορίας. Δεν αλλάζαμε αυτά. Απλώς προσπαθήσαμε να διευκολύνουμε τους μελλοντικούς επενδυτές από εμπλοκές. </w:t>
      </w:r>
    </w:p>
    <w:p w14:paraId="34C330E3" w14:textId="77777777" w:rsidR="00836292" w:rsidRDefault="0042176D">
      <w:pPr>
        <w:spacing w:line="600" w:lineRule="auto"/>
        <w:ind w:firstLine="720"/>
        <w:jc w:val="both"/>
        <w:rPr>
          <w:rFonts w:eastAsia="Times New Roman"/>
          <w:szCs w:val="24"/>
        </w:rPr>
      </w:pPr>
      <w:r>
        <w:rPr>
          <w:rFonts w:eastAsia="Times New Roman"/>
          <w:szCs w:val="24"/>
        </w:rPr>
        <w:t xml:space="preserve">Όμως, ακριβώς για λόγους κοινοβουλευτικής λειτουργικότητας και </w:t>
      </w:r>
      <w:r>
        <w:rPr>
          <w:rFonts w:eastAsia="Times New Roman"/>
          <w:szCs w:val="24"/>
        </w:rPr>
        <w:t xml:space="preserve">για χάρη </w:t>
      </w:r>
      <w:r>
        <w:rPr>
          <w:rFonts w:eastAsia="Times New Roman"/>
          <w:szCs w:val="24"/>
        </w:rPr>
        <w:t xml:space="preserve">του δημοκρατικού διαλόγου που επιβάλλεται να γίνεται </w:t>
      </w:r>
      <w:r>
        <w:rPr>
          <w:rFonts w:eastAsia="Times New Roman"/>
          <w:szCs w:val="24"/>
        </w:rPr>
        <w:t xml:space="preserve">και για να μην υπάρχουν σκιές, για </w:t>
      </w:r>
      <w:r>
        <w:rPr>
          <w:rFonts w:eastAsia="Times New Roman"/>
          <w:szCs w:val="24"/>
        </w:rPr>
        <w:t xml:space="preserve">αυτούς </w:t>
      </w:r>
      <w:r>
        <w:rPr>
          <w:rFonts w:eastAsia="Times New Roman"/>
          <w:szCs w:val="24"/>
        </w:rPr>
        <w:t xml:space="preserve">ακριβώς </w:t>
      </w:r>
      <w:r>
        <w:rPr>
          <w:rFonts w:eastAsia="Times New Roman"/>
          <w:szCs w:val="24"/>
        </w:rPr>
        <w:t>τους λόγους</w:t>
      </w:r>
      <w:r>
        <w:rPr>
          <w:rFonts w:eastAsia="Times New Roman"/>
          <w:szCs w:val="24"/>
        </w:rPr>
        <w:t xml:space="preserve"> την αποσύραμε, γιατί ακριβώς δεν είμαστε ίδιοι, γιατί ακριβώς δεν ήταν φωτογραφική διάταξη, αλλά ήταν </w:t>
      </w:r>
      <w:r>
        <w:rPr>
          <w:rFonts w:eastAsia="Times New Roman"/>
          <w:szCs w:val="24"/>
        </w:rPr>
        <w:t xml:space="preserve">μία </w:t>
      </w:r>
      <w:r>
        <w:rPr>
          <w:rFonts w:eastAsia="Times New Roman"/>
          <w:szCs w:val="24"/>
        </w:rPr>
        <w:t>διάταξη στην προοπτική να δώσουμε λύσεις σε χρονίζοντα προβλήματα.</w:t>
      </w:r>
    </w:p>
    <w:p w14:paraId="34C330E4" w14:textId="77777777" w:rsidR="00836292" w:rsidRDefault="0042176D">
      <w:pPr>
        <w:spacing w:line="600" w:lineRule="auto"/>
        <w:ind w:firstLine="720"/>
        <w:jc w:val="both"/>
        <w:rPr>
          <w:rFonts w:eastAsia="Times New Roman"/>
          <w:szCs w:val="24"/>
        </w:rPr>
      </w:pPr>
      <w:r>
        <w:rPr>
          <w:rFonts w:eastAsia="Times New Roman"/>
          <w:szCs w:val="24"/>
        </w:rPr>
        <w:t xml:space="preserve">Ευχαριστώ, κύριε </w:t>
      </w:r>
      <w:r>
        <w:rPr>
          <w:rFonts w:eastAsia="Times New Roman"/>
          <w:szCs w:val="24"/>
        </w:rPr>
        <w:t>Πρόεδρε.</w:t>
      </w:r>
    </w:p>
    <w:p w14:paraId="34C330E5" w14:textId="77777777" w:rsidR="00836292" w:rsidRDefault="0042176D">
      <w:pPr>
        <w:spacing w:line="600" w:lineRule="auto"/>
        <w:ind w:firstLine="720"/>
        <w:jc w:val="both"/>
        <w:rPr>
          <w:rFonts w:eastAsia="Times New Roman"/>
          <w:bCs/>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Ευχαριστούμε τον κ. Δημητριάδη. </w:t>
      </w:r>
    </w:p>
    <w:p w14:paraId="34C330E6" w14:textId="77777777" w:rsidR="00836292" w:rsidRDefault="0042176D">
      <w:pPr>
        <w:spacing w:line="600" w:lineRule="auto"/>
        <w:ind w:firstLine="720"/>
        <w:jc w:val="both"/>
        <w:rPr>
          <w:rFonts w:eastAsia="Times New Roman"/>
          <w:bCs/>
        </w:rPr>
      </w:pPr>
      <w:r>
        <w:rPr>
          <w:rFonts w:eastAsia="Times New Roman"/>
          <w:bCs/>
        </w:rPr>
        <w:t xml:space="preserve">Δεν υπάρχει άλλος εισηγητής ο οποίος επιθυμεί να παρέμβει. Οπότε μπαίνουμε στον κύκλο τον Κοινοβουλευτικών Εκπροσώπων. </w:t>
      </w:r>
    </w:p>
    <w:p w14:paraId="34C330E7" w14:textId="77777777" w:rsidR="00836292" w:rsidRDefault="0042176D">
      <w:pPr>
        <w:spacing w:line="600" w:lineRule="auto"/>
        <w:ind w:firstLine="720"/>
        <w:jc w:val="both"/>
        <w:rPr>
          <w:rFonts w:eastAsia="Times New Roman"/>
          <w:bCs/>
        </w:rPr>
      </w:pPr>
      <w:r>
        <w:rPr>
          <w:rFonts w:eastAsia="Times New Roman"/>
          <w:bCs/>
        </w:rPr>
        <w:t xml:space="preserve">Θα δώσουμε τον λόγο στον κ. </w:t>
      </w:r>
      <w:proofErr w:type="spellStart"/>
      <w:r>
        <w:rPr>
          <w:rFonts w:eastAsia="Times New Roman"/>
          <w:bCs/>
        </w:rPr>
        <w:t>Παναγιώταρο</w:t>
      </w:r>
      <w:proofErr w:type="spellEnd"/>
      <w:r>
        <w:rPr>
          <w:rFonts w:eastAsia="Times New Roman"/>
          <w:bCs/>
        </w:rPr>
        <w:t xml:space="preserve"> από την Χρυσή Αυγή </w:t>
      </w:r>
      <w:r>
        <w:rPr>
          <w:rFonts w:eastAsia="Times New Roman"/>
          <w:bCs/>
        </w:rPr>
        <w:t xml:space="preserve">και μετά στον κ. </w:t>
      </w:r>
      <w:proofErr w:type="spellStart"/>
      <w:r>
        <w:rPr>
          <w:rFonts w:eastAsia="Times New Roman"/>
          <w:bCs/>
        </w:rPr>
        <w:t>Βρούτση</w:t>
      </w:r>
      <w:proofErr w:type="spellEnd"/>
      <w:r>
        <w:rPr>
          <w:rFonts w:eastAsia="Times New Roman"/>
          <w:bCs/>
        </w:rPr>
        <w:t>.</w:t>
      </w:r>
    </w:p>
    <w:p w14:paraId="34C330E8" w14:textId="77777777" w:rsidR="00836292" w:rsidRDefault="0042176D">
      <w:pPr>
        <w:spacing w:line="600" w:lineRule="auto"/>
        <w:ind w:firstLine="720"/>
        <w:jc w:val="both"/>
        <w:rPr>
          <w:rFonts w:eastAsia="Times New Roman"/>
          <w:b/>
          <w:bCs/>
        </w:rPr>
      </w:pPr>
      <w:r>
        <w:rPr>
          <w:rFonts w:eastAsia="Times New Roman"/>
          <w:bCs/>
        </w:rPr>
        <w:t xml:space="preserve">Κύριε </w:t>
      </w:r>
      <w:proofErr w:type="spellStart"/>
      <w:r>
        <w:rPr>
          <w:rFonts w:eastAsia="Times New Roman"/>
          <w:bCs/>
        </w:rPr>
        <w:t>Παναγιώταρε</w:t>
      </w:r>
      <w:proofErr w:type="spellEnd"/>
      <w:r>
        <w:rPr>
          <w:rFonts w:eastAsia="Times New Roman"/>
          <w:bCs/>
        </w:rPr>
        <w:t>, έχετε τον λόγο.</w:t>
      </w:r>
    </w:p>
    <w:p w14:paraId="34C330E9" w14:textId="77777777" w:rsidR="00836292" w:rsidRDefault="0042176D">
      <w:pPr>
        <w:spacing w:line="600" w:lineRule="auto"/>
        <w:ind w:firstLine="720"/>
        <w:jc w:val="both"/>
        <w:rPr>
          <w:rFonts w:eastAsia="Times New Roman"/>
          <w:bCs/>
        </w:rPr>
      </w:pPr>
      <w:r>
        <w:rPr>
          <w:rFonts w:eastAsia="Times New Roman"/>
          <w:b/>
          <w:bCs/>
        </w:rPr>
        <w:t xml:space="preserve">ΗΛΙΑΣ ΠΑΝΑΓΙΩΤΑΡΟΣ: </w:t>
      </w:r>
      <w:r>
        <w:rPr>
          <w:rFonts w:eastAsia="Times New Roman"/>
          <w:bCs/>
        </w:rPr>
        <w:t>Ευχαριστώ, κύριε Πρόεδρε.</w:t>
      </w:r>
    </w:p>
    <w:p w14:paraId="34C330EA" w14:textId="77777777" w:rsidR="00836292" w:rsidRDefault="0042176D">
      <w:pPr>
        <w:spacing w:line="600" w:lineRule="auto"/>
        <w:ind w:firstLine="720"/>
        <w:jc w:val="both"/>
        <w:rPr>
          <w:rFonts w:eastAsia="Times New Roman"/>
          <w:bCs/>
        </w:rPr>
      </w:pPr>
      <w:r>
        <w:rPr>
          <w:rFonts w:eastAsia="Times New Roman"/>
          <w:bCs/>
        </w:rPr>
        <w:t xml:space="preserve">Σήμερα είδαμε για </w:t>
      </w:r>
      <w:r>
        <w:rPr>
          <w:rFonts w:eastAsia="Times New Roman"/>
          <w:bCs/>
        </w:rPr>
        <w:t xml:space="preserve">μία </w:t>
      </w:r>
      <w:r>
        <w:rPr>
          <w:rFonts w:eastAsia="Times New Roman"/>
          <w:bCs/>
        </w:rPr>
        <w:t xml:space="preserve">ακόμα φορά </w:t>
      </w:r>
      <w:r>
        <w:rPr>
          <w:rFonts w:eastAsia="Times New Roman"/>
          <w:bCs/>
        </w:rPr>
        <w:t xml:space="preserve">μία </w:t>
      </w:r>
      <w:r>
        <w:rPr>
          <w:rFonts w:eastAsia="Times New Roman"/>
          <w:bCs/>
        </w:rPr>
        <w:t xml:space="preserve">πρακτική, η οποία δεν έχει να κάνει καθόλου με </w:t>
      </w:r>
      <w:r>
        <w:rPr>
          <w:rFonts w:eastAsia="Times New Roman"/>
          <w:bCs/>
        </w:rPr>
        <w:t xml:space="preserve">μία </w:t>
      </w:r>
      <w:r>
        <w:rPr>
          <w:rFonts w:eastAsia="Times New Roman"/>
          <w:bCs/>
        </w:rPr>
        <w:t xml:space="preserve">λογική και σωστή διαχείριση </w:t>
      </w:r>
      <w:r>
        <w:rPr>
          <w:rFonts w:eastAsia="Times New Roman"/>
          <w:bCs/>
        </w:rPr>
        <w:lastRenderedPageBreak/>
        <w:t>λειτουργίας του Κοινοβουλίου. Αυτ</w:t>
      </w:r>
      <w:r>
        <w:rPr>
          <w:rFonts w:eastAsia="Times New Roman"/>
          <w:bCs/>
        </w:rPr>
        <w:t xml:space="preserve">ό το οποίο συμβαίνει είναι ότι μιλάμε για τροπολογίες -και μάλιστα όχι για πολλές ή άσχετες τροπολογίες σε κάποιο νομοσχέδιο- σε κάποιες κυρώσεις όπου δεν υπάρχουν ομιλητές παρά μόνο ένας -και αυτός είναι κάποιος ομιλητής, ο οποίος στην </w:t>
      </w:r>
      <w:r>
        <w:rPr>
          <w:rFonts w:eastAsia="Times New Roman"/>
          <w:bCs/>
        </w:rPr>
        <w:t xml:space="preserve">επιτροπή </w:t>
      </w:r>
      <w:r>
        <w:rPr>
          <w:rFonts w:eastAsia="Times New Roman"/>
          <w:bCs/>
        </w:rPr>
        <w:t>είχε αρνητ</w:t>
      </w:r>
      <w:r>
        <w:rPr>
          <w:rFonts w:eastAsia="Times New Roman"/>
          <w:bCs/>
        </w:rPr>
        <w:t>ική ψήφο ή είχε δηλώσει «παρών» ή επιφύλαξη- που σημαίνει ότι πρόκειται για τόσο σοβαρά ζητήματα, όπως όλοι λέτε, και γι’ αυτό τα φέρνετε και τελευταία στιγμή. Βλέπουμε ότι μέχρι και πριν από λίγο έρχονταν τροπολογίες -βουλευτικές, υπουργικές, μπερδεύτηκαν</w:t>
      </w:r>
      <w:r>
        <w:rPr>
          <w:rFonts w:eastAsia="Times New Roman"/>
          <w:bCs/>
        </w:rPr>
        <w:t xml:space="preserve"> όλοι- μέχρι που μας μοίρασαν χαρτιά με λάθος νούμερα, με λάθος τροπολογίες και έγινε η απαραίτητη διόρθωση. </w:t>
      </w:r>
    </w:p>
    <w:p w14:paraId="34C330EB" w14:textId="77777777" w:rsidR="00836292" w:rsidRDefault="0042176D">
      <w:pPr>
        <w:spacing w:line="600" w:lineRule="auto"/>
        <w:ind w:firstLine="720"/>
        <w:jc w:val="both"/>
        <w:rPr>
          <w:rFonts w:eastAsia="Times New Roman"/>
          <w:bCs/>
        </w:rPr>
      </w:pPr>
      <w:r>
        <w:rPr>
          <w:rFonts w:eastAsia="Times New Roman"/>
          <w:bCs/>
        </w:rPr>
        <w:lastRenderedPageBreak/>
        <w:t xml:space="preserve">Αν είδατε τα πρώτα χαρτιά, τα οποία </w:t>
      </w:r>
      <w:r>
        <w:rPr>
          <w:rFonts w:eastAsia="Times New Roman"/>
          <w:bCs/>
        </w:rPr>
        <w:t>μας</w:t>
      </w:r>
      <w:r>
        <w:rPr>
          <w:rFonts w:eastAsia="Times New Roman"/>
          <w:bCs/>
        </w:rPr>
        <w:t xml:space="preserve"> έστειλαν, είχαν άλλες τροπολογίες με άλλα νούμερα και στην ψήφιση θα γινόντουσαν λάθη. Υπήρχαν τροπολογίες</w:t>
      </w:r>
      <w:r>
        <w:rPr>
          <w:rFonts w:eastAsia="Times New Roman"/>
          <w:bCs/>
        </w:rPr>
        <w:t xml:space="preserve"> που προσπαθήσατε να μας εξηγήσετε -ειδικότερα οι Βουλευτές της Συμπολίτευσης- ότι είναι απαραίτητες, ότι είναι πολύ σοβαρές. Αυτό ακούγαμε συνεχώς εδώ και τρεις ώρες περίπου. Αφού είναι πολύ σοβαρές -και κατεπείγουσα δεν είναι </w:t>
      </w:r>
      <w:proofErr w:type="spellStart"/>
      <w:r>
        <w:rPr>
          <w:rFonts w:eastAsia="Times New Roman"/>
          <w:bCs/>
        </w:rPr>
        <w:t>καμμία</w:t>
      </w:r>
      <w:proofErr w:type="spellEnd"/>
      <w:r>
        <w:rPr>
          <w:rFonts w:eastAsia="Times New Roman"/>
          <w:bCs/>
        </w:rPr>
        <w:t xml:space="preserve"> στην κυριολεξία, διότ</w:t>
      </w:r>
      <w:r>
        <w:rPr>
          <w:rFonts w:eastAsia="Times New Roman"/>
          <w:bCs/>
        </w:rPr>
        <w:t xml:space="preserve">ι όλες αφορούν ζητήματα, τα οποία υφίστανται εδώ και καιρό- θα μπορούσατε να τις φέρετε ή σε κανονικά νομοσχέδια ή σε κάποια σχετικά νομοσχέδια. </w:t>
      </w:r>
    </w:p>
    <w:p w14:paraId="34C330EC" w14:textId="77777777" w:rsidR="00836292" w:rsidRDefault="0042176D">
      <w:pPr>
        <w:spacing w:line="600" w:lineRule="auto"/>
        <w:ind w:firstLine="720"/>
        <w:jc w:val="both"/>
        <w:rPr>
          <w:rFonts w:eastAsia="Times New Roman"/>
          <w:bCs/>
        </w:rPr>
      </w:pPr>
      <w:r>
        <w:rPr>
          <w:rFonts w:eastAsia="Times New Roman"/>
          <w:bCs/>
        </w:rPr>
        <w:t xml:space="preserve">Όσο για το ηθικό πλεονέκτημα της </w:t>
      </w:r>
      <w:r>
        <w:rPr>
          <w:rFonts w:eastAsia="Times New Roman"/>
          <w:bCs/>
        </w:rPr>
        <w:t>«</w:t>
      </w:r>
      <w:r>
        <w:rPr>
          <w:rFonts w:eastAsia="Times New Roman"/>
          <w:bCs/>
        </w:rPr>
        <w:t xml:space="preserve">πρώτη φορά </w:t>
      </w:r>
      <w:r>
        <w:rPr>
          <w:rFonts w:eastAsia="Times New Roman"/>
          <w:bCs/>
        </w:rPr>
        <w:t>α</w:t>
      </w:r>
      <w:r>
        <w:rPr>
          <w:rFonts w:eastAsia="Times New Roman"/>
          <w:bCs/>
        </w:rPr>
        <w:t>ριστερά</w:t>
      </w:r>
      <w:r>
        <w:rPr>
          <w:rFonts w:eastAsia="Times New Roman"/>
          <w:bCs/>
        </w:rPr>
        <w:t>»</w:t>
      </w:r>
      <w:r>
        <w:rPr>
          <w:rFonts w:eastAsia="Times New Roman"/>
          <w:bCs/>
        </w:rPr>
        <w:t xml:space="preserve">, αυτό το οποίο επικαλείστε εδώ και κάμποσο καιρό και </w:t>
      </w:r>
      <w:r>
        <w:rPr>
          <w:rFonts w:eastAsia="Times New Roman"/>
          <w:bCs/>
        </w:rPr>
        <w:lastRenderedPageBreak/>
        <w:t>εί</w:t>
      </w:r>
      <w:r>
        <w:rPr>
          <w:rFonts w:eastAsia="Times New Roman"/>
          <w:bCs/>
        </w:rPr>
        <w:t>ναι και το τελευταίο σας πάτημα, θα αποδειχθεί σύντομα αν το εννοείτε, αν και επί της ουσίας δεν το εννοείτε, αφού εδώ είδαμε ότι έχουμε και μια τροπολογία που αφορούσε τον κ. Σταθάκη με αυτήν τη δικαστική του υπόθεση, την κακουργηματική πράξη. Αν διαβάσει</w:t>
      </w:r>
      <w:r>
        <w:rPr>
          <w:rFonts w:eastAsia="Times New Roman"/>
          <w:bCs/>
        </w:rPr>
        <w:t xml:space="preserve"> κανείς το κατηγορητήριο, λέει ότι πρέπει να παραπεμφθεί, διότι πήραν τα λεφτά τα οποία ήταν για έρευνες και τα τσέπωσαν για ίδιο όφελος. </w:t>
      </w:r>
    </w:p>
    <w:p w14:paraId="34C330ED" w14:textId="77777777" w:rsidR="00836292" w:rsidRDefault="0042176D">
      <w:pPr>
        <w:spacing w:line="600" w:lineRule="auto"/>
        <w:ind w:firstLine="720"/>
        <w:jc w:val="both"/>
        <w:rPr>
          <w:rFonts w:eastAsia="Times New Roman"/>
          <w:bCs/>
        </w:rPr>
      </w:pPr>
      <w:r>
        <w:rPr>
          <w:rFonts w:eastAsia="Times New Roman"/>
          <w:bCs/>
        </w:rPr>
        <w:t xml:space="preserve">Έχουν έρθει τρεις φορές στη Βουλή για άρση ασυλίας του και ο ΣΥΡΙΖΑ μαζί με τη Νέα Δημοκρατία -γιατί πρώτη φορά είχε </w:t>
      </w:r>
      <w:r>
        <w:rPr>
          <w:rFonts w:eastAsia="Times New Roman"/>
          <w:bCs/>
        </w:rPr>
        <w:t xml:space="preserve">έρθει, όταν ήταν ο ΣΥΡΙΖΑ </w:t>
      </w:r>
      <w:r>
        <w:rPr>
          <w:rFonts w:eastAsia="Times New Roman"/>
          <w:bCs/>
        </w:rPr>
        <w:t xml:space="preserve">αντιπολίτευση </w:t>
      </w:r>
      <w:r>
        <w:rPr>
          <w:rFonts w:eastAsia="Times New Roman"/>
          <w:bCs/>
        </w:rPr>
        <w:t>και η Νέα Δημο</w:t>
      </w:r>
      <w:r>
        <w:rPr>
          <w:rFonts w:eastAsia="Times New Roman"/>
          <w:bCs/>
        </w:rPr>
        <w:lastRenderedPageBreak/>
        <w:t xml:space="preserve">κρατία </w:t>
      </w:r>
      <w:r>
        <w:rPr>
          <w:rFonts w:eastAsia="Times New Roman"/>
          <w:bCs/>
        </w:rPr>
        <w:t xml:space="preserve">με </w:t>
      </w:r>
      <w:r>
        <w:rPr>
          <w:rFonts w:eastAsia="Times New Roman"/>
          <w:bCs/>
        </w:rPr>
        <w:t>το ΠΑΣΟΚ στην κυβέρνηση- δεν κάνατε άρση ασυλίας για ένα τόσο σοβαρό ζήτημα. Οπότε να μην μας ομιλείτε για ηθικά πλεονεκτήματα!</w:t>
      </w:r>
    </w:p>
    <w:p w14:paraId="34C330EE" w14:textId="77777777" w:rsidR="00836292" w:rsidRDefault="0042176D">
      <w:pPr>
        <w:spacing w:line="600" w:lineRule="auto"/>
        <w:ind w:firstLine="720"/>
        <w:jc w:val="both"/>
        <w:rPr>
          <w:rFonts w:eastAsia="Times New Roman"/>
          <w:szCs w:val="24"/>
        </w:rPr>
      </w:pPr>
      <w:r>
        <w:rPr>
          <w:rFonts w:eastAsia="Times New Roman"/>
          <w:bCs/>
        </w:rPr>
        <w:t>Αναφερθήκατε πάλι σε κατάφωρες αδικίες και έρχεστε εδώ και κλαίγ</w:t>
      </w:r>
      <w:r>
        <w:rPr>
          <w:rFonts w:eastAsia="Times New Roman"/>
          <w:bCs/>
        </w:rPr>
        <w:t xml:space="preserve">εστε και φέρνετε βουλευτικές τροπολογίες, ρουσφετολογικές τις περισσότερες φορές, που αφορούν κάποιους γνωστούς σας ή ανθρώπους των περιοχών στις οποίες εκλέγεστε. Αν θέλουμε να μιλήσουμε για κατάφωρες αδικίες, κατάφωρη αδικία -που έχει προκαλέσει όλα για </w:t>
      </w:r>
      <w:r>
        <w:rPr>
          <w:rFonts w:eastAsia="Times New Roman"/>
          <w:bCs/>
        </w:rPr>
        <w:t xml:space="preserve">όσα έρχεστε εδώ και φέρνετε διάφορες τροπολογίες- είναι τα μνημόνια που έχετε </w:t>
      </w:r>
      <w:r>
        <w:rPr>
          <w:rFonts w:eastAsia="Times New Roman"/>
          <w:bCs/>
        </w:rPr>
        <w:lastRenderedPageBreak/>
        <w:t xml:space="preserve">ψηφίσει </w:t>
      </w:r>
      <w:r>
        <w:rPr>
          <w:rFonts w:eastAsia="Times New Roman"/>
          <w:bCs/>
        </w:rPr>
        <w:t>εσείς,</w:t>
      </w:r>
      <w:r>
        <w:rPr>
          <w:rFonts w:eastAsia="Times New Roman"/>
          <w:bCs/>
        </w:rPr>
        <w:t xml:space="preserve"> αλλά και οι προηγούμενοι και αυτά τα οποία έρχονται εντός των ημερών με αυτήν τη συμφωνία, που</w:t>
      </w:r>
      <w:r>
        <w:rPr>
          <w:rFonts w:eastAsia="Times New Roman"/>
          <w:bCs/>
        </w:rPr>
        <w:t xml:space="preserve"> -</w:t>
      </w:r>
      <w:r>
        <w:rPr>
          <w:rFonts w:eastAsia="Times New Roman"/>
          <w:bCs/>
        </w:rPr>
        <w:t>από ό,τι φαίνεται</w:t>
      </w:r>
      <w:r>
        <w:rPr>
          <w:rFonts w:eastAsia="Times New Roman"/>
          <w:bCs/>
        </w:rPr>
        <w:t xml:space="preserve">- </w:t>
      </w:r>
      <w:r>
        <w:rPr>
          <w:rFonts w:eastAsia="Times New Roman"/>
          <w:bCs/>
        </w:rPr>
        <w:t>θέλετε να την φέρετε και Μεγάλη Εβδομάδα!</w:t>
      </w:r>
    </w:p>
    <w:p w14:paraId="34C330E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Βέβαια</w:t>
      </w:r>
      <w:r>
        <w:rPr>
          <w:rFonts w:eastAsia="Times New Roman" w:cs="Times New Roman"/>
          <w:szCs w:val="24"/>
        </w:rPr>
        <w:t xml:space="preserve">, οι περισσότεροι από εσάς εδώ, </w:t>
      </w:r>
      <w:r>
        <w:rPr>
          <w:rFonts w:eastAsia="Times New Roman" w:cs="Times New Roman"/>
          <w:szCs w:val="24"/>
        </w:rPr>
        <w:t xml:space="preserve">από </w:t>
      </w:r>
      <w:r>
        <w:rPr>
          <w:rFonts w:eastAsia="Times New Roman" w:cs="Times New Roman"/>
          <w:szCs w:val="24"/>
        </w:rPr>
        <w:t>ό,τι φαίνεται διαφημίζετε ότι είστε άθεοι και δεν σας απασχολεί. Εξάλλου ακούσαμε και από κάποιο στέλεχος του ΣΥΡΙΖΑ να λέει: «Και τι είναι η Μεγάλη Παρασκευή; Μια Παρασκευή είναι». Σοβαρά; Αυτά να τα λέτε στους δικούς σ</w:t>
      </w:r>
      <w:r>
        <w:rPr>
          <w:rFonts w:eastAsia="Times New Roman" w:cs="Times New Roman"/>
          <w:szCs w:val="24"/>
        </w:rPr>
        <w:t xml:space="preserve">ας κύκλους και όχι αλλού. </w:t>
      </w:r>
    </w:p>
    <w:p w14:paraId="34C330F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Αν θέλουμε να μιλήσουμε για κατάφωρες αδικίες -και δεν είδαμε κάποιον εδώ να ομιλεί- είναι ότι έρχεται Λαμπρή και κάποιες ιδιωτικές επιχειρήσεις -όσες έχουν απομείνει- πρέπει να </w:t>
      </w:r>
      <w:r>
        <w:rPr>
          <w:rFonts w:eastAsia="Times New Roman" w:cs="Times New Roman"/>
          <w:szCs w:val="24"/>
        </w:rPr>
        <w:lastRenderedPageBreak/>
        <w:t>δώσουν ή θα προσπαθήσουν να δώσουν δώρα Πάσχα στους</w:t>
      </w:r>
      <w:r>
        <w:rPr>
          <w:rFonts w:eastAsia="Times New Roman" w:cs="Times New Roman"/>
          <w:szCs w:val="24"/>
        </w:rPr>
        <w:t xml:space="preserve"> ανθρώπους που εργάζονται εκεί. Όμως, βλέπετε, δεν τους βοηθάτε κι εσείς. Διότι το ελληνικό κράτος έχει κάνει επί της ουσίας στάση πληρωμών. Δεν πληρώνει. Πολλές επιχειρήσεις που έχουν, αναλαμβάνουν από το δημόσιο και οι οποίοι και αυτοί με τη σειρά τους, </w:t>
      </w:r>
      <w:r>
        <w:rPr>
          <w:rFonts w:eastAsia="Times New Roman" w:cs="Times New Roman"/>
          <w:szCs w:val="24"/>
        </w:rPr>
        <w:t xml:space="preserve">θα πρέπει να πληρώσουν σε δεκάδες χιλιάδες εργαζόμενους τα δώρα τους, τους μισθούς τους και οτιδήποτε άλλο. </w:t>
      </w:r>
    </w:p>
    <w:p w14:paraId="34C330F1"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Βλέπουμε ότι ο ΕΟΠΥΥ έδωσε </w:t>
      </w:r>
      <w:r>
        <w:rPr>
          <w:rFonts w:eastAsia="Times New Roman" w:cs="Times New Roman"/>
          <w:szCs w:val="24"/>
        </w:rPr>
        <w:t xml:space="preserve">μία </w:t>
      </w:r>
      <w:r>
        <w:rPr>
          <w:rFonts w:eastAsia="Times New Roman" w:cs="Times New Roman"/>
          <w:szCs w:val="24"/>
        </w:rPr>
        <w:t>οδηγία ότι δεν θα πληρώσει τον Απρίλιο κλινικές, ψυχιατρικές κλινικές και άλλες κλινικές, με ό,τι αυτό συνεπάγεται κ</w:t>
      </w:r>
      <w:r>
        <w:rPr>
          <w:rFonts w:eastAsia="Times New Roman" w:cs="Times New Roman"/>
          <w:szCs w:val="24"/>
        </w:rPr>
        <w:t xml:space="preserve">αι τις όποιες αλυσιδωτές αντιδράσεις. Κάποιοι άνθρωποι -πάρα πολλοί- δεν θα πληρωθούν, </w:t>
      </w:r>
      <w:r>
        <w:rPr>
          <w:rFonts w:eastAsia="Times New Roman" w:cs="Times New Roman"/>
          <w:szCs w:val="24"/>
        </w:rPr>
        <w:lastRenderedPageBreak/>
        <w:t xml:space="preserve">ενδεχομένως, ούτε τον μισθό τους, για να μπορέσουν να κάνουν Λαμπρή με τις οικογένειές τους. </w:t>
      </w:r>
    </w:p>
    <w:p w14:paraId="34C330F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Και υπάρχει και η πληροφορία για μεγάλη ιδιωτική κλινική η οποία ετοιμάζετα</w:t>
      </w:r>
      <w:r>
        <w:rPr>
          <w:rFonts w:eastAsia="Times New Roman" w:cs="Times New Roman"/>
          <w:szCs w:val="24"/>
        </w:rPr>
        <w:t xml:space="preserve">ι να «βαρέσει κανόνι», αφού δεν μπορεί να εισπράξει τίποτα από τα τεράστια ποσά που της οφείλει το κράτος. </w:t>
      </w:r>
    </w:p>
    <w:p w14:paraId="34C330F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Φέρνετε νέα μέτρα-κόλαφο και κατά τα άλλα μας μιλάτε εδώ για διάφορες τροπολογίες. Είδαμε ότι έχετε πλέον δεχθεί την εργαλειοθήκη του ΟΟΣΑ σε όλες τ</w:t>
      </w:r>
      <w:r>
        <w:rPr>
          <w:rFonts w:eastAsia="Times New Roman" w:cs="Times New Roman"/>
          <w:szCs w:val="24"/>
        </w:rPr>
        <w:t xml:space="preserve">ης τις πτυχές. Είδαμε τι συνέβη με τους κτηνοτρόφους, είδαμε τι συνέβη με το γάλα, το </w:t>
      </w:r>
      <w:r>
        <w:rPr>
          <w:rFonts w:eastAsia="Times New Roman" w:cs="Times New Roman"/>
          <w:szCs w:val="24"/>
        </w:rPr>
        <w:lastRenderedPageBreak/>
        <w:t xml:space="preserve">οποίο παράγεται από τους κτηνοτρόφους, σχετικά με το ελληνικό γιαούρτι. Επίκειται συνέχεια. </w:t>
      </w:r>
    </w:p>
    <w:p w14:paraId="34C330F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Αυτή τη στιγμή σε άλλη αίθουσα της Βουλής γίνεται ακρόαση φορέων σχετικά με τ</w:t>
      </w:r>
      <w:r>
        <w:rPr>
          <w:rFonts w:eastAsia="Times New Roman" w:cs="Times New Roman"/>
          <w:szCs w:val="24"/>
        </w:rPr>
        <w:t>ο νομοσχέδιο για τους αγροτικούς συνεταιρισμούς. Βλέπουμε απίστευτα πράγματα. Και πάλι βλέπουμε ότι με τις εντολές της Ευρωπαϊκής Ένωσης θέλετε να διαλύσετε τους αναγκαστικούς συνεταιρισμούς -τέσσερις ήταν όλοι κι όλοι, άκρως επιτυχημένοι- προς όφελος κάπο</w:t>
      </w:r>
      <w:r>
        <w:rPr>
          <w:rFonts w:eastAsia="Times New Roman" w:cs="Times New Roman"/>
          <w:szCs w:val="24"/>
        </w:rPr>
        <w:t xml:space="preserve">ιων άλλων, ξέρουμε συνήθως ποιων. Βλέπουμε ότι βάζετε συνεχώς χέρι στον αγροτικό τομέα. </w:t>
      </w:r>
    </w:p>
    <w:p w14:paraId="34C330F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14:paraId="34C330F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Θα μου δώσετε λίγα λεπτά. Άλλωστε όλοι έχουν μιλήσει για μεγάλο χρονικό διάστημα. </w:t>
      </w:r>
    </w:p>
    <w:p w14:paraId="34C330F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Μιλήσατε, κάποιοι εκ της Συμπολίτευσης, για τις κατάφωρες αδικίες. Κι αν θέλουμε να μιλήσουμε για αδικία</w:t>
      </w:r>
      <w:r>
        <w:rPr>
          <w:rFonts w:eastAsia="Times New Roman" w:cs="Times New Roman"/>
          <w:szCs w:val="24"/>
        </w:rPr>
        <w:t xml:space="preserve"> -επαναλαμβάνουμε για μία ακόμα φορά-</w:t>
      </w:r>
      <w:r>
        <w:rPr>
          <w:rFonts w:eastAsia="Times New Roman" w:cs="Times New Roman"/>
          <w:szCs w:val="24"/>
        </w:rPr>
        <w:t>, είναι αυτό που</w:t>
      </w:r>
      <w:r>
        <w:rPr>
          <w:rFonts w:eastAsia="Times New Roman" w:cs="Times New Roman"/>
          <w:szCs w:val="24"/>
        </w:rPr>
        <w:t xml:space="preserve"> έχετε κάνει -όχι εσείς, οι προηγούμενοι, αλλά κι εσείς δεν το αλλάζετε, ενώ έτσι είχατε πει και είχατε φέρει και τροπολογία- και μιλάω για το αίσχος εις βάρος των </w:t>
      </w:r>
      <w:proofErr w:type="spellStart"/>
      <w:r>
        <w:rPr>
          <w:rFonts w:eastAsia="Times New Roman" w:cs="Times New Roman"/>
          <w:szCs w:val="24"/>
        </w:rPr>
        <w:t>μικροομολογιούχων</w:t>
      </w:r>
      <w:proofErr w:type="spellEnd"/>
      <w:r>
        <w:rPr>
          <w:rFonts w:eastAsia="Times New Roman" w:cs="Times New Roman"/>
          <w:szCs w:val="24"/>
        </w:rPr>
        <w:t>, όπου λόγω της καταλήστευσης των χρημάτων τους</w:t>
      </w:r>
      <w:r>
        <w:rPr>
          <w:rFonts w:eastAsia="Times New Roman" w:cs="Times New Roman"/>
          <w:szCs w:val="24"/>
        </w:rPr>
        <w:t xml:space="preserve">, </w:t>
      </w:r>
      <w:r>
        <w:rPr>
          <w:rFonts w:eastAsia="Times New Roman" w:cs="Times New Roman"/>
          <w:szCs w:val="24"/>
        </w:rPr>
        <w:t>επένδυαν στο ελληνικό κράτ</w:t>
      </w:r>
      <w:r>
        <w:rPr>
          <w:rFonts w:eastAsia="Times New Roman" w:cs="Times New Roman"/>
          <w:szCs w:val="24"/>
        </w:rPr>
        <w:t xml:space="preserve">ος, </w:t>
      </w:r>
      <w:r>
        <w:rPr>
          <w:rFonts w:eastAsia="Times New Roman" w:cs="Times New Roman"/>
          <w:szCs w:val="24"/>
        </w:rPr>
        <w:lastRenderedPageBreak/>
        <w:t>ήταν σταθεροί επενδυτές για πάρα πολλά χρόνια</w:t>
      </w:r>
      <w:r>
        <w:rPr>
          <w:rFonts w:eastAsia="Times New Roman" w:cs="Times New Roman"/>
          <w:szCs w:val="24"/>
        </w:rPr>
        <w:t xml:space="preserve">, καταστράφηκε </w:t>
      </w:r>
      <w:r>
        <w:rPr>
          <w:rFonts w:eastAsia="Times New Roman" w:cs="Times New Roman"/>
          <w:szCs w:val="24"/>
        </w:rPr>
        <w:t xml:space="preserve">η εμπιστοσύνη και δεν υπάρχει πλέον. Ποιος θα έρθει να επενδύσει στο ελληνικό κράτος, όταν ανά πάσα στιγμή το ελληνικό κράτος μπορεί με μονοκονδυλιά να τους φάει τα χρήματα; </w:t>
      </w:r>
    </w:p>
    <w:p w14:paraId="34C330F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Εδώ θέλω να κάνω </w:t>
      </w:r>
      <w:r>
        <w:rPr>
          <w:rFonts w:eastAsia="Times New Roman" w:cs="Times New Roman"/>
          <w:szCs w:val="24"/>
        </w:rPr>
        <w:t>και μια πολύ μικρή παρένθεση, σχετικά με το γεγονός ότι τις τελευταίες ημέρες, παρ’ ότι έχουμε φέρει το ΝΑΤΟ στο Αιγαίο, για να διώχνει τους εισβολείς, τους πρόσφυγες, τους λαθρομετανάστες και όλα αυτά, τα οποία μας είπατε, δεν κάνουν τίποτα απολύτως. Βλέπ</w:t>
      </w:r>
      <w:r>
        <w:rPr>
          <w:rFonts w:eastAsia="Times New Roman" w:cs="Times New Roman"/>
          <w:szCs w:val="24"/>
        </w:rPr>
        <w:t xml:space="preserve">ουμε ότι ούτε σε συγκεκριμένα νησιά του Αιγαίου δεν ελλιμενίζονται τα πολεμικά σκάφη του ΝΑΤΟ, για να μη θίξουν τους Τούρκους. </w:t>
      </w:r>
    </w:p>
    <w:p w14:paraId="34C330F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είδαμε και το αίσχος, αυτό που συμβαίνει στις Οινούσσες τις τελευταίες </w:t>
      </w:r>
      <w:r>
        <w:rPr>
          <w:rFonts w:eastAsia="Times New Roman" w:cs="Times New Roman"/>
          <w:szCs w:val="24"/>
        </w:rPr>
        <w:t xml:space="preserve">δύο </w:t>
      </w:r>
      <w:r>
        <w:rPr>
          <w:rFonts w:eastAsia="Times New Roman" w:cs="Times New Roman"/>
          <w:szCs w:val="24"/>
        </w:rPr>
        <w:t xml:space="preserve">– τρεις μέρες, όπου έχουμε συνεχώς </w:t>
      </w:r>
      <w:proofErr w:type="spellStart"/>
      <w:r>
        <w:rPr>
          <w:rFonts w:eastAsia="Times New Roman" w:cs="Times New Roman"/>
          <w:szCs w:val="24"/>
        </w:rPr>
        <w:t>υπερπτήσεις</w:t>
      </w:r>
      <w:proofErr w:type="spellEnd"/>
      <w:r>
        <w:rPr>
          <w:rFonts w:eastAsia="Times New Roman" w:cs="Times New Roman"/>
          <w:szCs w:val="24"/>
        </w:rPr>
        <w:t xml:space="preserve"> το</w:t>
      </w:r>
      <w:r>
        <w:rPr>
          <w:rFonts w:eastAsia="Times New Roman" w:cs="Times New Roman"/>
          <w:szCs w:val="24"/>
        </w:rPr>
        <w:t>υρκικών αεροσκαφών, οι οποίοι μας εξευτελίζουν. Και έχουμε διά στόματος Αρχηγού ΓΕΕΘΑ τη φοβερή απάντηση: «Είμαστε συνηθισμένοι σε αυτές τις προκλήσεις, μα θα το ξεπεράσουμε». Και μου θύμισε και κάποιες εταίρες, οι οποίες και αυτές είναι συνηθισμένες σε κά</w:t>
      </w:r>
      <w:r>
        <w:rPr>
          <w:rFonts w:eastAsia="Times New Roman" w:cs="Times New Roman"/>
          <w:szCs w:val="24"/>
        </w:rPr>
        <w:t xml:space="preserve">ποια αίσχη που συμβαίνουν εις βάρος τους, αλλά το έχουν συνηθίσει και το ξεπερνάνε. </w:t>
      </w:r>
    </w:p>
    <w:p w14:paraId="34C330F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Ε, λοιπόν -προς τον Αρχηγό του ΓΕΕΘΑ- αυτή δεν είναι απάντηση των Ελληνικών Ενόπλων Δυνάμεων απέναντι σε αυτούς που επιβουλεύονται την εθνική κυριαρχία! Σας </w:t>
      </w:r>
      <w:proofErr w:type="spellStart"/>
      <w:r>
        <w:rPr>
          <w:rFonts w:eastAsia="Times New Roman" w:cs="Times New Roman"/>
          <w:szCs w:val="24"/>
        </w:rPr>
        <w:t>κατεξευτιλίζου</w:t>
      </w:r>
      <w:r>
        <w:rPr>
          <w:rFonts w:eastAsia="Times New Roman" w:cs="Times New Roman"/>
          <w:szCs w:val="24"/>
        </w:rPr>
        <w:t>ν</w:t>
      </w:r>
      <w:proofErr w:type="spellEnd"/>
      <w:r>
        <w:rPr>
          <w:rFonts w:eastAsia="Times New Roman" w:cs="Times New Roman"/>
          <w:szCs w:val="24"/>
        </w:rPr>
        <w:t xml:space="preserve">, σας φτύνουν στα μούτρα και δεν λέτε τίποτα απολύτως! </w:t>
      </w:r>
    </w:p>
    <w:p w14:paraId="34C330F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Όσο για τις τροπολογίες που έχετε φέρει εδώ κι έχει χαθεί η μπάλα: Εν τάχει, στην τροπολογία 313/11 που αφορά τη διαχείριση δαπανών Εθνικής Επιτροπής Δικαιωμάτων του Ανθρώπου, φυσικά και λέμε «όχι». </w:t>
      </w:r>
      <w:r>
        <w:rPr>
          <w:rFonts w:eastAsia="Times New Roman" w:cs="Times New Roman"/>
          <w:szCs w:val="24"/>
        </w:rPr>
        <w:t>Διαβάζουμε συνεχώς, γιατί δεν είναι πέραν των δικαιωμάτων του ανθρώπου. Εσείς, βέβαια, από τότε που υπάρχουν αυτές οι ανεξάρτητες αρχές, έχετε εξαιρέσει τους Έλληνες. Διότι αν δούμε από την πρώτη στιγμή υπέρ ποιων είναι όλες οι αποφάσεις, θα καταλάβετε ότι</w:t>
      </w:r>
      <w:r>
        <w:rPr>
          <w:rFonts w:eastAsia="Times New Roman" w:cs="Times New Roman"/>
          <w:szCs w:val="24"/>
        </w:rPr>
        <w:t xml:space="preserve"> ήταν </w:t>
      </w:r>
      <w:r>
        <w:rPr>
          <w:rFonts w:eastAsia="Times New Roman" w:cs="Times New Roman"/>
          <w:szCs w:val="24"/>
        </w:rPr>
        <w:lastRenderedPageBreak/>
        <w:t xml:space="preserve">πάντοτε υπέρ αλλοδαπών, λαθρομεταναστών, όπως ήταν και ο κ. </w:t>
      </w:r>
      <w:proofErr w:type="spellStart"/>
      <w:r>
        <w:rPr>
          <w:rFonts w:eastAsia="Times New Roman" w:cs="Times New Roman"/>
          <w:szCs w:val="24"/>
        </w:rPr>
        <w:t>Καμίνης</w:t>
      </w:r>
      <w:proofErr w:type="spellEnd"/>
      <w:r>
        <w:rPr>
          <w:rFonts w:eastAsia="Times New Roman" w:cs="Times New Roman"/>
          <w:szCs w:val="24"/>
        </w:rPr>
        <w:t xml:space="preserve"> στον Συνήγορο του Πολίτη παλαιότερα και πάει λέγοντας. </w:t>
      </w:r>
    </w:p>
    <w:p w14:paraId="34C330F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Είδαμε και χθες πάλι: «Σεβασμός στα δικαιώματα των προσφύγων». Σεβασμό στα δικαιώματα των Ελλήνων ποιος θα δείξει που εδώ και </w:t>
      </w:r>
      <w:r>
        <w:rPr>
          <w:rFonts w:eastAsia="Times New Roman" w:cs="Times New Roman"/>
          <w:szCs w:val="24"/>
        </w:rPr>
        <w:t xml:space="preserve">χρόνια βρίσκονται στη μέγγενη των μνημονίων και όλων αυτών των άθλιων πρακτικών σας; </w:t>
      </w:r>
    </w:p>
    <w:p w14:paraId="34C330F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Όλες τις βουλευτικές τροπολογίες που έχουν έρθει η Χρυσή Αυγή τις καταψηφίζει, γιατί εκτός από εκπρόθεσμες είναι ρουσφετολογικές και τίποτα άλλο. </w:t>
      </w:r>
    </w:p>
    <w:p w14:paraId="34C330FE" w14:textId="77777777" w:rsidR="00836292" w:rsidRDefault="0042176D">
      <w:pPr>
        <w:spacing w:line="600" w:lineRule="auto"/>
        <w:ind w:firstLine="720"/>
        <w:jc w:val="both"/>
        <w:rPr>
          <w:rFonts w:eastAsia="Times New Roman"/>
          <w:szCs w:val="24"/>
        </w:rPr>
      </w:pPr>
      <w:r w:rsidRPr="00895DDB">
        <w:rPr>
          <w:rFonts w:eastAsia="Times New Roman"/>
          <w:szCs w:val="24"/>
        </w:rPr>
        <w:lastRenderedPageBreak/>
        <w:t>Για</w:t>
      </w:r>
      <w:r w:rsidRPr="0008359A">
        <w:rPr>
          <w:rFonts w:eastAsia="Times New Roman"/>
          <w:color w:val="C00000"/>
          <w:szCs w:val="24"/>
        </w:rPr>
        <w:t xml:space="preserve"> </w:t>
      </w:r>
      <w:r>
        <w:rPr>
          <w:rFonts w:eastAsia="Times New Roman"/>
          <w:szCs w:val="24"/>
        </w:rPr>
        <w:t>την υπουργική τροπο</w:t>
      </w:r>
      <w:r>
        <w:rPr>
          <w:rFonts w:eastAsia="Times New Roman"/>
          <w:szCs w:val="24"/>
        </w:rPr>
        <w:t xml:space="preserve">λογία 315/13, που αφορά τα κόκκινα δάνεια, ναι, θα ψηφίσουμε φυσικά κι εμείς την παράταση. Βέβαια, με τα νέα μέτρα που θα φέρετε τη Μεγάλη Εβδομάδα, η οποία θα είναι μάλλον και η «εβδομάδα των παθών», δεν θα υπάρχει και </w:t>
      </w:r>
      <w:proofErr w:type="spellStart"/>
      <w:r>
        <w:rPr>
          <w:rFonts w:eastAsia="Times New Roman"/>
          <w:szCs w:val="24"/>
        </w:rPr>
        <w:t>καμμία</w:t>
      </w:r>
      <w:proofErr w:type="spellEnd"/>
      <w:r>
        <w:rPr>
          <w:rFonts w:eastAsia="Times New Roman"/>
          <w:szCs w:val="24"/>
        </w:rPr>
        <w:t xml:space="preserve"> τύχη για τα κόκκινα δάνεια, ο</w:t>
      </w:r>
      <w:r>
        <w:rPr>
          <w:rFonts w:eastAsia="Times New Roman"/>
          <w:szCs w:val="24"/>
        </w:rPr>
        <w:t xml:space="preserve">πότε αυτό που ψηφίζετε είναι για τα μάτια του κόσμου για λίγες ακόμα ημέρες. </w:t>
      </w:r>
    </w:p>
    <w:p w14:paraId="34C330FF" w14:textId="77777777" w:rsidR="00836292" w:rsidRDefault="0042176D">
      <w:pPr>
        <w:spacing w:line="600" w:lineRule="auto"/>
        <w:ind w:firstLine="720"/>
        <w:jc w:val="both"/>
        <w:rPr>
          <w:rFonts w:eastAsia="Times New Roman"/>
          <w:szCs w:val="24"/>
        </w:rPr>
      </w:pPr>
      <w:r>
        <w:rPr>
          <w:rFonts w:eastAsia="Times New Roman"/>
          <w:szCs w:val="24"/>
        </w:rPr>
        <w:t>Για την υπουργική τροπολογία 318/16, που έχει να κάνει με ζητήματα της ΕΡΤ, σαφώς και λέμε «όχι». Ακούσαμε να λέει κάποιος από την Κυβέρνηση ότι «σεβόμαστε τα χρήματα του ελληνικ</w:t>
      </w:r>
      <w:r>
        <w:rPr>
          <w:rFonts w:eastAsia="Times New Roman"/>
          <w:szCs w:val="24"/>
        </w:rPr>
        <w:t xml:space="preserve">ού λαού». Ναι, το βλέπουμε. Μιλάμε για τεράστια διασπάθιση των κονδυλίων. Είναι και αυτό που λέει η παροιμία «στην αναμπουμπούλα ο λύκος χαίρεται». Σε αυτό το χάος που </w:t>
      </w:r>
      <w:r>
        <w:rPr>
          <w:rFonts w:eastAsia="Times New Roman"/>
          <w:szCs w:val="24"/>
        </w:rPr>
        <w:lastRenderedPageBreak/>
        <w:t>επικρατεί εις βάρος της πατρίδας μας αυτή</w:t>
      </w:r>
      <w:r>
        <w:rPr>
          <w:rFonts w:eastAsia="Times New Roman"/>
          <w:szCs w:val="24"/>
        </w:rPr>
        <w:t>ν</w:t>
      </w:r>
      <w:r>
        <w:rPr>
          <w:rFonts w:eastAsia="Times New Roman"/>
          <w:szCs w:val="24"/>
        </w:rPr>
        <w:t xml:space="preserve"> τη στιγμή τεράστια κονδύλια χάνονται, με διάφ</w:t>
      </w:r>
      <w:r>
        <w:rPr>
          <w:rFonts w:eastAsia="Times New Roman"/>
          <w:szCs w:val="24"/>
        </w:rPr>
        <w:t>ορες μορφές, δεξιά κι αριστερά.</w:t>
      </w:r>
    </w:p>
    <w:p w14:paraId="34C33100" w14:textId="77777777" w:rsidR="00836292" w:rsidRDefault="0042176D">
      <w:pPr>
        <w:spacing w:line="600" w:lineRule="auto"/>
        <w:ind w:firstLine="720"/>
        <w:jc w:val="both"/>
        <w:rPr>
          <w:rFonts w:eastAsia="Times New Roman"/>
          <w:szCs w:val="24"/>
        </w:rPr>
      </w:pPr>
      <w:r>
        <w:rPr>
          <w:rFonts w:eastAsia="Times New Roman"/>
          <w:szCs w:val="24"/>
        </w:rPr>
        <w:t>Για την τροπολογία 319/17, που αφορά κατοικίες στο Ληξούρι, σαφώς και λέμε «ναι». Βέβαια, εδώ βλέπουμε την ανικανότητα του κράτους. Έχουν περάσει κοντά δ</w:t>
      </w:r>
      <w:r>
        <w:rPr>
          <w:rFonts w:eastAsia="Times New Roman"/>
          <w:szCs w:val="24"/>
        </w:rPr>
        <w:t>ύ</w:t>
      </w:r>
      <w:r>
        <w:rPr>
          <w:rFonts w:eastAsia="Times New Roman"/>
          <w:szCs w:val="24"/>
        </w:rPr>
        <w:t xml:space="preserve">ο χρόνια από τον σεισμό στην Κεφαλονιά και δεν έχετε κάνει τίποτα απολύτως και δεν μπορείτε να φτιάξετε κάποιες οικοδομικές άδειες. Ε, λοιπόν, βαφτίστε αυτές τις περιοχές </w:t>
      </w:r>
      <w:r>
        <w:rPr>
          <w:rFonts w:eastAsia="Times New Roman"/>
          <w:szCs w:val="24"/>
          <w:lang w:val="en-US"/>
        </w:rPr>
        <w:t>hot</w:t>
      </w:r>
      <w:r>
        <w:rPr>
          <w:rFonts w:eastAsia="Times New Roman"/>
          <w:szCs w:val="24"/>
        </w:rPr>
        <w:t xml:space="preserve"> </w:t>
      </w:r>
      <w:r>
        <w:rPr>
          <w:rFonts w:eastAsia="Times New Roman"/>
          <w:szCs w:val="24"/>
          <w:lang w:val="en-US"/>
        </w:rPr>
        <w:t>spots</w:t>
      </w:r>
      <w:r>
        <w:rPr>
          <w:rFonts w:eastAsia="Times New Roman"/>
          <w:szCs w:val="24"/>
        </w:rPr>
        <w:t xml:space="preserve"> και σε μία μέρα θα πάρουν όλων των ειδών τις άδειες, άνετα και ωραία, χωρίς</w:t>
      </w:r>
      <w:r>
        <w:rPr>
          <w:rFonts w:eastAsia="Times New Roman"/>
          <w:szCs w:val="24"/>
        </w:rPr>
        <w:t xml:space="preserve"> να τρέχει απολύτως τίποτα, χωρίς να χρειάζεται να φέρνετε τρο</w:t>
      </w:r>
      <w:r>
        <w:rPr>
          <w:rFonts w:eastAsia="Times New Roman"/>
          <w:szCs w:val="24"/>
        </w:rPr>
        <w:lastRenderedPageBreak/>
        <w:t xml:space="preserve">πολογίες. Εξομοιώστε τους κατοίκους της Κεφαλονιάς, του </w:t>
      </w:r>
      <w:proofErr w:type="spellStart"/>
      <w:r>
        <w:rPr>
          <w:rFonts w:eastAsia="Times New Roman"/>
          <w:szCs w:val="24"/>
        </w:rPr>
        <w:t>Ληξουρίου</w:t>
      </w:r>
      <w:proofErr w:type="spellEnd"/>
      <w:r>
        <w:rPr>
          <w:rFonts w:eastAsia="Times New Roman"/>
          <w:szCs w:val="24"/>
        </w:rPr>
        <w:t>, με τους λαθρομετανάστες που εισβάλουν στην πατρίδα μας, μήπως έχουν μια καλύτερη τύχη.</w:t>
      </w:r>
    </w:p>
    <w:p w14:paraId="34C33101" w14:textId="77777777" w:rsidR="00836292" w:rsidRDefault="0042176D">
      <w:pPr>
        <w:spacing w:line="600" w:lineRule="auto"/>
        <w:ind w:firstLine="720"/>
        <w:jc w:val="both"/>
        <w:rPr>
          <w:rFonts w:eastAsia="Times New Roman"/>
          <w:szCs w:val="24"/>
        </w:rPr>
      </w:pPr>
      <w:r>
        <w:rPr>
          <w:rFonts w:eastAsia="Times New Roman"/>
          <w:szCs w:val="24"/>
        </w:rPr>
        <w:t xml:space="preserve">Για την τροπολογία 320/18, που αφορά τα </w:t>
      </w:r>
      <w:r>
        <w:rPr>
          <w:rFonts w:eastAsia="Times New Roman"/>
          <w:szCs w:val="24"/>
        </w:rPr>
        <w:t xml:space="preserve">κονδύλια για τον Ελαιώνα, για το Λαύριο, σαφώς και λέμε «όχι». Πληρώστε πρώτα τους Έλληνες, πληρώστε αυτά που τους οφείλετε, για να μπορέσουν να ζήσουν, να μην αυτοκτονούν, να μην μεταναστεύουν και μετά κάντε ό,τι άλλο θέλετε με όλους τους υπολοίπους. </w:t>
      </w:r>
    </w:p>
    <w:p w14:paraId="34C33102" w14:textId="77777777" w:rsidR="00836292" w:rsidRDefault="0042176D">
      <w:pPr>
        <w:spacing w:line="600" w:lineRule="auto"/>
        <w:ind w:firstLine="720"/>
        <w:jc w:val="both"/>
        <w:rPr>
          <w:rFonts w:eastAsia="Times New Roman"/>
          <w:szCs w:val="24"/>
        </w:rPr>
      </w:pPr>
      <w:r>
        <w:rPr>
          <w:rFonts w:eastAsia="Times New Roman"/>
          <w:szCs w:val="24"/>
        </w:rPr>
        <w:lastRenderedPageBreak/>
        <w:t>Για</w:t>
      </w:r>
      <w:r>
        <w:rPr>
          <w:rFonts w:eastAsia="Times New Roman"/>
          <w:szCs w:val="24"/>
        </w:rPr>
        <w:t xml:space="preserve"> την τροπολογία 321/19, που αφορά την εναρμόνιση στις άδειες οδήγησης, νομίζουμε ότι αυτό δείχνει την ανικανότητα του κράτους. Λέμε «όχι». Είναι κάτι το οποίο θα έπρεπε να το έχετε λύσει εδώ και καιρό. Δεν νομίζω ότι υπάρχει λόγος να έρχεται σε απλές κυρώσ</w:t>
      </w:r>
      <w:r>
        <w:rPr>
          <w:rFonts w:eastAsia="Times New Roman"/>
          <w:szCs w:val="24"/>
        </w:rPr>
        <w:t xml:space="preserve">εις. </w:t>
      </w:r>
    </w:p>
    <w:p w14:paraId="34C33103" w14:textId="77777777" w:rsidR="00836292" w:rsidRDefault="0042176D">
      <w:pPr>
        <w:spacing w:line="600" w:lineRule="auto"/>
        <w:ind w:firstLine="720"/>
        <w:jc w:val="both"/>
        <w:rPr>
          <w:rFonts w:eastAsia="Times New Roman"/>
          <w:szCs w:val="24"/>
        </w:rPr>
      </w:pPr>
      <w:r>
        <w:rPr>
          <w:rFonts w:eastAsia="Times New Roman"/>
          <w:szCs w:val="24"/>
        </w:rPr>
        <w:t>Για την υπουργική τροπολογία 322/20, που αφορά δαπάνες για κοινωνικές δομές, αντιμετώπιση της φτώχειας, λέμε «παρών». Θεωρούμε ότι έτσι όπως ακούγεται είναι πολύ ωραίο, αλλά επί της ουσίας μάλλον τεράστια ποσά φεύγουν από εδώ κι από εκεί και δεν πάνε</w:t>
      </w:r>
      <w:r>
        <w:rPr>
          <w:rFonts w:eastAsia="Times New Roman"/>
          <w:szCs w:val="24"/>
        </w:rPr>
        <w:t xml:space="preserve"> στους πραγματικούς αποδέκτες. </w:t>
      </w:r>
    </w:p>
    <w:p w14:paraId="34C33104" w14:textId="77777777" w:rsidR="00836292" w:rsidRDefault="0042176D">
      <w:pPr>
        <w:spacing w:line="600" w:lineRule="auto"/>
        <w:ind w:firstLine="720"/>
        <w:jc w:val="both"/>
        <w:rPr>
          <w:rFonts w:eastAsia="Times New Roman"/>
          <w:szCs w:val="24"/>
        </w:rPr>
      </w:pPr>
      <w:r>
        <w:rPr>
          <w:rFonts w:eastAsia="Times New Roman"/>
          <w:szCs w:val="24"/>
        </w:rPr>
        <w:lastRenderedPageBreak/>
        <w:t xml:space="preserve">Η τροπολογία 323/21 αφορά τα </w:t>
      </w:r>
      <w:proofErr w:type="spellStart"/>
      <w:r>
        <w:rPr>
          <w:rFonts w:eastAsia="Times New Roman"/>
          <w:szCs w:val="24"/>
        </w:rPr>
        <w:t>τηλεδιόδια</w:t>
      </w:r>
      <w:proofErr w:type="spellEnd"/>
      <w:r>
        <w:rPr>
          <w:rFonts w:eastAsia="Times New Roman"/>
          <w:szCs w:val="24"/>
        </w:rPr>
        <w:t>. Κι εδώ ο κύριος Υπουργός είναι απ’ αυτούς που μέχρι πρότινος ήταν κάθετα αντίθετος με τα διόδια. Άλλα λέγατε κάποτε και εσείς κι όλος ο ΣΥΡΙΖΑ και τελικά μας φέρνετε οποιαδήποτε τροπο</w:t>
      </w:r>
      <w:r>
        <w:rPr>
          <w:rFonts w:eastAsia="Times New Roman"/>
          <w:szCs w:val="24"/>
        </w:rPr>
        <w:t xml:space="preserve">λογία αφορά διόδια και διαχείριση των αυτοκινητοδρόμων. </w:t>
      </w:r>
    </w:p>
    <w:p w14:paraId="34C33105" w14:textId="77777777" w:rsidR="00836292" w:rsidRDefault="0042176D">
      <w:pPr>
        <w:spacing w:line="600" w:lineRule="auto"/>
        <w:ind w:firstLine="720"/>
        <w:jc w:val="both"/>
        <w:rPr>
          <w:rFonts w:eastAsia="Times New Roman"/>
          <w:szCs w:val="24"/>
        </w:rPr>
      </w:pPr>
      <w:r>
        <w:rPr>
          <w:rFonts w:eastAsia="Times New Roman"/>
          <w:szCs w:val="24"/>
        </w:rPr>
        <w:t xml:space="preserve">Θα πρέπει, επιτέλους, να δώσουν λόγο οι «εθνικοί εργολάβοι», αυτοί οι οποίοι μάλλον θα πάνε σύντομα φυλακή, όχι στην Ελλάδα αλλά στην Κύπρο. Είναι οι ίδιοι που έχουν τα διόδια, που έχουν τα δρόμους, </w:t>
      </w:r>
      <w:r>
        <w:rPr>
          <w:rFonts w:eastAsia="Times New Roman"/>
          <w:szCs w:val="24"/>
        </w:rPr>
        <w:t xml:space="preserve">οι οποίοι έχουν πάρει τα σκουπίδια, τη διαχείριση των απορριμμάτων. Μπείτε στο </w:t>
      </w:r>
      <w:r>
        <w:rPr>
          <w:rFonts w:eastAsia="Times New Roman"/>
          <w:szCs w:val="24"/>
          <w:lang w:val="en-US"/>
        </w:rPr>
        <w:t>site</w:t>
      </w:r>
      <w:r>
        <w:rPr>
          <w:rFonts w:eastAsia="Times New Roman"/>
          <w:szCs w:val="24"/>
        </w:rPr>
        <w:t xml:space="preserve"> να δείτε μέσα ότι μια εταιρεία με πενήντα θυγατρικές τα παίρνει όλα. Οι περισσότερες δουλειές είναι για εισαγγελέα και για φυλακή. </w:t>
      </w:r>
    </w:p>
    <w:p w14:paraId="34C33106" w14:textId="77777777" w:rsidR="00836292" w:rsidRDefault="0042176D">
      <w:pPr>
        <w:spacing w:line="600" w:lineRule="auto"/>
        <w:ind w:firstLine="720"/>
        <w:jc w:val="both"/>
        <w:rPr>
          <w:rFonts w:eastAsia="Times New Roman"/>
          <w:szCs w:val="24"/>
        </w:rPr>
      </w:pPr>
      <w:r>
        <w:rPr>
          <w:rFonts w:eastAsia="Times New Roman"/>
          <w:szCs w:val="24"/>
        </w:rPr>
        <w:lastRenderedPageBreak/>
        <w:t>Στην τροπολογία 324/22 για το δωρεάν ρεύ</w:t>
      </w:r>
      <w:r>
        <w:rPr>
          <w:rFonts w:eastAsia="Times New Roman"/>
          <w:szCs w:val="24"/>
        </w:rPr>
        <w:t xml:space="preserve">μα και φαγητό, παρ’ ότι σχεδόν κανένας δεν βλέπει δωρεάν ρεύμα και φαγητό, εμείς θα πούμε «ναι». </w:t>
      </w:r>
    </w:p>
    <w:p w14:paraId="34C33107" w14:textId="77777777" w:rsidR="00836292" w:rsidRDefault="0042176D">
      <w:pPr>
        <w:spacing w:line="600" w:lineRule="auto"/>
        <w:ind w:firstLine="720"/>
        <w:jc w:val="both"/>
        <w:rPr>
          <w:rFonts w:eastAsia="Times New Roman"/>
          <w:szCs w:val="24"/>
        </w:rPr>
      </w:pPr>
      <w:r>
        <w:rPr>
          <w:rFonts w:eastAsia="Times New Roman"/>
          <w:szCs w:val="24"/>
        </w:rPr>
        <w:t xml:space="preserve">Όσο για τις υπόλοιπες βουλευτικές τροπολογίες, επαναλαμβάνουμε ότι λέμε «όχι». </w:t>
      </w:r>
    </w:p>
    <w:p w14:paraId="34C33108" w14:textId="77777777" w:rsidR="00836292" w:rsidRDefault="0042176D">
      <w:pPr>
        <w:spacing w:line="600" w:lineRule="auto"/>
        <w:ind w:firstLine="720"/>
        <w:jc w:val="both"/>
        <w:rPr>
          <w:rFonts w:eastAsia="Times New Roman"/>
          <w:szCs w:val="24"/>
        </w:rPr>
      </w:pPr>
      <w:r>
        <w:rPr>
          <w:rFonts w:eastAsia="Times New Roman"/>
          <w:szCs w:val="24"/>
        </w:rPr>
        <w:t xml:space="preserve">Η σημερινή διαδικασία ήταν μία άθλια διαδικασία. Χάθηκε η μπάλα απ’ όλους και </w:t>
      </w:r>
      <w:r>
        <w:rPr>
          <w:rFonts w:eastAsia="Times New Roman"/>
          <w:szCs w:val="24"/>
        </w:rPr>
        <w:t xml:space="preserve">είδαμε απίστευτες καταστάσεις. </w:t>
      </w:r>
    </w:p>
    <w:p w14:paraId="34C33109" w14:textId="77777777" w:rsidR="00836292" w:rsidRDefault="0042176D">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 xml:space="preserve">Κύριε Πρόεδρε, έχει υπερβεί κατά πολύ την ώρα του. </w:t>
      </w:r>
    </w:p>
    <w:p w14:paraId="34C3310A" w14:textId="77777777" w:rsidR="00836292" w:rsidRDefault="0042176D">
      <w:pPr>
        <w:spacing w:line="600" w:lineRule="auto"/>
        <w:ind w:firstLine="720"/>
        <w:jc w:val="both"/>
        <w:rPr>
          <w:rFonts w:eastAsia="Times New Roman"/>
          <w:szCs w:val="24"/>
        </w:rPr>
      </w:pPr>
      <w:r>
        <w:rPr>
          <w:rFonts w:eastAsia="Times New Roman"/>
          <w:b/>
          <w:szCs w:val="24"/>
        </w:rPr>
        <w:t xml:space="preserve">ΗΛΙΑΣ ΠΑΝΑΓΙΩΤΑΡΟΣ: </w:t>
      </w:r>
      <w:r>
        <w:rPr>
          <w:rFonts w:eastAsia="Times New Roman"/>
          <w:szCs w:val="24"/>
        </w:rPr>
        <w:t xml:space="preserve">Αφήστε την ώρα, κύριε </w:t>
      </w:r>
      <w:proofErr w:type="spellStart"/>
      <w:r>
        <w:rPr>
          <w:rFonts w:eastAsia="Times New Roman"/>
          <w:szCs w:val="24"/>
        </w:rPr>
        <w:t>Φάμελλε</w:t>
      </w:r>
      <w:proofErr w:type="spellEnd"/>
      <w:r>
        <w:rPr>
          <w:rFonts w:eastAsia="Times New Roman"/>
          <w:szCs w:val="24"/>
        </w:rPr>
        <w:t xml:space="preserve">. Εσείς το ξεχειλώσατε σήμερα! </w:t>
      </w:r>
    </w:p>
    <w:p w14:paraId="34C3310B" w14:textId="77777777" w:rsidR="00836292" w:rsidRDefault="0042176D">
      <w:pPr>
        <w:spacing w:line="600" w:lineRule="auto"/>
        <w:ind w:firstLine="720"/>
        <w:jc w:val="both"/>
        <w:rPr>
          <w:rFonts w:eastAsia="Times New Roman"/>
          <w:szCs w:val="24"/>
        </w:rPr>
      </w:pPr>
      <w:r>
        <w:rPr>
          <w:rFonts w:eastAsia="Times New Roman"/>
          <w:szCs w:val="24"/>
        </w:rPr>
        <w:lastRenderedPageBreak/>
        <w:t xml:space="preserve">Ευχαριστώ πάρα πολύ. </w:t>
      </w:r>
    </w:p>
    <w:p w14:paraId="34C3310C" w14:textId="77777777" w:rsidR="00836292" w:rsidRDefault="0042176D">
      <w:pPr>
        <w:spacing w:line="600" w:lineRule="auto"/>
        <w:ind w:firstLine="720"/>
        <w:jc w:val="center"/>
        <w:rPr>
          <w:rFonts w:eastAsia="Times New Roman"/>
          <w:szCs w:val="24"/>
        </w:rPr>
      </w:pPr>
      <w:r>
        <w:rPr>
          <w:rFonts w:eastAsia="Times New Roman"/>
          <w:szCs w:val="24"/>
        </w:rPr>
        <w:t>(Χειροκροτήματα από την πτέρυγα της Χρυσής Αυγής)</w:t>
      </w:r>
    </w:p>
    <w:p w14:paraId="34C3310D"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Κοινοβουλευτικός Εκπρόσωπος της Νέας Δημοκρατίας, ο κ. </w:t>
      </w:r>
      <w:proofErr w:type="spellStart"/>
      <w:r>
        <w:rPr>
          <w:rFonts w:eastAsia="Times New Roman"/>
          <w:szCs w:val="24"/>
        </w:rPr>
        <w:t>Βρούτσης</w:t>
      </w:r>
      <w:proofErr w:type="spellEnd"/>
      <w:r>
        <w:rPr>
          <w:rFonts w:eastAsia="Times New Roman"/>
          <w:szCs w:val="24"/>
        </w:rPr>
        <w:t xml:space="preserve">. </w:t>
      </w:r>
    </w:p>
    <w:p w14:paraId="34C3310E" w14:textId="77777777" w:rsidR="00836292" w:rsidRDefault="0042176D">
      <w:pPr>
        <w:spacing w:line="600" w:lineRule="auto"/>
        <w:ind w:firstLine="720"/>
        <w:jc w:val="both"/>
        <w:rPr>
          <w:rFonts w:eastAsia="Times New Roman"/>
          <w:szCs w:val="24"/>
        </w:rPr>
      </w:pPr>
      <w:r>
        <w:rPr>
          <w:rFonts w:eastAsia="Times New Roman"/>
          <w:b/>
          <w:szCs w:val="24"/>
        </w:rPr>
        <w:t xml:space="preserve">ΙΩΑΝΝΗΣ ΒΡΟΥΤΣΗΣ: </w:t>
      </w:r>
      <w:r>
        <w:rPr>
          <w:rFonts w:eastAsia="Times New Roman"/>
          <w:szCs w:val="24"/>
        </w:rPr>
        <w:t xml:space="preserve">Ευχαριστώ, κύριε Πρόεδρε. </w:t>
      </w:r>
    </w:p>
    <w:p w14:paraId="34C3310F" w14:textId="77777777" w:rsidR="00836292" w:rsidRDefault="0042176D">
      <w:pPr>
        <w:spacing w:line="600" w:lineRule="auto"/>
        <w:ind w:firstLine="720"/>
        <w:jc w:val="both"/>
        <w:rPr>
          <w:rFonts w:eastAsia="Times New Roman"/>
          <w:szCs w:val="24"/>
        </w:rPr>
      </w:pPr>
      <w:r>
        <w:rPr>
          <w:rFonts w:eastAsia="Times New Roman"/>
          <w:szCs w:val="24"/>
        </w:rPr>
        <w:t xml:space="preserve">Κυρίες και κύριοι συνάδελφοι, γίνεται πλέον αντιληπτό ότι η Κυβέρνηση βρίσκεται σε πανικό. </w:t>
      </w:r>
      <w:r>
        <w:rPr>
          <w:rFonts w:eastAsia="Times New Roman"/>
          <w:szCs w:val="24"/>
        </w:rPr>
        <w:t xml:space="preserve">Βρίσκεται σε πανικό είτε γιατί βλέπει και παρακολουθεί τις δημοσκοπήσεις, είτε γιατί εισπράττει το κοινωνικό κλίμα το οποίο πλέον έχει γίνει χείμαρρος απέναντί της, είτε γιατί παρακολουθεί τους οικονομικούς </w:t>
      </w:r>
      <w:r>
        <w:rPr>
          <w:rFonts w:eastAsia="Times New Roman"/>
          <w:szCs w:val="24"/>
        </w:rPr>
        <w:lastRenderedPageBreak/>
        <w:t>δείκτες οι οποίοι, δυστυχώς, πάνε από το κακό στο</w:t>
      </w:r>
      <w:r>
        <w:rPr>
          <w:rFonts w:eastAsia="Times New Roman"/>
          <w:szCs w:val="24"/>
        </w:rPr>
        <w:t xml:space="preserve"> χειρότερο, είτε γιατί είναι αναγκασμένη, έτσι που τα κατάφερε, να πάρει μέτρα 5,4 δισεκατομμύρια ευρώ, τα οποία σε λίγες μέρες θα φέρει στο Κοινοβούλιο, κεκαλυμμένα, όμως, κάτω από την υποτιθέμενη «ηρωική» διαπραγμάτευση.</w:t>
      </w:r>
    </w:p>
    <w:p w14:paraId="34C33110" w14:textId="77777777" w:rsidR="00836292" w:rsidRDefault="0042176D">
      <w:pPr>
        <w:spacing w:line="600" w:lineRule="auto"/>
        <w:ind w:firstLine="720"/>
        <w:jc w:val="both"/>
        <w:rPr>
          <w:rFonts w:eastAsia="Times New Roman"/>
          <w:szCs w:val="24"/>
        </w:rPr>
      </w:pPr>
      <w:r>
        <w:rPr>
          <w:rFonts w:eastAsia="Times New Roman"/>
          <w:szCs w:val="24"/>
        </w:rPr>
        <w:t>Και καθώς η Κυβέρνηση είναι σε πα</w:t>
      </w:r>
      <w:r>
        <w:rPr>
          <w:rFonts w:eastAsia="Times New Roman"/>
          <w:szCs w:val="24"/>
        </w:rPr>
        <w:t xml:space="preserve">νικό, κάνει λάθη, τα οποία, όμως, άλλα διορθώνει, άλλα δεν διορθώνει. </w:t>
      </w:r>
    </w:p>
    <w:p w14:paraId="34C33111" w14:textId="77777777" w:rsidR="00836292" w:rsidRDefault="0042176D">
      <w:pPr>
        <w:spacing w:line="600" w:lineRule="auto"/>
        <w:ind w:firstLine="720"/>
        <w:jc w:val="both"/>
        <w:rPr>
          <w:rFonts w:eastAsia="Times New Roman"/>
          <w:szCs w:val="24"/>
        </w:rPr>
      </w:pPr>
      <w:r>
        <w:rPr>
          <w:rFonts w:eastAsia="Times New Roman"/>
          <w:szCs w:val="24"/>
        </w:rPr>
        <w:t xml:space="preserve">Όσον αφορά τώρα αυτά που διορθώνει, μη νομίζει η Κυβέρνηση ότι περνούν στο ντούκου. Η κοινωνία τα αντιλαμβάνεται και η Κυβέρνηση εκτίθεται ανεπανόρθωτα. Και εννοώ το </w:t>
      </w:r>
      <w:r>
        <w:rPr>
          <w:rFonts w:eastAsia="Times New Roman"/>
          <w:szCs w:val="24"/>
        </w:rPr>
        <w:lastRenderedPageBreak/>
        <w:t>χθεσινό νομοσχέδιο,</w:t>
      </w:r>
      <w:r>
        <w:rPr>
          <w:rFonts w:eastAsia="Times New Roman"/>
          <w:szCs w:val="24"/>
        </w:rPr>
        <w:t xml:space="preserve"> το οποίο πήρε και μία αρκετά μεγάλη επικοινωνιακή διάσταση: Κατατέθηκε, αφαιρέθηκε κι όταν επανήλθε, έλειπε μία διάταξη, στην οποία χαρίζονταν φορολογικά πρόστιμα. Είναι έτσι ή δεν είναι;</w:t>
      </w:r>
    </w:p>
    <w:p w14:paraId="34C3311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Και όσον αφορά τη σημερινή διαδικασία, θα προσπαθούσα να το αποφύγω</w:t>
      </w:r>
      <w:r>
        <w:rPr>
          <w:rFonts w:eastAsia="Times New Roman" w:cs="Times New Roman"/>
          <w:szCs w:val="24"/>
        </w:rPr>
        <w:t xml:space="preserve"> προς τιμήν των συναδέλφων του ΣΥΡΙΖΑ οι οποίοι απέσυραν τη συγκεκριμένη τροπολογία, αλλά δεν μου το επιτρέπει αυτό η εμμονή του Υπουργού, του κ. </w:t>
      </w:r>
      <w:proofErr w:type="spellStart"/>
      <w:r>
        <w:rPr>
          <w:rFonts w:eastAsia="Times New Roman" w:cs="Times New Roman"/>
          <w:szCs w:val="24"/>
        </w:rPr>
        <w:t>Σπίρτζη</w:t>
      </w:r>
      <w:proofErr w:type="spellEnd"/>
      <w:r>
        <w:rPr>
          <w:rFonts w:eastAsia="Times New Roman" w:cs="Times New Roman"/>
          <w:szCs w:val="24"/>
        </w:rPr>
        <w:t>, ο οποίος λέει ότι η διάταξη θα επανέλθει. Μία διάταξη την οποία, κάτω από την πίεση της Νέας Δημοκρατ</w:t>
      </w:r>
      <w:r>
        <w:rPr>
          <w:rFonts w:eastAsia="Times New Roman" w:cs="Times New Roman"/>
          <w:szCs w:val="24"/>
        </w:rPr>
        <w:t>ίας και κάτω από τη δική μας δέσμευση ότι θα καταθέσουμε ονομαστική ψη</w:t>
      </w:r>
      <w:r>
        <w:rPr>
          <w:rFonts w:eastAsia="Times New Roman" w:cs="Times New Roman"/>
          <w:szCs w:val="24"/>
        </w:rPr>
        <w:lastRenderedPageBreak/>
        <w:t xml:space="preserve">φοφορία, αν δεν την αποσύρατε, την αποσύρατε. Μία τροπολογία η οποία ουσιαστικά χάριζε φορολογικά πρόστιμα λαθρεμπορίου, παραβάσεις από το λαθρεμπόριο. Άνοιγε διάπλατα την </w:t>
      </w:r>
      <w:proofErr w:type="spellStart"/>
      <w:r>
        <w:rPr>
          <w:rFonts w:eastAsia="Times New Roman" w:cs="Times New Roman"/>
          <w:szCs w:val="24"/>
        </w:rPr>
        <w:t>κερκόπορτα</w:t>
      </w:r>
      <w:proofErr w:type="spellEnd"/>
      <w:r>
        <w:rPr>
          <w:rFonts w:eastAsia="Times New Roman" w:cs="Times New Roman"/>
          <w:szCs w:val="24"/>
        </w:rPr>
        <w:t xml:space="preserve"> να </w:t>
      </w:r>
      <w:r>
        <w:rPr>
          <w:rFonts w:eastAsia="Times New Roman" w:cs="Times New Roman"/>
          <w:szCs w:val="24"/>
        </w:rPr>
        <w:t>χαρίζονται πρόστιμα –δεν ξέρουμε για ποιους- και σήμερα και στο μέλλον. Είναι ουσιαστικά χρήματα και πόροι που θα έχανε το ελληνικό δημόσιο.</w:t>
      </w:r>
    </w:p>
    <w:p w14:paraId="34C3311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Και θυμίζω -και μου θυμίζει μάλιστα η συγκεκριμένη διάταξη- τα μεγάλα λόγια του ΣΥΡΙΖΑ απ’ αυτό το Βήμα -Υπουργοί τ</w:t>
      </w:r>
      <w:r>
        <w:rPr>
          <w:rFonts w:eastAsia="Times New Roman" w:cs="Times New Roman"/>
          <w:szCs w:val="24"/>
        </w:rPr>
        <w:t xml:space="preserve">ου ΣΥΡΙΖΑ στις προγραμματικές δηλώσεις της πρώτης Κυβέρνησης Αριστεράς τον Ιανουάριο- ότι δεν χρειάζονται μέτρα στην ελληνική κοινωνία, διότι υπάρχει πλούτος, υπάρχουν χρήματα σε λαθρεμπόριο, σε φοροδιαφυγή. Για </w:t>
      </w:r>
      <w:r>
        <w:rPr>
          <w:rFonts w:eastAsia="Times New Roman" w:cs="Times New Roman"/>
          <w:szCs w:val="24"/>
        </w:rPr>
        <w:t>3</w:t>
      </w:r>
      <w:r>
        <w:rPr>
          <w:rFonts w:eastAsia="Times New Roman" w:cs="Times New Roman"/>
          <w:szCs w:val="24"/>
        </w:rPr>
        <w:t xml:space="preserve"> δισεκατομμύρια </w:t>
      </w:r>
      <w:r>
        <w:rPr>
          <w:rFonts w:eastAsia="Times New Roman" w:cs="Times New Roman"/>
          <w:szCs w:val="24"/>
        </w:rPr>
        <w:lastRenderedPageBreak/>
        <w:t>ακούγαμε. Πού είναι αυτά Υπ</w:t>
      </w:r>
      <w:r>
        <w:rPr>
          <w:rFonts w:eastAsia="Times New Roman" w:cs="Times New Roman"/>
          <w:szCs w:val="24"/>
        </w:rPr>
        <w:t xml:space="preserve">ουργοί της Κυβέρνησης; Πού είναι αυτός ο πλούτος, να τον φέρετε τώρα, για να μην πάρετε τα 5,4 δισεκατομμύρια ευρώ μέτρα; </w:t>
      </w:r>
    </w:p>
    <w:p w14:paraId="34C3311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Όμως, απ’ αυτό το οποίο απορρέει σήμερα και χθες, όλο το τελευταίο διάστημα, και από την κοινοβουλευτική λειτουργία της Κυβέρνησης, α</w:t>
      </w:r>
      <w:r>
        <w:rPr>
          <w:rFonts w:eastAsia="Times New Roman" w:cs="Times New Roman"/>
          <w:szCs w:val="24"/>
        </w:rPr>
        <w:t xml:space="preserve">λλά και απ’ τη λειτουργία της γενικά, βγάζει κάποιος ένα συμπέρασμα, ότι όλα, πλέον, έτσι όπως κινούνται θολά, με λάθος κινήσεις, με πανικό υπηρετούν έναν και μόνο σκοπό: «με νύχια και με δόντια να μείνουμε στην εξουσία, με κάθε κόστος, με κάθε τίμημα». </w:t>
      </w:r>
    </w:p>
    <w:p w14:paraId="34C3311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Μ</w:t>
      </w:r>
      <w:r>
        <w:rPr>
          <w:rFonts w:eastAsia="Times New Roman" w:cs="Times New Roman"/>
          <w:szCs w:val="24"/>
        </w:rPr>
        <w:t>πορεί να υπάρχει το τίμημα του πολιτικού κόστους για τον ΣΥΡΙΖΑ, που σήμερα, πλέον, επίσημα από τις δημοσκοπήσεις φαίνεται ότι μόνο το 5,5% του ελληνικού λαού είναι ικανοποιημένο με το έργο σας. Καταλαβαίνετε τι σημαίνει αυτό, εάν πάτε σε εκλογές. Πάνω από</w:t>
      </w:r>
      <w:r>
        <w:rPr>
          <w:rFonts w:eastAsia="Times New Roman" w:cs="Times New Roman"/>
          <w:szCs w:val="24"/>
        </w:rPr>
        <w:t xml:space="preserve"> τους μισούς Βουλευτές του ΣΥΡΙΖΑ δεν θα υπάρχουν στην επόμενη Βουλή. Κρατήστε το. Είναι δικαίωμά σας. Εμείς σας λέμε «φύγετε, κάντε εκλογές για το καλό του τόπου και της Ελλάδας». Όμως, από την άλλη μεριά η παραμονή σας δημιουργεί ένα κόστος, ένα βάρος στ</w:t>
      </w:r>
      <w:r>
        <w:rPr>
          <w:rFonts w:eastAsia="Times New Roman" w:cs="Times New Roman"/>
          <w:szCs w:val="24"/>
        </w:rPr>
        <w:t xml:space="preserve">ην τσέπη του κάθε Έλληνα φορολογούμενου, συνταξιούχου, ανέργου, εργαζόμενου που δεν βλέπει, πλέον, προοπτική, αλλά </w:t>
      </w:r>
      <w:r>
        <w:rPr>
          <w:rFonts w:eastAsia="Times New Roman" w:cs="Times New Roman"/>
          <w:szCs w:val="24"/>
        </w:rPr>
        <w:lastRenderedPageBreak/>
        <w:t xml:space="preserve">βλάπτει και την ίδια τη δημοκρατία και τη διαφάνεια. Αυτά επιβεβαιώνονται μέσα από την πρακτική την οποία ακολουθείτε σε κάθε νομοθετικό σας </w:t>
      </w:r>
      <w:r>
        <w:rPr>
          <w:rFonts w:eastAsia="Times New Roman" w:cs="Times New Roman"/>
          <w:szCs w:val="24"/>
        </w:rPr>
        <w:t>έργο, όταν υπάρχει, ή στις τροπολογίες που φέρνετε τη μία μετά την άλλη.</w:t>
      </w:r>
    </w:p>
    <w:p w14:paraId="34C3311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Εγώ πολύ απλά θέλω να πω, κυρίες και κύριοι συνάδελφοι, ότι αυτό το θέατρο το οποίο παίχτηκε χθες, με την παρουσίαση των τριών Υπουργών, θέσεων –υποτιθέμενων- της Κυβέρνησης περί μιας</w:t>
      </w:r>
      <w:r>
        <w:rPr>
          <w:rFonts w:eastAsia="Times New Roman" w:cs="Times New Roman"/>
          <w:szCs w:val="24"/>
        </w:rPr>
        <w:t xml:space="preserve"> σκληρής διαπραγμάτευσης και της νομοθεσίας που θα έρθει την επόμενη εβδομάδα στη Βουλή για φορολογικό και ασφαλιστικό, δεν είναι τίποτα άλλο παρά η απόλυτη υποκρισία και τα κεκαλυμμένα 5,4 δισεκατομμύρια τα οποία θα έρθουν στην τσέπη κάθε Έλληνα. </w:t>
      </w:r>
    </w:p>
    <w:p w14:paraId="34C3311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Αυτό πρ</w:t>
      </w:r>
      <w:r>
        <w:rPr>
          <w:rFonts w:eastAsia="Times New Roman" w:cs="Times New Roman"/>
          <w:szCs w:val="24"/>
        </w:rPr>
        <w:t>οσπαθείτε να κρύψετε. Θέλετε να φέρετε τα μέτρα, αλλά κεκαλυμμένα, να τα φέρετε με έναν τρόπο ότι και καλά είναι το προϊόν της σκληρής διαπραγμάτευσης. Είναι άδικα μέτρα που θα είχαν αποφευχθεί, εάν ακολουθούσατε απλώς τις δικές μας μεταρρυθμίσεις και διαρ</w:t>
      </w:r>
      <w:r>
        <w:rPr>
          <w:rFonts w:eastAsia="Times New Roman" w:cs="Times New Roman"/>
          <w:szCs w:val="24"/>
        </w:rPr>
        <w:t xml:space="preserve">θρωτικές αλλαγές που διέκοψε ο λαϊκισμός σας τον Ιανουάριο του 2015. </w:t>
      </w:r>
    </w:p>
    <w:p w14:paraId="34C3311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Θυμίζω -γιατί έχει αξία στην κοινοβουλευτική διαδικασία να τα επαναφέρουμε στη μνήμη του λαού- ότι ανεβάσατε ένα ΦΠΑ, το οποίο πήρατε στο 13% που εμείς το είχαμε μειώσει, στην εστίαση, π</w:t>
      </w:r>
      <w:r>
        <w:rPr>
          <w:rFonts w:eastAsia="Times New Roman" w:cs="Times New Roman"/>
          <w:szCs w:val="24"/>
        </w:rPr>
        <w:t xml:space="preserve">ου αφορά εκατοντάδες χιλιάδες και επιχειρήσεις και εργαζόμενους που έβρισκαν δουλειά μέσα απ’ αυτήν τη διαδικασία, στο 23%. </w:t>
      </w:r>
    </w:p>
    <w:p w14:paraId="34C3311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Καταργήσατε το επίδομα του φόρου που υπήρχε στους αγρότες για το πετρέλαιο, μειώσατε στο 60% το επίδομα θέρμανσης, φέρατε και πάλι </w:t>
      </w:r>
      <w:r>
        <w:rPr>
          <w:rFonts w:eastAsia="Times New Roman" w:cs="Times New Roman"/>
          <w:szCs w:val="24"/>
        </w:rPr>
        <w:t xml:space="preserve">τον φόρο αλληλεγγύης, που εμείς είχαμε καταργήσει, ανεβάσατε τα εισιτήρια από το 1,20 στο 1,40. Ακόμα ηχεί η φωνή του Πρωθυπουργού, ο οποίος έλεγε ότι με 1,40 δεν θα μπορεί ο εργαζόμενος γιατί θα χάνει τον μισθό του ουσιαστικά στις μεταφορές. </w:t>
      </w:r>
    </w:p>
    <w:p w14:paraId="34C3311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Και επειδή </w:t>
      </w:r>
      <w:r>
        <w:rPr>
          <w:rFonts w:eastAsia="Times New Roman" w:cs="Times New Roman"/>
          <w:szCs w:val="24"/>
        </w:rPr>
        <w:t>ήταν και η κ</w:t>
      </w:r>
      <w:r>
        <w:rPr>
          <w:rFonts w:eastAsia="Times New Roman" w:cs="Times New Roman"/>
          <w:szCs w:val="24"/>
        </w:rPr>
        <w:t>.</w:t>
      </w:r>
      <w:r>
        <w:rPr>
          <w:rFonts w:eastAsia="Times New Roman" w:cs="Times New Roman"/>
          <w:szCs w:val="24"/>
        </w:rPr>
        <w:t xml:space="preserve"> Φωτίου λίγο πριν εδώ και αναφέρθηκε -και έχει και την τροπολογία- στα συγκεκριμένα θέματα φτώχειας και των αδύναμων κοινωνικών ομάδων, αξίζει να θυμίσω ότι η εξαγγελία εξαπάτησης του ΣΥΡΙΖΑ τον Ιανουάριο του 2015 ήταν 2 δισεκατομμύρια ευρώ γι</w:t>
      </w:r>
      <w:r>
        <w:rPr>
          <w:rFonts w:eastAsia="Times New Roman" w:cs="Times New Roman"/>
          <w:szCs w:val="24"/>
        </w:rPr>
        <w:t xml:space="preserve">α το κοινωνικό κράτος </w:t>
      </w:r>
      <w:r>
        <w:rPr>
          <w:rFonts w:eastAsia="Times New Roman" w:cs="Times New Roman"/>
          <w:szCs w:val="24"/>
        </w:rPr>
        <w:lastRenderedPageBreak/>
        <w:t xml:space="preserve">της χώρας, για τους ευάλωτους και αδύναμους, για να νικήσουμε την ανθρωπιστική κρίση, για να σταματήσουν οι αυτοκτονίες και να σταματήσει ο κόσμος να κρυώνει. </w:t>
      </w:r>
    </w:p>
    <w:p w14:paraId="34C3311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Ξέρετε, ήρθε ο </w:t>
      </w:r>
      <w:r>
        <w:rPr>
          <w:rFonts w:eastAsia="Times New Roman" w:cs="Times New Roman"/>
          <w:szCs w:val="24"/>
        </w:rPr>
        <w:t>α</w:t>
      </w:r>
      <w:r>
        <w:rPr>
          <w:rFonts w:eastAsia="Times New Roman" w:cs="Times New Roman"/>
          <w:szCs w:val="24"/>
        </w:rPr>
        <w:t>πολογισμός και έδειξε ότι από τα 2 δισεκατομμύρια φέρατε ν</w:t>
      </w:r>
      <w:r>
        <w:rPr>
          <w:rFonts w:eastAsia="Times New Roman" w:cs="Times New Roman"/>
          <w:szCs w:val="24"/>
        </w:rPr>
        <w:t xml:space="preserve">α νομοθετήσετε τα 200 εκατομμύρια, που τα ψηφίσαμε, και τελικά στον </w:t>
      </w:r>
      <w:r>
        <w:rPr>
          <w:rFonts w:eastAsia="Times New Roman" w:cs="Times New Roman"/>
          <w:szCs w:val="24"/>
        </w:rPr>
        <w:t>α</w:t>
      </w:r>
      <w:r>
        <w:rPr>
          <w:rFonts w:eastAsia="Times New Roman" w:cs="Times New Roman"/>
          <w:szCs w:val="24"/>
        </w:rPr>
        <w:t>πολογισμό αντιμετωπίσατε την ανθρωπιστική κρίση μόνο με 106 εκατομμύρια ευρώ το 2015, τη στιγμή που η προηγούμενη Κυβέρνηση έδωσε 755 εκατομμύρια ευρώ με το έντυπο Α21 για τη στήριξη στην</w:t>
      </w:r>
      <w:r>
        <w:rPr>
          <w:rFonts w:eastAsia="Times New Roman" w:cs="Times New Roman"/>
          <w:szCs w:val="24"/>
        </w:rPr>
        <w:t xml:space="preserve"> οικογένεια -για πρώτη φορά και για το δεύτερο και για το πρώτο παιδί- και έδωσε 450 εκατομμύρια μέσα από τις θυσίες του ελληνικού </w:t>
      </w:r>
      <w:r>
        <w:rPr>
          <w:rFonts w:eastAsia="Times New Roman" w:cs="Times New Roman"/>
          <w:szCs w:val="24"/>
        </w:rPr>
        <w:lastRenderedPageBreak/>
        <w:t>λαού και από το περίσσευμα του πρωτογενούς πλεονάσματος που δημιουργήθηκε.</w:t>
      </w:r>
    </w:p>
    <w:p w14:paraId="34C3311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Σας στοιχειώνει πλέον η σύγκριση μαζί μας, αλλά τα</w:t>
      </w:r>
      <w:r>
        <w:rPr>
          <w:rFonts w:eastAsia="Times New Roman" w:cs="Times New Roman"/>
          <w:szCs w:val="24"/>
        </w:rPr>
        <w:t xml:space="preserve"> ψέματα έχουν κοντά ποδάρια. Όλα αυτά φαίνονται πλέον και είναι ορατά και στους Έλληνες, τους αδύναμους, τους ευάλωτους, που σήμερα βρίσκονται σε πολύ χειρότερη θέση και το απέδειξε και η έκθεση της Τράπεζας της Ελλάδος, που έδειξε ότι το 2015 υπάρχει απόκ</w:t>
      </w:r>
      <w:r>
        <w:rPr>
          <w:rFonts w:eastAsia="Times New Roman" w:cs="Times New Roman"/>
          <w:szCs w:val="24"/>
        </w:rPr>
        <w:t>λιση 15% στα χαμηλά εισοδηματικά στρώματα σε σχέση με το 2014. Καλά, δεν αγωνιάτε; Δεν συζητάτε μεταξύ σας τι κάνατε, τι φέρατε, ειδικά στους αδύναμους Έλληνες;</w:t>
      </w:r>
    </w:p>
    <w:p w14:paraId="34C3311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Μέσα σε όλο αυτό το περιβάλλον άκουσα ειδησεογραφικά και είναι άξιο λόγου ότι συζητούν στην Κυβ</w:t>
      </w:r>
      <w:r>
        <w:rPr>
          <w:rFonts w:eastAsia="Times New Roman" w:cs="Times New Roman"/>
          <w:szCs w:val="24"/>
        </w:rPr>
        <w:t>έρνηση να ανεβάσουν –και αυτό δεν έχει ιστορικό προηγούμενο στο φορολογικό ελληνικό σύστημα- τον ΦΠΑ από το 23% στο 24%. Προειδοποιώ και προετοιμάζω την ελληνική κοινή γνώμη ότι ποτέ στα ιστορικά δεδομένα του Υπουργείου Οικονομικών δεν υπήρξε φορολογία 24%</w:t>
      </w:r>
      <w:r>
        <w:rPr>
          <w:rFonts w:eastAsia="Times New Roman" w:cs="Times New Roman"/>
          <w:szCs w:val="24"/>
        </w:rPr>
        <w:t xml:space="preserve"> στον ΦΠΑ και ακούγεται πως είναι πλέον δέσμευση της Κυβέρνησης στην ηρωική διαπραγμάτευση που κάνατε. Να είστε πάρα πολύ προσεκτικοί, διότι και αν έχετε την πλειοψηφία των 153, μη νομίζετε ότι αυτή είναι αρκετή για να σας κρατήσει στην Κυβέρνηση.</w:t>
      </w:r>
    </w:p>
    <w:p w14:paraId="34C3311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Το ζήτημ</w:t>
      </w:r>
      <w:r>
        <w:rPr>
          <w:rFonts w:eastAsia="Times New Roman" w:cs="Times New Roman"/>
          <w:szCs w:val="24"/>
        </w:rPr>
        <w:t>α το οποίο αφορά λάθη τα οποία δεν διορθώνονται -ανάλογα με αυτά που σήμερα διορθώσατε, αλλά έμεινε το αποτύπωμα της αδιαφάνειας- αυτό είναι τα λάθη των απευθείας αναθέσεων, τα οποία είναι πρωτόγνωρα και πρωτοφανή. Για δεκάδες εκατομμύρια ευρώ ζητήσατε την</w:t>
      </w:r>
      <w:r>
        <w:rPr>
          <w:rFonts w:eastAsia="Times New Roman" w:cs="Times New Roman"/>
          <w:szCs w:val="24"/>
        </w:rPr>
        <w:t xml:space="preserve"> εξουσιοδότηση της Βουλής για απευθείας αναθέσεις για τα νησιά του Αιγαίου, των οποίων εξαπατήσατε τους επιχειρηματίες, στους οποίους θα καταργήσετε και το μειωμένο ΦΠΑ. Πέρα απ’ αυτό, όμως, είχατε δεσμευθεί ως Κυβέρνηση ότι το μεταναστευτικό θα το αντιμετ</w:t>
      </w:r>
      <w:r>
        <w:rPr>
          <w:rFonts w:eastAsia="Times New Roman" w:cs="Times New Roman"/>
          <w:szCs w:val="24"/>
        </w:rPr>
        <w:t>ωπίσετε με επιείκεια απέναντι σ’ αυτές τις επιχειρήσεις και τελικά δόθηκαν τα συσσίτια και τα τρόφιμα της σίτισης των μεταναστών και των προσφύγων σε εταιρείες εκτός νησιών.</w:t>
      </w:r>
    </w:p>
    <w:p w14:paraId="34C3311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Μαζί με όλα αυτά έρχεται και μία τροπολογία για την ΕΡΤ, την περίφημη ΕΡΤ, στην οπ</w:t>
      </w:r>
      <w:r>
        <w:rPr>
          <w:rFonts w:eastAsia="Times New Roman" w:cs="Times New Roman"/>
          <w:szCs w:val="24"/>
        </w:rPr>
        <w:t>οία για πρώτη φορά –και αυτό πάλι δεν έχει ιστορικό προηγούμενο- δίνετε τη δυνατότητα -κάτι για το οποίο επιβαρύνεται κάθε φορολογούμενος πολίτης- οι υπάλληλοι της ΕΡΤ, όπως τους έχετε διαμορφώσει σε επίπεδο αριθμών, να αποσπώνται εκτός ΕΡΤ στην ευρύτερη Γ</w:t>
      </w:r>
      <w:r>
        <w:rPr>
          <w:rFonts w:eastAsia="Times New Roman" w:cs="Times New Roman"/>
          <w:szCs w:val="24"/>
        </w:rPr>
        <w:t>ενική Κυβέρνηση, προφανώς σε βουλευτικά και υπουργικά γραφεία. Με λίγα λόγια, η ΕΡΤ και οι υπάλληλοί της σε πολύ σύντομο χρονικό διάστημα, μετά την ψήφιση της συγκεκριμένης τροπολογίας, θα υπερασπίζονται το κυβερνητικό σας έργο.</w:t>
      </w:r>
    </w:p>
    <w:p w14:paraId="34C3312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Αυτή είναι η αλήθεια, Υπουρ</w:t>
      </w:r>
      <w:r>
        <w:rPr>
          <w:rFonts w:eastAsia="Times New Roman" w:cs="Times New Roman"/>
          <w:szCs w:val="24"/>
        </w:rPr>
        <w:t>γέ. Θα δούμε τους υπαλλήλους της ΕΡΤ σε υπουργικά γραφεία να υπερασπίζονται ή δημοσιογράφους αρθρογραφώντας το κυβερνητικό σας έργο. Αυτά να τα βλέπει ο ελληνικός λαός, που τα βλέπει…</w:t>
      </w:r>
    </w:p>
    <w:p w14:paraId="34C33121"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w:t>
      </w:r>
      <w:r>
        <w:rPr>
          <w:rFonts w:eastAsia="Times New Roman" w:cs="Times New Roman"/>
          <w:szCs w:val="24"/>
        </w:rPr>
        <w:t>τή)</w:t>
      </w:r>
    </w:p>
    <w:p w14:paraId="34C33122"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Συντομεύετε, κύριε </w:t>
      </w:r>
      <w:proofErr w:type="spellStart"/>
      <w:r>
        <w:rPr>
          <w:rFonts w:eastAsia="Times New Roman" w:cs="Times New Roman"/>
          <w:szCs w:val="24"/>
        </w:rPr>
        <w:t>Βρούτση</w:t>
      </w:r>
      <w:proofErr w:type="spellEnd"/>
      <w:r>
        <w:rPr>
          <w:rFonts w:eastAsia="Times New Roman" w:cs="Times New Roman"/>
          <w:szCs w:val="24"/>
        </w:rPr>
        <w:t>.</w:t>
      </w:r>
    </w:p>
    <w:p w14:paraId="34C33123"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Τελειώνω, κύριε Πρόεδρε. </w:t>
      </w:r>
    </w:p>
    <w:p w14:paraId="34C3312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Αυτά να τα βλέπει ο ελληνικός λαός και να συνειδητοποιεί το πόσο κακό έκαναν στη χώρα ο λαϊκισμός και η δημαγωγία, όταν τα εμπιστεύτηκε.</w:t>
      </w:r>
    </w:p>
    <w:p w14:paraId="34C3312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πολύ.</w:t>
      </w:r>
    </w:p>
    <w:p w14:paraId="34C33126" w14:textId="77777777" w:rsidR="00836292" w:rsidRDefault="004217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4C3312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Να κάνετε αναφορά εναντίον του ελληνικού λαού.</w:t>
      </w:r>
    </w:p>
    <w:p w14:paraId="34C3312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Κοινοβουλευτικός Εκπρόσωπος του ΣΥΡΙΖΑ, ο κ. </w:t>
      </w:r>
      <w:proofErr w:type="spellStart"/>
      <w:r>
        <w:rPr>
          <w:rFonts w:eastAsia="Times New Roman" w:cs="Times New Roman"/>
          <w:szCs w:val="24"/>
        </w:rPr>
        <w:t>Φάμελλος</w:t>
      </w:r>
      <w:proofErr w:type="spellEnd"/>
      <w:r>
        <w:rPr>
          <w:rFonts w:eastAsia="Times New Roman" w:cs="Times New Roman"/>
          <w:szCs w:val="24"/>
        </w:rPr>
        <w:t>.</w:t>
      </w:r>
    </w:p>
    <w:p w14:paraId="34C3312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Ευχαριστώ, κύριε Πρόεδρε. Θα προσπαθήσω να είμαι πιο σύντομος από τους συναδέλφους.</w:t>
      </w:r>
    </w:p>
    <w:p w14:paraId="34C3312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θα συμφωνήσουμε ότι θα ήταν πολύ πιο σωστό και πολύ πιο καλό για την Ελληνική Βουλή να μην έχουμε εκπρόθεσμες τροπολογίες και να</w:t>
      </w:r>
      <w:r>
        <w:rPr>
          <w:rFonts w:eastAsia="Times New Roman" w:cs="Times New Roman"/>
          <w:szCs w:val="24"/>
        </w:rPr>
        <w:t xml:space="preserve"> προσπαθήσουμε να τ</w:t>
      </w:r>
      <w:r>
        <w:rPr>
          <w:rFonts w:eastAsia="Times New Roman" w:cs="Times New Roman"/>
          <w:szCs w:val="24"/>
        </w:rPr>
        <w:t>ις</w:t>
      </w:r>
      <w:r>
        <w:rPr>
          <w:rFonts w:eastAsia="Times New Roman" w:cs="Times New Roman"/>
          <w:szCs w:val="24"/>
        </w:rPr>
        <w:t xml:space="preserve"> περιορίσουμε –και θα το κάνουμε αυτό, μόλις μπούμε στους ρυθμούς κανονικής λειτουργίας του Κοινοβουλίου, μόλις η χώρα μας ξεπεράσει το σκόπελο των </w:t>
      </w:r>
      <w:r>
        <w:rPr>
          <w:rFonts w:eastAsia="Times New Roman" w:cs="Times New Roman"/>
          <w:szCs w:val="24"/>
        </w:rPr>
        <w:lastRenderedPageBreak/>
        <w:t>εκβιασμών και των μνημονίων- και να αρχίσουμε μια διαδικασία κοινοβουλευτική και να την</w:t>
      </w:r>
      <w:r>
        <w:rPr>
          <w:rFonts w:eastAsia="Times New Roman" w:cs="Times New Roman"/>
          <w:szCs w:val="24"/>
        </w:rPr>
        <w:t xml:space="preserve"> υποστηρίξουμε όλοι μαζί και θεσμικά, χωρίς εκπρόθεσμες τροπολογίες. </w:t>
      </w:r>
    </w:p>
    <w:p w14:paraId="34C3312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Όμως, θα ήθελα να μην οδηγούμαστε και σε ακρότητες και να αποκλείουμε ακόμη και το δικαίωμα των Βουλευτών να υποβάλουν εμπρόθεσμες τροπολογίες, διότι είχαμε αρκετές και σημαντικές εμπρόθ</w:t>
      </w:r>
      <w:r>
        <w:rPr>
          <w:rFonts w:eastAsia="Times New Roman" w:cs="Times New Roman"/>
          <w:szCs w:val="24"/>
        </w:rPr>
        <w:t>εσμες τροπολογίες Βουλευτών και με τεκμηρίωση, όπως παραδείγματος χάρ</w:t>
      </w:r>
      <w:r>
        <w:rPr>
          <w:rFonts w:eastAsia="Times New Roman" w:cs="Times New Roman"/>
          <w:szCs w:val="24"/>
        </w:rPr>
        <w:t>ιν</w:t>
      </w:r>
      <w:r>
        <w:rPr>
          <w:rFonts w:eastAsia="Times New Roman" w:cs="Times New Roman"/>
          <w:szCs w:val="24"/>
        </w:rPr>
        <w:t xml:space="preserve"> αυτή για το πτυχίο του μηχανικού Γ΄ στους αποφοίτους ΑΕΙ και ΤΕΙ, το οποίο δεν μπορώ να καταλάβω στο Εμπορικό Ναυτικό γιατί κάποιος να το αρνηθεί και, βέβαια, ακόμη και για το ζήτημα τ</w:t>
      </w:r>
      <w:r>
        <w:rPr>
          <w:rFonts w:eastAsia="Times New Roman" w:cs="Times New Roman"/>
          <w:szCs w:val="24"/>
        </w:rPr>
        <w:t>ης παράτασης των κόκκινων δανείων.</w:t>
      </w:r>
    </w:p>
    <w:p w14:paraId="34C3312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Όμως, οφείλω να συστήσω και ψυχραιμία στους συναδέλφους των άλλων κομμάτων, οι οποίοι χάριν του θεάματος, χάριν της τηλεθέασης στο κυνήγι της ατάκας, έχουν δώσει μ</w:t>
      </w:r>
      <w:r>
        <w:rPr>
          <w:rFonts w:eastAsia="Times New Roman" w:cs="Times New Roman"/>
          <w:szCs w:val="24"/>
        </w:rPr>
        <w:t>ί</w:t>
      </w:r>
      <w:r>
        <w:rPr>
          <w:rFonts w:eastAsia="Times New Roman" w:cs="Times New Roman"/>
          <w:szCs w:val="24"/>
        </w:rPr>
        <w:t>α πολύ καλή παράσταση σήμερα απ’ αυτό εδώ το Βήμα. Και αν</w:t>
      </w:r>
      <w:r>
        <w:rPr>
          <w:rFonts w:eastAsia="Times New Roman" w:cs="Times New Roman"/>
          <w:szCs w:val="24"/>
        </w:rPr>
        <w:t>αφέρομαι σχεδόν σε όλα τα κόμματα, πάντως ειδικότερα στα κόμματα που υποστήριξαν μαζί με εμάς τη συμφωνία τον Αύγουστο και την ψήφισαν και θα έλεγα να μην υπερβαίνουμε τα όρια, αλλά να βγάζουμε και ορισμένα συμπεράσματα.</w:t>
      </w:r>
    </w:p>
    <w:p w14:paraId="34C3312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Εμείς, λοιπόν, θέλουμε να δηλώσουμε</w:t>
      </w:r>
      <w:r>
        <w:rPr>
          <w:rFonts w:eastAsia="Times New Roman" w:cs="Times New Roman"/>
          <w:szCs w:val="24"/>
        </w:rPr>
        <w:t xml:space="preserve"> ότι μέσα απ’ αυτές τις τροπολογίες που κατατέθηκαν δεν υπάρχει κανένα «γκρίζο» στοιχείο.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δεν κατατέθηκε νύχτα, κανένα συμφέρον δεν εξυπηρετείται,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πρόσληψη δεν μπορεί να γίνει με αυτές </w:t>
      </w:r>
      <w:r>
        <w:rPr>
          <w:rFonts w:eastAsia="Times New Roman" w:cs="Times New Roman"/>
          <w:szCs w:val="24"/>
        </w:rPr>
        <w:lastRenderedPageBreak/>
        <w:t xml:space="preserve">τις τροπολογίες,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κομπίνα δεν μπορεί να γίνει,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w:t>
      </w:r>
      <w:r>
        <w:rPr>
          <w:rFonts w:eastAsia="Times New Roman" w:cs="Times New Roman"/>
          <w:szCs w:val="24"/>
          <w:lang w:val="en-US"/>
        </w:rPr>
        <w:t>offshore</w:t>
      </w:r>
      <w:r>
        <w:rPr>
          <w:rFonts w:eastAsia="Times New Roman" w:cs="Times New Roman"/>
          <w:szCs w:val="24"/>
        </w:rPr>
        <w:t xml:space="preserve"> εταιρεία δεν μπορεί να χρηματοδοτηθεί,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κατάθεση δεν μπορεί να βγει στο εξωτερικό χωρίς έλεγχο, κανένας σύμβουλος πρωθυπουργού δεν μπορεί να αρνηθεί τα συμφέροντα της χώρας, κανένας Υπουργός δεν μπορεί να κάνει συμφωνία κάτω από το τραπέζ</w:t>
      </w:r>
      <w:r>
        <w:rPr>
          <w:rFonts w:eastAsia="Times New Roman" w:cs="Times New Roman"/>
          <w:szCs w:val="24"/>
        </w:rPr>
        <w:t>ι με επιχειρηματίες.</w:t>
      </w:r>
    </w:p>
    <w:p w14:paraId="34C3312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Προφανώς, έχετε συνηθίσει σε ένα μεταπολιτευτικό κράτος, το οποίο είναι προσκολλημένο στο ρουσφέτι, στη διαπλοκή και στην κομπίνα. Γι’ αυτό και τα επικαλείστε συνέχεια. Να συνηθίσετε, λοιπόν, ότι όλα αυτά στην Ελλάδα της προόδου, στην </w:t>
      </w:r>
      <w:r>
        <w:rPr>
          <w:rFonts w:eastAsia="Times New Roman" w:cs="Times New Roman"/>
          <w:szCs w:val="24"/>
        </w:rPr>
        <w:t xml:space="preserve">Ελλάδα της κοινωνικής σωτηρίας, στην Ελλάδα που βλέπει την έξοδο από τα μνημόνια έχουν τελειώσει. </w:t>
      </w:r>
    </w:p>
    <w:p w14:paraId="34C3312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Είναι γεγονός όμως -γιατί πρέπει να είμαστε σοβαροί- ότι υπάρχουν έκτακτες συνθήκες και ειδικοί λόγοι νομοθέτησης την τελευταία περίοδο. Κύριοι συνάδελφοι, δ</w:t>
      </w:r>
      <w:r>
        <w:rPr>
          <w:rFonts w:eastAsia="Times New Roman" w:cs="Times New Roman"/>
          <w:szCs w:val="24"/>
        </w:rPr>
        <w:t xml:space="preserve">υστυχώς, δεν είμαστε σε κανονικότητα όσον αφορά το κοινοβουλευτικό έργο. Δυστυχώς, δεν έχουμε ξεπεράσει τους πολλαπλούς κινδύνους χρεωκοπίας, που οι προηγούμενες κυβερνήσεις </w:t>
      </w:r>
      <w:r>
        <w:rPr>
          <w:rFonts w:eastAsia="Times New Roman" w:cs="Times New Roman"/>
          <w:szCs w:val="24"/>
        </w:rPr>
        <w:t>δημιούργησαν</w:t>
      </w:r>
      <w:r>
        <w:rPr>
          <w:rFonts w:eastAsia="Times New Roman" w:cs="Times New Roman"/>
          <w:szCs w:val="24"/>
        </w:rPr>
        <w:t xml:space="preserve"> στη χώρα μας. Δυστυχώς, διαπραγματευόμαστε καθημερινά εδώ και δεκατέσ</w:t>
      </w:r>
      <w:r>
        <w:rPr>
          <w:rFonts w:eastAsia="Times New Roman" w:cs="Times New Roman"/>
          <w:szCs w:val="24"/>
        </w:rPr>
        <w:t>σερις μήνες και αυτή η διαπραγμάτευση αποδεικνύεται, εκ των πραγμάτων, ότι είναι δύσκολη και εμείς το έχουμε πει. Εάν δεν το είχατε καταλάβει όταν το λέγαμε, μάλλον πρέπει να προσέχετε καλύτερα τα λόγια μας. Γιατί ήμασταν υποχρεωμένοι σήμερα να εισάγουμε τ</w:t>
      </w:r>
      <w:r>
        <w:rPr>
          <w:rFonts w:eastAsia="Times New Roman" w:cs="Times New Roman"/>
          <w:szCs w:val="24"/>
        </w:rPr>
        <w:t xml:space="preserve">ην παράταση της προστασίας των </w:t>
      </w:r>
      <w:r>
        <w:rPr>
          <w:rFonts w:eastAsia="Times New Roman" w:cs="Times New Roman"/>
          <w:szCs w:val="24"/>
        </w:rPr>
        <w:lastRenderedPageBreak/>
        <w:t>κόκκινων δανείων, γιατί και εσείς συμφωνείτε ότι πρέπει να προστατευθεί και η πρώτη κατοικία και η μικρομεσαία επιχειρηματικότητα, αλλά και γιατί ελπίζουμε ότι δεν θέλετε κάτι άλλο.</w:t>
      </w:r>
    </w:p>
    <w:p w14:paraId="34C3313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Ρωτώ ρητά και ξεκάθαρα και προς όλους τους </w:t>
      </w:r>
      <w:r>
        <w:rPr>
          <w:rFonts w:eastAsia="Times New Roman" w:cs="Times New Roman"/>
          <w:szCs w:val="24"/>
        </w:rPr>
        <w:t>Κοινοβουλευτικούς Εκπροσώπους που θα πάρουν το</w:t>
      </w:r>
      <w:r>
        <w:rPr>
          <w:rFonts w:eastAsia="Times New Roman" w:cs="Times New Roman"/>
          <w:szCs w:val="24"/>
        </w:rPr>
        <w:t>ν</w:t>
      </w:r>
      <w:r>
        <w:rPr>
          <w:rFonts w:eastAsia="Times New Roman" w:cs="Times New Roman"/>
          <w:szCs w:val="24"/>
        </w:rPr>
        <w:t xml:space="preserve"> λόγο: Ήθελε κάποιος από εσάς να συμφωνήσουμε με το Διεθνές Νομισματικό Ταμείο και να αφήσουμε έρμαιο των </w:t>
      </w:r>
      <w:r>
        <w:rPr>
          <w:rFonts w:eastAsia="Times New Roman" w:cs="Times New Roman"/>
          <w:szCs w:val="24"/>
        </w:rPr>
        <w:t>εισπρακτικών</w:t>
      </w:r>
      <w:r>
        <w:rPr>
          <w:rFonts w:eastAsia="Times New Roman" w:cs="Times New Roman"/>
          <w:szCs w:val="24"/>
        </w:rPr>
        <w:t xml:space="preserve"> εταιρειών τα στεγαστικά δάνεια και τα δάνεια των μικρομεσαίων επιχειρήσεων; Θέλετε να κάνο</w:t>
      </w:r>
      <w:r>
        <w:rPr>
          <w:rFonts w:eastAsia="Times New Roman" w:cs="Times New Roman"/>
          <w:szCs w:val="24"/>
        </w:rPr>
        <w:t xml:space="preserve">υμε κάτι διαφορετικό ή θα ψηφίσετε και εσείς την τροπολογία; Θέλετε να υποκλιθούμε στις απαιτήσεις των δανειστών ή θέλετε να διαπραγματευτούμε σθεναρά και να </w:t>
      </w:r>
      <w:r>
        <w:rPr>
          <w:rFonts w:eastAsia="Times New Roman" w:cs="Times New Roman"/>
          <w:szCs w:val="24"/>
        </w:rPr>
        <w:lastRenderedPageBreak/>
        <w:t>παρατείνουμε, αν χρειαστεί, και το χρόνο της διαπραγμάτευσης μέχρι και το ευρωπαϊκό όργανο που πρέ</w:t>
      </w:r>
      <w:r>
        <w:rPr>
          <w:rFonts w:eastAsia="Times New Roman" w:cs="Times New Roman"/>
          <w:szCs w:val="24"/>
        </w:rPr>
        <w:t xml:space="preserve">πει να συζητήσει και με πολιτικούς όρους τη συμφωνία αυτή; Τελικά, τι ακριβώς θέλετε και τι προτείνετε; </w:t>
      </w:r>
    </w:p>
    <w:p w14:paraId="34C33131"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Μας κατηγορείτε για </w:t>
      </w:r>
      <w:proofErr w:type="spellStart"/>
      <w:r>
        <w:rPr>
          <w:rFonts w:eastAsia="Times New Roman" w:cs="Times New Roman"/>
          <w:szCs w:val="24"/>
        </w:rPr>
        <w:t>φοροεπιδρομή</w:t>
      </w:r>
      <w:proofErr w:type="spellEnd"/>
      <w:r>
        <w:rPr>
          <w:rFonts w:eastAsia="Times New Roman" w:cs="Times New Roman"/>
          <w:szCs w:val="24"/>
        </w:rPr>
        <w:t>, ενώ από την άλλη μεριά μας κατηγορείτε ότι διαπραγματευόμαστε πολύ και καθυστερούμε; Θέλετε να υπερασπιστούμε όλοι μα</w:t>
      </w:r>
      <w:r>
        <w:rPr>
          <w:rFonts w:eastAsia="Times New Roman" w:cs="Times New Roman"/>
          <w:szCs w:val="24"/>
        </w:rPr>
        <w:t>ζί τα συμφέροντα των Ελλήνων; Όταν σας ζητήσαμε να υπερασπιστούμε τις συντάξεις, το αρνηθήκατε στη Σύνοδο των Πολιτικών Αρχηγών. Τώρα σας ρωτάμε: Θέλετε να διαπραγματευτούμε και να υποστηρίξουμε μείωση των φορολογικών συντελεστών, οι οποίοι μας επιβλήθηκαν</w:t>
      </w:r>
      <w:r>
        <w:rPr>
          <w:rFonts w:eastAsia="Times New Roman" w:cs="Times New Roman"/>
          <w:szCs w:val="24"/>
        </w:rPr>
        <w:t xml:space="preserve"> με το ζόρι το καλοκαίρι στη διαπραγμάτευση; </w:t>
      </w:r>
      <w:r>
        <w:rPr>
          <w:rFonts w:eastAsia="Times New Roman" w:cs="Times New Roman"/>
          <w:szCs w:val="24"/>
        </w:rPr>
        <w:lastRenderedPageBreak/>
        <w:t xml:space="preserve">Ιδού η Ρόδος ιδού και το πήδημα! Θα έρθετε μαζί μας, επιτέλους, προς όφελος των συμφερόντων των Ελλήνων πολιτών; Γιατί αυτά θέλουμε να υποστηρίξουμε όλοι μαζί. </w:t>
      </w:r>
    </w:p>
    <w:p w14:paraId="34C3313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Αν ακολουθούσαμε τη δική σας </w:t>
      </w:r>
      <w:proofErr w:type="spellStart"/>
      <w:r>
        <w:rPr>
          <w:rFonts w:eastAsia="Times New Roman" w:cs="Times New Roman"/>
          <w:szCs w:val="24"/>
        </w:rPr>
        <w:t>οσφυοκαμπτική</w:t>
      </w:r>
      <w:proofErr w:type="spellEnd"/>
      <w:r>
        <w:rPr>
          <w:rFonts w:eastAsia="Times New Roman" w:cs="Times New Roman"/>
          <w:szCs w:val="24"/>
        </w:rPr>
        <w:t xml:space="preserve"> τακτική</w:t>
      </w:r>
      <w:r>
        <w:rPr>
          <w:rFonts w:eastAsia="Times New Roman" w:cs="Times New Roman"/>
          <w:szCs w:val="24"/>
        </w:rPr>
        <w:t xml:space="preserve">, στο τέλος του 2014 είχατε 1,1% έλλειμμα στο ΑΕΠ, δηλαδή 2 δισεκατομμύρια και υποχρέωση για άλλα 3 δισεκατομμύρια φορολογικά μέτρα άμεσα μέσα στο 2015. Άρα το 2015 θα επιβάλλατε 5 δισεκατομμύρια φορολογικά μέτρα και εμείς έχουμε καταφέρει να μειώσουμε το </w:t>
      </w:r>
      <w:r>
        <w:rPr>
          <w:rFonts w:eastAsia="Times New Roman" w:cs="Times New Roman"/>
          <w:szCs w:val="24"/>
        </w:rPr>
        <w:t>κόστος, να έχουμε θετικό πρόσημο στο πλεόνασμα φέτος, να διαπραγματευόμαστε από θετική θέση και βεβαίως να έχουμε μ</w:t>
      </w:r>
      <w:r>
        <w:rPr>
          <w:rFonts w:eastAsia="Times New Roman" w:cs="Times New Roman"/>
          <w:szCs w:val="24"/>
        </w:rPr>
        <w:t>ί</w:t>
      </w:r>
      <w:r>
        <w:rPr>
          <w:rFonts w:eastAsia="Times New Roman" w:cs="Times New Roman"/>
          <w:szCs w:val="24"/>
        </w:rPr>
        <w:t xml:space="preserve">α πολύ ηπιότερη προσαρμογή, </w:t>
      </w:r>
      <w:r>
        <w:rPr>
          <w:rFonts w:eastAsia="Times New Roman" w:cs="Times New Roman"/>
          <w:szCs w:val="24"/>
        </w:rPr>
        <w:lastRenderedPageBreak/>
        <w:t>χωρίς έντονα φορολογικά μέτρα. Σας καλούμε να διαπραγματευτούμε μείωση των φορολογικών συντελεστών.</w:t>
      </w:r>
    </w:p>
    <w:p w14:paraId="34C3313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Υπάρχει, όμω</w:t>
      </w:r>
      <w:r>
        <w:rPr>
          <w:rFonts w:eastAsia="Times New Roman" w:cs="Times New Roman"/>
          <w:szCs w:val="24"/>
        </w:rPr>
        <w:t>ς, κάτι φωτογραφικό στις τροπολογίες, κύριε Πρόεδρε; Στις δαπάνες για τους πρόσφυγες ξεχάστε όλα τα παραμύθια για αναθέσεις. Μιλάμε για τον Ερυθρό Σταυρό. Δεν μιλάμε για προσλήψεις, δεν μιλάμε για κατασκευαστικές εταιρείες. Πηγαίνετε μ</w:t>
      </w:r>
      <w:r>
        <w:rPr>
          <w:rFonts w:eastAsia="Times New Roman" w:cs="Times New Roman"/>
          <w:szCs w:val="24"/>
        </w:rPr>
        <w:t>ί</w:t>
      </w:r>
      <w:r>
        <w:rPr>
          <w:rFonts w:eastAsia="Times New Roman" w:cs="Times New Roman"/>
          <w:szCs w:val="24"/>
        </w:rPr>
        <w:t>α βόλτα μέχρι το Λαύ</w:t>
      </w:r>
      <w:r>
        <w:rPr>
          <w:rFonts w:eastAsia="Times New Roman" w:cs="Times New Roman"/>
          <w:szCs w:val="24"/>
        </w:rPr>
        <w:t>ριο να δείτε ποια ΜΚΟ λειτουργεί το Κέντρο. Μην είστε εκτός πραγματικότητας. Εμείς είμαστε δίπλα στους πρόσφυγες. Είμαστε μαζί με τους Έλληνες δίπλα στους πρόσφυγες. Θέλουμε να συνεισφέρετε σ’ αυτή</w:t>
      </w:r>
      <w:r>
        <w:rPr>
          <w:rFonts w:eastAsia="Times New Roman" w:cs="Times New Roman"/>
          <w:szCs w:val="24"/>
        </w:rPr>
        <w:t>ν</w:t>
      </w:r>
      <w:r>
        <w:rPr>
          <w:rFonts w:eastAsia="Times New Roman" w:cs="Times New Roman"/>
          <w:szCs w:val="24"/>
        </w:rPr>
        <w:t xml:space="preserve"> την κοινή προσπάθεια και να αφήσουμε την αντιπολίτευση. </w:t>
      </w:r>
    </w:p>
    <w:p w14:paraId="34C3313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Προφανώς, και θα συμφωνήσετε να παρατείνουμε το πρόγραμμα αντιμετώπισης της ανθρωπιστικής κρίσης για άλλους τρεις μήνες και βεβαίως μου φαίνεται αδιανόητο να μην συμφωνήσετε να εγκρίνουμε τις μετατάξεις προσωπικού της ΕΡΤ, που εσείς προσλάβατε και μόνο του</w:t>
      </w:r>
      <w:r>
        <w:rPr>
          <w:rFonts w:eastAsia="Times New Roman" w:cs="Times New Roman"/>
          <w:szCs w:val="24"/>
        </w:rPr>
        <w:t xml:space="preserve">ς </w:t>
      </w:r>
      <w:proofErr w:type="spellStart"/>
      <w:r>
        <w:rPr>
          <w:rFonts w:eastAsia="Times New Roman" w:cs="Times New Roman"/>
          <w:szCs w:val="24"/>
        </w:rPr>
        <w:t>συμβατοποιημένους</w:t>
      </w:r>
      <w:proofErr w:type="spellEnd"/>
      <w:r>
        <w:rPr>
          <w:rFonts w:eastAsia="Times New Roman" w:cs="Times New Roman"/>
          <w:szCs w:val="24"/>
        </w:rPr>
        <w:t xml:space="preserve"> εμείς κρατήσαμε και όχι όλους τους εκτός συμβάσεων που είχατε εσείς και ταΐζατε και βεβαίως να μειώσουμε το κόστος της ΕΡΤ, αξιοποιώντας στελέχη που υπάρχουν στο δημόσιο χώρο σε άλλες δημόσιες θέσεις. Μήπως διαφωνείτε και με αυτή</w:t>
      </w:r>
      <w:r>
        <w:rPr>
          <w:rFonts w:eastAsia="Times New Roman" w:cs="Times New Roman"/>
          <w:szCs w:val="24"/>
        </w:rPr>
        <w:t>ν</w:t>
      </w:r>
      <w:r>
        <w:rPr>
          <w:rFonts w:eastAsia="Times New Roman" w:cs="Times New Roman"/>
          <w:szCs w:val="24"/>
        </w:rPr>
        <w:t xml:space="preserve"> την </w:t>
      </w:r>
      <w:proofErr w:type="spellStart"/>
      <w:r>
        <w:rPr>
          <w:rFonts w:eastAsia="Times New Roman" w:cs="Times New Roman"/>
          <w:szCs w:val="24"/>
        </w:rPr>
        <w:t>ε</w:t>
      </w:r>
      <w:r>
        <w:rPr>
          <w:rFonts w:eastAsia="Times New Roman" w:cs="Times New Roman"/>
          <w:szCs w:val="24"/>
        </w:rPr>
        <w:t>νδοδημοσίου</w:t>
      </w:r>
      <w:proofErr w:type="spellEnd"/>
      <w:r>
        <w:rPr>
          <w:rFonts w:eastAsia="Times New Roman" w:cs="Times New Roman"/>
          <w:szCs w:val="24"/>
        </w:rPr>
        <w:t xml:space="preserve"> χώρου κινητικότητα που μειώνει όμως το κόστος για την ΕΡΤ; </w:t>
      </w:r>
    </w:p>
    <w:p w14:paraId="34C3313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Και προφανώς, πιστεύουμε ότι συμφωνείτε να έχουν και οι κάτοικοι των νησιών -κάτω από διακόσιους πενήντα κατοίκους- το δικαίωμα σε ταξί ή σε δημόσια μεταφορά, όπως και να παίρνουν οι α</w:t>
      </w:r>
      <w:r>
        <w:rPr>
          <w:rFonts w:eastAsia="Times New Roman" w:cs="Times New Roman"/>
          <w:szCs w:val="24"/>
        </w:rPr>
        <w:t xml:space="preserve">πόφοιτοι ΑΕΙ και ΤΕΙ το δίπλωμα του μηχανικού γ’ κατηγορίας στα πλοία. Και προφανώς, να παραταθούν τα προγράμματα, που αφορούν σε δομές ΕΣΠΑ –και δεσμευόμαστε γι’ αυτό- όπου δεν υπάρχει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πρόσληψη αλλά παρατείνεται η εργασία στελεχών, που είχαν προσλη</w:t>
      </w:r>
      <w:r>
        <w:rPr>
          <w:rFonts w:eastAsia="Times New Roman" w:cs="Times New Roman"/>
          <w:szCs w:val="24"/>
        </w:rPr>
        <w:t xml:space="preserve">φθεί με ΑΣΕΠ. Μόνο τέτοιες προσλήψεις θα έχετε με τον ΣΥΡΙΖΑ. Δεν θα υπάρχουν «παράθυρα», για να περνάνε οι «ημέτεροι». </w:t>
      </w:r>
    </w:p>
    <w:p w14:paraId="34C3313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ελπίζω ότι θα συμφωνήσετε ότι όλες τις </w:t>
      </w:r>
      <w:r>
        <w:rPr>
          <w:rFonts w:eastAsia="Times New Roman" w:cs="Times New Roman"/>
          <w:szCs w:val="24"/>
        </w:rPr>
        <w:t>ο</w:t>
      </w:r>
      <w:r>
        <w:rPr>
          <w:rFonts w:eastAsia="Times New Roman" w:cs="Times New Roman"/>
          <w:szCs w:val="24"/>
        </w:rPr>
        <w:t>δηγίες του Υπουργείου Μεταφορών, Υποδομών και Δικτύων</w:t>
      </w:r>
      <w:r>
        <w:rPr>
          <w:rFonts w:eastAsia="Times New Roman" w:cs="Times New Roman"/>
          <w:b/>
          <w:szCs w:val="24"/>
        </w:rPr>
        <w:t>,</w:t>
      </w:r>
      <w:r>
        <w:rPr>
          <w:rFonts w:eastAsia="Times New Roman" w:cs="Times New Roman"/>
          <w:szCs w:val="24"/>
        </w:rPr>
        <w:t xml:space="preserve"> που έχουν έρθει οι τροπολογίες αυτές</w:t>
      </w:r>
      <w:r>
        <w:rPr>
          <w:rFonts w:eastAsia="Times New Roman" w:cs="Times New Roman"/>
          <w:szCs w:val="24"/>
        </w:rPr>
        <w:t xml:space="preserve"> με παρατήρηση μη συμμόρφωσης από την Ευρωπαϊκή Ένωση, πρέπει να τις αποδεχθούμε. </w:t>
      </w:r>
    </w:p>
    <w:p w14:paraId="34C3313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Όμως, ας πούμε και κάποια πράγματα για τον Τελωνειακό Κώδικα. Τι έλεγε αυτή η πρόταση, που κατέθεσαν οι Βουλευτές, οι συνάδελφοί μου του ΣΥΡΙΖΑ; Έλεγε ότι αντί να καθυστερού</w:t>
      </w:r>
      <w:r>
        <w:rPr>
          <w:rFonts w:eastAsia="Times New Roman" w:cs="Times New Roman"/>
          <w:szCs w:val="24"/>
        </w:rPr>
        <w:t xml:space="preserve">με δέκα χρόνια, να δικαιώνονται στα δικαστήρια όλοι αυτοί, οι οποίοι παίρνουν από τον δημόσιο τομέα με την ιδιωτικοποίηση ή αποκρατικοποίηση μια δημόσια λειτουργία, να παραμένει η ευθύνη της φοροδιαφυγής ή του λαθρεμπορίου σε αυτόν </w:t>
      </w:r>
      <w:r>
        <w:rPr>
          <w:rFonts w:eastAsia="Times New Roman" w:cs="Times New Roman"/>
          <w:szCs w:val="24"/>
        </w:rPr>
        <w:lastRenderedPageBreak/>
        <w:t xml:space="preserve">που διοίκησε τον φορέα, </w:t>
      </w:r>
      <w:r>
        <w:rPr>
          <w:rFonts w:eastAsia="Times New Roman" w:cs="Times New Roman"/>
          <w:szCs w:val="24"/>
        </w:rPr>
        <w:t>σε αυτόν που δημιούργησε τα ελλείμματα και να υπάρχουν καταλογισμοί και αστική και ποινική ευθύνη και να αποκαλύπτονται όλα στον έλεγχο κατά την παράδοση του αντικειμένου και όχι εκ των υστέρων από την πίσω πόρτα. Γιατί αυτό…</w:t>
      </w:r>
    </w:p>
    <w:p w14:paraId="34C3313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Και γιατί δε</w:t>
      </w:r>
      <w:r>
        <w:rPr>
          <w:rFonts w:eastAsia="Times New Roman" w:cs="Times New Roman"/>
          <w:szCs w:val="24"/>
        </w:rPr>
        <w:t xml:space="preserve">ν το κρατήσατε; </w:t>
      </w:r>
    </w:p>
    <w:p w14:paraId="34C3313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 xml:space="preserve">Άρα υπάρχουν κενά. </w:t>
      </w:r>
    </w:p>
    <w:p w14:paraId="34C3313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Σας παρακαλώ, επιτρέψτε μου.</w:t>
      </w:r>
    </w:p>
    <w:p w14:paraId="34C3313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Γιατί αυτό θα βαρύνει το δημόσιο και με το κόστος αλλά και με την καθυστέρηση δέκα χρόνων. </w:t>
      </w:r>
    </w:p>
    <w:p w14:paraId="34C3313C" w14:textId="77777777" w:rsidR="00836292" w:rsidRDefault="0042176D">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14:paraId="34C3313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Οι συνάδελφοι μου πρότειναν την </w:t>
      </w:r>
      <w:r>
        <w:rPr>
          <w:rFonts w:eastAsia="Times New Roman" w:cs="Times New Roman"/>
          <w:szCs w:val="24"/>
        </w:rPr>
        <w:t>απόσυρση, για να επεξεργαστούμε καλύτερα νομοτεχνικά τα συμφέροντα του κράτους και την επιστροφή χωρίς όμως να υπάρχει στη δική τους βούληση -γιατί μιλάμε για τα μέλη της Κοινοβουλευτικής Ομάδας του ΣΥΡΙΖΑ και όχι για τον Υπουργό- κανένα σκοτεινό σημείο, κ</w:t>
      </w:r>
      <w:r>
        <w:rPr>
          <w:rFonts w:eastAsia="Times New Roman" w:cs="Times New Roman"/>
          <w:szCs w:val="24"/>
        </w:rPr>
        <w:t>ανένα ελάττωμα. Διότι αυτό που πρέπει να συνηθίζετε –και το επαναλαμβάνουμε- είναι να υπηρετούμε τα συμφέροντα της πολιτείας και τα συμφέροντα των Ελλήνων. Αυτό που είχατε συνηθίσει εσείς είναι</w:t>
      </w:r>
      <w:r>
        <w:rPr>
          <w:rFonts w:eastAsia="Times New Roman" w:cs="Times New Roman"/>
          <w:b/>
          <w:szCs w:val="24"/>
        </w:rPr>
        <w:t xml:space="preserve"> </w:t>
      </w:r>
      <w:r>
        <w:rPr>
          <w:rFonts w:eastAsia="Times New Roman" w:cs="Times New Roman"/>
          <w:szCs w:val="24"/>
        </w:rPr>
        <w:t xml:space="preserve">να εξυπηρετείτε τα συμφέροντα της </w:t>
      </w:r>
      <w:r>
        <w:rPr>
          <w:rFonts w:eastAsia="Times New Roman" w:cs="Times New Roman"/>
          <w:szCs w:val="24"/>
        </w:rPr>
        <w:t>«</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w:t>
      </w:r>
      <w:r>
        <w:rPr>
          <w:rFonts w:eastAsia="Times New Roman" w:cs="Times New Roman"/>
          <w:szCs w:val="24"/>
        </w:rPr>
        <w:t>, να εξυπηρετείτε τ</w:t>
      </w:r>
      <w:r>
        <w:rPr>
          <w:rFonts w:eastAsia="Times New Roman" w:cs="Times New Roman"/>
          <w:szCs w:val="24"/>
        </w:rPr>
        <w:t>α συμφέροντα, τα οποία γινό</w:t>
      </w:r>
      <w:r>
        <w:rPr>
          <w:rFonts w:eastAsia="Times New Roman" w:cs="Times New Roman"/>
          <w:szCs w:val="24"/>
        </w:rPr>
        <w:lastRenderedPageBreak/>
        <w:t xml:space="preserve">ντουσαν γύρω από το τραπέζι, να εξυπηρετείτε τις λίστες φοροδιαφυγής στην Ελβετία και στις </w:t>
      </w:r>
      <w:r>
        <w:rPr>
          <w:rFonts w:eastAsia="Times New Roman" w:cs="Times New Roman"/>
          <w:szCs w:val="24"/>
          <w:lang w:val="en-US"/>
        </w:rPr>
        <w:t>offshore</w:t>
      </w:r>
      <w:r>
        <w:rPr>
          <w:rFonts w:eastAsia="Times New Roman" w:cs="Times New Roman"/>
          <w:szCs w:val="24"/>
        </w:rPr>
        <w:t xml:space="preserve">, να έχετε συνεργάτες και να μην έχετε απαντήσει ακόμα τι σχέση έχετε με το κύκλωμα των εκβιαστών δημοσιογράφων. </w:t>
      </w:r>
    </w:p>
    <w:p w14:paraId="34C3313E" w14:textId="77777777" w:rsidR="00836292" w:rsidRDefault="0042176D">
      <w:pPr>
        <w:spacing w:line="600" w:lineRule="auto"/>
        <w:ind w:firstLine="720"/>
        <w:jc w:val="center"/>
        <w:rPr>
          <w:rFonts w:eastAsia="Times New Roman" w:cs="Times New Roman"/>
          <w:szCs w:val="24"/>
        </w:rPr>
      </w:pPr>
      <w:r>
        <w:rPr>
          <w:rFonts w:eastAsia="Times New Roman" w:cs="Times New Roman"/>
          <w:szCs w:val="24"/>
        </w:rPr>
        <w:t>(Θόρυβος από την</w:t>
      </w:r>
      <w:r>
        <w:rPr>
          <w:rFonts w:eastAsia="Times New Roman" w:cs="Times New Roman"/>
          <w:szCs w:val="24"/>
        </w:rPr>
        <w:t xml:space="preserve"> Πτέρυγα της Νέας Δημοκρατίας)</w:t>
      </w:r>
    </w:p>
    <w:p w14:paraId="34C3313F"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Κύριοι συνάδελφοι, παρακαλώ. </w:t>
      </w:r>
    </w:p>
    <w:p w14:paraId="34C33140"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 xml:space="preserve">Αυτά τα κόμματα θα μείνουν στο παρελθόν, τα κόμματα που έπαιρναν δάνεια χωρίς εγγυήσεις από την Αγροτική Τράπεζα, τα κόμματα που αμνήστευαν </w:t>
      </w:r>
      <w:r>
        <w:rPr>
          <w:rFonts w:eastAsia="Times New Roman" w:cs="Times New Roman"/>
          <w:szCs w:val="24"/>
        </w:rPr>
        <w:lastRenderedPageBreak/>
        <w:t>τι</w:t>
      </w:r>
      <w:r>
        <w:rPr>
          <w:rFonts w:eastAsia="Times New Roman" w:cs="Times New Roman"/>
          <w:szCs w:val="24"/>
        </w:rPr>
        <w:t xml:space="preserve">ς διοικήσεις των τραπεζών όταν τους έδιναν δάνεια, τα κόμματα τα οποία έδιναν δάνεια άνω των 200.000.000 ευρώ στα κανάλια που χρώσταγαν 200.000.000 ευρώ! </w:t>
      </w:r>
    </w:p>
    <w:p w14:paraId="34C33141"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Αυτά να τα ξεχάσετε! Αυτή η Ελλάδα έχει τελειώσει γιατί ο Έλληνας πολίτης δεν άντεχε άλλο. Έχει διαλέ</w:t>
      </w:r>
      <w:r>
        <w:rPr>
          <w:rFonts w:eastAsia="Times New Roman" w:cs="Times New Roman"/>
          <w:szCs w:val="24"/>
        </w:rPr>
        <w:t>ξει μ</w:t>
      </w:r>
      <w:r>
        <w:rPr>
          <w:rFonts w:eastAsia="Times New Roman" w:cs="Times New Roman"/>
          <w:szCs w:val="24"/>
        </w:rPr>
        <w:t>ί</w:t>
      </w:r>
      <w:r>
        <w:rPr>
          <w:rFonts w:eastAsia="Times New Roman" w:cs="Times New Roman"/>
          <w:szCs w:val="24"/>
        </w:rPr>
        <w:t>α άλλη πορεία και πρέπει να συμφωνήσουμε ότι, όταν μιλάμε σε αυτή</w:t>
      </w:r>
      <w:r>
        <w:rPr>
          <w:rFonts w:eastAsia="Times New Roman" w:cs="Times New Roman"/>
          <w:szCs w:val="24"/>
        </w:rPr>
        <w:t>ν</w:t>
      </w:r>
      <w:r>
        <w:rPr>
          <w:rFonts w:eastAsia="Times New Roman" w:cs="Times New Roman"/>
          <w:szCs w:val="24"/>
        </w:rPr>
        <w:t xml:space="preserve"> την Αίθουσα, θα λέμε την αλήθεια σχετικά με την πρόοδο του τόπου και σχετικά με το δίκιο των Ελλήνων και όχι το δίκιο των </w:t>
      </w:r>
      <w:proofErr w:type="spellStart"/>
      <w:r>
        <w:rPr>
          <w:rFonts w:eastAsia="Times New Roman" w:cs="Times New Roman"/>
          <w:szCs w:val="24"/>
        </w:rPr>
        <w:t>υμετέρων</w:t>
      </w:r>
      <w:proofErr w:type="spellEnd"/>
      <w:r>
        <w:rPr>
          <w:rFonts w:eastAsia="Times New Roman" w:cs="Times New Roman"/>
          <w:szCs w:val="24"/>
        </w:rPr>
        <w:t xml:space="preserve"> Ελλήνων, των δικών σας, που τακτοποιούσατε πάντα.</w:t>
      </w:r>
    </w:p>
    <w:p w14:paraId="34C3314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Οι</w:t>
      </w:r>
      <w:r>
        <w:rPr>
          <w:rFonts w:eastAsia="Times New Roman" w:cs="Times New Roman"/>
          <w:szCs w:val="24"/>
        </w:rPr>
        <w:t xml:space="preserve"> τροπολογίες, λοιπόν, εξυπηρετούν τα συμφέροντα της Ελλάδας σήμερα. Εξυπηρετούν την αμεσότητα της σημερινής συζήτησης και μπορούν να μας βγάλουν</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την προσπάθεια που κάνουν οι Βουλευτές με όλες τις ελλείψεις που μπορεί να έχουν αλλά με τη βούληση υπέρ το</w:t>
      </w:r>
      <w:r>
        <w:rPr>
          <w:rFonts w:eastAsia="Times New Roman" w:cs="Times New Roman"/>
          <w:szCs w:val="24"/>
        </w:rPr>
        <w:t>υ δικαίου. Το κράτος δικαίου επιστρέφει στην Ελλάδα με τον ΣΥΡΙΖΑ, τους Ανεξάρτητους Έλληνες και τους Οικολόγους Πρασίνους.</w:t>
      </w:r>
    </w:p>
    <w:p w14:paraId="34C3314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Σας ευχαριστώ.</w:t>
      </w:r>
    </w:p>
    <w:p w14:paraId="34C33144" w14:textId="77777777" w:rsidR="00836292" w:rsidRDefault="0042176D">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 xml:space="preserve">τις πτέρυγες </w:t>
      </w:r>
      <w:r>
        <w:rPr>
          <w:rFonts w:eastAsia="Times New Roman" w:cs="Times New Roman"/>
          <w:szCs w:val="24"/>
        </w:rPr>
        <w:t>του ΣΥΡΙΖΑ και των ΑΝΕΛ)</w:t>
      </w:r>
    </w:p>
    <w:p w14:paraId="34C33145"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w:t>
      </w:r>
      <w:proofErr w:type="spellStart"/>
      <w:r>
        <w:rPr>
          <w:rFonts w:eastAsia="Times New Roman" w:cs="Times New Roman"/>
          <w:szCs w:val="24"/>
        </w:rPr>
        <w:t>Φάμελ</w:t>
      </w:r>
      <w:r>
        <w:rPr>
          <w:rFonts w:eastAsia="Times New Roman" w:cs="Times New Roman"/>
          <w:szCs w:val="24"/>
        </w:rPr>
        <w:t>λο</w:t>
      </w:r>
      <w:proofErr w:type="spellEnd"/>
      <w:r>
        <w:rPr>
          <w:rFonts w:eastAsia="Times New Roman" w:cs="Times New Roman"/>
          <w:szCs w:val="24"/>
        </w:rPr>
        <w:t>.</w:t>
      </w:r>
    </w:p>
    <w:p w14:paraId="34C3314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Θεοχαρόπουλος, ο Κοινοβουλευτικός Εκπρόσωπος της Δημοκρατικής Συμπαράταξης. </w:t>
      </w:r>
    </w:p>
    <w:p w14:paraId="34C3314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Κύριε Υπουργέ, κυρίες και κύριοι συνάδελφοι, εγώ είμαι νέος Βουλευτής. Εκλέχθηκα πρώτη φορά τον Σεπτέμβριο. </w:t>
      </w:r>
    </w:p>
    <w:p w14:paraId="34C3314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Και</w:t>
      </w:r>
      <w:r>
        <w:rPr>
          <w:rFonts w:eastAsia="Times New Roman" w:cs="Times New Roman"/>
          <w:szCs w:val="24"/>
        </w:rPr>
        <w:t xml:space="preserve"> εμείς τον Γενάρη!</w:t>
      </w:r>
    </w:p>
    <w:p w14:paraId="34C3314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Το ξέρω. Γι’ αυτό το λέω. </w:t>
      </w:r>
    </w:p>
    <w:p w14:paraId="34C3314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Γι’ αυτό θα έπρεπε και ο Κοινοβουλευτικός Εκπρόσωπος του ΣΥΡΙΖΑ, που εκπροσωπεί τον ΣΥΡΙΖΑ και τους Βουλευτές, να πει κατά πρώτο λόγο ότι δεν τιμά κανέναν αυτός ο τρόπος νομοθέτησης. Να</w:t>
      </w:r>
      <w:r>
        <w:rPr>
          <w:rFonts w:eastAsia="Times New Roman" w:cs="Times New Roman"/>
          <w:szCs w:val="24"/>
        </w:rPr>
        <w:t xml:space="preserve"> τονίσουμε ότι δεν τιμά το Κοινοβούλιο, δεν τιμά τους Βουλευτές το να διαβάζουν στο πόδι τροπολογίες τη νύχτα, το πρωί. Είναι πράγματα, τα οποία θα πρέπει να συγκριθούν και με ολόκληρα νομοσχέδια για τις αλλαγές που έχουν γίνει, για να τοποθετηθούμε υπεύθυ</w:t>
      </w:r>
      <w:r>
        <w:rPr>
          <w:rFonts w:eastAsia="Times New Roman" w:cs="Times New Roman"/>
          <w:szCs w:val="24"/>
        </w:rPr>
        <w:t xml:space="preserve">να στο Ελληνικό Κοινοβούλιο. </w:t>
      </w:r>
    </w:p>
    <w:p w14:paraId="34C3314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Νομίζω ότι δεν μπορούμε να συνεχίσουμε με αυτόν τον τρόπο. Πρέπει κάτι να γίνει και η Κυβέρνηση και το Προεδρείο της Βουλής θα πρέπει να επιληφθούν αυτού του θέματος. Δεν </w:t>
      </w:r>
      <w:r>
        <w:rPr>
          <w:rFonts w:eastAsia="Times New Roman" w:cs="Times New Roman"/>
          <w:szCs w:val="24"/>
        </w:rPr>
        <w:lastRenderedPageBreak/>
        <w:t>μπορούμε να συζητάμε κυρώσεις νομοσχεδίων, κυρώσεις για</w:t>
      </w:r>
      <w:r>
        <w:rPr>
          <w:rFonts w:eastAsia="Times New Roman" w:cs="Times New Roman"/>
          <w:szCs w:val="24"/>
        </w:rPr>
        <w:t xml:space="preserve"> διεθνείς συμβάσεις και μάλιστα με ευρεία συναίνεση, όπως είναι αυτές, και ταυτόχρονα να έρχονται εκείνη τη στιγμή τροπολογίες άσχετες, το βράδυ κυριολεκτικά και όχι μεταφορικά, νύχτα.</w:t>
      </w:r>
    </w:p>
    <w:p w14:paraId="34C3314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Βέβαια, ακούσαμε κατηγορίες για «γκρίζες» τροπολογίες του ΣΥΡΙΖΑ από τη</w:t>
      </w:r>
      <w:r>
        <w:rPr>
          <w:rFonts w:eastAsia="Times New Roman" w:cs="Times New Roman"/>
          <w:szCs w:val="24"/>
        </w:rPr>
        <w:t xml:space="preserve"> Νέα Δημοκρατία, για «μαύρες» τροπολογίες της Νέας Δημοκρατίας από το ΣΥΡΙΖΑ. Πρέπει να ξεκαθαρίσουμε ότι εμείς είμαστε υπέρ της διαφάνειας. Και από εδώ και στο εξής ούτε «γκρίζες», ούτε «μαύρες» τροπολογίες θα υπάρχουν, αλλά με διαφανή τρόπο θα πρέπει να </w:t>
      </w:r>
      <w:r>
        <w:rPr>
          <w:rFonts w:eastAsia="Times New Roman" w:cs="Times New Roman"/>
          <w:szCs w:val="24"/>
        </w:rPr>
        <w:t xml:space="preserve">τα συζητούμε </w:t>
      </w:r>
      <w:r>
        <w:rPr>
          <w:rFonts w:eastAsia="Times New Roman" w:cs="Times New Roman"/>
          <w:szCs w:val="24"/>
        </w:rPr>
        <w:lastRenderedPageBreak/>
        <w:t xml:space="preserve">στις </w:t>
      </w:r>
      <w:r>
        <w:rPr>
          <w:rFonts w:eastAsia="Times New Roman" w:cs="Times New Roman"/>
          <w:szCs w:val="24"/>
        </w:rPr>
        <w:t>ε</w:t>
      </w:r>
      <w:r>
        <w:rPr>
          <w:rFonts w:eastAsia="Times New Roman" w:cs="Times New Roman"/>
          <w:szCs w:val="24"/>
        </w:rPr>
        <w:t xml:space="preserve">πιτροπές, να υπάρχουν οι εκθέσεις του Γενικού Λογιστηρίου του Κράτους, να μπορούμε να έχουμε όλα τα δεδομένα για να νομοθετούμε. </w:t>
      </w:r>
    </w:p>
    <w:p w14:paraId="34C3314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Και βέβαια, δεν τιμά το κόμμα της Αριστεράς, που βρίσκεται στην Κυβέρνηση η αναφορά, για παράδειγμα, του </w:t>
      </w:r>
      <w:r>
        <w:rPr>
          <w:rFonts w:eastAsia="Times New Roman" w:cs="Times New Roman"/>
          <w:szCs w:val="24"/>
        </w:rPr>
        <w:t>Υπουργού προς τον κ. Βορίδη –και γιατί το τονίζω;- ότι «εσείς δεν θέλατε την αξιοκρατία ποτέ». Μα, εσείς ήρθατε να κάνετε την αξιοκρατία ή απλώς να λέτε ότι κάνετε τα ίδια με τη Νέα Δημοκρατία το προηγούμενο χρονικό διάστημα;</w:t>
      </w:r>
    </w:p>
    <w:p w14:paraId="34C3314E" w14:textId="77777777" w:rsidR="00836292" w:rsidRDefault="0042176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Ακούσαμε στην αρχή τον κ. </w:t>
      </w:r>
      <w:proofErr w:type="spellStart"/>
      <w:r>
        <w:rPr>
          <w:rFonts w:eastAsia="Times New Roman" w:cs="Times New Roman"/>
          <w:bCs/>
          <w:shd w:val="clear" w:color="auto" w:fill="FFFFFF"/>
        </w:rPr>
        <w:t>Κατρούγκαλο</w:t>
      </w:r>
      <w:proofErr w:type="spellEnd"/>
      <w:r>
        <w:rPr>
          <w:rFonts w:eastAsia="Times New Roman" w:cs="Times New Roman"/>
          <w:bCs/>
          <w:shd w:val="clear" w:color="auto" w:fill="FFFFFF"/>
        </w:rPr>
        <w:t xml:space="preserve"> να μας μιλάει για την αξιολόγηση και να μας λέει ότι έχουμε το φορολογικό και το ασφαλιστικό, που </w:t>
      </w:r>
      <w:r>
        <w:rPr>
          <w:rFonts w:eastAsia="Times New Roman"/>
          <w:bCs/>
          <w:shd w:val="clear" w:color="auto" w:fill="FFFFFF"/>
        </w:rPr>
        <w:t>είναι</w:t>
      </w:r>
      <w:r>
        <w:rPr>
          <w:rFonts w:eastAsia="Times New Roman" w:cs="Times New Roman"/>
          <w:bCs/>
          <w:shd w:val="clear" w:color="auto" w:fill="FFFFFF"/>
        </w:rPr>
        <w:t xml:space="preserve"> επείγοντα θέματα. </w:t>
      </w:r>
    </w:p>
    <w:p w14:paraId="34C3314F" w14:textId="77777777" w:rsidR="00836292" w:rsidRDefault="0042176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Ακούσαμε, επίσης, χθες ότι θα έρθουν τα νομοσχέδια αυτά, χωρίς να υπάρχει συμφωνία στο πλαίσιο </w:t>
      </w:r>
      <w:r>
        <w:rPr>
          <w:rFonts w:eastAsia="Times New Roman" w:cs="Times New Roman"/>
          <w:bCs/>
          <w:shd w:val="clear" w:color="auto" w:fill="FFFFFF"/>
        </w:rPr>
        <w:t xml:space="preserve">της αξιολόγησης. </w:t>
      </w:r>
    </w:p>
    <w:p w14:paraId="34C33150" w14:textId="77777777" w:rsidR="00836292" w:rsidRDefault="0042176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Πριν λίγο καιρό εδώ ο κ. </w:t>
      </w:r>
      <w:proofErr w:type="spellStart"/>
      <w:r>
        <w:rPr>
          <w:rFonts w:eastAsia="Times New Roman" w:cs="Times New Roman"/>
          <w:bCs/>
          <w:shd w:val="clear" w:color="auto" w:fill="FFFFFF"/>
        </w:rPr>
        <w:t>Τσακαλώτος</w:t>
      </w:r>
      <w:proofErr w:type="spellEnd"/>
      <w:r>
        <w:rPr>
          <w:rFonts w:eastAsia="Times New Roman" w:cs="Times New Roman"/>
          <w:bCs/>
          <w:shd w:val="clear" w:color="auto" w:fill="FFFFFF"/>
        </w:rPr>
        <w:t xml:space="preserve"> μας έλεγε ότι αν φτάσει η αξιολόγηση τον Μάιο «ζήτω που καήκαμε». Και αυτή</w:t>
      </w:r>
      <w:r>
        <w:rPr>
          <w:rFonts w:eastAsia="Times New Roman" w:cs="Times New Roman"/>
          <w:bCs/>
          <w:shd w:val="clear" w:color="auto" w:fill="FFFFFF"/>
        </w:rPr>
        <w:t>ν</w:t>
      </w:r>
      <w:r>
        <w:rPr>
          <w:rFonts w:eastAsia="Times New Roman" w:cs="Times New Roman"/>
          <w:bCs/>
          <w:shd w:val="clear" w:color="auto" w:fill="FFFFFF"/>
        </w:rPr>
        <w:t xml:space="preserve"> τη στιγμή που μιλάμε -χθες- έρχεται χωρίς συμφωνία. </w:t>
      </w:r>
    </w:p>
    <w:p w14:paraId="34C33151" w14:textId="77777777" w:rsidR="00836292" w:rsidRDefault="0042176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Να σας ξεκαθαρίσουμε κάτι: Μην φέρετε διατάξεις στο Ελληνικό </w:t>
      </w:r>
      <w:r>
        <w:rPr>
          <w:rFonts w:eastAsia="Times New Roman"/>
          <w:bCs/>
          <w:shd w:val="clear" w:color="auto" w:fill="FFFFFF"/>
        </w:rPr>
        <w:t>Κοινοβούλιο,</w:t>
      </w:r>
      <w:r>
        <w:rPr>
          <w:rFonts w:eastAsia="Times New Roman" w:cs="Times New Roman"/>
          <w:bCs/>
          <w:shd w:val="clear" w:color="auto" w:fill="FFFFFF"/>
        </w:rPr>
        <w:t xml:space="preserve"> να τις ψηφίσει και να τις </w:t>
      </w:r>
      <w:proofErr w:type="spellStart"/>
      <w:r>
        <w:rPr>
          <w:rFonts w:eastAsia="Times New Roman" w:cs="Times New Roman"/>
          <w:bCs/>
          <w:shd w:val="clear" w:color="auto" w:fill="FFFFFF"/>
        </w:rPr>
        <w:t>ξε</w:t>
      </w:r>
      <w:proofErr w:type="spellEnd"/>
      <w:r>
        <w:rPr>
          <w:rFonts w:eastAsia="Times New Roman" w:cs="Times New Roman"/>
          <w:bCs/>
          <w:shd w:val="clear" w:color="auto" w:fill="FFFFFF"/>
        </w:rPr>
        <w:t xml:space="preserve">-ψηφίσει μετά, </w:t>
      </w:r>
      <w:r>
        <w:rPr>
          <w:rFonts w:eastAsia="Times New Roman" w:cs="Times New Roman"/>
          <w:bCs/>
          <w:shd w:val="clear" w:color="auto" w:fill="FFFFFF"/>
        </w:rPr>
        <w:lastRenderedPageBreak/>
        <w:t xml:space="preserve">όπως έχετε κάνει σε πολλές </w:t>
      </w:r>
      <w:r>
        <w:rPr>
          <w:rFonts w:eastAsia="Times New Roman"/>
          <w:bCs/>
          <w:shd w:val="clear" w:color="auto" w:fill="FFFFFF"/>
        </w:rPr>
        <w:t>τροπολογίες κ</w:t>
      </w:r>
      <w:r>
        <w:rPr>
          <w:rFonts w:eastAsia="Times New Roman" w:cs="Times New Roman"/>
          <w:bCs/>
          <w:shd w:val="clear" w:color="auto" w:fill="FFFFFF"/>
        </w:rPr>
        <w:t xml:space="preserve">αι σε πολλά νομοσχέδια. </w:t>
      </w:r>
    </w:p>
    <w:p w14:paraId="34C33152" w14:textId="77777777" w:rsidR="00836292" w:rsidRDefault="0042176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Ακούσαμε πριν, βέβαια, και ότι δεν έχει ξεπεράσει η χώρα τον κίνδυνο της χρεοκοπίας. Όμως, να σας το πούμε για άλλη </w:t>
      </w:r>
      <w:r>
        <w:rPr>
          <w:rFonts w:eastAsia="Times New Roman"/>
          <w:bCs/>
          <w:shd w:val="clear" w:color="auto" w:fill="FFFFFF"/>
        </w:rPr>
        <w:t>μία</w:t>
      </w:r>
      <w:r>
        <w:rPr>
          <w:rFonts w:eastAsia="Times New Roman" w:cs="Times New Roman"/>
          <w:bCs/>
          <w:shd w:val="clear" w:color="auto" w:fill="FFFFFF"/>
        </w:rPr>
        <w:t xml:space="preserve"> φορά, τα λάθη που έγιναν το</w:t>
      </w:r>
      <w:r>
        <w:rPr>
          <w:rFonts w:eastAsia="Times New Roman" w:cs="Times New Roman"/>
          <w:bCs/>
          <w:shd w:val="clear" w:color="auto" w:fill="FFFFFF"/>
        </w:rPr>
        <w:t xml:space="preserve">ν προηγούμενο χρόνο, και που ορισμένοι τα χρέωναν στον κ. </w:t>
      </w:r>
      <w:proofErr w:type="spellStart"/>
      <w:r>
        <w:rPr>
          <w:rFonts w:eastAsia="Times New Roman" w:cs="Times New Roman"/>
          <w:bCs/>
          <w:shd w:val="clear" w:color="auto" w:fill="FFFFFF"/>
        </w:rPr>
        <w:t>Βαρουφάκη</w:t>
      </w:r>
      <w:proofErr w:type="spellEnd"/>
      <w:r>
        <w:rPr>
          <w:rFonts w:eastAsia="Times New Roman" w:cs="Times New Roman"/>
          <w:bCs/>
          <w:shd w:val="clear" w:color="auto" w:fill="FFFFFF"/>
        </w:rPr>
        <w:t xml:space="preserve">, βλέπουμε ότι γίνονται πανομοιότυπα τώρα. </w:t>
      </w:r>
    </w:p>
    <w:p w14:paraId="34C33153" w14:textId="77777777" w:rsidR="00836292" w:rsidRDefault="0042176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Τι εννοώ; Πηγαίνετε τη </w:t>
      </w:r>
      <w:r>
        <w:rPr>
          <w:rFonts w:eastAsia="Times New Roman"/>
          <w:bCs/>
          <w:shd w:val="clear" w:color="auto" w:fill="FFFFFF"/>
        </w:rPr>
        <w:t>διαπραγμάτευση</w:t>
      </w:r>
      <w:r>
        <w:rPr>
          <w:rFonts w:eastAsia="Times New Roman" w:cs="Times New Roman"/>
          <w:bCs/>
          <w:shd w:val="clear" w:color="auto" w:fill="FFFFFF"/>
        </w:rPr>
        <w:t xml:space="preserve"> στο τέλος, όταν η διαπραγματευτική ισχύς της χώρας μας θα </w:t>
      </w:r>
      <w:r>
        <w:rPr>
          <w:rFonts w:eastAsia="Times New Roman"/>
          <w:bCs/>
          <w:shd w:val="clear" w:color="auto" w:fill="FFFFFF"/>
        </w:rPr>
        <w:t>είναι</w:t>
      </w:r>
      <w:r>
        <w:rPr>
          <w:rFonts w:eastAsia="Times New Roman" w:cs="Times New Roman"/>
          <w:bCs/>
          <w:shd w:val="clear" w:color="auto" w:fill="FFFFFF"/>
        </w:rPr>
        <w:t xml:space="preserve"> χειρότερη, γιατί δεν θα έχουμε χρήματα, με </w:t>
      </w:r>
      <w:r>
        <w:rPr>
          <w:rFonts w:eastAsia="Times New Roman" w:cs="Times New Roman"/>
          <w:bCs/>
          <w:shd w:val="clear" w:color="auto" w:fill="FFFFFF"/>
        </w:rPr>
        <w:t xml:space="preserve">αποτέλεσμα να δεχόμαστε στο τέλος, με την πλάτη στον τοίχο, τα πάντα. </w:t>
      </w:r>
    </w:p>
    <w:p w14:paraId="34C33154" w14:textId="77777777" w:rsidR="00836292" w:rsidRDefault="0042176D">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ΣΠΥΡΙΔΩΝ</w:t>
      </w:r>
      <w:r>
        <w:rPr>
          <w:rFonts w:eastAsia="Times New Roman" w:cs="Times New Roman"/>
          <w:b/>
          <w:bCs/>
          <w:shd w:val="clear" w:color="auto" w:fill="FFFFFF"/>
        </w:rPr>
        <w:t>ΑΣ</w:t>
      </w:r>
      <w:r>
        <w:rPr>
          <w:rFonts w:eastAsia="Times New Roman" w:cs="Times New Roman"/>
          <w:b/>
          <w:bCs/>
          <w:shd w:val="clear" w:color="auto" w:fill="FFFFFF"/>
        </w:rPr>
        <w:t xml:space="preserve"> ΛΑΠΠΑΣ:</w:t>
      </w:r>
      <w:r>
        <w:rPr>
          <w:rFonts w:eastAsia="Times New Roman" w:cs="Times New Roman"/>
          <w:bCs/>
          <w:shd w:val="clear" w:color="auto" w:fill="FFFFFF"/>
        </w:rPr>
        <w:t xml:space="preserve"> Εσείς τι προτείνετε;</w:t>
      </w:r>
    </w:p>
    <w:p w14:paraId="34C33155" w14:textId="77777777" w:rsidR="00836292" w:rsidRDefault="0042176D">
      <w:pPr>
        <w:spacing w:line="600" w:lineRule="auto"/>
        <w:ind w:firstLine="720"/>
        <w:jc w:val="both"/>
        <w:rPr>
          <w:rFonts w:eastAsia="Times New Roman"/>
          <w:bCs/>
          <w:shd w:val="clear" w:color="auto" w:fill="FFFFFF"/>
        </w:rPr>
      </w:pPr>
      <w:r>
        <w:rPr>
          <w:rFonts w:eastAsia="Times New Roman" w:cs="Times New Roman"/>
          <w:b/>
          <w:bCs/>
          <w:shd w:val="clear" w:color="auto" w:fill="FFFFFF"/>
        </w:rPr>
        <w:t>ΑΘΑΝΑΣΙΟΣ ΘΕΟΧΑΡΟΠΟΥΛΟΣ:</w:t>
      </w:r>
      <w:r>
        <w:rPr>
          <w:rFonts w:eastAsia="Times New Roman" w:cs="Times New Roman"/>
          <w:bCs/>
          <w:shd w:val="clear" w:color="auto" w:fill="FFFFFF"/>
        </w:rPr>
        <w:t xml:space="preserve"> Γι’ αυτό</w:t>
      </w:r>
      <w:r>
        <w:rPr>
          <w:rFonts w:eastAsia="Times New Roman" w:cs="Times New Roman"/>
          <w:bCs/>
          <w:shd w:val="clear" w:color="auto" w:fill="FFFFFF"/>
        </w:rPr>
        <w:t>ν</w:t>
      </w:r>
      <w:r>
        <w:rPr>
          <w:rFonts w:eastAsia="Times New Roman" w:cs="Times New Roman"/>
          <w:bCs/>
          <w:shd w:val="clear" w:color="auto" w:fill="FFFFFF"/>
        </w:rPr>
        <w:t xml:space="preserve"> τον λόγο προτείνουμε ξεκάθαρα και στο ασφαλιστικό και στο φορολογικό </w:t>
      </w:r>
      <w:r>
        <w:rPr>
          <w:rFonts w:eastAsia="Times New Roman"/>
          <w:bCs/>
          <w:shd w:val="clear" w:color="auto" w:fill="FFFFFF"/>
        </w:rPr>
        <w:t>συγκεκριμένες αλλαγές και ρυθμίσεις, οι ο</w:t>
      </w:r>
      <w:r>
        <w:rPr>
          <w:rFonts w:eastAsia="Times New Roman"/>
          <w:bCs/>
          <w:shd w:val="clear" w:color="auto" w:fill="FFFFFF"/>
        </w:rPr>
        <w:t xml:space="preserve">ποίες και θα είναι δίκαιες και θα έχουν και διαρθρωτικές μεταρρυθμίσεις. Δεν θα έχουμε συνέχεια μέτρα </w:t>
      </w:r>
      <w:proofErr w:type="spellStart"/>
      <w:r>
        <w:rPr>
          <w:rFonts w:eastAsia="Times New Roman"/>
          <w:bCs/>
          <w:shd w:val="clear" w:color="auto" w:fill="FFFFFF"/>
        </w:rPr>
        <w:t>υπερφορολόγησης</w:t>
      </w:r>
      <w:proofErr w:type="spellEnd"/>
      <w:r>
        <w:rPr>
          <w:rFonts w:eastAsia="Times New Roman"/>
          <w:bCs/>
          <w:shd w:val="clear" w:color="auto" w:fill="FFFFFF"/>
        </w:rPr>
        <w:t xml:space="preserve">, αύξησης ασφαλιστικών εισφορών. </w:t>
      </w:r>
    </w:p>
    <w:p w14:paraId="34C33156" w14:textId="77777777" w:rsidR="00836292" w:rsidRDefault="0042176D">
      <w:pPr>
        <w:spacing w:line="600" w:lineRule="auto"/>
        <w:ind w:firstLine="720"/>
        <w:jc w:val="both"/>
        <w:rPr>
          <w:rFonts w:eastAsia="Times New Roman"/>
          <w:bCs/>
          <w:shd w:val="clear" w:color="auto" w:fill="FFFFFF"/>
        </w:rPr>
      </w:pPr>
      <w:r>
        <w:rPr>
          <w:rFonts w:eastAsia="Times New Roman"/>
          <w:bCs/>
          <w:shd w:val="clear" w:color="auto" w:fill="FFFFFF"/>
        </w:rPr>
        <w:t xml:space="preserve">Κι επειδή ρωτάτε «ποιες προτείνετε», εδώ ήταν ο κ. </w:t>
      </w:r>
      <w:proofErr w:type="spellStart"/>
      <w:r>
        <w:rPr>
          <w:rFonts w:eastAsia="Times New Roman"/>
          <w:bCs/>
          <w:shd w:val="clear" w:color="auto" w:fill="FFFFFF"/>
        </w:rPr>
        <w:t>Κατρούγκαλος</w:t>
      </w:r>
      <w:proofErr w:type="spellEnd"/>
      <w:r>
        <w:rPr>
          <w:rFonts w:eastAsia="Times New Roman"/>
          <w:bCs/>
          <w:shd w:val="clear" w:color="auto" w:fill="FFFFFF"/>
        </w:rPr>
        <w:t>, όταν τις έλαβε από τη Δημοκρατική Συμπαρ</w:t>
      </w:r>
      <w:r>
        <w:rPr>
          <w:rFonts w:eastAsia="Times New Roman"/>
          <w:bCs/>
          <w:shd w:val="clear" w:color="auto" w:fill="FFFFFF"/>
        </w:rPr>
        <w:t xml:space="preserve">άταξη και είπε ότι πράγματι η Δημοκρατική Συμπαράταξη μου κάνει </w:t>
      </w:r>
      <w:r>
        <w:rPr>
          <w:rFonts w:eastAsia="Times New Roman"/>
          <w:bCs/>
          <w:shd w:val="clear" w:color="auto" w:fill="FFFFFF"/>
        </w:rPr>
        <w:lastRenderedPageBreak/>
        <w:t>συγκεκριμένες προτάσεις, τις οποίες πρέπει να αξιολογήσουμε. Ακόμη περιμένουμε την αξιολόγηση αυτών των συγκεκριμένων προτάσεων, που και κοστολογημένες ήταν και διαρθρωτικές μεταρρυθμίσεις ήτα</w:t>
      </w:r>
      <w:r>
        <w:rPr>
          <w:rFonts w:eastAsia="Times New Roman"/>
          <w:bCs/>
          <w:shd w:val="clear" w:color="auto" w:fill="FFFFFF"/>
        </w:rPr>
        <w:t>ν.</w:t>
      </w:r>
    </w:p>
    <w:p w14:paraId="34C33157" w14:textId="77777777" w:rsidR="00836292" w:rsidRDefault="0042176D">
      <w:pPr>
        <w:spacing w:line="600" w:lineRule="auto"/>
        <w:ind w:firstLine="720"/>
        <w:jc w:val="both"/>
        <w:rPr>
          <w:rFonts w:eastAsia="Times New Roman"/>
          <w:bCs/>
          <w:shd w:val="clear" w:color="auto" w:fill="FFFFFF"/>
        </w:rPr>
      </w:pPr>
      <w:r>
        <w:rPr>
          <w:rFonts w:eastAsia="Times New Roman"/>
          <w:bCs/>
          <w:shd w:val="clear" w:color="auto" w:fill="FFFFFF"/>
        </w:rPr>
        <w:t>Το ζήτημα είναι ότι κάθε μέρα που περνάει, προστίθεται κι ένα μέτρο στο τέλος. Και γι’ αυτό</w:t>
      </w:r>
      <w:r>
        <w:rPr>
          <w:rFonts w:eastAsia="Times New Roman"/>
          <w:bCs/>
          <w:shd w:val="clear" w:color="auto" w:fill="FFFFFF"/>
        </w:rPr>
        <w:t>ν</w:t>
      </w:r>
      <w:r>
        <w:rPr>
          <w:rFonts w:eastAsia="Times New Roman"/>
          <w:bCs/>
          <w:shd w:val="clear" w:color="auto" w:fill="FFFFFF"/>
        </w:rPr>
        <w:t xml:space="preserve"> τον λόγο θα πρέπει με την καλύτερη διαπραγμάτευση να κλείσει η αξιολόγηση προς όφελος της κοινωνίας και της χώρας. Διαπραγμάτευση, όμως, δεν κάνετε με τρόπο αποτελεσματικό. </w:t>
      </w:r>
    </w:p>
    <w:p w14:paraId="34C33158" w14:textId="77777777" w:rsidR="00836292" w:rsidRDefault="0042176D">
      <w:pPr>
        <w:spacing w:line="600" w:lineRule="auto"/>
        <w:ind w:firstLine="720"/>
        <w:jc w:val="both"/>
        <w:rPr>
          <w:rFonts w:eastAsia="Times New Roman"/>
          <w:bCs/>
          <w:shd w:val="clear" w:color="auto" w:fill="FFFFFF"/>
        </w:rPr>
      </w:pPr>
      <w:r>
        <w:rPr>
          <w:rFonts w:eastAsia="Times New Roman"/>
          <w:bCs/>
          <w:shd w:val="clear" w:color="auto" w:fill="FFFFFF"/>
        </w:rPr>
        <w:lastRenderedPageBreak/>
        <w:t>Να έρθω τώρα μόνο σε δύο τρία χαρακτηριστικά ζητήματα σε σχέση με ορισμένες τροπο</w:t>
      </w:r>
      <w:r>
        <w:rPr>
          <w:rFonts w:eastAsia="Times New Roman"/>
          <w:bCs/>
          <w:shd w:val="clear" w:color="auto" w:fill="FFFFFF"/>
        </w:rPr>
        <w:t xml:space="preserve">λογίες. Καταθέσατε μία τροπολογία για την Εθνική Επιτροπή για τα Δικαιώματα του Ανθρώπου. Νομίζω είναι του κ. Παππά. </w:t>
      </w:r>
    </w:p>
    <w:p w14:paraId="34C33159" w14:textId="77777777" w:rsidR="00836292" w:rsidRDefault="0042176D">
      <w:pPr>
        <w:spacing w:line="600" w:lineRule="auto"/>
        <w:ind w:firstLine="720"/>
        <w:jc w:val="both"/>
        <w:rPr>
          <w:rFonts w:eastAsia="Times New Roman"/>
          <w:bCs/>
          <w:shd w:val="clear" w:color="auto" w:fill="FFFFFF"/>
        </w:rPr>
      </w:pPr>
      <w:r>
        <w:rPr>
          <w:rFonts w:eastAsia="Times New Roman"/>
          <w:bCs/>
          <w:shd w:val="clear" w:color="auto" w:fill="FFFFFF"/>
        </w:rPr>
        <w:t xml:space="preserve">Κοιτάξτε, τι κάνετε με αυτήν την τροπολογία; Ορίζεται ο Γενικός Γραμματέας της Κυβέρνησης ως ο κύριος </w:t>
      </w:r>
      <w:proofErr w:type="spellStart"/>
      <w:r>
        <w:rPr>
          <w:rFonts w:eastAsia="Times New Roman"/>
          <w:bCs/>
          <w:shd w:val="clear" w:color="auto" w:fill="FFFFFF"/>
        </w:rPr>
        <w:t>διατάκτης</w:t>
      </w:r>
      <w:proofErr w:type="spellEnd"/>
      <w:r>
        <w:rPr>
          <w:rFonts w:eastAsia="Times New Roman"/>
          <w:bCs/>
          <w:shd w:val="clear" w:color="auto" w:fill="FFFFFF"/>
        </w:rPr>
        <w:t xml:space="preserve"> των δαπανών και όχι ο Πρόε</w:t>
      </w:r>
      <w:r>
        <w:rPr>
          <w:rFonts w:eastAsia="Times New Roman"/>
          <w:bCs/>
          <w:shd w:val="clear" w:color="auto" w:fill="FFFFFF"/>
        </w:rPr>
        <w:t xml:space="preserve">δρος της Επιτροπής, που ισχύει έως σήμερα. Να θυμίσω λίγο ότι στις 24 Δεκεμβρίου είχε αλλάξει με στόχο την ανεξαρτητοποίηση και είχε περάσει ο τελικός </w:t>
      </w:r>
      <w:proofErr w:type="spellStart"/>
      <w:r>
        <w:rPr>
          <w:rFonts w:eastAsia="Times New Roman"/>
          <w:bCs/>
          <w:shd w:val="clear" w:color="auto" w:fill="FFFFFF"/>
        </w:rPr>
        <w:t>διατάκτης</w:t>
      </w:r>
      <w:proofErr w:type="spellEnd"/>
      <w:r>
        <w:rPr>
          <w:rFonts w:eastAsia="Times New Roman"/>
          <w:bCs/>
          <w:shd w:val="clear" w:color="auto" w:fill="FFFFFF"/>
        </w:rPr>
        <w:t xml:space="preserve"> να είναι ο Πρόεδρος της Επιτροπής.</w:t>
      </w:r>
    </w:p>
    <w:p w14:paraId="34C3315A" w14:textId="77777777" w:rsidR="00836292" w:rsidRDefault="0042176D">
      <w:pPr>
        <w:spacing w:line="600" w:lineRule="auto"/>
        <w:ind w:firstLine="720"/>
        <w:jc w:val="both"/>
        <w:rPr>
          <w:rFonts w:eastAsia="Times New Roman"/>
          <w:bCs/>
          <w:shd w:val="clear" w:color="auto" w:fill="FFFFFF"/>
        </w:rPr>
      </w:pPr>
      <w:r>
        <w:rPr>
          <w:rFonts w:eastAsia="Times New Roman"/>
          <w:b/>
          <w:bCs/>
          <w:shd w:val="clear" w:color="auto" w:fill="FFFFFF"/>
        </w:rPr>
        <w:lastRenderedPageBreak/>
        <w:t>ΧΡΗΣΤΟΣ ΣΠΙΡΤΖΗΣ (Υπουργός Υποδομών, Μεταφορών και Δικτύων):</w:t>
      </w:r>
      <w:r>
        <w:rPr>
          <w:rFonts w:eastAsia="Times New Roman"/>
          <w:bCs/>
          <w:shd w:val="clear" w:color="auto" w:fill="FFFFFF"/>
        </w:rPr>
        <w:t xml:space="preserve"> Ο οποίος ήταν ανεξάρτητος…</w:t>
      </w:r>
    </w:p>
    <w:p w14:paraId="34C3315B" w14:textId="77777777" w:rsidR="00836292" w:rsidRDefault="0042176D">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ΑΘΑΝΑΣΙΟΣ ΘΕΟΧΑΡΟΠΟΥΛΟΣ:</w:t>
      </w:r>
      <w:r>
        <w:rPr>
          <w:rFonts w:eastAsia="Times New Roman" w:cs="Times New Roman"/>
          <w:bCs/>
          <w:shd w:val="clear" w:color="auto" w:fill="FFFFFF"/>
        </w:rPr>
        <w:t xml:space="preserve"> Βλέπω τα παλαιότερα στοιχεία, όταν έγινε η αλλαγή. </w:t>
      </w:r>
    </w:p>
    <w:p w14:paraId="34C3315C" w14:textId="77777777" w:rsidR="00836292" w:rsidRDefault="0042176D">
      <w:pPr>
        <w:spacing w:line="600" w:lineRule="auto"/>
        <w:ind w:firstLine="720"/>
        <w:jc w:val="both"/>
        <w:rPr>
          <w:rFonts w:eastAsia="Times New Roman" w:cs="Times New Roman"/>
          <w:bCs/>
          <w:shd w:val="clear" w:color="auto" w:fill="FFFFFF"/>
        </w:rPr>
      </w:pPr>
      <w:r>
        <w:rPr>
          <w:rFonts w:eastAsia="Times New Roman"/>
          <w:b/>
          <w:bCs/>
          <w:shd w:val="clear" w:color="auto" w:fill="FFFFFF"/>
        </w:rPr>
        <w:t>ΧΡΗΣΤΟΣ ΣΠΙΡΤΖΗΣ (Υπουργός Υποδομών, Μεταφορών και Δικτύων):</w:t>
      </w:r>
      <w:r>
        <w:rPr>
          <w:rFonts w:eastAsia="Times New Roman"/>
          <w:bCs/>
          <w:shd w:val="clear" w:color="auto" w:fill="FFFFFF"/>
        </w:rPr>
        <w:t xml:space="preserve"> Άλλο λέω. Ήταν ανεξάρτητος. Από ποιον οριζόταν;</w:t>
      </w:r>
    </w:p>
    <w:p w14:paraId="34C3315D" w14:textId="77777777" w:rsidR="00836292" w:rsidRDefault="0042176D">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 xml:space="preserve">ΑΘΑΝΑΣΙΟΣ ΘΕΟΧΑΡΟΠΟΥΛΟΣ: </w:t>
      </w:r>
      <w:r>
        <w:rPr>
          <w:rFonts w:eastAsia="Times New Roman" w:cs="Times New Roman"/>
          <w:bCs/>
          <w:shd w:val="clear" w:color="auto" w:fill="FFFFFF"/>
        </w:rPr>
        <w:t>Πάμε στη συνέχεια</w:t>
      </w:r>
      <w:r>
        <w:rPr>
          <w:rFonts w:eastAsia="Times New Roman" w:cs="Times New Roman"/>
          <w:bCs/>
          <w:shd w:val="clear" w:color="auto" w:fill="FFFFFF"/>
        </w:rPr>
        <w:t xml:space="preserve"> στον Φεβρουάριο, στις 15 Φεβρουαρίου, όπου υπήρξε ο ιδρυτικός νόμος, η τελευταία αναθεώρηση του ιδρυτικού νόμου. Δεν </w:t>
      </w:r>
      <w:r>
        <w:rPr>
          <w:rFonts w:eastAsia="Times New Roman" w:cs="Times New Roman"/>
          <w:bCs/>
          <w:shd w:val="clear" w:color="auto" w:fill="FFFFFF"/>
        </w:rPr>
        <w:lastRenderedPageBreak/>
        <w:t xml:space="preserve">υπάρχει κάποια αλλαγή πριν δύο μήνες. Αναρωτιόμαστε, λοιπόν, τι μεσολάβησε αυτούς τους δύο μήνες. </w:t>
      </w:r>
    </w:p>
    <w:p w14:paraId="34C3315E" w14:textId="77777777" w:rsidR="00836292" w:rsidRDefault="0042176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Να πω τα </w:t>
      </w:r>
      <w:r>
        <w:rPr>
          <w:rFonts w:eastAsia="Times New Roman"/>
          <w:bCs/>
          <w:shd w:val="clear" w:color="auto" w:fill="FFFFFF"/>
        </w:rPr>
        <w:t>συγκεκριμένα</w:t>
      </w:r>
      <w:r>
        <w:rPr>
          <w:rFonts w:eastAsia="Times New Roman" w:cs="Times New Roman"/>
          <w:bCs/>
          <w:shd w:val="clear" w:color="auto" w:fill="FFFFFF"/>
        </w:rPr>
        <w:t xml:space="preserve"> στοιχεία για αυτή</w:t>
      </w:r>
      <w:r>
        <w:rPr>
          <w:rFonts w:eastAsia="Times New Roman" w:cs="Times New Roman"/>
          <w:bCs/>
          <w:shd w:val="clear" w:color="auto" w:fill="FFFFFF"/>
        </w:rPr>
        <w:t>ν</w:t>
      </w:r>
      <w:r>
        <w:rPr>
          <w:rFonts w:eastAsia="Times New Roman" w:cs="Times New Roman"/>
          <w:bCs/>
          <w:shd w:val="clear" w:color="auto" w:fill="FFFFFF"/>
        </w:rPr>
        <w:t xml:space="preserve"> την τροπολογία. Πρώτον, κατατίθεται σε άσχετο νομοσχέδιο. </w:t>
      </w:r>
    </w:p>
    <w:p w14:paraId="34C3315F" w14:textId="77777777" w:rsidR="00836292" w:rsidRDefault="0042176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Δεύτερον, η αιτιολογική έκθεση </w:t>
      </w:r>
      <w:r>
        <w:rPr>
          <w:rFonts w:eastAsia="Times New Roman"/>
          <w:bCs/>
          <w:shd w:val="clear" w:color="auto" w:fill="FFFFFF"/>
        </w:rPr>
        <w:t>είναι</w:t>
      </w:r>
      <w:r>
        <w:rPr>
          <w:rFonts w:eastAsia="Times New Roman" w:cs="Times New Roman"/>
          <w:bCs/>
          <w:shd w:val="clear" w:color="auto" w:fill="FFFFFF"/>
        </w:rPr>
        <w:t xml:space="preserve"> επί της ουσίας ανύπαρκτη. Το μόνο που λέει να διασφαλίσουμε αποτελεσματικότερα την απρόσκοπτη λειτουργία. Τίποτα άλλο. </w:t>
      </w:r>
    </w:p>
    <w:p w14:paraId="34C33160" w14:textId="77777777" w:rsidR="00836292" w:rsidRDefault="0042176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Τρίτον, ο λόγος που είχαν γίνει οι </w:t>
      </w:r>
      <w:r>
        <w:rPr>
          <w:rFonts w:eastAsia="Times New Roman"/>
          <w:bCs/>
          <w:shd w:val="clear" w:color="auto" w:fill="FFFFFF"/>
        </w:rPr>
        <w:t>συγ</w:t>
      </w:r>
      <w:r>
        <w:rPr>
          <w:rFonts w:eastAsia="Times New Roman"/>
          <w:bCs/>
          <w:shd w:val="clear" w:color="auto" w:fill="FFFFFF"/>
        </w:rPr>
        <w:t>κεκριμένες</w:t>
      </w:r>
      <w:r>
        <w:rPr>
          <w:rFonts w:eastAsia="Times New Roman" w:cs="Times New Roman"/>
          <w:bCs/>
          <w:shd w:val="clear" w:color="auto" w:fill="FFFFFF"/>
        </w:rPr>
        <w:t xml:space="preserve"> αλλαγές που βλέπαμε στα χαρτιά </w:t>
      </w:r>
      <w:r>
        <w:rPr>
          <w:rFonts w:eastAsia="Times New Roman"/>
          <w:bCs/>
          <w:shd w:val="clear" w:color="auto" w:fill="FFFFFF"/>
        </w:rPr>
        <w:t>είναι</w:t>
      </w:r>
      <w:r>
        <w:rPr>
          <w:rFonts w:eastAsia="Times New Roman" w:cs="Times New Roman"/>
          <w:bCs/>
          <w:shd w:val="clear" w:color="auto" w:fill="FFFFFF"/>
        </w:rPr>
        <w:t xml:space="preserve"> να επιτευχθεί η μερική ανεξαρτητοποίηση του φορέα. </w:t>
      </w:r>
      <w:r>
        <w:rPr>
          <w:rFonts w:eastAsia="Times New Roman"/>
          <w:bCs/>
          <w:shd w:val="clear" w:color="auto" w:fill="FFFFFF"/>
        </w:rPr>
        <w:t>Βεβαίως</w:t>
      </w:r>
      <w:r>
        <w:rPr>
          <w:rFonts w:eastAsia="Times New Roman" w:cs="Times New Roman"/>
          <w:bCs/>
          <w:shd w:val="clear" w:color="auto" w:fill="FFFFFF"/>
        </w:rPr>
        <w:t xml:space="preserve"> και υπήρχαν προβλήματα, όσον αφορά τη δέουσα διοικητική υποστήριξή του. </w:t>
      </w:r>
    </w:p>
    <w:p w14:paraId="34C33161" w14:textId="77777777" w:rsidR="00836292" w:rsidRDefault="0042176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Όμως, αυτό δείχνει την πρόχειρη νομοθέτησή σας. Η αλλαγή είχε γίνει με την π</w:t>
      </w:r>
      <w:r>
        <w:rPr>
          <w:rFonts w:eastAsia="Times New Roman" w:cs="Times New Roman"/>
          <w:bCs/>
          <w:shd w:val="clear" w:color="auto" w:fill="FFFFFF"/>
        </w:rPr>
        <w:t xml:space="preserve">ράξη νομοθετικού περιεχομένου τα Χριστούγεννα. Όποιος -σας λέγαμε- πρόχειρα νομοθετεί, τα βρίσκει μπροστά του αυτά τα στοιχεία, όπως τα βρίσκουμε και τώρα. </w:t>
      </w:r>
    </w:p>
    <w:p w14:paraId="34C33162" w14:textId="77777777" w:rsidR="00836292" w:rsidRDefault="0042176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αναφέρομαι στη </w:t>
      </w:r>
      <w:r>
        <w:rPr>
          <w:rFonts w:eastAsia="Times New Roman"/>
          <w:bCs/>
          <w:shd w:val="clear" w:color="auto" w:fill="FFFFFF"/>
        </w:rPr>
        <w:t>συγκεκριμένη</w:t>
      </w:r>
      <w:r>
        <w:rPr>
          <w:rFonts w:eastAsia="Times New Roman" w:cs="Times New Roman"/>
          <w:bCs/>
          <w:shd w:val="clear" w:color="auto" w:fill="FFFFFF"/>
        </w:rPr>
        <w:t xml:space="preserve"> Εθνική Επιτροπή, γιατί θέλω να σας διαβάσω και την πρόσφατη -από τι</w:t>
      </w:r>
      <w:r>
        <w:rPr>
          <w:rFonts w:eastAsia="Times New Roman" w:cs="Times New Roman"/>
          <w:bCs/>
          <w:shd w:val="clear" w:color="auto" w:fill="FFFFFF"/>
        </w:rPr>
        <w:t xml:space="preserve">ς 16 Μαρτίου- δήλωση της Εθνικής Επιτροπής για τα Δικαιώματα του Ανθρώπου σε σχέση με το προσφυγικό. </w:t>
      </w:r>
    </w:p>
    <w:p w14:paraId="34C33163" w14:textId="77777777" w:rsidR="00836292" w:rsidRDefault="0042176D">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Σήμερα που μιλάμε έχουμε επεισόδια στην </w:t>
      </w:r>
      <w:proofErr w:type="spellStart"/>
      <w:r>
        <w:rPr>
          <w:rFonts w:eastAsia="Times New Roman" w:cs="Times New Roman"/>
          <w:bCs/>
          <w:shd w:val="clear" w:color="auto" w:fill="FFFFFF"/>
        </w:rPr>
        <w:t>Ειδομένη</w:t>
      </w:r>
      <w:proofErr w:type="spellEnd"/>
      <w:r>
        <w:rPr>
          <w:rFonts w:eastAsia="Times New Roman" w:cs="Times New Roman"/>
          <w:bCs/>
          <w:shd w:val="clear" w:color="auto" w:fill="FFFFFF"/>
        </w:rPr>
        <w:t>. Τώρα που μιλάμε έχουμε δακρυγόνα από τις Αρχές των Σκοπίων. Και αυτό το γεγονός της έλλειψης του κράτους</w:t>
      </w:r>
      <w:r>
        <w:rPr>
          <w:rFonts w:eastAsia="Times New Roman" w:cs="Times New Roman"/>
          <w:bCs/>
          <w:shd w:val="clear" w:color="auto" w:fill="FFFFFF"/>
        </w:rPr>
        <w:t xml:space="preserve"> και στην </w:t>
      </w:r>
      <w:proofErr w:type="spellStart"/>
      <w:r>
        <w:rPr>
          <w:rFonts w:eastAsia="Times New Roman" w:cs="Times New Roman"/>
          <w:bCs/>
          <w:shd w:val="clear" w:color="auto" w:fill="FFFFFF"/>
        </w:rPr>
        <w:t>Ειδομένη</w:t>
      </w:r>
      <w:proofErr w:type="spellEnd"/>
      <w:r>
        <w:rPr>
          <w:rFonts w:eastAsia="Times New Roman" w:cs="Times New Roman"/>
          <w:bCs/>
          <w:shd w:val="clear" w:color="auto" w:fill="FFFFFF"/>
        </w:rPr>
        <w:t xml:space="preserve"> και στον Πειραιά και παντού πρέπει επιτέλους να σταματήσει. Και κράτος δεν σημαίνει δακρυγόνα. </w:t>
      </w:r>
    </w:p>
    <w:p w14:paraId="34C33164" w14:textId="77777777" w:rsidR="00836292" w:rsidRDefault="0042176D">
      <w:pPr>
        <w:spacing w:line="600" w:lineRule="auto"/>
        <w:ind w:firstLine="720"/>
        <w:jc w:val="both"/>
        <w:rPr>
          <w:rFonts w:eastAsia="Times New Roman"/>
          <w:bCs/>
          <w:shd w:val="clear" w:color="auto" w:fill="FFFFFF"/>
        </w:rPr>
      </w:pPr>
      <w:r>
        <w:rPr>
          <w:rFonts w:eastAsia="Times New Roman" w:cs="Times New Roman"/>
          <w:bCs/>
          <w:shd w:val="clear" w:color="auto" w:fill="FFFFFF"/>
        </w:rPr>
        <w:t>Ελληνικό κράτος σημαίνει να κάνει τη δουλειά του, να μεταφέρει τους πρόσφυγες στα κέντρα φιλοξενίας, να εφαρμόσει επιτέλους την εθνική στρατη</w:t>
      </w:r>
      <w:r>
        <w:rPr>
          <w:rFonts w:eastAsia="Times New Roman" w:cs="Times New Roman"/>
          <w:bCs/>
          <w:shd w:val="clear" w:color="auto" w:fill="FFFFFF"/>
        </w:rPr>
        <w:t xml:space="preserve">γική, το κοινό ανακοινωθέν που αποφασίστηκε στο πρόσφατο Συμβούλιο Πολιτικών Αρχηγών για τον διαχωρισμό προσφύγων - μεταναστών και για άλλα θέματα. </w:t>
      </w:r>
    </w:p>
    <w:p w14:paraId="34C3316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Λέει, λοιπόν, εδώ η Εθνική Επιτροπή για τα Δικαιώματα του Ανθρώπου στις 16 Μαρτίου: «Χρειάζεται να υπάρξει </w:t>
      </w:r>
      <w:r>
        <w:rPr>
          <w:rFonts w:eastAsia="Times New Roman" w:cs="Times New Roman"/>
          <w:szCs w:val="24"/>
        </w:rPr>
        <w:t xml:space="preserve">άμεσος συντονισμός για την καλύτερη δυνατή διαχείριση της προσφυγικής και μεταναστευτικής κρίσης, που τείνει να βγει εκτός ελέγχου με άμεσους και σοβαρούς κινδύνους, τόσο για τους μετανάστες, όσο και για τις χώρες υποδοχής τους». </w:t>
      </w:r>
    </w:p>
    <w:p w14:paraId="34C3316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Υπενθυμίζει η Εθνική Επιτ</w:t>
      </w:r>
      <w:r>
        <w:rPr>
          <w:rFonts w:eastAsia="Times New Roman" w:cs="Times New Roman"/>
          <w:szCs w:val="24"/>
        </w:rPr>
        <w:t>ροπή για τα Δικαιώματα του Ανθρώπου για πολλοστή φορά, πως έχουν τεθεί σε κίνδυνο βασικά ανθρώπινα δικαιώματα των αιτούντων άσυλο και προσφύγων, καθώς και τα δικαιώματα των κατοίκων της Ελλάδας και κυρίως των ακριτικών περιοχών, που σε ένα ήδη εξαιρετικά β</w:t>
      </w:r>
      <w:r>
        <w:rPr>
          <w:rFonts w:eastAsia="Times New Roman" w:cs="Times New Roman"/>
          <w:szCs w:val="24"/>
        </w:rPr>
        <w:t xml:space="preserve">εβαρυμμένο κοινωνικοοικονομικό κλίμα αδυνατούν ως τόποι </w:t>
      </w:r>
      <w:r>
        <w:rPr>
          <w:rFonts w:eastAsia="Times New Roman" w:cs="Times New Roman"/>
          <w:szCs w:val="24"/>
        </w:rPr>
        <w:lastRenderedPageBreak/>
        <w:t>πρώτης υποδοχής να διαχειριστούν τις διαρκώς διογκούμενες μεταναστευτικές και προσφυγικές ροές. Και κάνει και συγκεκριμένες προτάσεις, πολλές εκ των οποίων τις έχουμε κάνει και στις συνόδους στους σοσ</w:t>
      </w:r>
      <w:r>
        <w:rPr>
          <w:rFonts w:eastAsia="Times New Roman" w:cs="Times New Roman"/>
          <w:szCs w:val="24"/>
        </w:rPr>
        <w:t>ιαλιστές και στο πρόσφατο Συμβούλιο Αρχηγών, με πολλές εκ των οποίων συμφωνούμε. Δεν έχω το χρόνο αυτή</w:t>
      </w:r>
      <w:r>
        <w:rPr>
          <w:rFonts w:eastAsia="Times New Roman" w:cs="Times New Roman"/>
          <w:szCs w:val="24"/>
        </w:rPr>
        <w:t>ν</w:t>
      </w:r>
      <w:r>
        <w:rPr>
          <w:rFonts w:eastAsia="Times New Roman" w:cs="Times New Roman"/>
          <w:szCs w:val="24"/>
        </w:rPr>
        <w:t xml:space="preserve"> τη στιγμή να τις διαβάσω. </w:t>
      </w:r>
    </w:p>
    <w:p w14:paraId="34C3316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τη δήλωση της Εθνικής Επιτροπής. </w:t>
      </w:r>
    </w:p>
    <w:p w14:paraId="34C3316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Αθανάσιος Θεοχαρόπουλος καταθέτει για</w:t>
      </w:r>
      <w:r>
        <w:rPr>
          <w:rFonts w:eastAsia="Times New Roman" w:cs="Times New Roman"/>
          <w:szCs w:val="24"/>
        </w:rPr>
        <w:t xml:space="preserve"> τα Πρακτικά το προαναφερθέν έγγραφο, το </w:t>
      </w:r>
      <w:r>
        <w:rPr>
          <w:rFonts w:eastAsia="Times New Roman" w:cs="Times New Roman"/>
          <w:szCs w:val="24"/>
        </w:rPr>
        <w:lastRenderedPageBreak/>
        <w:t>οποίο βρίσκεται στο αρχείο του Τμήματος Γραμματείας της Διεύθυνσης Στενογραφίας και Πρακτικών της Βουλής)</w:t>
      </w:r>
    </w:p>
    <w:p w14:paraId="34C3316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Όσον αφορά την ΕΡΤ, γιατί έγινε ολόκληρη συζήτηση, κάναμε μία συγκεκριμένη ερώτηση και σας είπαμε ότι από την</w:t>
      </w:r>
      <w:r>
        <w:rPr>
          <w:rFonts w:eastAsia="Times New Roman" w:cs="Times New Roman"/>
          <w:szCs w:val="24"/>
        </w:rPr>
        <w:t xml:space="preserve"> απάντηση θα εξαρτηθεί το πώς θα κινηθούμε σε αυτήν την τροπολογία και στην ψηφοφορία. Να ξεκαθαρίσετε εάν ισχύει μόνο για τους υφιστάμενους ή και για τις προσλήψεις από εδώ και στο εξής. </w:t>
      </w:r>
    </w:p>
    <w:p w14:paraId="34C3316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Για ποιο λόγο το λέμε αυτό; Διότι πρώτον, δεν μπορούμε να έχουμε δύο κατηγορίες εργαζομένων. Δεύτερον, θα δημιουργηθεί μία κατάσταση, ότι όποιος πηγαίνει στην ΕΡΤ θα </w:t>
      </w:r>
      <w:r>
        <w:rPr>
          <w:rFonts w:eastAsia="Times New Roman" w:cs="Times New Roman"/>
          <w:szCs w:val="24"/>
        </w:rPr>
        <w:lastRenderedPageBreak/>
        <w:t xml:space="preserve">ξέρει ότι θα μπορεί να αποσπαστεί, αλλά και για πολλούς άλλους λόγους. </w:t>
      </w:r>
    </w:p>
    <w:p w14:paraId="34C3316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Αυτό πρώτα</w:t>
      </w:r>
      <w:r>
        <w:rPr>
          <w:rFonts w:eastAsia="Times New Roman" w:cs="Times New Roman"/>
          <w:szCs w:val="24"/>
        </w:rPr>
        <w:t xml:space="preserve"> </w:t>
      </w:r>
      <w:proofErr w:type="spellStart"/>
      <w:r>
        <w:rPr>
          <w:rFonts w:eastAsia="Times New Roman" w:cs="Times New Roman"/>
          <w:szCs w:val="24"/>
        </w:rPr>
        <w:t>πρώτα</w:t>
      </w:r>
      <w:proofErr w:type="spellEnd"/>
      <w:r>
        <w:rPr>
          <w:rFonts w:eastAsia="Times New Roman" w:cs="Times New Roman"/>
          <w:szCs w:val="24"/>
        </w:rPr>
        <w:t xml:space="preserve">, </w:t>
      </w:r>
      <w:r>
        <w:rPr>
          <w:rFonts w:eastAsia="Times New Roman" w:cs="Times New Roman"/>
          <w:szCs w:val="24"/>
        </w:rPr>
        <w:t>είναι μία παραδοχή, ότι υπάρχει πλεονάζον προσωπικό στην ΕΡΤ αυτή</w:t>
      </w:r>
      <w:r>
        <w:rPr>
          <w:rFonts w:eastAsia="Times New Roman" w:cs="Times New Roman"/>
          <w:szCs w:val="24"/>
        </w:rPr>
        <w:t>ν</w:t>
      </w:r>
      <w:r>
        <w:rPr>
          <w:rFonts w:eastAsia="Times New Roman" w:cs="Times New Roman"/>
          <w:szCs w:val="24"/>
        </w:rPr>
        <w:t xml:space="preserve"> τη στιγμή. Δεύτερον, αυτή η αλλαγή να ξεκαθαρίσει ότι γίνεται για το υφιστάμενο μόνο προσωπικό. Τρίτον, δεν το έχετε ξεκαθαρίσει. Τρεις φορές προκαλέσαμε τον κ. Παππά. Το απάντησε ο </w:t>
      </w:r>
      <w:r>
        <w:rPr>
          <w:rFonts w:eastAsia="Times New Roman" w:cs="Times New Roman"/>
          <w:szCs w:val="24"/>
        </w:rPr>
        <w:t>Κ</w:t>
      </w:r>
      <w:r>
        <w:rPr>
          <w:rFonts w:eastAsia="Times New Roman" w:cs="Times New Roman"/>
          <w:szCs w:val="24"/>
        </w:rPr>
        <w:t>οινοβο</w:t>
      </w:r>
      <w:r>
        <w:rPr>
          <w:rFonts w:eastAsia="Times New Roman" w:cs="Times New Roman"/>
          <w:szCs w:val="24"/>
        </w:rPr>
        <w:t xml:space="preserve">υλευτικός </w:t>
      </w:r>
      <w:r>
        <w:rPr>
          <w:rFonts w:eastAsia="Times New Roman" w:cs="Times New Roman"/>
          <w:szCs w:val="24"/>
        </w:rPr>
        <w:t>Ε</w:t>
      </w:r>
      <w:r>
        <w:rPr>
          <w:rFonts w:eastAsia="Times New Roman" w:cs="Times New Roman"/>
          <w:szCs w:val="24"/>
        </w:rPr>
        <w:t xml:space="preserve">κπρόσωπος.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όμως δεν εκπροσωπεί την Κυβέρνηση. Εσείς ως Κυβέρνηση δεν το έχετε απαντήσει. </w:t>
      </w:r>
    </w:p>
    <w:p w14:paraId="34C3316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Δεν μπορούμε να πάρουμε…</w:t>
      </w:r>
    </w:p>
    <w:p w14:paraId="34C3316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Το δεύτερο λοιπόν στοιχείο σε σχέση με αυτό είναι ότι θέ</w:t>
      </w:r>
      <w:r>
        <w:rPr>
          <w:rFonts w:eastAsia="Times New Roman" w:cs="Times New Roman"/>
          <w:szCs w:val="24"/>
        </w:rPr>
        <w:t>λουμε συγκεκριμένη απάντηση. Εάν δεν την έχουμε, θα καταψηφίσουμε τη συγκεκριμένη διάταξη. Εάν δεν την έχουμε, το «παρών» που σας είπαμε, θα γίνει καταψήφιση, γιατί δεν μπορείτε να κοροϊδεύετε. Επί ώρα σας έχουμε ρωτήσει τρεις φορές. Και ο Πρόεδρος που προ</w:t>
      </w:r>
      <w:r>
        <w:rPr>
          <w:rFonts w:eastAsia="Times New Roman" w:cs="Times New Roman"/>
          <w:szCs w:val="24"/>
        </w:rPr>
        <w:t xml:space="preserve">έδρευε εκείνη τη στιγμή, ο κ. Κακλαμάνης ρώτησε, ώστε να πάρουμε μία συγκεκριμένη απάντηση και δεν την έχουμε </w:t>
      </w:r>
      <w:r w:rsidRPr="00895DDB">
        <w:rPr>
          <w:rFonts w:eastAsia="Times New Roman" w:cs="Times New Roman"/>
          <w:szCs w:val="24"/>
        </w:rPr>
        <w:t xml:space="preserve">πάρει. </w:t>
      </w:r>
    </w:p>
    <w:p w14:paraId="34C3316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α</w:t>
      </w:r>
      <w:r>
        <w:rPr>
          <w:rFonts w:eastAsia="Times New Roman" w:cs="Times New Roman"/>
          <w:szCs w:val="24"/>
        </w:rPr>
        <w:t xml:space="preserve">ς ακούσαμε να μιλάτε και για την κινητικότητα. Μάλλον ανακαλύψατε την κινητικότητα τώρα, ως Κυβέρνηση εννοώ, όχι </w:t>
      </w:r>
      <w:r>
        <w:rPr>
          <w:rFonts w:eastAsia="Times New Roman" w:cs="Times New Roman"/>
          <w:szCs w:val="24"/>
        </w:rPr>
        <w:lastRenderedPageBreak/>
        <w:t>προσωπικά. Διότι</w:t>
      </w:r>
      <w:r>
        <w:rPr>
          <w:rFonts w:eastAsia="Times New Roman" w:cs="Times New Roman"/>
          <w:szCs w:val="24"/>
        </w:rPr>
        <w:t>,</w:t>
      </w:r>
      <w:r>
        <w:rPr>
          <w:rFonts w:eastAsia="Times New Roman" w:cs="Times New Roman"/>
          <w:szCs w:val="24"/>
        </w:rPr>
        <w:t xml:space="preserve"> αν θυ</w:t>
      </w:r>
      <w:r>
        <w:rPr>
          <w:rFonts w:eastAsia="Times New Roman" w:cs="Times New Roman"/>
          <w:szCs w:val="24"/>
        </w:rPr>
        <w:t>μάστε καλά, το 2012, 2013</w:t>
      </w:r>
      <w:r>
        <w:rPr>
          <w:rFonts w:eastAsia="Times New Roman" w:cs="Times New Roman"/>
          <w:szCs w:val="24"/>
        </w:rPr>
        <w:t>,</w:t>
      </w:r>
      <w:r>
        <w:rPr>
          <w:rFonts w:eastAsia="Times New Roman" w:cs="Times New Roman"/>
          <w:szCs w:val="24"/>
        </w:rPr>
        <w:t xml:space="preserve"> όταν είχε εφαρμοστεί η κινητικότητα, ο ΣΥΡΙΖΑ εκείνη τη στιγμή, την πρώτη φορά που εφαρμόστηκε –και δεν υπήρξε και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απόλυση εκείνη την περίοδο-</w:t>
      </w:r>
      <w:r>
        <w:rPr>
          <w:rFonts w:eastAsia="Times New Roman" w:cs="Times New Roman"/>
          <w:szCs w:val="24"/>
        </w:rPr>
        <w:t>,</w:t>
      </w:r>
      <w:r>
        <w:rPr>
          <w:rFonts w:eastAsia="Times New Roman" w:cs="Times New Roman"/>
          <w:szCs w:val="24"/>
        </w:rPr>
        <w:t xml:space="preserve"> έκανε καταλήψεις στα Υπουργεία, στους δήμους, για να μην εφαρμοστεί. Τώρα, ήρθ</w:t>
      </w:r>
      <w:r>
        <w:rPr>
          <w:rFonts w:eastAsia="Times New Roman" w:cs="Times New Roman"/>
          <w:szCs w:val="24"/>
        </w:rPr>
        <w:t>ατε εδώ και είπατε «μα, δεν θέλετε την κινητικότητα;». Μα, είναι δυνατόν να το λέτε σε εμάς</w:t>
      </w:r>
      <w:r>
        <w:rPr>
          <w:rFonts w:eastAsia="Times New Roman" w:cs="Times New Roman"/>
          <w:szCs w:val="24"/>
        </w:rPr>
        <w:t>,</w:t>
      </w:r>
      <w:r>
        <w:rPr>
          <w:rFonts w:eastAsia="Times New Roman" w:cs="Times New Roman"/>
          <w:szCs w:val="24"/>
        </w:rPr>
        <w:t xml:space="preserve"> που σας ζητάμε να λειτουργήσει επιτέλους η κινητικότητα</w:t>
      </w:r>
      <w:r>
        <w:rPr>
          <w:rFonts w:eastAsia="Times New Roman" w:cs="Times New Roman"/>
          <w:szCs w:val="24"/>
        </w:rPr>
        <w:t>,</w:t>
      </w:r>
      <w:r>
        <w:rPr>
          <w:rFonts w:eastAsia="Times New Roman" w:cs="Times New Roman"/>
          <w:szCs w:val="24"/>
        </w:rPr>
        <w:t xml:space="preserve"> χωρίς απολύσεις, όπως ακριβώς μπορεί να λειτουργήσει</w:t>
      </w:r>
      <w:r>
        <w:rPr>
          <w:rFonts w:eastAsia="Times New Roman" w:cs="Times New Roman"/>
          <w:szCs w:val="24"/>
        </w:rPr>
        <w:t>,</w:t>
      </w:r>
      <w:r>
        <w:rPr>
          <w:rFonts w:eastAsia="Times New Roman" w:cs="Times New Roman"/>
          <w:szCs w:val="24"/>
        </w:rPr>
        <w:t xml:space="preserve"> και εσείς</w:t>
      </w:r>
      <w:r>
        <w:rPr>
          <w:rFonts w:eastAsia="Times New Roman" w:cs="Times New Roman"/>
          <w:szCs w:val="24"/>
        </w:rPr>
        <w:t>,</w:t>
      </w:r>
      <w:r>
        <w:rPr>
          <w:rFonts w:eastAsia="Times New Roman" w:cs="Times New Roman"/>
          <w:szCs w:val="24"/>
        </w:rPr>
        <w:t xml:space="preserve"> οι οποίοι ήσασταν απέναντι σε όλο αυτό, ν</w:t>
      </w:r>
      <w:r>
        <w:rPr>
          <w:rFonts w:eastAsia="Times New Roman" w:cs="Times New Roman"/>
          <w:szCs w:val="24"/>
        </w:rPr>
        <w:t xml:space="preserve">α κουνάτε το δάχτυλο τώρα στους Βουλευτές της Αντιπολίτευσης, για παράδειγμα σε εμάς, και να μας λέτε ότι δεν θέλουμε την κινητικότητα; </w:t>
      </w:r>
    </w:p>
    <w:p w14:paraId="34C3316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14:paraId="34C3317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Τέλος, γιατί δεν έχω πολύ χρόνο, θ</w:t>
      </w:r>
      <w:r>
        <w:rPr>
          <w:rFonts w:eastAsia="Times New Roman" w:cs="Times New Roman"/>
          <w:szCs w:val="24"/>
        </w:rPr>
        <w:t>έλω να σας πω, κλείνοντας ότι υπάρχει το θετικό γεγονός της απόσυρσης της τροπολογίας. Να μη φτάνουμε εδώ κάθε φορά</w:t>
      </w:r>
      <w:r>
        <w:rPr>
          <w:rFonts w:eastAsia="Times New Roman" w:cs="Times New Roman"/>
          <w:szCs w:val="24"/>
        </w:rPr>
        <w:t>,</w:t>
      </w:r>
      <w:r>
        <w:rPr>
          <w:rFonts w:eastAsia="Times New Roman" w:cs="Times New Roman"/>
          <w:szCs w:val="24"/>
        </w:rPr>
        <w:t xml:space="preserve"> για να αποσυρθεί μία τροπολογία. Να μη φτάνουμε να υπάρχουν τέτοια στοιχεία –γιατί για εμάς ήταν αδιαφανή στοιχεία- για το πώς θα μπορούσαν</w:t>
      </w:r>
      <w:r>
        <w:rPr>
          <w:rFonts w:eastAsia="Times New Roman" w:cs="Times New Roman"/>
          <w:szCs w:val="24"/>
        </w:rPr>
        <w:t xml:space="preserve"> να καταργηθούν πρόστιμα σε σοβαρές περιπτώσεις λαθρεμπορίας. </w:t>
      </w:r>
      <w:r>
        <w:rPr>
          <w:rFonts w:eastAsia="Times New Roman" w:cs="Times New Roman"/>
          <w:szCs w:val="24"/>
        </w:rPr>
        <w:t>Θέλαμε</w:t>
      </w:r>
      <w:r>
        <w:rPr>
          <w:rFonts w:eastAsia="Times New Roman" w:cs="Times New Roman"/>
          <w:szCs w:val="24"/>
        </w:rPr>
        <w:t xml:space="preserve"> και συγκεκριμένες απαντήσεις, για ποιους πρόκειται. Ή</w:t>
      </w:r>
      <w:r>
        <w:rPr>
          <w:rFonts w:eastAsia="Times New Roman" w:cs="Times New Roman"/>
          <w:szCs w:val="24"/>
        </w:rPr>
        <w:t>,</w:t>
      </w:r>
      <w:r>
        <w:rPr>
          <w:rFonts w:eastAsia="Times New Roman" w:cs="Times New Roman"/>
          <w:szCs w:val="24"/>
        </w:rPr>
        <w:t xml:space="preserve"> αν την ξαναφέρετε, όπως είπατε –αν το έχετε πει, γιατί άκουσα ότι έχετε πει ότι θα την ξαναφέρετε τη συγκεκρι</w:t>
      </w:r>
      <w:r>
        <w:rPr>
          <w:rFonts w:eastAsia="Times New Roman" w:cs="Times New Roman"/>
          <w:szCs w:val="24"/>
        </w:rPr>
        <w:lastRenderedPageBreak/>
        <w:t>μένη ρύθμιση, φαντάζομαι ως Κυβέρνηση πλέον, αυτό εννοούσατε-</w:t>
      </w:r>
      <w:r>
        <w:rPr>
          <w:rFonts w:eastAsia="Times New Roman" w:cs="Times New Roman"/>
          <w:szCs w:val="24"/>
        </w:rPr>
        <w:t>,</w:t>
      </w:r>
      <w:r>
        <w:rPr>
          <w:rFonts w:eastAsia="Times New Roman" w:cs="Times New Roman"/>
          <w:szCs w:val="24"/>
        </w:rPr>
        <w:t xml:space="preserve"> να μας απαντήσετε σε ποιους αναφέρεστε συγκεκριμένα. </w:t>
      </w:r>
    </w:p>
    <w:p w14:paraId="34C33171"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Pr>
          <w:rFonts w:eastAsia="Times New Roman" w:cs="Times New Roman"/>
          <w:szCs w:val="24"/>
        </w:rPr>
        <w:t>ήρθαμε σήμερα να συζητήσουμε εδώ τέσσερα νομοσχέδια για συμφωνία κύρωσης διεθνών σχέσεων και συζητήσαμε θέματα που αφορούν όλα τα Υπουργεία. Κάνατε δεκτή μέχρι και τροπολογία του Υπουργείου Εξωτερικών για αποσπάσεις. Πού είναι ο Υπουργός Εξωτερικών, για να</w:t>
      </w:r>
      <w:r>
        <w:rPr>
          <w:rFonts w:eastAsia="Times New Roman" w:cs="Times New Roman"/>
          <w:szCs w:val="24"/>
        </w:rPr>
        <w:t xml:space="preserve"> την κάνει δεκτή και να συζητήσουμε; </w:t>
      </w:r>
    </w:p>
    <w:p w14:paraId="34C33172"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Θεοχαρόπουλε, ολοκληρώστε. </w:t>
      </w:r>
    </w:p>
    <w:p w14:paraId="34C33173"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ΘΕΟΧΑΡΟΠΟΥΛΟΣ: </w:t>
      </w:r>
      <w:r>
        <w:rPr>
          <w:rFonts w:eastAsia="Times New Roman" w:cs="Times New Roman"/>
          <w:szCs w:val="24"/>
        </w:rPr>
        <w:t xml:space="preserve">Τέλειωσα, κύριε Πρόεδρε. </w:t>
      </w:r>
    </w:p>
    <w:p w14:paraId="34C3317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Σας είπε πριν ο κ. Κακλαμάνης από το Προεδρείο ότι δεν θα γίνουν αποδεκτές, εάν δεν έρθουν οι Υπουρ</w:t>
      </w:r>
      <w:r>
        <w:rPr>
          <w:rFonts w:eastAsia="Times New Roman" w:cs="Times New Roman"/>
          <w:szCs w:val="24"/>
        </w:rPr>
        <w:t>γ</w:t>
      </w:r>
      <w:r>
        <w:rPr>
          <w:rFonts w:eastAsia="Times New Roman" w:cs="Times New Roman"/>
          <w:szCs w:val="24"/>
        </w:rPr>
        <w:t>ο</w:t>
      </w:r>
      <w:r>
        <w:rPr>
          <w:rFonts w:eastAsia="Times New Roman" w:cs="Times New Roman"/>
          <w:szCs w:val="24"/>
        </w:rPr>
        <w:t xml:space="preserve">ί εδώ να τις υπερασπιστούν. Τι κάνατε στη συνέχεια; Βλέπουμε </w:t>
      </w:r>
      <w:r>
        <w:rPr>
          <w:rFonts w:eastAsia="Times New Roman" w:cs="Times New Roman"/>
          <w:szCs w:val="24"/>
        </w:rPr>
        <w:t>β</w:t>
      </w:r>
      <w:r>
        <w:rPr>
          <w:rFonts w:eastAsia="Times New Roman" w:cs="Times New Roman"/>
          <w:szCs w:val="24"/>
        </w:rPr>
        <w:t xml:space="preserve">ουλευτικές τροπολογίες για τις οποίες δεν έρχονται οι Υπουργοί με τη νέα τακτική. </w:t>
      </w:r>
    </w:p>
    <w:p w14:paraId="34C33175" w14:textId="77777777" w:rsidR="00836292" w:rsidRDefault="0042176D">
      <w:pPr>
        <w:spacing w:line="600" w:lineRule="auto"/>
        <w:ind w:firstLine="720"/>
        <w:jc w:val="both"/>
        <w:rPr>
          <w:rFonts w:eastAsia="Times New Roman" w:cs="Times New Roman"/>
          <w:szCs w:val="24"/>
        </w:rPr>
      </w:pP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τροπολογία, λοιπόν, να μην μπει σε ψηφοφορία, εάν δεν έχει έρθει ο Υπουργός τον οποίο αφορά το Υπουργε</w:t>
      </w:r>
      <w:r>
        <w:rPr>
          <w:rFonts w:eastAsia="Times New Roman" w:cs="Times New Roman"/>
          <w:szCs w:val="24"/>
        </w:rPr>
        <w:t xml:space="preserve">ίο το συγκεκριμένο, είτε πρόκειται για </w:t>
      </w:r>
      <w:r>
        <w:rPr>
          <w:rFonts w:eastAsia="Times New Roman" w:cs="Times New Roman"/>
          <w:szCs w:val="24"/>
        </w:rPr>
        <w:t>υ</w:t>
      </w:r>
      <w:r>
        <w:rPr>
          <w:rFonts w:eastAsia="Times New Roman" w:cs="Times New Roman"/>
          <w:szCs w:val="24"/>
        </w:rPr>
        <w:t xml:space="preserve">πουργική είτε για </w:t>
      </w:r>
      <w:r>
        <w:rPr>
          <w:rFonts w:eastAsia="Times New Roman" w:cs="Times New Roman"/>
          <w:szCs w:val="24"/>
        </w:rPr>
        <w:t>β</w:t>
      </w:r>
      <w:r>
        <w:rPr>
          <w:rFonts w:eastAsia="Times New Roman" w:cs="Times New Roman"/>
          <w:szCs w:val="24"/>
        </w:rPr>
        <w:t>ουλευ</w:t>
      </w:r>
      <w:r>
        <w:rPr>
          <w:rFonts w:eastAsia="Times New Roman" w:cs="Times New Roman"/>
          <w:szCs w:val="24"/>
        </w:rPr>
        <w:lastRenderedPageBreak/>
        <w:t>τική. Αυτά δεν είναι παρεμπίπτοντα ζητήματα. Είναι κρίσιμα ζητήματα για το πώς λειτουργούμε</w:t>
      </w:r>
      <w:r>
        <w:rPr>
          <w:rFonts w:eastAsia="Times New Roman" w:cs="Times New Roman"/>
          <w:szCs w:val="24"/>
        </w:rPr>
        <w:t>,</w:t>
      </w:r>
      <w:r>
        <w:rPr>
          <w:rFonts w:eastAsia="Times New Roman" w:cs="Times New Roman"/>
          <w:szCs w:val="24"/>
        </w:rPr>
        <w:t xml:space="preserve"> για τη διαφάνεια και για το πώς θέλουμε να αποφασίζουμε</w:t>
      </w:r>
      <w:r>
        <w:rPr>
          <w:rFonts w:eastAsia="Times New Roman" w:cs="Times New Roman"/>
          <w:szCs w:val="24"/>
        </w:rPr>
        <w:t>,</w:t>
      </w:r>
      <w:r>
        <w:rPr>
          <w:rFonts w:eastAsia="Times New Roman" w:cs="Times New Roman"/>
          <w:szCs w:val="24"/>
        </w:rPr>
        <w:t xml:space="preserve"> για να μην ενισχύουμε δυνάμεις αντικοινοβο</w:t>
      </w:r>
      <w:r>
        <w:rPr>
          <w:rFonts w:eastAsia="Times New Roman" w:cs="Times New Roman"/>
          <w:szCs w:val="24"/>
        </w:rPr>
        <w:t xml:space="preserve">υλευτισμού. Γιατί στη συνέχεια, εάν δεν διορθωθούν όλα αυτά, θα ενισχύουμε εδώ με τον τρόπο λειτουργίας αυτές τις δυνάμεις. </w:t>
      </w:r>
    </w:p>
    <w:p w14:paraId="34C3317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34C33177" w14:textId="77777777" w:rsidR="00836292" w:rsidRDefault="0042176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34C3317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w:t>
      </w:r>
      <w:r>
        <w:rPr>
          <w:rFonts w:eastAsia="Times New Roman" w:cs="Times New Roman"/>
          <w:szCs w:val="24"/>
        </w:rPr>
        <w:t xml:space="preserve">λόγο έχει ο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από </w:t>
      </w:r>
      <w:r>
        <w:rPr>
          <w:rFonts w:eastAsia="Times New Roman" w:cs="Times New Roman"/>
          <w:szCs w:val="24"/>
        </w:rPr>
        <w:t>τ</w:t>
      </w:r>
      <w:r>
        <w:rPr>
          <w:rFonts w:eastAsia="Times New Roman" w:cs="Times New Roman"/>
          <w:szCs w:val="24"/>
        </w:rPr>
        <w:t>ο Ποτάμι</w:t>
      </w:r>
      <w:r>
        <w:rPr>
          <w:rFonts w:eastAsia="Times New Roman" w:cs="Times New Roman"/>
          <w:szCs w:val="24"/>
        </w:rPr>
        <w:t>, ο</w:t>
      </w:r>
      <w:r>
        <w:rPr>
          <w:rFonts w:eastAsia="Times New Roman" w:cs="Times New Roman"/>
          <w:szCs w:val="24"/>
        </w:rPr>
        <w:t xml:space="preserve"> κ. </w:t>
      </w:r>
      <w:proofErr w:type="spellStart"/>
      <w:r>
        <w:rPr>
          <w:rFonts w:eastAsia="Times New Roman" w:cs="Times New Roman"/>
          <w:szCs w:val="24"/>
        </w:rPr>
        <w:t>Δανέλλης</w:t>
      </w:r>
      <w:proofErr w:type="spellEnd"/>
      <w:r>
        <w:rPr>
          <w:rFonts w:eastAsia="Times New Roman" w:cs="Times New Roman"/>
          <w:szCs w:val="24"/>
        </w:rPr>
        <w:t>.</w:t>
      </w:r>
    </w:p>
    <w:p w14:paraId="34C33179"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Ευχαριστώ, κύριε Πρόεδρε.</w:t>
      </w:r>
    </w:p>
    <w:p w14:paraId="34C3317A"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Χθες, κυρίες και κύριοι συνάδελφοι, ψηφίσαμε</w:t>
      </w:r>
      <w:r>
        <w:rPr>
          <w:rFonts w:eastAsia="Times New Roman"/>
          <w:szCs w:val="24"/>
        </w:rPr>
        <w:t>,</w:t>
      </w:r>
      <w:r>
        <w:rPr>
          <w:rFonts w:eastAsia="Times New Roman"/>
          <w:szCs w:val="24"/>
        </w:rPr>
        <w:t xml:space="preserve"> αφού συζητήσαμε για τον Κώδικα Δεοντολογίας των μελών του </w:t>
      </w:r>
      <w:r>
        <w:rPr>
          <w:rFonts w:eastAsia="Times New Roman"/>
          <w:szCs w:val="24"/>
        </w:rPr>
        <w:t>ε</w:t>
      </w:r>
      <w:r>
        <w:rPr>
          <w:rFonts w:eastAsia="Times New Roman"/>
          <w:szCs w:val="24"/>
        </w:rPr>
        <w:t xml:space="preserve">θνικού μας Κοινοβουλίου και για την </w:t>
      </w:r>
      <w:r>
        <w:rPr>
          <w:rFonts w:eastAsia="Times New Roman"/>
          <w:szCs w:val="24"/>
        </w:rPr>
        <w:t>τροποποίηση των διατάξεων του Κανονισμού της Βουλής. Λίγες ώρες μετά και κατά τη διάρκεια της νύχτας κυριολεκτικά, μέχρι και πριν από δύο, δυόμισι ώρες, δεχτήκαμε μια αιφνιδιαστική βροχή εκπροθέσμων τροπολογιών, κάποιες από τις οποίες είναι εξαιρετικά σημα</w:t>
      </w:r>
      <w:r>
        <w:rPr>
          <w:rFonts w:eastAsia="Times New Roman"/>
          <w:szCs w:val="24"/>
        </w:rPr>
        <w:t xml:space="preserve">ντικές. </w:t>
      </w:r>
    </w:p>
    <w:p w14:paraId="34C3317B"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lastRenderedPageBreak/>
        <w:t>Έχω βαρεθεί, κυρίες και κύριοι συνάδελφοι, έχω κουραστεί με τον εαυτό μου από αυτό εδώ το Βήμα να επισημαίνω τον τρόπο με τον οποίο το Σώμα</w:t>
      </w:r>
      <w:r>
        <w:rPr>
          <w:rFonts w:eastAsia="Times New Roman"/>
          <w:szCs w:val="24"/>
        </w:rPr>
        <w:t>,</w:t>
      </w:r>
      <w:r>
        <w:rPr>
          <w:rFonts w:eastAsia="Times New Roman"/>
          <w:szCs w:val="24"/>
        </w:rPr>
        <w:t xml:space="preserve"> καθ’ έξιν πια</w:t>
      </w:r>
      <w:r>
        <w:rPr>
          <w:rFonts w:eastAsia="Times New Roman"/>
          <w:szCs w:val="24"/>
        </w:rPr>
        <w:t>,</w:t>
      </w:r>
      <w:r>
        <w:rPr>
          <w:rFonts w:eastAsia="Times New Roman"/>
          <w:szCs w:val="24"/>
        </w:rPr>
        <w:t xml:space="preserve"> νομοθετεί. Και μακριά από μένα και από το κόμμα μου αντιλήψεις τυπολατρίας ή γραφειοκρατίας</w:t>
      </w:r>
      <w:r>
        <w:rPr>
          <w:rFonts w:eastAsia="Times New Roman"/>
          <w:szCs w:val="24"/>
        </w:rPr>
        <w:t xml:space="preserve">. </w:t>
      </w:r>
    </w:p>
    <w:p w14:paraId="34C3317C"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Το εργαλείο των τροπολογιών είναι όντως χρήσιμο, γιατί φέρνει αποτελεσματικότητα και αντιμετωπίζει όντως καταστάσεις που πρέπει άμεσα να αντιμετωπίζονται, έστω και των εκπροθέσμων. Όμως, αυτή η μεθοδολογία, η οποία, όπως είπα και λίγο πριν, έχει γίνει έξις</w:t>
      </w:r>
      <w:r>
        <w:rPr>
          <w:rFonts w:eastAsia="Times New Roman"/>
          <w:szCs w:val="24"/>
        </w:rPr>
        <w:t xml:space="preserve">, καταβαραθρώνει το κύρος του </w:t>
      </w:r>
      <w:r>
        <w:rPr>
          <w:rFonts w:eastAsia="Times New Roman"/>
          <w:szCs w:val="24"/>
        </w:rPr>
        <w:t>Κ</w:t>
      </w:r>
      <w:r>
        <w:rPr>
          <w:rFonts w:eastAsia="Times New Roman"/>
          <w:szCs w:val="24"/>
        </w:rPr>
        <w:t>οινοβουλίου και</w:t>
      </w:r>
      <w:r>
        <w:rPr>
          <w:rFonts w:eastAsia="Times New Roman"/>
          <w:szCs w:val="24"/>
        </w:rPr>
        <w:t>,</w:t>
      </w:r>
      <w:r>
        <w:rPr>
          <w:rFonts w:eastAsia="Times New Roman"/>
          <w:szCs w:val="24"/>
        </w:rPr>
        <w:t xml:space="preserve"> δυστυχώς, απαξιώνει την ουσία του κοινοβουλευτισμού. Και σ’ αυτήν εδώ τη συγκυρία </w:t>
      </w:r>
      <w:r>
        <w:rPr>
          <w:rFonts w:eastAsia="Times New Roman"/>
          <w:szCs w:val="24"/>
        </w:rPr>
        <w:t>–</w:t>
      </w:r>
      <w:r>
        <w:rPr>
          <w:rFonts w:eastAsia="Times New Roman"/>
          <w:szCs w:val="24"/>
        </w:rPr>
        <w:t xml:space="preserve">που δοκιμάζεται η </w:t>
      </w:r>
      <w:r>
        <w:rPr>
          <w:rFonts w:eastAsia="Times New Roman"/>
          <w:szCs w:val="24"/>
        </w:rPr>
        <w:lastRenderedPageBreak/>
        <w:t>αξιοπιστία του κοινοβουλευτικού συστήματος</w:t>
      </w:r>
      <w:r>
        <w:rPr>
          <w:rFonts w:eastAsia="Times New Roman"/>
          <w:szCs w:val="24"/>
        </w:rPr>
        <w:t>,</w:t>
      </w:r>
      <w:r>
        <w:rPr>
          <w:rFonts w:eastAsia="Times New Roman"/>
          <w:szCs w:val="24"/>
        </w:rPr>
        <w:t xml:space="preserve"> σε μια κοινωνία κουρασμένη, ταλαιπωρημένη και σε πλήρη σύγχυση</w:t>
      </w:r>
      <w:r>
        <w:rPr>
          <w:rFonts w:eastAsia="Times New Roman"/>
          <w:szCs w:val="24"/>
        </w:rPr>
        <w:t>,</w:t>
      </w:r>
      <w:r>
        <w:rPr>
          <w:rFonts w:eastAsia="Times New Roman"/>
          <w:szCs w:val="24"/>
        </w:rPr>
        <w:t xml:space="preserve"> που δέχεται ακραίες φωνές, έντονες πιέσεις</w:t>
      </w:r>
      <w:r>
        <w:rPr>
          <w:rFonts w:eastAsia="Times New Roman"/>
          <w:szCs w:val="24"/>
        </w:rPr>
        <w:t>–</w:t>
      </w:r>
      <w:r>
        <w:rPr>
          <w:rFonts w:eastAsia="Times New Roman"/>
          <w:szCs w:val="24"/>
        </w:rPr>
        <w:t xml:space="preserve"> είναι έγκλημα κατά της δημοκρατίας να νομοθετούμε με αυτόν τον τρόπο, έτσι ασυλλόγιστα.</w:t>
      </w:r>
    </w:p>
    <w:p w14:paraId="34C3317D"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 xml:space="preserve">Κύριε Υπουργέ, κύριε </w:t>
      </w:r>
      <w:proofErr w:type="spellStart"/>
      <w:r>
        <w:rPr>
          <w:rFonts w:eastAsia="Times New Roman"/>
          <w:szCs w:val="24"/>
        </w:rPr>
        <w:t>Σπίρτζη</w:t>
      </w:r>
      <w:proofErr w:type="spellEnd"/>
      <w:r>
        <w:rPr>
          <w:rFonts w:eastAsia="Times New Roman"/>
          <w:szCs w:val="24"/>
        </w:rPr>
        <w:t>, δεν είναι άλλοθι το τι κάνανε οι προηγούμενοι. Προφανώς, κάνανε άπειρα ανομήματα και παρεκτρο</w:t>
      </w:r>
      <w:r>
        <w:rPr>
          <w:rFonts w:eastAsia="Times New Roman"/>
          <w:szCs w:val="24"/>
        </w:rPr>
        <w:t xml:space="preserve">πές κοινοβουλευτικής λειτουργίας, γι’ αυτό, όμως, αμείφθηκαν από τον ελληνικό λαό. </w:t>
      </w:r>
      <w:r>
        <w:rPr>
          <w:rFonts w:eastAsia="Times New Roman"/>
          <w:szCs w:val="24"/>
        </w:rPr>
        <w:t>Ε</w:t>
      </w:r>
      <w:r>
        <w:rPr>
          <w:rFonts w:eastAsia="Times New Roman"/>
          <w:szCs w:val="24"/>
        </w:rPr>
        <w:t>σείς,</w:t>
      </w:r>
      <w:r>
        <w:rPr>
          <w:rFonts w:eastAsia="Times New Roman"/>
          <w:szCs w:val="24"/>
        </w:rPr>
        <w:t xml:space="preserve"> που είστε οι καινούρ</w:t>
      </w:r>
      <w:r>
        <w:rPr>
          <w:rFonts w:eastAsia="Times New Roman"/>
          <w:szCs w:val="24"/>
        </w:rPr>
        <w:t>γ</w:t>
      </w:r>
      <w:r>
        <w:rPr>
          <w:rFonts w:eastAsia="Times New Roman"/>
          <w:szCs w:val="24"/>
        </w:rPr>
        <w:t>ιοι</w:t>
      </w:r>
      <w:r>
        <w:rPr>
          <w:rFonts w:eastAsia="Times New Roman"/>
          <w:szCs w:val="24"/>
        </w:rPr>
        <w:t>,</w:t>
      </w:r>
      <w:r>
        <w:rPr>
          <w:rFonts w:eastAsia="Times New Roman"/>
          <w:szCs w:val="24"/>
        </w:rPr>
        <w:t xml:space="preserve"> τι διαφορετικό φέρνετε; Και εδώ κρίνεστε. </w:t>
      </w:r>
    </w:p>
    <w:p w14:paraId="34C3317E"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lastRenderedPageBreak/>
        <w:t>Βεβαίως, ειπώθηκε και από άλλους συναδέλφους λίγο πριν</w:t>
      </w:r>
      <w:r>
        <w:rPr>
          <w:rFonts w:eastAsia="Times New Roman"/>
          <w:szCs w:val="24"/>
        </w:rPr>
        <w:t>,</w:t>
      </w:r>
      <w:r>
        <w:rPr>
          <w:rFonts w:eastAsia="Times New Roman"/>
          <w:szCs w:val="24"/>
        </w:rPr>
        <w:t xml:space="preserve"> είναι η πρώτη φορά που κατά τη συζήτηση κ</w:t>
      </w:r>
      <w:r>
        <w:rPr>
          <w:rFonts w:eastAsia="Times New Roman"/>
          <w:szCs w:val="24"/>
        </w:rPr>
        <w:t>υρώσεως συμβάσεων διεθνών παρατηρείται τέτοια πληθώρα τροπολογιών και όντως είναι η πρώτη φορά.</w:t>
      </w:r>
    </w:p>
    <w:p w14:paraId="34C3317F"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ΧΡΗΣΤΟΣ ΣΠΙΡΤΖΗΣ (Υπουργός Υποδομών, Μεταφορών και Δικτύων): </w:t>
      </w:r>
      <w:r>
        <w:rPr>
          <w:rFonts w:eastAsia="Times New Roman"/>
          <w:szCs w:val="24"/>
        </w:rPr>
        <w:t>Κύριε συνάδελφε</w:t>
      </w:r>
      <w:r>
        <w:rPr>
          <w:rFonts w:eastAsia="Times New Roman"/>
          <w:szCs w:val="24"/>
        </w:rPr>
        <w:t>,</w:t>
      </w:r>
      <w:r>
        <w:rPr>
          <w:rFonts w:eastAsia="Times New Roman"/>
          <w:szCs w:val="24"/>
        </w:rPr>
        <w:t>...</w:t>
      </w:r>
    </w:p>
    <w:p w14:paraId="34C33180" w14:textId="77777777" w:rsidR="00836292" w:rsidRDefault="0042176D">
      <w:pPr>
        <w:tabs>
          <w:tab w:val="left" w:pos="2820"/>
        </w:tabs>
        <w:spacing w:line="600" w:lineRule="auto"/>
        <w:ind w:firstLine="720"/>
        <w:jc w:val="both"/>
        <w:rPr>
          <w:rFonts w:eastAsia="Times New Roman"/>
          <w:szCs w:val="24"/>
        </w:rPr>
      </w:pPr>
      <w:r>
        <w:rPr>
          <w:rFonts w:eastAsia="Times New Roman"/>
          <w:b/>
          <w:szCs w:val="24"/>
        </w:rPr>
        <w:t xml:space="preserve">ΣΠΥΡΙΔΩΝ ΔΑΝΕΛΛΗΣ: </w:t>
      </w:r>
      <w:r>
        <w:rPr>
          <w:rFonts w:eastAsia="Times New Roman"/>
          <w:szCs w:val="24"/>
        </w:rPr>
        <w:t>Όχι, αντίστοιχο αριθμό τροπολογιών, τροπολογιών σοβαρότητας,</w:t>
      </w:r>
      <w:r>
        <w:rPr>
          <w:rFonts w:eastAsia="Times New Roman"/>
          <w:szCs w:val="24"/>
        </w:rPr>
        <w:t xml:space="preserve"> τροπολογιών βουλευτικών μαζί με τις υπουργικές, έχουμε πρώτη φορά. </w:t>
      </w:r>
    </w:p>
    <w:p w14:paraId="34C33181"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Β</w:t>
      </w:r>
      <w:r>
        <w:rPr>
          <w:rFonts w:eastAsia="Times New Roman"/>
          <w:szCs w:val="24"/>
        </w:rPr>
        <w:t xml:space="preserve">έβαια, η βροχή αυτή των εκπροθέσμων και των ασχέτων τροπολογιών αυτή τη φορά, όπως είχα πει σε μία προηγούμενη </w:t>
      </w:r>
      <w:r>
        <w:rPr>
          <w:rFonts w:eastAsia="Times New Roman"/>
          <w:szCs w:val="24"/>
        </w:rPr>
        <w:lastRenderedPageBreak/>
        <w:t>συνεδρίασή μας -δεν θυμάμαι ακριβώς ποια ήταν, στη συζήτηση τίνος νομοσχεδί</w:t>
      </w:r>
      <w:r>
        <w:rPr>
          <w:rFonts w:eastAsia="Times New Roman"/>
          <w:szCs w:val="24"/>
        </w:rPr>
        <w:t>ου, δεν είναι μήνας, όμως, πριν, γιατί θυμάμαι τον εαυτό μου από αυτό εδώ το Βήμα να επισημαίνω και να ζητώ από τους συναδέλφους του ΣΥΡΙΖΑ να αντιληφθούν ότι μια νέα φόρμουλα που πάει να υιοθετηθεί</w:t>
      </w:r>
      <w:r>
        <w:rPr>
          <w:rFonts w:eastAsia="Times New Roman"/>
          <w:szCs w:val="24"/>
        </w:rPr>
        <w:t>,</w:t>
      </w:r>
      <w:r>
        <w:rPr>
          <w:rFonts w:eastAsia="Times New Roman"/>
          <w:szCs w:val="24"/>
        </w:rPr>
        <w:t xml:space="preserve"> αξιοποιώντας το εργαλείο των βουλευτικών τροπολογιών από</w:t>
      </w:r>
      <w:r>
        <w:rPr>
          <w:rFonts w:eastAsia="Times New Roman"/>
          <w:szCs w:val="24"/>
        </w:rPr>
        <w:t xml:space="preserve"> πλευράς Κυβέρνησης, με τη χειραγώγηση, δηλαδή, της νομοθετικής εξουσίας, γινόμενοι το μακρύ χέρι της Κυβέρνησης, γιατί έτσι αποφεύγουμε και την υποχρέωση του να συνοδεύεται κάθε πρόταση από έκθεση του Γενικού Λογιστηρίου του Κράτους ή για άλλους σκοπούς</w:t>
      </w:r>
      <w:r>
        <w:rPr>
          <w:rFonts w:eastAsia="Times New Roman"/>
          <w:szCs w:val="24"/>
        </w:rPr>
        <w:t>,</w:t>
      </w:r>
      <w:r>
        <w:rPr>
          <w:rFonts w:eastAsia="Times New Roman"/>
          <w:szCs w:val="24"/>
        </w:rPr>
        <w:t xml:space="preserve"> </w:t>
      </w:r>
      <w:r>
        <w:rPr>
          <w:rFonts w:eastAsia="Times New Roman"/>
          <w:szCs w:val="24"/>
        </w:rPr>
        <w:t xml:space="preserve">που δεν ξέρω τι μπορεί να εξυπηρετεί κάθε φορά- είναι εξαιρετικά προβληματική. </w:t>
      </w:r>
    </w:p>
    <w:p w14:paraId="34C33182"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lastRenderedPageBreak/>
        <w:t>Τ</w:t>
      </w:r>
      <w:r>
        <w:rPr>
          <w:rFonts w:eastAsia="Times New Roman"/>
          <w:szCs w:val="24"/>
        </w:rPr>
        <w:t>ο επισημαίνω αυτό στους συναδέλφους του ΣΥΡΙΖΑ, γιατί πρέπει να προασπίσουμε τη διάκριση των εξουσιών, κυρίες και κύριοι συνάδελφοι. Γιατί αν η νομοθετική εξουσία δεν μπορέσει</w:t>
      </w:r>
      <w:r>
        <w:rPr>
          <w:rFonts w:eastAsia="Times New Roman"/>
          <w:szCs w:val="24"/>
        </w:rPr>
        <w:t xml:space="preserve"> να διακρίνει τη δική της λειτουργία σε σχέση με την εκτελεστική εξουσία, βεβαίως δεν μιλάμε για κοινοβουλευτισμό. </w:t>
      </w:r>
    </w:p>
    <w:p w14:paraId="34C33183"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 xml:space="preserve">Και με αυτή την έννοια πρέπει να καταλάβουμε ότι το ευ </w:t>
      </w:r>
      <w:proofErr w:type="spellStart"/>
      <w:r>
        <w:rPr>
          <w:rFonts w:eastAsia="Times New Roman"/>
          <w:szCs w:val="24"/>
        </w:rPr>
        <w:t>νομοθετείν</w:t>
      </w:r>
      <w:proofErr w:type="spellEnd"/>
      <w:r>
        <w:rPr>
          <w:rFonts w:eastAsia="Times New Roman"/>
          <w:szCs w:val="24"/>
        </w:rPr>
        <w:t xml:space="preserve"> δεν είναι θέμα τύπων, δεν είναι θέμα γραφειοκρατικής λειτουργίας ή </w:t>
      </w:r>
      <w:proofErr w:type="spellStart"/>
      <w:r>
        <w:rPr>
          <w:rFonts w:eastAsia="Times New Roman"/>
          <w:szCs w:val="24"/>
        </w:rPr>
        <w:t>τακτικισμού</w:t>
      </w:r>
      <w:proofErr w:type="spellEnd"/>
      <w:r>
        <w:rPr>
          <w:rFonts w:eastAsia="Times New Roman"/>
          <w:szCs w:val="24"/>
        </w:rPr>
        <w:t xml:space="preserve">, είναι ζήτημα ορθής λειτουργίας της δημοκρατίας, κυρίες και κύριοι συνάδελφοι. </w:t>
      </w:r>
    </w:p>
    <w:p w14:paraId="34C33184"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Θ</w:t>
      </w:r>
      <w:r>
        <w:rPr>
          <w:rFonts w:eastAsia="Times New Roman"/>
          <w:szCs w:val="24"/>
        </w:rPr>
        <w:t xml:space="preserve">έλω, επίσης, να επισημάνω και </w:t>
      </w:r>
      <w:r>
        <w:rPr>
          <w:rFonts w:eastAsia="Times New Roman"/>
          <w:szCs w:val="24"/>
        </w:rPr>
        <w:t xml:space="preserve">να καλωσορίσω την πρωτοβουλία του συναδέλφου Δημητριάδη -δεν είναι αυτή τη </w:t>
      </w:r>
      <w:r>
        <w:rPr>
          <w:rFonts w:eastAsia="Times New Roman"/>
          <w:szCs w:val="24"/>
        </w:rPr>
        <w:lastRenderedPageBreak/>
        <w:t>στιγμή εδώ-</w:t>
      </w:r>
      <w:r>
        <w:rPr>
          <w:rFonts w:eastAsia="Times New Roman"/>
          <w:szCs w:val="24"/>
        </w:rPr>
        <w:t>,</w:t>
      </w:r>
      <w:r>
        <w:rPr>
          <w:rFonts w:eastAsia="Times New Roman"/>
          <w:szCs w:val="24"/>
        </w:rPr>
        <w:t xml:space="preserve"> καθώς η κίνησή του δείχνει αίσθηση κοινοβουλευτικής ευθύνης. </w:t>
      </w:r>
    </w:p>
    <w:p w14:paraId="34C33185" w14:textId="77777777" w:rsidR="00836292" w:rsidRDefault="0042176D">
      <w:pPr>
        <w:tabs>
          <w:tab w:val="left" w:pos="2820"/>
        </w:tabs>
        <w:spacing w:line="600" w:lineRule="auto"/>
        <w:ind w:firstLine="720"/>
        <w:jc w:val="both"/>
        <w:rPr>
          <w:rFonts w:eastAsia="Times New Roman"/>
          <w:szCs w:val="24"/>
        </w:rPr>
      </w:pPr>
      <w:r>
        <w:rPr>
          <w:rFonts w:eastAsia="Times New Roman"/>
          <w:szCs w:val="24"/>
        </w:rPr>
        <w:t>Παρακαλώ</w:t>
      </w:r>
      <w:r>
        <w:rPr>
          <w:rFonts w:eastAsia="Times New Roman"/>
          <w:szCs w:val="24"/>
        </w:rPr>
        <w:t>,</w:t>
      </w:r>
      <w:r>
        <w:rPr>
          <w:rFonts w:eastAsia="Times New Roman"/>
          <w:szCs w:val="24"/>
        </w:rPr>
        <w:t xml:space="preserve"> κρατήστε το, αγαπητοί συνάδελφοι. Σε </w:t>
      </w:r>
      <w:proofErr w:type="spellStart"/>
      <w:r>
        <w:rPr>
          <w:rFonts w:eastAsia="Times New Roman"/>
          <w:szCs w:val="24"/>
        </w:rPr>
        <w:t>καμ</w:t>
      </w:r>
      <w:r>
        <w:rPr>
          <w:rFonts w:eastAsia="Times New Roman"/>
          <w:szCs w:val="24"/>
        </w:rPr>
        <w:t>μ</w:t>
      </w:r>
      <w:r>
        <w:rPr>
          <w:rFonts w:eastAsia="Times New Roman"/>
          <w:szCs w:val="24"/>
        </w:rPr>
        <w:t>ία</w:t>
      </w:r>
      <w:proofErr w:type="spellEnd"/>
      <w:r>
        <w:rPr>
          <w:rFonts w:eastAsia="Times New Roman"/>
          <w:szCs w:val="24"/>
        </w:rPr>
        <w:t xml:space="preserve"> περίπτωση δεν πρέπει να παραχωρήσουμε το δικαίωμα τω</w:t>
      </w:r>
      <w:r>
        <w:rPr>
          <w:rFonts w:eastAsia="Times New Roman"/>
          <w:szCs w:val="24"/>
        </w:rPr>
        <w:t>ν κοινοβουλευτικών τροπολογιών στην εκτελεστική εξουσία για τη χειραγώγησή μας.</w:t>
      </w:r>
    </w:p>
    <w:p w14:paraId="34C33186" w14:textId="77777777" w:rsidR="00836292" w:rsidRDefault="0042176D">
      <w:pPr>
        <w:tabs>
          <w:tab w:val="left" w:pos="2820"/>
        </w:tabs>
        <w:spacing w:line="600" w:lineRule="auto"/>
        <w:ind w:firstLine="720"/>
        <w:jc w:val="both"/>
        <w:rPr>
          <w:rFonts w:eastAsia="Times New Roman" w:cs="Times New Roman"/>
          <w:szCs w:val="24"/>
        </w:rPr>
      </w:pPr>
      <w:r>
        <w:rPr>
          <w:rFonts w:eastAsia="Times New Roman"/>
          <w:szCs w:val="24"/>
        </w:rPr>
        <w:t>Για τις συγκεκριμένες τροπολογίες θα πω δυο λόγια, για κάποιες από αυτές. Πολύ σωστά ο κ. Παππάς διαπίστωσε λίγο πριν ότι από εθνικής παλιγγενεσίας η οικοδόμηση του δημοσίου το</w:t>
      </w:r>
      <w:r>
        <w:rPr>
          <w:rFonts w:eastAsia="Times New Roman"/>
          <w:szCs w:val="24"/>
        </w:rPr>
        <w:t>μέα, η οικοδόμηση του κράτους δεν εξυπηρετούσε τις ανάγκες των πολιτών.</w:t>
      </w:r>
      <w:r>
        <w:rPr>
          <w:rFonts w:eastAsia="Times New Roman" w:cs="Times New Roman"/>
          <w:szCs w:val="24"/>
        </w:rPr>
        <w:t xml:space="preserve"> </w:t>
      </w:r>
      <w:r>
        <w:rPr>
          <w:rFonts w:eastAsia="Times New Roman" w:cs="Times New Roman"/>
          <w:szCs w:val="24"/>
        </w:rPr>
        <w:t xml:space="preserve">Δεν ήταν γνώμονας η ποιότητα ή οι ίδιες οι </w:t>
      </w:r>
      <w:r>
        <w:rPr>
          <w:rFonts w:eastAsia="Times New Roman" w:cs="Times New Roman"/>
          <w:szCs w:val="24"/>
        </w:rPr>
        <w:lastRenderedPageBreak/>
        <w:t>υπηρεσίες που παρείχαν στους πολίτες, αλλά ήταν το εργαλείο άσκησης πελατειακών σχέσεων η οικοδόμηση του κομματικού κράτους</w:t>
      </w:r>
      <w:r>
        <w:rPr>
          <w:rFonts w:eastAsia="Times New Roman" w:cs="Times New Roman"/>
          <w:szCs w:val="24"/>
        </w:rPr>
        <w:t>,</w:t>
      </w:r>
      <w:r>
        <w:rPr>
          <w:rFonts w:eastAsia="Times New Roman" w:cs="Times New Roman"/>
          <w:szCs w:val="24"/>
        </w:rPr>
        <w:t xml:space="preserve"> που μας έφτασε μέχρι τη χρε</w:t>
      </w:r>
      <w:r>
        <w:rPr>
          <w:rFonts w:eastAsia="Times New Roman" w:cs="Times New Roman"/>
          <w:szCs w:val="24"/>
        </w:rPr>
        <w:t>ο</w:t>
      </w:r>
      <w:r>
        <w:rPr>
          <w:rFonts w:eastAsia="Times New Roman" w:cs="Times New Roman"/>
          <w:szCs w:val="24"/>
        </w:rPr>
        <w:t xml:space="preserve">κοπία, την οποία σήμερα πληρώνουμε. </w:t>
      </w:r>
    </w:p>
    <w:p w14:paraId="34C33187"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Το ζήτημα είναι -πέραν αυτής της διαπίστωσης-</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w:t>
      </w:r>
      <w:r>
        <w:rPr>
          <w:rFonts w:eastAsia="Times New Roman" w:cs="Times New Roman"/>
          <w:szCs w:val="24"/>
        </w:rPr>
        <w:t xml:space="preserve"> ως το διαφορετικό</w:t>
      </w:r>
      <w:r>
        <w:rPr>
          <w:rFonts w:eastAsia="Times New Roman" w:cs="Times New Roman"/>
          <w:szCs w:val="24"/>
        </w:rPr>
        <w:t>,</w:t>
      </w:r>
      <w:r>
        <w:rPr>
          <w:rFonts w:eastAsia="Times New Roman" w:cs="Times New Roman"/>
          <w:szCs w:val="24"/>
        </w:rPr>
        <w:t xml:space="preserve"> συνεχίζετε τις ίδιες λογικές; Και γι’ αυτόν τον λόγο ο καθένας μας κρίνεται με το πώς διαχειρίζεται, τη στιγμή που ο ί</w:t>
      </w:r>
      <w:r>
        <w:rPr>
          <w:rFonts w:eastAsia="Times New Roman" w:cs="Times New Roman"/>
          <w:szCs w:val="24"/>
        </w:rPr>
        <w:t xml:space="preserve">διος έχει την εξουσία, όλες αυτές τις πραγματικότητες και αν συνεχίζει τις παθογένειες που μας διακρίνουν. </w:t>
      </w:r>
    </w:p>
    <w:p w14:paraId="34C33188"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Για την ΕΡΤ –ένα</w:t>
      </w:r>
      <w:r>
        <w:rPr>
          <w:rFonts w:eastAsia="Times New Roman" w:cs="Times New Roman"/>
          <w:szCs w:val="24"/>
        </w:rPr>
        <w:t>ν</w:t>
      </w:r>
      <w:r>
        <w:rPr>
          <w:rFonts w:eastAsia="Times New Roman" w:cs="Times New Roman"/>
          <w:szCs w:val="24"/>
        </w:rPr>
        <w:t xml:space="preserve"> χρόνο ακριβώς μετά- θυμάμαι πολύ καλά ως εισηγητής του κόμματός μου στη συζήτηση για την επανίδρυσή της, έρχεστε στα λόγια μας. Δι</w:t>
      </w:r>
      <w:r>
        <w:rPr>
          <w:rFonts w:eastAsia="Times New Roman" w:cs="Times New Roman"/>
          <w:szCs w:val="24"/>
        </w:rPr>
        <w:t xml:space="preserve">ότι ο ορθός λόγος </w:t>
      </w:r>
      <w:r>
        <w:rPr>
          <w:rFonts w:eastAsia="Times New Roman" w:cs="Times New Roman"/>
          <w:szCs w:val="24"/>
        </w:rPr>
        <w:lastRenderedPageBreak/>
        <w:t>επέβα</w:t>
      </w:r>
      <w:r>
        <w:rPr>
          <w:rFonts w:eastAsia="Times New Roman" w:cs="Times New Roman"/>
          <w:szCs w:val="24"/>
        </w:rPr>
        <w:t>λ</w:t>
      </w:r>
      <w:r>
        <w:rPr>
          <w:rFonts w:eastAsia="Times New Roman" w:cs="Times New Roman"/>
          <w:szCs w:val="24"/>
        </w:rPr>
        <w:t>λε ότι, αφού θα σχεδιάζαμε τι είδους ραδιοτηλεοπτικό εθνικό φορέα θέλουμε, θα προχωρούσαμε στον σχεδιασμό του προγράμματος των υπηρεσιών, του προϊόντος</w:t>
      </w:r>
      <w:r>
        <w:rPr>
          <w:rFonts w:eastAsia="Times New Roman" w:cs="Times New Roman"/>
          <w:szCs w:val="24"/>
        </w:rPr>
        <w:t>,</w:t>
      </w:r>
      <w:r>
        <w:rPr>
          <w:rFonts w:eastAsia="Times New Roman" w:cs="Times New Roman"/>
          <w:szCs w:val="24"/>
        </w:rPr>
        <w:t xml:space="preserve"> που θα παρείχε και βάσει αυτού του προγραμματισμού θα οδηγούμασταν και στα οργα</w:t>
      </w:r>
      <w:r>
        <w:rPr>
          <w:rFonts w:eastAsia="Times New Roman" w:cs="Times New Roman"/>
          <w:szCs w:val="24"/>
        </w:rPr>
        <w:t>νογράμματα, θα οδηγούμασταν στις ειδικότητες που θα θέλαμε να αξιοποιήσουμε και έτσι θα συγκροτούσαμε έναν βιώσιμο και αποτελεσματικό δημόσιο ραδιοτηλεοπτικό φορέα.</w:t>
      </w:r>
    </w:p>
    <w:p w14:paraId="34C33189" w14:textId="77777777" w:rsidR="00836292" w:rsidRDefault="0042176D">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34C3318A"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Κύριε Π</w:t>
      </w:r>
      <w:r>
        <w:rPr>
          <w:rFonts w:eastAsia="Times New Roman" w:cs="Times New Roman"/>
          <w:szCs w:val="24"/>
        </w:rPr>
        <w:t xml:space="preserve">ρόεδρε, θα χρειαστώ δύο λεπτά ακόμα. </w:t>
      </w:r>
    </w:p>
    <w:p w14:paraId="34C3318B"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lastRenderedPageBreak/>
        <w:t>Σήμερα διαπιστώνεται ότι αυτός ο γιγαντισμός</w:t>
      </w:r>
      <w:r>
        <w:rPr>
          <w:rFonts w:eastAsia="Times New Roman" w:cs="Times New Roman"/>
          <w:szCs w:val="24"/>
        </w:rPr>
        <w:t>,</w:t>
      </w:r>
      <w:r>
        <w:rPr>
          <w:rFonts w:eastAsia="Times New Roman" w:cs="Times New Roman"/>
          <w:szCs w:val="24"/>
        </w:rPr>
        <w:t xml:space="preserve"> τον οποίο υιοθετήσαμε</w:t>
      </w:r>
      <w:r>
        <w:rPr>
          <w:rFonts w:eastAsia="Times New Roman" w:cs="Times New Roman"/>
          <w:szCs w:val="24"/>
        </w:rPr>
        <w:t>,</w:t>
      </w:r>
      <w:r>
        <w:rPr>
          <w:rFonts w:eastAsia="Times New Roman" w:cs="Times New Roman"/>
          <w:szCs w:val="24"/>
        </w:rPr>
        <w:t xml:space="preserve"> βεβαίως οδηγεί σε αδιέξοδο. Ούτε ποιότητα προϊόντος έχουμε ούτε βεβαίως έχουμε τι να κάνουμε τόσο</w:t>
      </w:r>
      <w:r>
        <w:rPr>
          <w:rFonts w:eastAsia="Times New Roman" w:cs="Times New Roman"/>
          <w:szCs w:val="24"/>
        </w:rPr>
        <w:t>ν</w:t>
      </w:r>
      <w:r>
        <w:rPr>
          <w:rFonts w:eastAsia="Times New Roman" w:cs="Times New Roman"/>
          <w:szCs w:val="24"/>
        </w:rPr>
        <w:t xml:space="preserve"> κόσμο. </w:t>
      </w:r>
    </w:p>
    <w:p w14:paraId="34C3318C"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Αυτό είναι πολύ σωστό. Εμείς καλωσορίζουμε</w:t>
      </w:r>
      <w:r>
        <w:rPr>
          <w:rFonts w:eastAsia="Times New Roman" w:cs="Times New Roman"/>
          <w:szCs w:val="24"/>
        </w:rPr>
        <w:t xml:space="preserve"> τις λογικές της κινητικότητας</w:t>
      </w:r>
      <w:r>
        <w:rPr>
          <w:rFonts w:eastAsia="Times New Roman" w:cs="Times New Roman"/>
          <w:szCs w:val="24"/>
        </w:rPr>
        <w:t>,</w:t>
      </w:r>
      <w:r>
        <w:rPr>
          <w:rFonts w:eastAsia="Times New Roman" w:cs="Times New Roman"/>
          <w:szCs w:val="24"/>
        </w:rPr>
        <w:t xml:space="preserve"> που πρέπει να διέπουν ένα ορθολογικά δομημένο κράτος. Όμως θέλουμε και εμείς τη δέσμευσή σας ως Κυβέρνηση ότι αυτή η υπόθεση δεν αφορά μελλοντικές προσλήψεις στην ΕΡΤ. Γιατί μπορεί σήμερα να μην μπορούμε να κάνουμε προσλήψει</w:t>
      </w:r>
      <w:r>
        <w:rPr>
          <w:rFonts w:eastAsia="Times New Roman" w:cs="Times New Roman"/>
          <w:szCs w:val="24"/>
        </w:rPr>
        <w:t xml:space="preserve">ς, αλλά αύριο πιθανόν να μπορούμε και τις σχεδιάζουμε όταν θα μπορέσουμε. Γι’ αυτόν τον λόγο και αν </w:t>
      </w:r>
      <w:r>
        <w:rPr>
          <w:rFonts w:eastAsia="Times New Roman" w:cs="Times New Roman"/>
          <w:szCs w:val="24"/>
        </w:rPr>
        <w:lastRenderedPageBreak/>
        <w:t xml:space="preserve">όντως αυτή είναι η βούληση της Κυβέρνησης, εμείς θα υπερψηφίσουμε την τροπολογία, αν η δέσμευση αφορά στους ήδη εργαζομένους στην ΕΡΤ. </w:t>
      </w:r>
    </w:p>
    <w:p w14:paraId="34C3318D"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Επίσης, υπερψηφίζουμ</w:t>
      </w:r>
      <w:r>
        <w:rPr>
          <w:rFonts w:eastAsia="Times New Roman" w:cs="Times New Roman"/>
          <w:szCs w:val="24"/>
        </w:rPr>
        <w:t>ε τις τροπολογίες της κ. Φωτίου για τις δομές φτώχειας και τις παρατάσεις. Αλλά</w:t>
      </w:r>
      <w:r>
        <w:rPr>
          <w:rFonts w:eastAsia="Times New Roman" w:cs="Times New Roman"/>
          <w:szCs w:val="24"/>
        </w:rPr>
        <w:t>,</w:t>
      </w:r>
      <w:r>
        <w:rPr>
          <w:rFonts w:eastAsia="Times New Roman" w:cs="Times New Roman"/>
          <w:szCs w:val="24"/>
        </w:rPr>
        <w:t xml:space="preserve"> με την ευκαιρία</w:t>
      </w:r>
      <w:r>
        <w:rPr>
          <w:rFonts w:eastAsia="Times New Roman" w:cs="Times New Roman"/>
          <w:szCs w:val="24"/>
        </w:rPr>
        <w:t>,</w:t>
      </w:r>
      <w:r>
        <w:rPr>
          <w:rFonts w:eastAsia="Times New Roman" w:cs="Times New Roman"/>
          <w:szCs w:val="24"/>
        </w:rPr>
        <w:t xml:space="preserve"> θέλω να πω το εξής. Επειδή δεν πρέπει να αρνούμαστε ακόμα και σήμερα να συμφιλιωθούμε με την πραγματικότητα, ας μην αναφερόμαστε στην ανθρωπιστική κρίση, τώρα</w:t>
      </w:r>
      <w:r>
        <w:rPr>
          <w:rFonts w:eastAsia="Times New Roman" w:cs="Times New Roman"/>
          <w:szCs w:val="24"/>
        </w:rPr>
        <w:t xml:space="preserve"> που ξέρουμε τι είναι και ας φροντίσουμε να μην οδηγηθούμε –</w:t>
      </w:r>
      <w:proofErr w:type="spellStart"/>
      <w:r>
        <w:rPr>
          <w:rFonts w:eastAsia="Times New Roman" w:cs="Times New Roman"/>
          <w:szCs w:val="24"/>
        </w:rPr>
        <w:t>φε</w:t>
      </w:r>
      <w:r>
        <w:rPr>
          <w:rFonts w:eastAsia="Times New Roman" w:cs="Times New Roman"/>
          <w:szCs w:val="24"/>
        </w:rPr>
        <w:t>υ</w:t>
      </w:r>
      <w:proofErr w:type="spellEnd"/>
      <w:r>
        <w:rPr>
          <w:rFonts w:eastAsia="Times New Roman" w:cs="Times New Roman"/>
          <w:szCs w:val="24"/>
        </w:rPr>
        <w:t>!- σε μια πραγματική ανθρωπιστική κρίση. Γιατί</w:t>
      </w:r>
      <w:r>
        <w:rPr>
          <w:rFonts w:eastAsia="Times New Roman" w:cs="Times New Roman"/>
          <w:szCs w:val="24"/>
        </w:rPr>
        <w:t>,</w:t>
      </w:r>
      <w:r>
        <w:rPr>
          <w:rFonts w:eastAsia="Times New Roman" w:cs="Times New Roman"/>
          <w:szCs w:val="24"/>
        </w:rPr>
        <w:t xml:space="preserve"> όταν μιλάει κανείς για είκοσι </w:t>
      </w:r>
      <w:r>
        <w:rPr>
          <w:rFonts w:eastAsia="Times New Roman" w:cs="Times New Roman"/>
          <w:szCs w:val="24"/>
        </w:rPr>
        <w:t xml:space="preserve">μία </w:t>
      </w:r>
      <w:r>
        <w:rPr>
          <w:rFonts w:eastAsia="Times New Roman" w:cs="Times New Roman"/>
          <w:szCs w:val="24"/>
        </w:rPr>
        <w:t xml:space="preserve">χιλιάδες επιδοτούμενα ενοίκια ή ενενήντα χιλιάδες </w:t>
      </w:r>
      <w:r>
        <w:rPr>
          <w:rFonts w:eastAsia="Times New Roman" w:cs="Times New Roman"/>
          <w:szCs w:val="24"/>
        </w:rPr>
        <w:lastRenderedPageBreak/>
        <w:t>επιδοτούμενες συνδέσεις με τη ΔΕΗ, δεν μπορεί να εννοεί σοβαρ</w:t>
      </w:r>
      <w:r>
        <w:rPr>
          <w:rFonts w:eastAsia="Times New Roman" w:cs="Times New Roman"/>
          <w:szCs w:val="24"/>
        </w:rPr>
        <w:t>ά ανθρωπιστική κρίση. Για ακραία φτώχεια</w:t>
      </w:r>
      <w:r>
        <w:rPr>
          <w:rFonts w:eastAsia="Times New Roman" w:cs="Times New Roman"/>
          <w:szCs w:val="24"/>
        </w:rPr>
        <w:t>,</w:t>
      </w:r>
      <w:r>
        <w:rPr>
          <w:rFonts w:eastAsia="Times New Roman" w:cs="Times New Roman"/>
          <w:szCs w:val="24"/>
        </w:rPr>
        <w:t xml:space="preserve"> ναι. </w:t>
      </w:r>
    </w:p>
    <w:p w14:paraId="34C3318E"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 xml:space="preserve">Προφανώς υπερψηφίζουμε και τις τροπολογίες που αφορούν τις εναρμονίσεις με το </w:t>
      </w:r>
      <w:r>
        <w:rPr>
          <w:rFonts w:eastAsia="Times New Roman" w:cs="Times New Roman"/>
          <w:szCs w:val="24"/>
        </w:rPr>
        <w:t>Ε</w:t>
      </w:r>
      <w:r>
        <w:rPr>
          <w:rFonts w:eastAsia="Times New Roman" w:cs="Times New Roman"/>
          <w:szCs w:val="24"/>
        </w:rPr>
        <w:t xml:space="preserve">υρωπαϊκό </w:t>
      </w:r>
      <w:r>
        <w:rPr>
          <w:rFonts w:eastAsia="Times New Roman" w:cs="Times New Roman"/>
          <w:szCs w:val="24"/>
        </w:rPr>
        <w:t>Δ</w:t>
      </w:r>
      <w:r>
        <w:rPr>
          <w:rFonts w:eastAsia="Times New Roman" w:cs="Times New Roman"/>
          <w:szCs w:val="24"/>
        </w:rPr>
        <w:t xml:space="preserve">ίκαιο και τις άδειες οδήγησης και τα </w:t>
      </w:r>
      <w:proofErr w:type="spellStart"/>
      <w:r>
        <w:rPr>
          <w:rFonts w:eastAsia="Times New Roman" w:cs="Times New Roman"/>
          <w:szCs w:val="24"/>
        </w:rPr>
        <w:t>τηλεδιόδια</w:t>
      </w:r>
      <w:proofErr w:type="spellEnd"/>
      <w:r>
        <w:rPr>
          <w:rFonts w:eastAsia="Times New Roman" w:cs="Times New Roman"/>
          <w:szCs w:val="24"/>
        </w:rPr>
        <w:t>, παρ</w:t>
      </w:r>
      <w:r>
        <w:rPr>
          <w:rFonts w:eastAsia="Times New Roman" w:cs="Times New Roman"/>
          <w:szCs w:val="24"/>
        </w:rPr>
        <w:t xml:space="preserve">’ </w:t>
      </w:r>
      <w:r>
        <w:rPr>
          <w:rFonts w:eastAsia="Times New Roman" w:cs="Times New Roman"/>
          <w:szCs w:val="24"/>
        </w:rPr>
        <w:t xml:space="preserve">ότι στέκει η διαδικασία επιβολής κυρώσεων από πλευράς Ευρωπαϊκής </w:t>
      </w:r>
      <w:r>
        <w:rPr>
          <w:rFonts w:eastAsia="Times New Roman" w:cs="Times New Roman"/>
          <w:szCs w:val="24"/>
        </w:rPr>
        <w:t>Ένωσης</w:t>
      </w:r>
      <w:r>
        <w:rPr>
          <w:rFonts w:eastAsia="Times New Roman" w:cs="Times New Roman"/>
          <w:szCs w:val="24"/>
        </w:rPr>
        <w:t>,</w:t>
      </w:r>
      <w:r>
        <w:rPr>
          <w:rFonts w:eastAsia="Times New Roman" w:cs="Times New Roman"/>
          <w:szCs w:val="24"/>
        </w:rPr>
        <w:t xml:space="preserve"> λόγω καθυστερήσεων καιρό τώρα. Δεν ήταν ανάγκη να έρθουν έτσι, με αυτή τη διαδικασία. Είχαμε ευκαιρίες ή θα έχουμε ευκαιρίες.</w:t>
      </w:r>
    </w:p>
    <w:p w14:paraId="34C3318F"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Σχετικά με την τροπολογία για το Ληξούρι, παρακαλώ, κύριε Υπουργέ, να δώσετε μια επιπλέον απάντηση στο τι σημαίνει αυτό πο</w:t>
      </w:r>
      <w:r>
        <w:rPr>
          <w:rFonts w:eastAsia="Times New Roman" w:cs="Times New Roman"/>
          <w:szCs w:val="24"/>
        </w:rPr>
        <w:t xml:space="preserve">υ προβλέπεται ότι «τα πέντε οικοδομικά τετράγωνα νοούνται ως ένα». Η υπέρβαση των όρων δόμησης σε τι αφορά; </w:t>
      </w:r>
      <w:r>
        <w:rPr>
          <w:rFonts w:eastAsia="Times New Roman" w:cs="Times New Roman"/>
          <w:szCs w:val="24"/>
        </w:rPr>
        <w:lastRenderedPageBreak/>
        <w:t xml:space="preserve">Στον συντελεστή δόμησης, στον αριθμό ορόφων, στο </w:t>
      </w:r>
      <w:proofErr w:type="spellStart"/>
      <w:r>
        <w:rPr>
          <w:rFonts w:eastAsia="Times New Roman" w:cs="Times New Roman"/>
          <w:szCs w:val="24"/>
        </w:rPr>
        <w:t>μονομπλόκ</w:t>
      </w:r>
      <w:proofErr w:type="spellEnd"/>
      <w:r>
        <w:rPr>
          <w:rFonts w:eastAsia="Times New Roman" w:cs="Times New Roman"/>
          <w:szCs w:val="24"/>
        </w:rPr>
        <w:t xml:space="preserve">;  Εάν έχετε την καλοσύνη, δώστε μας μια επιπλέον ερμηνεία. </w:t>
      </w:r>
    </w:p>
    <w:p w14:paraId="34C33190"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Επίσης, υπερψηφίζουμε την παρ</w:t>
      </w:r>
      <w:r>
        <w:rPr>
          <w:rFonts w:eastAsia="Times New Roman" w:cs="Times New Roman"/>
          <w:szCs w:val="24"/>
        </w:rPr>
        <w:t>άταση στα κόκκινα δάνεια, όπως επίσης και από τις βουλευτικές τροπολογίες αυτή που αφορά την επιχορήγηση των ΟΤΑ</w:t>
      </w:r>
      <w:r>
        <w:rPr>
          <w:rFonts w:eastAsia="Times New Roman" w:cs="Times New Roman"/>
          <w:szCs w:val="24"/>
        </w:rPr>
        <w:t>,</w:t>
      </w:r>
      <w:r>
        <w:rPr>
          <w:rFonts w:eastAsia="Times New Roman" w:cs="Times New Roman"/>
          <w:szCs w:val="24"/>
        </w:rPr>
        <w:t xml:space="preserve"> για επίτευξη κοινωφελών σκοπών από συγχρηματοδοτούμενα προγράμματα, την αναγνώριση των πτυχίων των ναυπηγών μηχανικών. </w:t>
      </w:r>
    </w:p>
    <w:p w14:paraId="34C33191"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Βεβαίως, υπερψηφίζουμε</w:t>
      </w:r>
      <w:r>
        <w:rPr>
          <w:rFonts w:eastAsia="Times New Roman" w:cs="Times New Roman"/>
          <w:szCs w:val="24"/>
        </w:rPr>
        <w:t xml:space="preserve"> τη δυνατότητα έκδοσης αδειών ταξί στα μικρά νησιά</w:t>
      </w:r>
      <w:r>
        <w:rPr>
          <w:rFonts w:eastAsia="Times New Roman" w:cs="Times New Roman"/>
          <w:szCs w:val="24"/>
        </w:rPr>
        <w:t>,</w:t>
      </w:r>
      <w:r>
        <w:rPr>
          <w:rFonts w:eastAsia="Times New Roman" w:cs="Times New Roman"/>
          <w:szCs w:val="24"/>
        </w:rPr>
        <w:t xml:space="preserve"> με πληθυσμό κάτω των διακοσίων πενήντα κατοίκων. Να επισημάνω εδώ</w:t>
      </w:r>
      <w:r>
        <w:rPr>
          <w:rFonts w:eastAsia="Times New Roman" w:cs="Times New Roman"/>
          <w:szCs w:val="24"/>
        </w:rPr>
        <w:t>,</w:t>
      </w:r>
      <w:r>
        <w:rPr>
          <w:rFonts w:eastAsia="Times New Roman" w:cs="Times New Roman"/>
          <w:szCs w:val="24"/>
        </w:rPr>
        <w:t xml:space="preserve"> γνωρίζοντας με πολλές μου </w:t>
      </w:r>
      <w:r>
        <w:rPr>
          <w:rFonts w:eastAsia="Times New Roman" w:cs="Times New Roman"/>
          <w:szCs w:val="24"/>
        </w:rPr>
        <w:lastRenderedPageBreak/>
        <w:t>ιδιότητες από το παρελθόν</w:t>
      </w:r>
      <w:r>
        <w:rPr>
          <w:rFonts w:eastAsia="Times New Roman" w:cs="Times New Roman"/>
          <w:szCs w:val="24"/>
        </w:rPr>
        <w:t>,</w:t>
      </w:r>
      <w:r>
        <w:rPr>
          <w:rFonts w:eastAsia="Times New Roman" w:cs="Times New Roman"/>
          <w:szCs w:val="24"/>
        </w:rPr>
        <w:t xml:space="preserve"> ότι αυτή η εκκρεμότητα της διαδικασίας των αδειών για τους θερινούς μήνες σε όλες τι</w:t>
      </w:r>
      <w:r>
        <w:rPr>
          <w:rFonts w:eastAsia="Times New Roman" w:cs="Times New Roman"/>
          <w:szCs w:val="24"/>
        </w:rPr>
        <w:t xml:space="preserve">ς τουριστικές περιοχές και όχι μόνο στα μικρά νησιά </w:t>
      </w:r>
      <w:r>
        <w:rPr>
          <w:rFonts w:eastAsia="Times New Roman" w:cs="Times New Roman"/>
          <w:szCs w:val="24"/>
        </w:rPr>
        <w:t>–</w:t>
      </w:r>
      <w:r>
        <w:rPr>
          <w:rFonts w:eastAsia="Times New Roman" w:cs="Times New Roman"/>
          <w:szCs w:val="24"/>
        </w:rPr>
        <w:t>που ήταν ένα ρουσφετολογικό εργαλείο στα χέρια των νομαρχών κάποτε και στη συνέχεια πήγε στα χέρια των περιφερειαρχών</w:t>
      </w:r>
      <w:r>
        <w:rPr>
          <w:rFonts w:eastAsia="Times New Roman" w:cs="Times New Roman"/>
          <w:szCs w:val="24"/>
        </w:rPr>
        <w:t>–</w:t>
      </w:r>
      <w:r>
        <w:rPr>
          <w:rFonts w:eastAsia="Times New Roman" w:cs="Times New Roman"/>
          <w:szCs w:val="24"/>
        </w:rPr>
        <w:t xml:space="preserve"> θα πρέπει κάποια στιγμή να λήξει. Η διαδικασία είτε της μεταφοράς έδρας είτε της έκδ</w:t>
      </w:r>
      <w:r>
        <w:rPr>
          <w:rFonts w:eastAsia="Times New Roman" w:cs="Times New Roman"/>
          <w:szCs w:val="24"/>
        </w:rPr>
        <w:t>οσης νέων αδειών, έστω και εποχικών, πρέπει να αντιμετωπιστ</w:t>
      </w:r>
      <w:r>
        <w:rPr>
          <w:rFonts w:eastAsia="Times New Roman" w:cs="Times New Roman"/>
          <w:szCs w:val="24"/>
        </w:rPr>
        <w:t>εί</w:t>
      </w:r>
      <w:r>
        <w:rPr>
          <w:rFonts w:eastAsia="Times New Roman" w:cs="Times New Roman"/>
          <w:szCs w:val="24"/>
        </w:rPr>
        <w:t xml:space="preserve"> με ένα συγκροτημένο νομοθετικό πλαίσιο. </w:t>
      </w:r>
    </w:p>
    <w:p w14:paraId="34C33192" w14:textId="77777777" w:rsidR="00836292" w:rsidRDefault="0042176D">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34C33193" w14:textId="77777777" w:rsidR="00836292" w:rsidRDefault="0042176D">
      <w:pPr>
        <w:spacing w:after="0" w:line="600" w:lineRule="auto"/>
        <w:ind w:firstLine="720"/>
        <w:jc w:val="center"/>
        <w:rPr>
          <w:rFonts w:eastAsia="Times New Roman"/>
          <w:bCs/>
        </w:rPr>
      </w:pPr>
      <w:r>
        <w:rPr>
          <w:rFonts w:eastAsia="Times New Roman"/>
          <w:bCs/>
        </w:rPr>
        <w:t>(Χειροκροτήματα από την πτέρυγα του Ποταμιού)</w:t>
      </w:r>
    </w:p>
    <w:p w14:paraId="34C33194"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w:t>
      </w:r>
      <w:proofErr w:type="spellStart"/>
      <w:r>
        <w:rPr>
          <w:rFonts w:eastAsia="Times New Roman"/>
          <w:szCs w:val="24"/>
        </w:rPr>
        <w:t>Δανέλλη</w:t>
      </w:r>
      <w:proofErr w:type="spellEnd"/>
      <w:r>
        <w:rPr>
          <w:rFonts w:eastAsia="Times New Roman"/>
          <w:szCs w:val="24"/>
        </w:rPr>
        <w:t xml:space="preserve">. </w:t>
      </w:r>
    </w:p>
    <w:p w14:paraId="34C33195" w14:textId="77777777" w:rsidR="00836292" w:rsidRDefault="0042176D">
      <w:pPr>
        <w:spacing w:line="600" w:lineRule="auto"/>
        <w:ind w:firstLine="720"/>
        <w:jc w:val="both"/>
        <w:rPr>
          <w:rFonts w:eastAsia="Times New Roman"/>
          <w:szCs w:val="24"/>
        </w:rPr>
      </w:pPr>
      <w:r>
        <w:rPr>
          <w:rFonts w:eastAsia="Times New Roman"/>
          <w:szCs w:val="24"/>
        </w:rPr>
        <w:lastRenderedPageBreak/>
        <w:t>Κυρίες και κύριοι συνά</w:t>
      </w:r>
      <w:r>
        <w:rPr>
          <w:rFonts w:eastAsia="Times New Roman"/>
          <w:szCs w:val="24"/>
        </w:rPr>
        <w:t>δελφοι, πριν δώσω τον λόγο στον επόμενο Κοινοβουλευτικό Εκπρόσωπο, τον κ. Καρρά συγκεκριμένα, έχω την τιμή να ανακοινώσω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w:t>
      </w:r>
      <w:r>
        <w:rPr>
          <w:rFonts w:eastAsia="Times New Roman"/>
          <w:szCs w:val="24"/>
        </w:rPr>
        <w:t>ας «ΕΛΕΥΘΕΡΙΟΣ ΒΕΝΙΖΕΛΟΣ» και ενημερώθηκαν για την ιστορία του κτηρίου και τον τρόπο οργάνωσης και λειτουργίας της Βουλής, είκοσι έξι μαθήτριες και μαθητές, καθώς και τρεις εκπαιδευτικοί συνοδοί από την Κω και συγκεκριμένα από το 7</w:t>
      </w:r>
      <w:r>
        <w:rPr>
          <w:rFonts w:eastAsia="Times New Roman"/>
          <w:szCs w:val="24"/>
          <w:vertAlign w:val="superscript"/>
        </w:rPr>
        <w:t>ο</w:t>
      </w:r>
      <w:r>
        <w:rPr>
          <w:rFonts w:eastAsia="Times New Roman"/>
          <w:szCs w:val="24"/>
        </w:rPr>
        <w:t xml:space="preserve"> Δημοτικό Σχολείο της Κω</w:t>
      </w:r>
      <w:r>
        <w:rPr>
          <w:rFonts w:eastAsia="Times New Roman"/>
          <w:szCs w:val="24"/>
        </w:rPr>
        <w:t xml:space="preserve">. </w:t>
      </w:r>
    </w:p>
    <w:p w14:paraId="34C33196" w14:textId="77777777" w:rsidR="00836292" w:rsidRDefault="0042176D">
      <w:pPr>
        <w:spacing w:line="600" w:lineRule="auto"/>
        <w:ind w:firstLine="720"/>
        <w:jc w:val="both"/>
        <w:rPr>
          <w:rFonts w:eastAsia="Times New Roman"/>
          <w:szCs w:val="24"/>
        </w:rPr>
      </w:pPr>
      <w:r>
        <w:rPr>
          <w:rFonts w:eastAsia="Times New Roman"/>
          <w:szCs w:val="24"/>
        </w:rPr>
        <w:t xml:space="preserve">Η Βουλή σάς καλωσορίζει. </w:t>
      </w:r>
    </w:p>
    <w:p w14:paraId="34C33197" w14:textId="77777777" w:rsidR="00836292" w:rsidRDefault="0042176D">
      <w:pPr>
        <w:spacing w:line="600" w:lineRule="auto"/>
        <w:ind w:firstLine="720"/>
        <w:jc w:val="center"/>
        <w:rPr>
          <w:rFonts w:eastAsia="Times New Roman"/>
          <w:szCs w:val="24"/>
        </w:rPr>
      </w:pPr>
      <w:r>
        <w:rPr>
          <w:rFonts w:eastAsia="Times New Roman"/>
          <w:szCs w:val="24"/>
        </w:rPr>
        <w:lastRenderedPageBreak/>
        <w:t>(Χειροκροτήματα απ</w:t>
      </w:r>
      <w:r>
        <w:rPr>
          <w:rFonts w:eastAsia="Times New Roman"/>
          <w:szCs w:val="24"/>
        </w:rPr>
        <w:t>’</w:t>
      </w:r>
      <w:r>
        <w:rPr>
          <w:rFonts w:eastAsia="Times New Roman"/>
          <w:szCs w:val="24"/>
        </w:rPr>
        <w:t xml:space="preserve"> όλες τις πτέρυγες της Βουλής)</w:t>
      </w:r>
    </w:p>
    <w:p w14:paraId="34C33198" w14:textId="77777777" w:rsidR="00836292" w:rsidRDefault="0042176D">
      <w:pPr>
        <w:spacing w:line="600" w:lineRule="auto"/>
        <w:ind w:firstLine="720"/>
        <w:jc w:val="both"/>
        <w:rPr>
          <w:rFonts w:eastAsia="Times New Roman"/>
          <w:szCs w:val="24"/>
        </w:rPr>
      </w:pPr>
      <w:r>
        <w:rPr>
          <w:rFonts w:eastAsia="Times New Roman"/>
          <w:szCs w:val="24"/>
        </w:rPr>
        <w:t xml:space="preserve">Τον λόγο έχει ο Κοινοβουλευτικός Εκπρόσωπος της Ένωσης Κεντρώων κ. Καρράς. </w:t>
      </w:r>
    </w:p>
    <w:p w14:paraId="34C33199" w14:textId="77777777" w:rsidR="00836292" w:rsidRDefault="0042176D">
      <w:pPr>
        <w:spacing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Ευχαριστώ, κύριε Πρόεδρε.</w:t>
      </w:r>
    </w:p>
    <w:p w14:paraId="34C3319A" w14:textId="77777777" w:rsidR="00836292" w:rsidRDefault="0042176D">
      <w:pPr>
        <w:spacing w:line="600" w:lineRule="auto"/>
        <w:ind w:firstLine="720"/>
        <w:jc w:val="both"/>
        <w:rPr>
          <w:rFonts w:eastAsia="Times New Roman"/>
          <w:szCs w:val="24"/>
        </w:rPr>
      </w:pPr>
      <w:r>
        <w:rPr>
          <w:rFonts w:eastAsia="Times New Roman"/>
          <w:szCs w:val="24"/>
        </w:rPr>
        <w:t xml:space="preserve">Προηγουμένως με παρατηρήσατε, κύριε Πρόεδρε, όταν ζήτησα να τοποθετηθώ επί του Κανονισμού, και μου είπατε ότι ήμουν καθυστερημένος στην τοποθέτησή μου. Δυστυχώς όμως για εμένα επιβεβαιώθηκα από τον κ. </w:t>
      </w:r>
      <w:proofErr w:type="spellStart"/>
      <w:r>
        <w:rPr>
          <w:rFonts w:eastAsia="Times New Roman"/>
          <w:szCs w:val="24"/>
        </w:rPr>
        <w:t>Σπίρτζη</w:t>
      </w:r>
      <w:proofErr w:type="spellEnd"/>
      <w:r>
        <w:rPr>
          <w:rFonts w:eastAsia="Times New Roman"/>
          <w:szCs w:val="24"/>
        </w:rPr>
        <w:t>, ο οποίος ύστερα από δύο λεπτά, μιλώντας προς τ</w:t>
      </w:r>
      <w:r>
        <w:rPr>
          <w:rFonts w:eastAsia="Times New Roman"/>
          <w:szCs w:val="24"/>
        </w:rPr>
        <w:t xml:space="preserve">ην Αίθουσα, είπε ότι </w:t>
      </w:r>
      <w:r>
        <w:rPr>
          <w:rFonts w:eastAsia="Times New Roman"/>
          <w:szCs w:val="24"/>
        </w:rPr>
        <w:lastRenderedPageBreak/>
        <w:t xml:space="preserve">έχει ξεχαρβαλωθεί το σύμπαν. Είπε ότι έρχεται να αποκαταστήσει τα ξεχαρβαλωμένα. </w:t>
      </w:r>
    </w:p>
    <w:p w14:paraId="34C3319B" w14:textId="77777777" w:rsidR="00836292" w:rsidRDefault="0042176D">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Σπίρτζη</w:t>
      </w:r>
      <w:proofErr w:type="spellEnd"/>
      <w:r>
        <w:rPr>
          <w:rFonts w:eastAsia="Times New Roman"/>
          <w:szCs w:val="24"/>
        </w:rPr>
        <w:t>, θα σας πω -με όλη τη συμπάθεια- ότι τα ξεχαρβαλώσατε περισσότερο, τουλάχιστον με τον τρόπο της σημερινής νομοθέτησης. Και γιατί το λέω αυτ</w:t>
      </w:r>
      <w:r>
        <w:rPr>
          <w:rFonts w:eastAsia="Times New Roman"/>
          <w:szCs w:val="24"/>
        </w:rPr>
        <w:t>ό; Είπα, παραπονέθηκα για το ότι μιλάμε τελικά για οκτώ νομοσχέδια -δεν μιλάμε για ένα, ήμουν ακριβής, το είχα μετρήσει-</w:t>
      </w:r>
      <w:r>
        <w:rPr>
          <w:rFonts w:eastAsia="Times New Roman"/>
          <w:szCs w:val="24"/>
        </w:rPr>
        <w:t>,</w:t>
      </w:r>
      <w:r>
        <w:rPr>
          <w:rFonts w:eastAsia="Times New Roman"/>
          <w:szCs w:val="24"/>
        </w:rPr>
        <w:t xml:space="preserve"> για τροπολογίες τεσσάρων Υπουργείων, οι οποίες αποτελούν καθεμία ένα αυτόνομο, ένα αυτοτελές νομοθέτημα</w:t>
      </w:r>
      <w:r>
        <w:rPr>
          <w:rFonts w:eastAsia="Times New Roman"/>
          <w:szCs w:val="24"/>
        </w:rPr>
        <w:t>,</w:t>
      </w:r>
      <w:r>
        <w:rPr>
          <w:rFonts w:eastAsia="Times New Roman"/>
          <w:szCs w:val="24"/>
        </w:rPr>
        <w:t xml:space="preserve"> και τέσσερις </w:t>
      </w:r>
      <w:r>
        <w:rPr>
          <w:rFonts w:eastAsia="Times New Roman"/>
          <w:szCs w:val="24"/>
        </w:rPr>
        <w:t>κ</w:t>
      </w:r>
      <w:r>
        <w:rPr>
          <w:rFonts w:eastAsia="Times New Roman"/>
          <w:szCs w:val="24"/>
        </w:rPr>
        <w:t>υρώσεις</w:t>
      </w:r>
      <w:r>
        <w:rPr>
          <w:rFonts w:eastAsia="Times New Roman"/>
          <w:szCs w:val="24"/>
        </w:rPr>
        <w:t xml:space="preserve"> διεθνών</w:t>
      </w:r>
      <w:r>
        <w:rPr>
          <w:rFonts w:eastAsia="Times New Roman"/>
          <w:szCs w:val="24"/>
        </w:rPr>
        <w:t xml:space="preserve"> συμβάσεων</w:t>
      </w:r>
      <w:r>
        <w:rPr>
          <w:rFonts w:eastAsia="Times New Roman"/>
          <w:szCs w:val="24"/>
        </w:rPr>
        <w:t xml:space="preserve">. Νομίζω ότι αυτό δεν πρέπει να συνεχιστεί και δεν είναι μόνο ευτελισμός του Κοινοβουλίου, είναι και αδυναμία καλής νομοθέτησης. </w:t>
      </w:r>
    </w:p>
    <w:p w14:paraId="34C3319C" w14:textId="77777777" w:rsidR="00836292" w:rsidRDefault="0042176D">
      <w:pPr>
        <w:spacing w:line="600" w:lineRule="auto"/>
        <w:ind w:firstLine="720"/>
        <w:jc w:val="both"/>
        <w:rPr>
          <w:rFonts w:eastAsia="Times New Roman"/>
          <w:szCs w:val="24"/>
        </w:rPr>
      </w:pPr>
      <w:r>
        <w:rPr>
          <w:rFonts w:eastAsia="Times New Roman"/>
          <w:szCs w:val="24"/>
        </w:rPr>
        <w:lastRenderedPageBreak/>
        <w:t xml:space="preserve">Θα μου επιτρέψετε να δώσω μια συμβουλή προς την Κυβέρνηση. Ας πάμε λίγο στο Ευρωπαϊκό Κοινοβούλιο. Υπάρχει εκεί μια </w:t>
      </w:r>
      <w:r>
        <w:rPr>
          <w:rFonts w:eastAsia="Times New Roman"/>
          <w:szCs w:val="24"/>
        </w:rPr>
        <w:t>Επιτροπή Συνταγματικών Θεμάτων. Είναι πολύ ενδιαφέρον αυτό το θέμα. Η Επιτροπή Συνταγματικών Θεμάτων ασχολείται και με τον τρόπο καλής νομοθέτησης. Δεν αφορά βέβαια τα εθνικά κοινοβούλια, αφορά το Ευρωπαϊκό Κοινοβούλιο, αλλά συμβουλευτείτε τ</w:t>
      </w:r>
      <w:r>
        <w:rPr>
          <w:rFonts w:eastAsia="Times New Roman"/>
          <w:szCs w:val="24"/>
        </w:rPr>
        <w:t>η</w:t>
      </w:r>
      <w:r>
        <w:rPr>
          <w:rFonts w:eastAsia="Times New Roman"/>
          <w:szCs w:val="24"/>
        </w:rPr>
        <w:t xml:space="preserve">. Θα βοηθήσει </w:t>
      </w:r>
      <w:r>
        <w:rPr>
          <w:rFonts w:eastAsia="Times New Roman"/>
          <w:szCs w:val="24"/>
        </w:rPr>
        <w:t xml:space="preserve">και αυτό. Γιατί; Διότι η εμμονή στην άρνηση πάντα δεν είναι ο καλύτερος δρόμος. </w:t>
      </w:r>
    </w:p>
    <w:p w14:paraId="34C3319D" w14:textId="77777777" w:rsidR="00836292" w:rsidRDefault="0042176D">
      <w:pPr>
        <w:spacing w:line="600" w:lineRule="auto"/>
        <w:ind w:firstLine="720"/>
        <w:jc w:val="both"/>
        <w:rPr>
          <w:rFonts w:eastAsia="Times New Roman"/>
          <w:szCs w:val="24"/>
        </w:rPr>
      </w:pPr>
      <w:r>
        <w:rPr>
          <w:rFonts w:eastAsia="Times New Roman"/>
          <w:szCs w:val="24"/>
        </w:rPr>
        <w:t>Είπαμε</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και προηγουμένως ότι εμείς ως προς τις </w:t>
      </w:r>
      <w:r>
        <w:rPr>
          <w:rFonts w:eastAsia="Times New Roman"/>
          <w:szCs w:val="24"/>
        </w:rPr>
        <w:t>κ</w:t>
      </w:r>
      <w:r>
        <w:rPr>
          <w:rFonts w:eastAsia="Times New Roman"/>
          <w:szCs w:val="24"/>
        </w:rPr>
        <w:t xml:space="preserve">υρώσεις των </w:t>
      </w:r>
      <w:r>
        <w:rPr>
          <w:rFonts w:eastAsia="Times New Roman"/>
          <w:szCs w:val="24"/>
        </w:rPr>
        <w:t>σ</w:t>
      </w:r>
      <w:r>
        <w:rPr>
          <w:rFonts w:eastAsia="Times New Roman"/>
          <w:szCs w:val="24"/>
        </w:rPr>
        <w:t>υμφωνιών δεν έχουμε λόγους να μην τις ψηφίσουμε</w:t>
      </w:r>
      <w:r>
        <w:rPr>
          <w:rFonts w:eastAsia="Times New Roman"/>
          <w:szCs w:val="24"/>
        </w:rPr>
        <w:t>.</w:t>
      </w:r>
      <w:r>
        <w:rPr>
          <w:rFonts w:eastAsia="Times New Roman"/>
          <w:szCs w:val="24"/>
        </w:rPr>
        <w:t xml:space="preserve"> </w:t>
      </w:r>
      <w:r>
        <w:rPr>
          <w:rFonts w:eastAsia="Times New Roman"/>
          <w:szCs w:val="24"/>
        </w:rPr>
        <w:t>Θ</w:t>
      </w:r>
      <w:r>
        <w:rPr>
          <w:rFonts w:eastAsia="Times New Roman"/>
          <w:szCs w:val="24"/>
        </w:rPr>
        <w:t xml:space="preserve">α τις ψηφίσουμε. Πάμε  όμως να δούμε τι επιδιώκεται με τις διάφορες τροπολογίες που ήρθαν, για τις οποίες εγώ θα </w:t>
      </w:r>
      <w:r>
        <w:rPr>
          <w:rFonts w:eastAsia="Times New Roman"/>
          <w:szCs w:val="24"/>
        </w:rPr>
        <w:lastRenderedPageBreak/>
        <w:t xml:space="preserve">εξακολουθήσω να πιστεύω ότι καθεμία είναι ένας ξεχωριστός νόμος από κάθε Υπουργείο. </w:t>
      </w:r>
    </w:p>
    <w:p w14:paraId="34C3319E" w14:textId="77777777" w:rsidR="00836292" w:rsidRDefault="0042176D">
      <w:pPr>
        <w:spacing w:line="600" w:lineRule="auto"/>
        <w:ind w:firstLine="720"/>
        <w:jc w:val="both"/>
        <w:rPr>
          <w:rFonts w:eastAsia="Times New Roman"/>
          <w:szCs w:val="24"/>
        </w:rPr>
      </w:pPr>
      <w:r>
        <w:rPr>
          <w:rFonts w:eastAsia="Times New Roman"/>
          <w:szCs w:val="24"/>
        </w:rPr>
        <w:t>Ας πάμε, λοιπόν, στο Υπουργείο Επικρατείας, για να δούμε τ</w:t>
      </w:r>
      <w:r>
        <w:rPr>
          <w:rFonts w:eastAsia="Times New Roman"/>
          <w:szCs w:val="24"/>
        </w:rPr>
        <w:t>ι έφερε. Έγινε κουβέντα, παρακολούθησα όλους τους συναδέλφους μου</w:t>
      </w:r>
      <w:r w:rsidRPr="00616B2D">
        <w:rPr>
          <w:rFonts w:eastAsia="Times New Roman"/>
          <w:szCs w:val="24"/>
        </w:rPr>
        <w:t>,</w:t>
      </w:r>
      <w:r>
        <w:rPr>
          <w:rFonts w:eastAsia="Times New Roman"/>
          <w:szCs w:val="24"/>
        </w:rPr>
        <w:t xml:space="preserve"> σε σχέση με τη μεταφορά του </w:t>
      </w:r>
      <w:proofErr w:type="spellStart"/>
      <w:r>
        <w:rPr>
          <w:rFonts w:eastAsia="Times New Roman"/>
          <w:szCs w:val="24"/>
        </w:rPr>
        <w:t>διατάκτη</w:t>
      </w:r>
      <w:proofErr w:type="spellEnd"/>
      <w:r>
        <w:rPr>
          <w:rFonts w:eastAsia="Times New Roman"/>
          <w:szCs w:val="24"/>
        </w:rPr>
        <w:t xml:space="preserve"> στην Εθνική Επιτροπή για τα Δικαιώματα του Ανθρώπου από τον Πρόεδρο της Επιτροπής προς τον Γενικό Γραμματέα της Κυβέρνησης. Αισθάνομαι κάτι που με τρομά</w:t>
      </w:r>
      <w:r>
        <w:rPr>
          <w:rFonts w:eastAsia="Times New Roman"/>
          <w:szCs w:val="24"/>
        </w:rPr>
        <w:t>ζει. Όσον αφορά την Εθνική Επιτροπή για τα Δικαιώματα του Ανθρώπου, έχω την αίσθηση ότι οι άνθρωποι που την απαρτίζουν–παρ</w:t>
      </w:r>
      <w:r>
        <w:rPr>
          <w:rFonts w:eastAsia="Times New Roman"/>
          <w:szCs w:val="24"/>
        </w:rPr>
        <w:t xml:space="preserve">’ </w:t>
      </w:r>
      <w:r>
        <w:rPr>
          <w:rFonts w:eastAsia="Times New Roman"/>
          <w:szCs w:val="24"/>
        </w:rPr>
        <w:t xml:space="preserve">όλο που γνωρίζω κάποιους από αυτούς τους ανθρώπους και είναι παλιοί δικαστικοί, ικανοί νομικοί, προσπαθούν- έχουν κενά. Και </w:t>
      </w:r>
      <w:r>
        <w:rPr>
          <w:rFonts w:eastAsia="Times New Roman"/>
          <w:szCs w:val="24"/>
        </w:rPr>
        <w:lastRenderedPageBreak/>
        <w:t>γιατί έχ</w:t>
      </w:r>
      <w:r>
        <w:rPr>
          <w:rFonts w:eastAsia="Times New Roman"/>
          <w:szCs w:val="24"/>
        </w:rPr>
        <w:t xml:space="preserve">ουν κενά στην απόδοση του έργου τους; Ενδεχομένως από έλλειψη χρηματοδότησης ή </w:t>
      </w:r>
      <w:r>
        <w:rPr>
          <w:rFonts w:eastAsia="Times New Roman"/>
          <w:szCs w:val="24"/>
        </w:rPr>
        <w:t xml:space="preserve">λόγω </w:t>
      </w:r>
      <w:r>
        <w:rPr>
          <w:rFonts w:eastAsia="Times New Roman"/>
          <w:szCs w:val="24"/>
        </w:rPr>
        <w:t>λοιπών</w:t>
      </w:r>
      <w:r>
        <w:rPr>
          <w:rFonts w:eastAsia="Times New Roman"/>
          <w:szCs w:val="24"/>
        </w:rPr>
        <w:t xml:space="preserve"> αδυναμιών</w:t>
      </w:r>
      <w:r>
        <w:rPr>
          <w:rFonts w:eastAsia="Times New Roman"/>
          <w:szCs w:val="24"/>
        </w:rPr>
        <w:t xml:space="preserve">. </w:t>
      </w:r>
    </w:p>
    <w:p w14:paraId="34C3319F" w14:textId="77777777" w:rsidR="00836292" w:rsidRDefault="0042176D">
      <w:pPr>
        <w:spacing w:line="600" w:lineRule="auto"/>
        <w:ind w:firstLine="720"/>
        <w:jc w:val="both"/>
        <w:rPr>
          <w:rFonts w:eastAsia="Times New Roman"/>
          <w:szCs w:val="24"/>
        </w:rPr>
      </w:pPr>
      <w:r>
        <w:rPr>
          <w:rFonts w:eastAsia="Times New Roman"/>
          <w:szCs w:val="24"/>
        </w:rPr>
        <w:t>Και ερχόμαστε σήμερα και λέμε ότι θα αποφασίζει ο Γενικός Γραμματέας της Κυβέρνησης. Μα, ο ρόλος της Εθνικής Επιτροπής Ανθρωπίνων Δικαιωμάτων, έστω και α</w:t>
      </w:r>
      <w:r>
        <w:rPr>
          <w:rFonts w:eastAsia="Times New Roman"/>
          <w:szCs w:val="24"/>
        </w:rPr>
        <w:t>ν υπάγεται στον Πρωθυπουργό απευθείας –γνωρίζουμε το καθεστώς της- είναι να αποφασίζει αυτόνομα</w:t>
      </w:r>
      <w:r>
        <w:rPr>
          <w:rFonts w:eastAsia="Times New Roman"/>
          <w:szCs w:val="24"/>
        </w:rPr>
        <w:t>,</w:t>
      </w:r>
      <w:r>
        <w:rPr>
          <w:rFonts w:eastAsia="Times New Roman"/>
          <w:szCs w:val="24"/>
        </w:rPr>
        <w:t xml:space="preserve"> για να κρίνει ποιες δραστηριότητες, ποιες δράσεις θα μπορεί να χρηματοδοτούνται και να αποδίδουν. </w:t>
      </w:r>
    </w:p>
    <w:p w14:paraId="34C331A0" w14:textId="77777777" w:rsidR="00836292" w:rsidRDefault="0042176D">
      <w:pPr>
        <w:spacing w:line="600" w:lineRule="auto"/>
        <w:ind w:firstLine="720"/>
        <w:jc w:val="both"/>
        <w:rPr>
          <w:rFonts w:eastAsia="Times New Roman"/>
          <w:szCs w:val="24"/>
        </w:rPr>
      </w:pPr>
      <w:r>
        <w:rPr>
          <w:rFonts w:eastAsia="Times New Roman"/>
          <w:szCs w:val="24"/>
        </w:rPr>
        <w:t xml:space="preserve">Θα σας πω κάτι προσωπικό. Ήμασταν στην Επιτροπή </w:t>
      </w:r>
      <w:r>
        <w:rPr>
          <w:rFonts w:eastAsia="Times New Roman"/>
          <w:szCs w:val="24"/>
        </w:rPr>
        <w:t>Δημόσιας Διο</w:t>
      </w:r>
      <w:r>
        <w:rPr>
          <w:rFonts w:eastAsia="Times New Roman"/>
          <w:szCs w:val="24"/>
        </w:rPr>
        <w:t>ίκησης</w:t>
      </w:r>
      <w:r>
        <w:rPr>
          <w:rFonts w:eastAsia="Times New Roman"/>
          <w:szCs w:val="24"/>
        </w:rPr>
        <w:t xml:space="preserve"> και ήρθαν εκπρόσωποι και ο Πρόεδρος της </w:t>
      </w:r>
      <w:r>
        <w:rPr>
          <w:rFonts w:eastAsia="Times New Roman"/>
          <w:szCs w:val="24"/>
        </w:rPr>
        <w:lastRenderedPageBreak/>
        <w:t>Επιτροπής Ανθρωπίνων Δικαιωμάτων και του έθεσα ένα θέμα, αν έχουν μια μελέτη αυτή τη στιγμή</w:t>
      </w:r>
      <w:r>
        <w:rPr>
          <w:rFonts w:eastAsia="Times New Roman"/>
          <w:szCs w:val="24"/>
        </w:rPr>
        <w:t>,</w:t>
      </w:r>
      <w:r>
        <w:rPr>
          <w:rFonts w:eastAsia="Times New Roman"/>
          <w:szCs w:val="24"/>
        </w:rPr>
        <w:t xml:space="preserve"> σήμερα, στην ανθρωπιστική κρίση που υπάρχει, να δούμε το ζήτημα της συγκρούσεως των ατομικών δικαιωμάτων. Είναι ένα </w:t>
      </w:r>
      <w:r>
        <w:rPr>
          <w:rFonts w:eastAsia="Times New Roman"/>
          <w:szCs w:val="24"/>
        </w:rPr>
        <w:t>μείζον ζήτημα</w:t>
      </w:r>
      <w:r>
        <w:rPr>
          <w:rFonts w:eastAsia="Times New Roman"/>
          <w:szCs w:val="24"/>
        </w:rPr>
        <w:t>,</w:t>
      </w:r>
      <w:r>
        <w:rPr>
          <w:rFonts w:eastAsia="Times New Roman"/>
          <w:szCs w:val="24"/>
        </w:rPr>
        <w:t xml:space="preserve"> που θα το αντιμετωπίσει η χώρα το επόμενο διάστημα, διότι</w:t>
      </w:r>
      <w:r>
        <w:rPr>
          <w:rFonts w:eastAsia="Times New Roman"/>
          <w:szCs w:val="24"/>
        </w:rPr>
        <w:t>,</w:t>
      </w:r>
      <w:r>
        <w:rPr>
          <w:rFonts w:eastAsia="Times New Roman"/>
          <w:szCs w:val="24"/>
        </w:rPr>
        <w:t xml:space="preserve"> καλώς ή κακώς</w:t>
      </w:r>
      <w:r>
        <w:rPr>
          <w:rFonts w:eastAsia="Times New Roman"/>
          <w:szCs w:val="24"/>
        </w:rPr>
        <w:t>,</w:t>
      </w:r>
      <w:r>
        <w:rPr>
          <w:rFonts w:eastAsia="Times New Roman"/>
          <w:szCs w:val="24"/>
        </w:rPr>
        <w:t xml:space="preserve"> δημιουργούνται κοινότητες μέσα στην Ελλάδα –μικρού αριθμού, δεν έχει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σημασία- ανθρώπων που παραμένουν εδώ από άλλες χώρες, από άλλες κουλτούρες, από άλλες θρησκ</w:t>
      </w:r>
      <w:r>
        <w:rPr>
          <w:rFonts w:eastAsia="Times New Roman"/>
          <w:szCs w:val="24"/>
        </w:rPr>
        <w:t xml:space="preserve">είες και κάποια στιγμή θα υπάρξει ανάγκη τα δικαιώματα των μεν </w:t>
      </w:r>
      <w:r>
        <w:rPr>
          <w:rFonts w:eastAsia="Times New Roman"/>
          <w:szCs w:val="24"/>
        </w:rPr>
        <w:t xml:space="preserve">να συνυπάρξουν </w:t>
      </w:r>
      <w:r>
        <w:rPr>
          <w:rFonts w:eastAsia="Times New Roman"/>
          <w:szCs w:val="24"/>
        </w:rPr>
        <w:t xml:space="preserve">με </w:t>
      </w:r>
      <w:r>
        <w:rPr>
          <w:rFonts w:eastAsia="Times New Roman"/>
          <w:szCs w:val="24"/>
        </w:rPr>
        <w:t>τα δικαιώματα</w:t>
      </w:r>
      <w:r>
        <w:rPr>
          <w:rFonts w:eastAsia="Times New Roman"/>
          <w:szCs w:val="24"/>
        </w:rPr>
        <w:t xml:space="preserve"> των δε. Βλέπουμε τι γίνεται στην </w:t>
      </w:r>
      <w:proofErr w:type="spellStart"/>
      <w:r>
        <w:rPr>
          <w:rFonts w:eastAsia="Times New Roman"/>
          <w:szCs w:val="24"/>
        </w:rPr>
        <w:t>Ειδομένη</w:t>
      </w:r>
      <w:proofErr w:type="spellEnd"/>
      <w:r>
        <w:rPr>
          <w:rFonts w:eastAsia="Times New Roman"/>
          <w:szCs w:val="24"/>
        </w:rPr>
        <w:t xml:space="preserve">, βλέπουμε τι γίνεται στον Πειραιά. </w:t>
      </w:r>
    </w:p>
    <w:p w14:paraId="34C331A1" w14:textId="77777777" w:rsidR="00836292" w:rsidRDefault="0042176D">
      <w:pPr>
        <w:spacing w:line="600" w:lineRule="auto"/>
        <w:ind w:firstLine="720"/>
        <w:jc w:val="both"/>
        <w:rPr>
          <w:rFonts w:eastAsia="Times New Roman"/>
          <w:szCs w:val="24"/>
        </w:rPr>
      </w:pPr>
      <w:r>
        <w:rPr>
          <w:rFonts w:eastAsia="Times New Roman"/>
          <w:szCs w:val="24"/>
        </w:rPr>
        <w:lastRenderedPageBreak/>
        <w:t xml:space="preserve">(Στο σημείο αυτό </w:t>
      </w:r>
      <w:r>
        <w:rPr>
          <w:rFonts w:eastAsia="Times New Roman"/>
          <w:szCs w:val="24"/>
        </w:rPr>
        <w:t>κ</w:t>
      </w:r>
      <w:r>
        <w:rPr>
          <w:rFonts w:eastAsia="Times New Roman"/>
          <w:szCs w:val="24"/>
        </w:rPr>
        <w:t>τυπάει προειδοποιητικ</w:t>
      </w:r>
      <w:r>
        <w:rPr>
          <w:rFonts w:eastAsia="Times New Roman"/>
          <w:szCs w:val="24"/>
        </w:rPr>
        <w:t>ά το</w:t>
      </w:r>
      <w:r>
        <w:rPr>
          <w:rFonts w:eastAsia="Times New Roman"/>
          <w:szCs w:val="24"/>
        </w:rPr>
        <w:t xml:space="preserve"> κουδούνι λήξεως του χρόνου ομιλίας του </w:t>
      </w:r>
      <w:r>
        <w:rPr>
          <w:rFonts w:eastAsia="Times New Roman"/>
          <w:szCs w:val="24"/>
        </w:rPr>
        <w:t>κυρίου Βουλευτή)</w:t>
      </w:r>
    </w:p>
    <w:p w14:paraId="34C331A2" w14:textId="77777777" w:rsidR="00836292" w:rsidRDefault="0042176D">
      <w:pPr>
        <w:spacing w:line="600" w:lineRule="auto"/>
        <w:ind w:firstLine="720"/>
        <w:jc w:val="both"/>
        <w:rPr>
          <w:rFonts w:eastAsia="Times New Roman"/>
          <w:szCs w:val="24"/>
        </w:rPr>
      </w:pPr>
      <w:r>
        <w:rPr>
          <w:rFonts w:eastAsia="Times New Roman"/>
          <w:szCs w:val="24"/>
        </w:rPr>
        <w:t xml:space="preserve">Θα παρακαλούσα για την ανοχή σας, κύριε Πρόεδρε, λόγω και του γεγονότος ότι δεν είχαμε ειδικό αγορητή σήμερα στην Αίθουσα. </w:t>
      </w:r>
    </w:p>
    <w:p w14:paraId="34C331A3" w14:textId="77777777" w:rsidR="00836292" w:rsidRDefault="0042176D">
      <w:pPr>
        <w:spacing w:line="600" w:lineRule="auto"/>
        <w:ind w:firstLine="720"/>
        <w:jc w:val="both"/>
        <w:rPr>
          <w:rFonts w:eastAsia="Times New Roman"/>
          <w:szCs w:val="24"/>
        </w:rPr>
      </w:pPr>
      <w:r>
        <w:rPr>
          <w:rFonts w:eastAsia="Times New Roman"/>
          <w:szCs w:val="24"/>
        </w:rPr>
        <w:t xml:space="preserve">Ευχαριστώ, κύριε Πρόεδρε. </w:t>
      </w:r>
    </w:p>
    <w:p w14:paraId="34C331A4" w14:textId="77777777" w:rsidR="00836292" w:rsidRDefault="0042176D">
      <w:pPr>
        <w:spacing w:line="600" w:lineRule="auto"/>
        <w:ind w:firstLine="720"/>
        <w:jc w:val="both"/>
        <w:rPr>
          <w:rFonts w:eastAsia="Times New Roman" w:cs="Times New Roman"/>
          <w:szCs w:val="24"/>
        </w:rPr>
      </w:pPr>
      <w:r>
        <w:rPr>
          <w:rFonts w:eastAsia="Times New Roman"/>
          <w:szCs w:val="24"/>
        </w:rPr>
        <w:t xml:space="preserve">Επανέρχομαι. Θα υπάρξει, λοιπόν, ένα ζήτημα δικαιωμάτων. Δυστυχώς δεν έλαβα απάντηση σε </w:t>
      </w:r>
      <w:r>
        <w:rPr>
          <w:rFonts w:eastAsia="Times New Roman"/>
          <w:szCs w:val="24"/>
        </w:rPr>
        <w:t xml:space="preserve">αυτό το κρίσιμο ζήτημα από την Εθνική Επιτροπή Ανθρωπίνων Δικαιωμάτων. </w:t>
      </w:r>
      <w:r>
        <w:rPr>
          <w:rFonts w:eastAsia="Times New Roman" w:cs="Times New Roman"/>
          <w:szCs w:val="24"/>
        </w:rPr>
        <w:t xml:space="preserve"> </w:t>
      </w:r>
    </w:p>
    <w:p w14:paraId="34C331A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Νομίζουμε, λοιπόν, ότι με τη μεταφορά του </w:t>
      </w:r>
      <w:proofErr w:type="spellStart"/>
      <w:r>
        <w:rPr>
          <w:rFonts w:eastAsia="Times New Roman" w:cs="Times New Roman"/>
          <w:szCs w:val="24"/>
        </w:rPr>
        <w:t>διατάκτη</w:t>
      </w:r>
      <w:proofErr w:type="spellEnd"/>
      <w:r>
        <w:rPr>
          <w:rFonts w:eastAsia="Times New Roman" w:cs="Times New Roman"/>
          <w:szCs w:val="24"/>
        </w:rPr>
        <w:t xml:space="preserve"> στον Γενικό Γραμματέα της Κυβέρνησης θα μπει ένας βρόχος.</w:t>
      </w:r>
    </w:p>
    <w:p w14:paraId="34C331A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Για το θέμα των αποσπάσεων από την ΕΡΤ</w:t>
      </w:r>
      <w:r>
        <w:rPr>
          <w:rFonts w:eastAsia="Times New Roman" w:cs="Times New Roman"/>
          <w:szCs w:val="24"/>
        </w:rPr>
        <w:t>,</w:t>
      </w:r>
      <w:r>
        <w:rPr>
          <w:rFonts w:eastAsia="Times New Roman" w:cs="Times New Roman"/>
          <w:szCs w:val="24"/>
        </w:rPr>
        <w:t xml:space="preserve"> έκανα μια ερώτηση στον κ. Παππά. Μ</w:t>
      </w:r>
      <w:r>
        <w:rPr>
          <w:rFonts w:eastAsia="Times New Roman" w:cs="Times New Roman"/>
          <w:szCs w:val="24"/>
        </w:rPr>
        <w:t xml:space="preserve">ου είπε ότι συντάσσεται το οργανόγραμμα. Συνεπώς δεν έχει συνταχθεί ακόμη. Η άμεση εφαρμογή της νομοθεσίας τι θα σημαίνει; Θα σημαίνει </w:t>
      </w:r>
      <w:r>
        <w:rPr>
          <w:rFonts w:eastAsia="Times New Roman" w:cs="Times New Roman"/>
          <w:szCs w:val="24"/>
        </w:rPr>
        <w:t xml:space="preserve">ότι </w:t>
      </w:r>
      <w:r>
        <w:rPr>
          <w:rFonts w:eastAsia="Times New Roman" w:cs="Times New Roman"/>
          <w:szCs w:val="24"/>
        </w:rPr>
        <w:t xml:space="preserve">η απόσπαση του υπαλλήλου θα γίνεται </w:t>
      </w:r>
      <w:r>
        <w:rPr>
          <w:rFonts w:eastAsia="Times New Roman" w:cs="Times New Roman"/>
          <w:szCs w:val="24"/>
        </w:rPr>
        <w:t xml:space="preserve">κατ’ αίτησιν του ενδιαφερομένου, κατ’ </w:t>
      </w:r>
      <w:proofErr w:type="spellStart"/>
      <w:r>
        <w:rPr>
          <w:rFonts w:eastAsia="Times New Roman" w:cs="Times New Roman"/>
          <w:szCs w:val="24"/>
        </w:rPr>
        <w:t>ικανοποίησιν</w:t>
      </w:r>
      <w:proofErr w:type="spellEnd"/>
      <w:r>
        <w:rPr>
          <w:rFonts w:eastAsia="Times New Roman" w:cs="Times New Roman"/>
          <w:szCs w:val="24"/>
        </w:rPr>
        <w:t xml:space="preserve"> της αιτήσεως από το διοικητικό</w:t>
      </w:r>
      <w:r>
        <w:rPr>
          <w:rFonts w:eastAsia="Times New Roman" w:cs="Times New Roman"/>
          <w:szCs w:val="24"/>
        </w:rPr>
        <w:t xml:space="preserve"> συμβούλιο. Θα έχουμε, λοιπόν, μετακινήσεις και ενδεχομένως πολύ σύντομα θα προκύψουν κενά στην ΕΡΤ, θα λέμε «έχουμε ανάγκη» και θα πρέπει να καλύψουμε και άλλες θέσεις.</w:t>
      </w:r>
    </w:p>
    <w:p w14:paraId="34C331A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Εμείς δεν μπορούμε να ψηφίσουμε αυτές τις δύο διατάξεις</w:t>
      </w:r>
      <w:r>
        <w:rPr>
          <w:rFonts w:eastAsia="Times New Roman" w:cs="Times New Roman"/>
          <w:szCs w:val="24"/>
        </w:rPr>
        <w:t>,</w:t>
      </w:r>
      <w:r>
        <w:rPr>
          <w:rFonts w:eastAsia="Times New Roman" w:cs="Times New Roman"/>
          <w:szCs w:val="24"/>
        </w:rPr>
        <w:t xml:space="preserve"> για τους λόγους που εξήγησα ή</w:t>
      </w:r>
      <w:r>
        <w:rPr>
          <w:rFonts w:eastAsia="Times New Roman" w:cs="Times New Roman"/>
          <w:szCs w:val="24"/>
        </w:rPr>
        <w:t>δη.</w:t>
      </w:r>
    </w:p>
    <w:p w14:paraId="34C331A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Το τρίτο ζήτημα</w:t>
      </w:r>
      <w:r>
        <w:rPr>
          <w:rFonts w:eastAsia="Times New Roman" w:cs="Times New Roman"/>
          <w:szCs w:val="24"/>
        </w:rPr>
        <w:t>.</w:t>
      </w:r>
      <w:r>
        <w:rPr>
          <w:rFonts w:eastAsia="Times New Roman" w:cs="Times New Roman"/>
          <w:szCs w:val="24"/>
        </w:rPr>
        <w:t xml:space="preserve"> Δεν υπάρχει αμφιβολία ότι θα ψηφίσουμε για τα κόκκινα δάνεια. Είχαμε ψηφίσει και την προηγούμενη ρύθμιση και είχα πει πάλι στην Αίθουσα: Γιατί δίνετε έναν μήνα, δύο μήνες παράταση; Είστε τόσο αισιόδοξοι ότι θα λύσετε το ζήτημα; Και μάλ</w:t>
      </w:r>
      <w:r>
        <w:rPr>
          <w:rFonts w:eastAsia="Times New Roman" w:cs="Times New Roman"/>
          <w:szCs w:val="24"/>
        </w:rPr>
        <w:t>ιστα μου είχαν απαντήσει…</w:t>
      </w:r>
    </w:p>
    <w:p w14:paraId="34C331A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Ναι, είμαστε αισιόδοξοι, κύριε Καρρά.</w:t>
      </w:r>
    </w:p>
    <w:p w14:paraId="34C331A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w:t>
      </w:r>
      <w:r>
        <w:rPr>
          <w:rFonts w:eastAsia="Times New Roman" w:cs="Times New Roman"/>
          <w:b/>
          <w:szCs w:val="24"/>
        </w:rPr>
        <w:t xml:space="preserve">ΔΗΜΗΤΡΙΟΣ ΚΑΡΡΑΣ: </w:t>
      </w:r>
      <w:r>
        <w:rPr>
          <w:rFonts w:eastAsia="Times New Roman" w:cs="Times New Roman"/>
          <w:szCs w:val="24"/>
        </w:rPr>
        <w:t xml:space="preserve">Ναι, κύριε </w:t>
      </w:r>
      <w:proofErr w:type="spellStart"/>
      <w:r>
        <w:rPr>
          <w:rFonts w:eastAsia="Times New Roman" w:cs="Times New Roman"/>
          <w:szCs w:val="24"/>
        </w:rPr>
        <w:t>Φάμελλε</w:t>
      </w:r>
      <w:proofErr w:type="spellEnd"/>
      <w:r>
        <w:rPr>
          <w:rFonts w:eastAsia="Times New Roman" w:cs="Times New Roman"/>
          <w:szCs w:val="24"/>
        </w:rPr>
        <w:t>, είναι γεγονός αυτό. Δεν το είχα πει; Και είχα πει ότι ακόμα δεν είδαμε η Τράπεζα της Ελλάδος τι αποφάσισε, δεν έβγαλε την κανο</w:t>
      </w:r>
      <w:r>
        <w:rPr>
          <w:rFonts w:eastAsia="Times New Roman" w:cs="Times New Roman"/>
          <w:szCs w:val="24"/>
        </w:rPr>
        <w:t>νιστική</w:t>
      </w:r>
      <w:r>
        <w:rPr>
          <w:rFonts w:eastAsia="Times New Roman" w:cs="Times New Roman"/>
          <w:szCs w:val="24"/>
        </w:rPr>
        <w:t xml:space="preserve"> απόφαση για την εφαρμογή του νόμου</w:t>
      </w:r>
      <w:r>
        <w:rPr>
          <w:rFonts w:eastAsia="Times New Roman" w:cs="Times New Roman"/>
          <w:szCs w:val="24"/>
        </w:rPr>
        <w:t xml:space="preserve">. Αυτά τα </w:t>
      </w:r>
      <w:r>
        <w:rPr>
          <w:rFonts w:eastAsia="Times New Roman" w:cs="Times New Roman"/>
          <w:szCs w:val="24"/>
        </w:rPr>
        <w:lastRenderedPageBreak/>
        <w:t xml:space="preserve">λέγαμε γύρω στις 10 με 15 Μαρτίου. Είμαστε στις 15 Απριλίου και θα πάμε στις 15 Μαΐου, η Τράπεζα της Ελλάδος δεν θα έχει βγάλει την κανονιστική. Θα έρθει, λοιπόν, η Κυβέρνηση και θα μας πει </w:t>
      </w:r>
      <w:r>
        <w:rPr>
          <w:rFonts w:eastAsia="Times New Roman" w:cs="Times New Roman"/>
          <w:szCs w:val="24"/>
        </w:rPr>
        <w:t>«δ</w:t>
      </w:r>
      <w:r>
        <w:rPr>
          <w:rFonts w:eastAsia="Times New Roman" w:cs="Times New Roman"/>
          <w:szCs w:val="24"/>
        </w:rPr>
        <w:t>ώστε μια παρ</w:t>
      </w:r>
      <w:r>
        <w:rPr>
          <w:rFonts w:eastAsia="Times New Roman" w:cs="Times New Roman"/>
          <w:szCs w:val="24"/>
        </w:rPr>
        <w:t>άταση ακόμα</w:t>
      </w:r>
      <w:r>
        <w:rPr>
          <w:rFonts w:eastAsia="Times New Roman" w:cs="Times New Roman"/>
          <w:szCs w:val="24"/>
        </w:rPr>
        <w:t>»</w:t>
      </w:r>
      <w:r>
        <w:rPr>
          <w:rFonts w:eastAsia="Times New Roman" w:cs="Times New Roman"/>
          <w:szCs w:val="24"/>
        </w:rPr>
        <w:t>.</w:t>
      </w:r>
    </w:p>
    <w:p w14:paraId="34C331A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 Ξεχνάτε, όμως, κάτι πολύ σημαντικό: Εάν δίνονται παρατάσεις στα κόκκινα δάνεια και δεν καθορίζεται το πλαίσιο, επιβαρύνεται ο δανειολήπτης, διότι οι τράπεζες δεν σταμάτησαν να χρεώνουν τόκους, δεν σταμάτησαν να ανακεφαλαιώνουν τα καθυστερούμ</w:t>
      </w:r>
      <w:r>
        <w:rPr>
          <w:rFonts w:eastAsia="Times New Roman" w:cs="Times New Roman"/>
          <w:szCs w:val="24"/>
        </w:rPr>
        <w:t xml:space="preserve">ενα ποσά, τα δάνεια και τα χρεολύσια και, όταν αποφασίσετε ότι μπορούν να δοθούν σε </w:t>
      </w:r>
      <w:r>
        <w:rPr>
          <w:rFonts w:eastAsia="Times New Roman" w:cs="Times New Roman"/>
          <w:szCs w:val="24"/>
          <w:lang w:val="en-US"/>
        </w:rPr>
        <w:t>funds</w:t>
      </w:r>
      <w:r>
        <w:rPr>
          <w:rFonts w:eastAsia="Times New Roman" w:cs="Times New Roman"/>
          <w:szCs w:val="24"/>
        </w:rPr>
        <w:t xml:space="preserve"> δεξιά και αριστερά, οι άνθρωποι αυτοί θα χρωστάνε περισσότερα -τουλάχιστον στους λογαριασμούς- από εκείνα που χρωστούσαν πέρσι </w:t>
      </w:r>
      <w:r>
        <w:rPr>
          <w:rFonts w:eastAsia="Times New Roman" w:cs="Times New Roman"/>
          <w:szCs w:val="24"/>
        </w:rPr>
        <w:lastRenderedPageBreak/>
        <w:t>το καλοκαίρι ή πέρσι το φθινόπωρο και τ</w:t>
      </w:r>
      <w:r>
        <w:rPr>
          <w:rFonts w:eastAsia="Times New Roman" w:cs="Times New Roman"/>
          <w:szCs w:val="24"/>
        </w:rPr>
        <w:t>ότε τ</w:t>
      </w:r>
      <w:r>
        <w:rPr>
          <w:rFonts w:eastAsia="Times New Roman" w:cs="Times New Roman"/>
          <w:szCs w:val="24"/>
        </w:rPr>
        <w:t>α οφειλόμενα υπόλοιπα</w:t>
      </w:r>
      <w:r>
        <w:rPr>
          <w:rFonts w:eastAsia="Times New Roman" w:cs="Times New Roman"/>
          <w:szCs w:val="24"/>
        </w:rPr>
        <w:t xml:space="preserve"> των δανείων που θα πρέπει να εκκαθαριστούν θα είναι πολύ υψηλότερ</w:t>
      </w:r>
      <w:r>
        <w:rPr>
          <w:rFonts w:eastAsia="Times New Roman" w:cs="Times New Roman"/>
          <w:szCs w:val="24"/>
        </w:rPr>
        <w:t>α</w:t>
      </w:r>
      <w:r>
        <w:rPr>
          <w:rFonts w:eastAsia="Times New Roman" w:cs="Times New Roman"/>
          <w:szCs w:val="24"/>
        </w:rPr>
        <w:t xml:space="preserve"> της πραγματικής οφειλής, γιατί αυτό θα οφείλεται σε αβελτηρία. </w:t>
      </w:r>
    </w:p>
    <w:p w14:paraId="34C331A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Προχωρώ, λοιπόν. Θα τοποθετηθώ πολύ επιγραμματικά και επί ορισμένων θεμάτων συναδέλφων για τροπολο</w:t>
      </w:r>
      <w:r>
        <w:rPr>
          <w:rFonts w:eastAsia="Times New Roman" w:cs="Times New Roman"/>
          <w:szCs w:val="24"/>
        </w:rPr>
        <w:t>γίες.</w:t>
      </w:r>
    </w:p>
    <w:p w14:paraId="34C331AD"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 Την τροπολογία του κ. Λαζαρίδη των ΑΝΕΛ</w:t>
      </w:r>
      <w:r>
        <w:rPr>
          <w:rFonts w:eastAsia="Times New Roman" w:cs="Times New Roman"/>
          <w:szCs w:val="24"/>
        </w:rPr>
        <w:t>,</w:t>
      </w:r>
      <w:r>
        <w:rPr>
          <w:rFonts w:eastAsia="Times New Roman" w:cs="Times New Roman"/>
          <w:szCs w:val="24"/>
        </w:rPr>
        <w:t xml:space="preserve"> που αφορά τους δήμους</w:t>
      </w:r>
      <w:r>
        <w:rPr>
          <w:rFonts w:eastAsia="Times New Roman" w:cs="Times New Roman"/>
          <w:szCs w:val="24"/>
        </w:rPr>
        <w:t>,</w:t>
      </w:r>
      <w:r>
        <w:rPr>
          <w:rFonts w:eastAsia="Times New Roman" w:cs="Times New Roman"/>
          <w:szCs w:val="24"/>
        </w:rPr>
        <w:t xml:space="preserve"> τη θεωρούμε θετική</w:t>
      </w:r>
      <w:r>
        <w:rPr>
          <w:rFonts w:eastAsia="Times New Roman" w:cs="Times New Roman"/>
          <w:szCs w:val="24"/>
        </w:rPr>
        <w:t>,</w:t>
      </w:r>
      <w:r>
        <w:rPr>
          <w:rFonts w:eastAsia="Times New Roman" w:cs="Times New Roman"/>
          <w:szCs w:val="24"/>
        </w:rPr>
        <w:t xml:space="preserve"> γιατί αφορά τακτοποίηση σχολικών κτηρίων με την παραχώρηση εκτάσεων </w:t>
      </w:r>
      <w:r w:rsidRPr="006F6C4D">
        <w:rPr>
          <w:rFonts w:eastAsia="Times New Roman" w:cs="Times New Roman"/>
          <w:szCs w:val="24"/>
        </w:rPr>
        <w:t xml:space="preserve">κατά χρήση </w:t>
      </w:r>
      <w:r>
        <w:rPr>
          <w:rFonts w:eastAsia="Times New Roman" w:cs="Times New Roman"/>
          <w:szCs w:val="24"/>
        </w:rPr>
        <w:t>σ</w:t>
      </w:r>
      <w:r>
        <w:rPr>
          <w:rFonts w:eastAsia="Times New Roman" w:cs="Times New Roman"/>
          <w:szCs w:val="24"/>
        </w:rPr>
        <w:t xml:space="preserve">τους δήμους. Ας δούμε, λοιπόν, μήπως μπορεί να γίνει κάτι. </w:t>
      </w:r>
    </w:p>
    <w:p w14:paraId="34C331A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Αντίστοιχα, την τροπολογί</w:t>
      </w:r>
      <w:r>
        <w:rPr>
          <w:rFonts w:eastAsia="Times New Roman" w:cs="Times New Roman"/>
          <w:szCs w:val="24"/>
        </w:rPr>
        <w:t>α του ΣΥΡΙΖΑ, η οποία και αυτή αφορά τις επιχορηγήσεις των δήμων, παρ’ όλο που μπορεί να οδηγεί πολλές φορές σε μια επιχορήγηση χωρίς να έχουμε κάποια έκθεση του Γενικού Λογιστηρίου, χωρίς να έχουμε κάποιο στοιχείο</w:t>
      </w:r>
      <w:r>
        <w:rPr>
          <w:rFonts w:eastAsia="Times New Roman" w:cs="Times New Roman"/>
          <w:szCs w:val="24"/>
        </w:rPr>
        <w:t>,</w:t>
      </w:r>
      <w:r>
        <w:rPr>
          <w:rFonts w:eastAsia="Times New Roman" w:cs="Times New Roman"/>
          <w:szCs w:val="24"/>
        </w:rPr>
        <w:t xml:space="preserve"> για να γνωρίζουμε τι γίνεται, κάτι που μπορεί να οδηγήσει σε καταχρήσεις, ας βοηθήσει και αυτή η τροπολογία,</w:t>
      </w:r>
      <w:r>
        <w:rPr>
          <w:rFonts w:eastAsia="Times New Roman" w:cs="Times New Roman"/>
          <w:b/>
          <w:szCs w:val="24"/>
        </w:rPr>
        <w:t xml:space="preserve"> </w:t>
      </w:r>
      <w:r>
        <w:rPr>
          <w:rFonts w:eastAsia="Times New Roman" w:cs="Times New Roman"/>
          <w:szCs w:val="24"/>
        </w:rPr>
        <w:t>μήπως</w:t>
      </w:r>
      <w:r>
        <w:rPr>
          <w:rFonts w:eastAsia="Times New Roman" w:cs="Times New Roman"/>
          <w:szCs w:val="24"/>
        </w:rPr>
        <w:t>,</w:t>
      </w:r>
      <w:r>
        <w:rPr>
          <w:rFonts w:eastAsia="Times New Roman" w:cs="Times New Roman"/>
          <w:szCs w:val="24"/>
        </w:rPr>
        <w:t xml:space="preserve"> σε μια κρίση την οποία διέρχεται η χώρα και επιτείνεται, χειροτερέψουν τα πράγματα. Νομίζω, λοιπόν, ότι και αυτή θα την ψηφίσουμε. </w:t>
      </w:r>
    </w:p>
    <w:p w14:paraId="34C331A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Εκείνο </w:t>
      </w:r>
      <w:r>
        <w:rPr>
          <w:rFonts w:eastAsia="Times New Roman" w:cs="Times New Roman"/>
          <w:szCs w:val="24"/>
        </w:rPr>
        <w:t xml:space="preserve">που δεν θα ψηφίσουμε είναι η τροπολογία των συναδέλφων για την απόσπαση </w:t>
      </w:r>
      <w:r>
        <w:rPr>
          <w:rFonts w:eastAsia="Times New Roman" w:cs="Times New Roman"/>
          <w:szCs w:val="24"/>
        </w:rPr>
        <w:t xml:space="preserve">υπαλλήλου </w:t>
      </w:r>
      <w:r>
        <w:rPr>
          <w:rFonts w:eastAsia="Times New Roman" w:cs="Times New Roman"/>
          <w:szCs w:val="24"/>
        </w:rPr>
        <w:t>στις ευρωπαϊκές κοι</w:t>
      </w:r>
      <w:r>
        <w:rPr>
          <w:rFonts w:eastAsia="Times New Roman" w:cs="Times New Roman"/>
          <w:szCs w:val="24"/>
        </w:rPr>
        <w:lastRenderedPageBreak/>
        <w:t xml:space="preserve">νότητες, σε διπλωματικές και προξενικές </w:t>
      </w:r>
      <w:r>
        <w:rPr>
          <w:rFonts w:eastAsia="Times New Roman" w:cs="Times New Roman"/>
          <w:szCs w:val="24"/>
        </w:rPr>
        <w:t>Υ</w:t>
      </w:r>
      <w:r>
        <w:rPr>
          <w:rFonts w:eastAsia="Times New Roman" w:cs="Times New Roman"/>
          <w:szCs w:val="24"/>
        </w:rPr>
        <w:t xml:space="preserve">πηρεσίες. Ας τη φέρει το Υπουργείο Εξωτερικών και να μας πει αν υπάρχουν ανάγκες να μετακινούμε προσωπικό, διότι, </w:t>
      </w:r>
      <w:r>
        <w:rPr>
          <w:rFonts w:eastAsia="Times New Roman" w:cs="Times New Roman"/>
          <w:szCs w:val="24"/>
        </w:rPr>
        <w:t>ας μην ξεχνάμε, κύριοι της Κυβέρνησης, ότι οι θέσεις αυτές είναι θέσεις εξωτερικού, είναι προνομιούχες, έχουν έναν μισθό στην Ελλάδα, έναν δεύτερο μισθό στην έδρα στην οποία μετακινούνται, έχουν έξοδα κινήσεως, έχουν κάποιες κάρτες που παραχωρούνται για τη</w:t>
      </w:r>
      <w:r>
        <w:rPr>
          <w:rFonts w:eastAsia="Times New Roman" w:cs="Times New Roman"/>
          <w:szCs w:val="24"/>
        </w:rPr>
        <w:t>ν κάλυψη άμεσων δαπανών και αυτά επιβαρύνουν προϋπολογισμούς.</w:t>
      </w:r>
    </w:p>
    <w:p w14:paraId="34C331B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 Επομένως σε αυτή την τροπολογία των καθ’ όλα συμπαθών συναδέλφων δεν μπορούμε να συμφωνήσουμε. Δεν μπορούμε να συμφωνήσουμε να μετακινείται προσωπικό, γιατί εδώ </w:t>
      </w:r>
      <w:r>
        <w:rPr>
          <w:rFonts w:eastAsia="Times New Roman" w:cs="Times New Roman"/>
          <w:szCs w:val="24"/>
        </w:rPr>
        <w:lastRenderedPageBreak/>
        <w:t>μιλάμε για ρουσφέτια. Δεν μπορεί</w:t>
      </w:r>
      <w:r>
        <w:rPr>
          <w:rFonts w:eastAsia="Times New Roman" w:cs="Times New Roman"/>
          <w:szCs w:val="24"/>
        </w:rPr>
        <w:t xml:space="preserve"> να είναι τίποτε άλλο, αφού μετακινούνται χωρίς κανένα κριτήριο. Θα είναι οι φίλοι, θα είναι οι αρεστοί, δεν θα καλύπτεται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ανάγκη. Ας έρθει το Υπουργείο Εξωτερικών με ένα οργανόγραμμα να μας πει «στην τάδε πρεσβεία, στο τάδε προξενείο θέλω προσωπικό</w:t>
      </w:r>
      <w:r>
        <w:rPr>
          <w:rFonts w:eastAsia="Times New Roman" w:cs="Times New Roman"/>
          <w:szCs w:val="24"/>
        </w:rPr>
        <w:t>»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Ας μας τα φέρει να τα δούμε. </w:t>
      </w:r>
    </w:p>
    <w:p w14:paraId="34C331B1"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Για τις τρεις τροπολογίες της κ. Φωτίου υποχρεωτικά θα πω «</w:t>
      </w:r>
      <w:r>
        <w:rPr>
          <w:rFonts w:eastAsia="Times New Roman" w:cs="Times New Roman"/>
          <w:szCs w:val="24"/>
        </w:rPr>
        <w:t>ναι</w:t>
      </w:r>
      <w:r>
        <w:rPr>
          <w:rFonts w:eastAsia="Times New Roman" w:cs="Times New Roman"/>
          <w:szCs w:val="24"/>
        </w:rPr>
        <w:t>» και θα το πω, αν θέλετε, με βαριά καρδιά, για τον λόγο ότι καλύπτουν πραγματικές ανάγκες. Καλύπτουν, όμως, ανάγκες οι οποίες θα έπρεπε να είχαν ρυθμι</w:t>
      </w:r>
      <w:r>
        <w:rPr>
          <w:rFonts w:eastAsia="Times New Roman" w:cs="Times New Roman"/>
          <w:szCs w:val="24"/>
        </w:rPr>
        <w:t xml:space="preserve">στεί ήδη. Δεν μπορεί με τη θηλιά στον λαιμό να έρχονται τροπολογίες για την κρίση, για τα συσσίτια, για την ενίσχυση των οικογενειών, το άσυλο, </w:t>
      </w:r>
      <w:r>
        <w:rPr>
          <w:rFonts w:eastAsia="Times New Roman" w:cs="Times New Roman"/>
          <w:szCs w:val="24"/>
        </w:rPr>
        <w:lastRenderedPageBreak/>
        <w:t>τους ανέργους και να τα περνάμε έτσι και μέσα σε τριάντα δευτερόλεπτα να πρέπει να αποφασίσουμε αν θα τις ψηφίσο</w:t>
      </w:r>
      <w:r>
        <w:rPr>
          <w:rFonts w:eastAsia="Times New Roman" w:cs="Times New Roman"/>
          <w:szCs w:val="24"/>
        </w:rPr>
        <w:t>υμε ή όχι.</w:t>
      </w:r>
    </w:p>
    <w:p w14:paraId="34C331B2"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και ένας άλλος λόγος. Ήρθε ένα νομοσχέδιο την περασμένη εβδομάδα </w:t>
      </w:r>
      <w:r>
        <w:rPr>
          <w:rFonts w:eastAsia="Times New Roman" w:cs="Times New Roman"/>
          <w:szCs w:val="24"/>
        </w:rPr>
        <w:t>–</w:t>
      </w:r>
      <w:r>
        <w:rPr>
          <w:rFonts w:eastAsia="Times New Roman" w:cs="Times New Roman"/>
          <w:szCs w:val="24"/>
        </w:rPr>
        <w:t>την προπερασμένη</w:t>
      </w:r>
      <w:r>
        <w:rPr>
          <w:rFonts w:eastAsia="Times New Roman" w:cs="Times New Roman"/>
          <w:szCs w:val="24"/>
        </w:rPr>
        <w:t>,</w:t>
      </w:r>
      <w:r>
        <w:rPr>
          <w:rFonts w:eastAsia="Times New Roman" w:cs="Times New Roman"/>
          <w:szCs w:val="24"/>
        </w:rPr>
        <w:t xml:space="preserve"> για να είμαι ακριβής</w:t>
      </w:r>
      <w:r>
        <w:rPr>
          <w:rFonts w:eastAsia="Times New Roman" w:cs="Times New Roman"/>
          <w:szCs w:val="24"/>
        </w:rPr>
        <w:t>–</w:t>
      </w:r>
      <w:r>
        <w:rPr>
          <w:rFonts w:eastAsia="Times New Roman" w:cs="Times New Roman"/>
          <w:szCs w:val="24"/>
        </w:rPr>
        <w:t xml:space="preserve">, το λεγόμενο </w:t>
      </w:r>
      <w:r>
        <w:rPr>
          <w:rFonts w:eastAsia="Times New Roman" w:cs="Times New Roman"/>
          <w:szCs w:val="24"/>
        </w:rPr>
        <w:t>«</w:t>
      </w:r>
      <w:r>
        <w:rPr>
          <w:rFonts w:eastAsia="Times New Roman" w:cs="Times New Roman"/>
          <w:szCs w:val="24"/>
        </w:rPr>
        <w:t>προσφυγικό</w:t>
      </w:r>
      <w:r>
        <w:rPr>
          <w:rFonts w:eastAsia="Times New Roman" w:cs="Times New Roman"/>
          <w:szCs w:val="24"/>
        </w:rPr>
        <w:t>»</w:t>
      </w:r>
      <w:r>
        <w:rPr>
          <w:rFonts w:eastAsia="Times New Roman" w:cs="Times New Roman"/>
          <w:szCs w:val="24"/>
        </w:rPr>
        <w:t>. Ας έμπαιναν εκεί αυτά τα θέματα, για να είχαμε το</w:t>
      </w:r>
      <w:r>
        <w:rPr>
          <w:rFonts w:eastAsia="Times New Roman" w:cs="Times New Roman"/>
          <w:szCs w:val="24"/>
        </w:rPr>
        <w:t>ν</w:t>
      </w:r>
      <w:r>
        <w:rPr>
          <w:rFonts w:eastAsia="Times New Roman" w:cs="Times New Roman"/>
          <w:szCs w:val="24"/>
        </w:rPr>
        <w:t xml:space="preserve"> χρόνο να τα συζητήσουμε. Σας είπα ότι με βαριά καρδιά θα τις ψηφίσουμε.</w:t>
      </w:r>
    </w:p>
    <w:p w14:paraId="34C331B3"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 xml:space="preserve">Για το Ληξούρι δεν θα πω περισσότερα. Είναι μια </w:t>
      </w:r>
      <w:r>
        <w:rPr>
          <w:rFonts w:eastAsia="Times New Roman" w:cs="Times New Roman"/>
          <w:szCs w:val="24"/>
        </w:rPr>
        <w:t>ρύθμιση</w:t>
      </w:r>
      <w:r>
        <w:rPr>
          <w:rFonts w:eastAsia="Times New Roman" w:cs="Times New Roman"/>
          <w:szCs w:val="24"/>
        </w:rPr>
        <w:t xml:space="preserve"> που κατανοούμε ότι πρέπει να γίνει. </w:t>
      </w:r>
    </w:p>
    <w:p w14:paraId="34C331B4"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τις άδειες οδήγησης, κύριε </w:t>
      </w:r>
      <w:proofErr w:type="spellStart"/>
      <w:r>
        <w:rPr>
          <w:rFonts w:eastAsia="Times New Roman" w:cs="Times New Roman"/>
          <w:szCs w:val="24"/>
        </w:rPr>
        <w:t>Σπίρτζη</w:t>
      </w:r>
      <w:proofErr w:type="spellEnd"/>
      <w:r>
        <w:rPr>
          <w:rFonts w:eastAsia="Times New Roman" w:cs="Times New Roman"/>
          <w:szCs w:val="24"/>
        </w:rPr>
        <w:t>, επιτρέψτε μου να πω -για να τελειώνω- ότι α</w:t>
      </w:r>
      <w:r>
        <w:rPr>
          <w:rFonts w:eastAsia="Times New Roman" w:cs="Times New Roman"/>
          <w:szCs w:val="24"/>
        </w:rPr>
        <w:t xml:space="preserve">υτή η </w:t>
      </w:r>
      <w:r>
        <w:rPr>
          <w:rFonts w:eastAsia="Times New Roman" w:cs="Times New Roman"/>
          <w:szCs w:val="24"/>
        </w:rPr>
        <w:t>ο</w:t>
      </w:r>
      <w:r>
        <w:rPr>
          <w:rFonts w:eastAsia="Times New Roman" w:cs="Times New Roman"/>
          <w:szCs w:val="24"/>
        </w:rPr>
        <w:t xml:space="preserve">δηγία είναι από </w:t>
      </w:r>
      <w:r>
        <w:rPr>
          <w:rFonts w:eastAsia="Times New Roman" w:cs="Times New Roman"/>
          <w:szCs w:val="24"/>
        </w:rPr>
        <w:lastRenderedPageBreak/>
        <w:t>το 2009. Για όνομα του Θεού! Υπήρξε αλληλογραφία, απ’ ό,τι διαβάζω υπήρχαν αντιρρήσεις από την Ευρωπαϊκή Ένωση</w:t>
      </w:r>
      <w:r>
        <w:rPr>
          <w:rFonts w:eastAsia="Times New Roman" w:cs="Times New Roman"/>
          <w:szCs w:val="24"/>
        </w:rPr>
        <w:t>,</w:t>
      </w:r>
      <w:r>
        <w:rPr>
          <w:rFonts w:eastAsia="Times New Roman" w:cs="Times New Roman"/>
          <w:szCs w:val="24"/>
        </w:rPr>
        <w:t xml:space="preserve"> σε σχέση με τις ελληνικές προτάσεις. Από το 2009</w:t>
      </w:r>
      <w:r>
        <w:rPr>
          <w:rFonts w:eastAsia="Times New Roman" w:cs="Times New Roman"/>
          <w:szCs w:val="24"/>
        </w:rPr>
        <w:t xml:space="preserve"> εκκρεμεί</w:t>
      </w:r>
      <w:r>
        <w:rPr>
          <w:rFonts w:eastAsia="Times New Roman" w:cs="Times New Roman"/>
          <w:szCs w:val="24"/>
        </w:rPr>
        <w:t>. Γιατί</w:t>
      </w:r>
      <w:r>
        <w:rPr>
          <w:rFonts w:eastAsia="Times New Roman" w:cs="Times New Roman"/>
          <w:szCs w:val="24"/>
        </w:rPr>
        <w:t xml:space="preserve"> να γίνει το κατεπείγον </w:t>
      </w:r>
      <w:r>
        <w:rPr>
          <w:rFonts w:eastAsia="Times New Roman" w:cs="Times New Roman"/>
          <w:szCs w:val="24"/>
        </w:rPr>
        <w:t xml:space="preserve">σήμερα, </w:t>
      </w:r>
      <w:r>
        <w:rPr>
          <w:rFonts w:eastAsia="Times New Roman" w:cs="Times New Roman"/>
          <w:szCs w:val="24"/>
        </w:rPr>
        <w:t>εντός ολίγων ωρών μέσα απ</w:t>
      </w:r>
      <w:r>
        <w:rPr>
          <w:rFonts w:eastAsia="Times New Roman" w:cs="Times New Roman"/>
          <w:szCs w:val="24"/>
        </w:rPr>
        <w:t xml:space="preserve">ό την ελληνική Βουλή; Δεν με πείθετε και θα την καταψηφίσω. </w:t>
      </w:r>
    </w:p>
    <w:p w14:paraId="34C331B5"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τροπολογία για το Εθνικό Μητρώο </w:t>
      </w:r>
      <w:proofErr w:type="spellStart"/>
      <w:r>
        <w:rPr>
          <w:rFonts w:eastAsia="Times New Roman" w:cs="Times New Roman"/>
          <w:szCs w:val="24"/>
        </w:rPr>
        <w:t>Παρ</w:t>
      </w:r>
      <w:r>
        <w:rPr>
          <w:rFonts w:eastAsia="Times New Roman" w:cs="Times New Roman"/>
          <w:szCs w:val="24"/>
        </w:rPr>
        <w:t>ό</w:t>
      </w:r>
      <w:r>
        <w:rPr>
          <w:rFonts w:eastAsia="Times New Roman" w:cs="Times New Roman"/>
          <w:szCs w:val="24"/>
        </w:rPr>
        <w:t>χ</w:t>
      </w:r>
      <w:r>
        <w:rPr>
          <w:rFonts w:eastAsia="Times New Roman" w:cs="Times New Roman"/>
          <w:szCs w:val="24"/>
        </w:rPr>
        <w:t>ω</w:t>
      </w:r>
      <w:r>
        <w:rPr>
          <w:rFonts w:eastAsia="Times New Roman" w:cs="Times New Roman"/>
          <w:szCs w:val="24"/>
        </w:rPr>
        <w:t>ν</w:t>
      </w:r>
      <w:proofErr w:type="spellEnd"/>
      <w:r>
        <w:rPr>
          <w:rFonts w:eastAsia="Times New Roman" w:cs="Times New Roman"/>
          <w:szCs w:val="24"/>
        </w:rPr>
        <w:t xml:space="preserve"> </w:t>
      </w:r>
      <w:proofErr w:type="spellStart"/>
      <w:r>
        <w:rPr>
          <w:rFonts w:eastAsia="Times New Roman" w:cs="Times New Roman"/>
          <w:szCs w:val="24"/>
        </w:rPr>
        <w:t>Τηλεδιοδίων</w:t>
      </w:r>
      <w:proofErr w:type="spellEnd"/>
      <w:r>
        <w:rPr>
          <w:rFonts w:eastAsia="Times New Roman" w:cs="Times New Roman"/>
          <w:szCs w:val="24"/>
        </w:rPr>
        <w:t>, έχει το αντίστοιχο πρόβλημα. Εμείς δεν την υποστηρίζουμε. Αυτά θα μπορούσαν να μπουν σε ένα νομοθέτημα σωστό, να συζητηθούν και</w:t>
      </w:r>
      <w:r>
        <w:rPr>
          <w:rFonts w:eastAsia="Times New Roman" w:cs="Times New Roman"/>
          <w:szCs w:val="24"/>
        </w:rPr>
        <w:t xml:space="preserve"> από εκεί και πέρα να τα δούμε. </w:t>
      </w:r>
    </w:p>
    <w:p w14:paraId="34C331B6"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 xml:space="preserve">Συνοψίζοντας –και ευχαριστώ, κύριε Πρόεδρε, για την ανοχή- θα πω τούτο. Κατ’ ανάγκην και υποχρεωτικά ψηφίζουμε </w:t>
      </w:r>
      <w:r>
        <w:rPr>
          <w:rFonts w:eastAsia="Times New Roman" w:cs="Times New Roman"/>
          <w:szCs w:val="24"/>
        </w:rPr>
        <w:lastRenderedPageBreak/>
        <w:t>ορισμένες τροπολογίες</w:t>
      </w:r>
      <w:r>
        <w:rPr>
          <w:rFonts w:eastAsia="Times New Roman" w:cs="Times New Roman"/>
          <w:szCs w:val="24"/>
        </w:rPr>
        <w:t>,</w:t>
      </w:r>
      <w:r>
        <w:rPr>
          <w:rFonts w:eastAsia="Times New Roman" w:cs="Times New Roman"/>
          <w:szCs w:val="24"/>
        </w:rPr>
        <w:t xml:space="preserve"> που δεν μπορούμε να τις αρνηθούμε, γιατί κατανοούμε τις συνθήκες της χώρας. Αντίθετα, </w:t>
      </w:r>
      <w:r>
        <w:rPr>
          <w:rFonts w:eastAsia="Times New Roman" w:cs="Times New Roman"/>
          <w:szCs w:val="24"/>
        </w:rPr>
        <w:t>γνω</w:t>
      </w:r>
      <w:r>
        <w:rPr>
          <w:rFonts w:eastAsia="Times New Roman" w:cs="Times New Roman"/>
          <w:szCs w:val="24"/>
        </w:rPr>
        <w:t>ρίζου</w:t>
      </w:r>
      <w:r>
        <w:rPr>
          <w:rFonts w:eastAsia="Times New Roman" w:cs="Times New Roman"/>
          <w:szCs w:val="24"/>
        </w:rPr>
        <w:t xml:space="preserve">με και την αβελτηρία και τις καθυστερήσεις, όχι μόνο της παρούσης Κυβέρνησης, αλλά και της προηγούμενης, που δυστυχώς αμφότερες οι παρατάξεις και οι κυβερνήσεις δεν έχουν κατ’ ελάχιστον την τέχνη του </w:t>
      </w:r>
      <w:proofErr w:type="spellStart"/>
      <w:r>
        <w:rPr>
          <w:rFonts w:eastAsia="Times New Roman" w:cs="Times New Roman"/>
          <w:szCs w:val="24"/>
        </w:rPr>
        <w:t>διοικείν</w:t>
      </w:r>
      <w:proofErr w:type="spellEnd"/>
      <w:r>
        <w:rPr>
          <w:rFonts w:eastAsia="Times New Roman" w:cs="Times New Roman"/>
          <w:szCs w:val="24"/>
        </w:rPr>
        <w:t xml:space="preserve"> και του κυβερνάν. Η </w:t>
      </w:r>
      <w:r>
        <w:rPr>
          <w:rFonts w:eastAsia="Times New Roman" w:cs="Times New Roman"/>
          <w:szCs w:val="24"/>
        </w:rPr>
        <w:t>κ</w:t>
      </w:r>
      <w:r>
        <w:rPr>
          <w:rFonts w:eastAsia="Times New Roman" w:cs="Times New Roman"/>
          <w:szCs w:val="24"/>
        </w:rPr>
        <w:t xml:space="preserve">υβέρνηση τι είναι; Η </w:t>
      </w:r>
      <w:r>
        <w:rPr>
          <w:rFonts w:eastAsia="Times New Roman" w:cs="Times New Roman"/>
          <w:szCs w:val="24"/>
        </w:rPr>
        <w:t xml:space="preserve">τέχνη του </w:t>
      </w:r>
      <w:proofErr w:type="spellStart"/>
      <w:r>
        <w:rPr>
          <w:rFonts w:eastAsia="Times New Roman" w:cs="Times New Roman"/>
          <w:szCs w:val="24"/>
        </w:rPr>
        <w:t>προ</w:t>
      </w:r>
      <w:r>
        <w:rPr>
          <w:rFonts w:eastAsia="Times New Roman" w:cs="Times New Roman"/>
          <w:szCs w:val="24"/>
        </w:rPr>
        <w:t>ο</w:t>
      </w:r>
      <w:r>
        <w:rPr>
          <w:rFonts w:eastAsia="Times New Roman" w:cs="Times New Roman"/>
          <w:szCs w:val="24"/>
        </w:rPr>
        <w:t>ράν</w:t>
      </w:r>
      <w:proofErr w:type="spellEnd"/>
      <w:r>
        <w:rPr>
          <w:rFonts w:eastAsia="Times New Roman" w:cs="Times New Roman"/>
          <w:szCs w:val="24"/>
        </w:rPr>
        <w:t xml:space="preserve">. Απέτυχαν όλοι! </w:t>
      </w:r>
    </w:p>
    <w:p w14:paraId="34C331B7"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34C331B8"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Ευχαριστούμε τον κ. Καρρά. </w:t>
      </w:r>
    </w:p>
    <w:p w14:paraId="34C331B9"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Σπίρτζης</w:t>
      </w:r>
      <w:proofErr w:type="spellEnd"/>
      <w:r>
        <w:rPr>
          <w:rFonts w:eastAsia="Times New Roman" w:cs="Times New Roman"/>
          <w:szCs w:val="24"/>
        </w:rPr>
        <w:t>. Για δυο λεπτά, κύριε Υπουργέ;</w:t>
      </w:r>
    </w:p>
    <w:p w14:paraId="34C331BA" w14:textId="77777777" w:rsidR="00836292" w:rsidRDefault="0042176D">
      <w:pPr>
        <w:spacing w:line="600" w:lineRule="auto"/>
        <w:ind w:firstLine="720"/>
        <w:contextualSpacing/>
        <w:jc w:val="both"/>
        <w:rPr>
          <w:rFonts w:eastAsia="Times New Roman" w:cs="Times New Roman"/>
          <w:szCs w:val="24"/>
        </w:rPr>
      </w:pPr>
      <w:r>
        <w:rPr>
          <w:rFonts w:eastAsia="Times New Roman"/>
          <w:b/>
          <w:bCs/>
          <w:color w:val="242424"/>
          <w:szCs w:val="24"/>
        </w:rPr>
        <w:lastRenderedPageBreak/>
        <w:t>ΧΡΗΣΤΟΣ ΣΠΙΡΤΖΗΣ (Υπουργός Υποδομών, Μεταφορών και Δικτύων):</w:t>
      </w:r>
      <w:r>
        <w:rPr>
          <w:rFonts w:eastAsia="Times New Roman" w:cs="Times New Roman"/>
          <w:b/>
          <w:szCs w:val="24"/>
        </w:rPr>
        <w:t xml:space="preserve"> </w:t>
      </w:r>
      <w:r>
        <w:rPr>
          <w:rFonts w:eastAsia="Times New Roman" w:cs="Times New Roman"/>
          <w:szCs w:val="24"/>
        </w:rPr>
        <w:t>Λίγο περ</w:t>
      </w:r>
      <w:r>
        <w:rPr>
          <w:rFonts w:eastAsia="Times New Roman" w:cs="Times New Roman"/>
          <w:szCs w:val="24"/>
        </w:rPr>
        <w:t>ισσότερο, κύριε Πρόεδρε, γιατί ακούστηκαν πολλά και θέλω να δώσω κάποιες διευκρινίσεις, σε συνεννόηση με κάποιους Βουλευτές, για τις παρατηρήσεις που έκαναν. Σας ευχαριστώ πολύ.</w:t>
      </w:r>
    </w:p>
    <w:p w14:paraId="34C331BB"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Η τοποθέτηση των κομμάτων της Αντιπολίτευσης γενικά και κυρίως της Αξιωματικής</w:t>
      </w:r>
      <w:r>
        <w:rPr>
          <w:rFonts w:eastAsia="Times New Roman" w:cs="Times New Roman"/>
          <w:szCs w:val="24"/>
        </w:rPr>
        <w:t xml:space="preserve"> Αντιπολίτευσης δείχνει ότι για την πλειο</w:t>
      </w:r>
      <w:r>
        <w:rPr>
          <w:rFonts w:eastAsia="Times New Roman" w:cs="Times New Roman"/>
          <w:szCs w:val="24"/>
        </w:rPr>
        <w:t>νότητα</w:t>
      </w:r>
      <w:r>
        <w:rPr>
          <w:rFonts w:eastAsia="Times New Roman" w:cs="Times New Roman"/>
          <w:szCs w:val="24"/>
        </w:rPr>
        <w:t xml:space="preserve"> των τροπολογιών που κατατέθηκαν από τους Υπουργούς, αλλά και από Βουλευτές, υπάρχει στήριξη. </w:t>
      </w:r>
    </w:p>
    <w:p w14:paraId="34C331BC"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Επομένως πραγματικά δεν μπορώ να καταλάβω όλη αυτή τη συζήτηση και το</w:t>
      </w:r>
      <w:r>
        <w:rPr>
          <w:rFonts w:eastAsia="Times New Roman" w:cs="Times New Roman"/>
          <w:szCs w:val="24"/>
        </w:rPr>
        <w:t>ν</w:t>
      </w:r>
      <w:r>
        <w:rPr>
          <w:rFonts w:eastAsia="Times New Roman" w:cs="Times New Roman"/>
          <w:szCs w:val="24"/>
        </w:rPr>
        <w:t xml:space="preserve"> θόρυβο που γίνεται, την οποία μπορώ να συνο</w:t>
      </w:r>
      <w:r>
        <w:rPr>
          <w:rFonts w:eastAsia="Times New Roman" w:cs="Times New Roman"/>
          <w:szCs w:val="24"/>
        </w:rPr>
        <w:t xml:space="preserve">ψίσω σε δυο λέξεις. Θα συμφωνήσω απόλυτα με τον κ. </w:t>
      </w:r>
      <w:proofErr w:type="spellStart"/>
      <w:r>
        <w:rPr>
          <w:rFonts w:eastAsia="Times New Roman" w:cs="Times New Roman"/>
          <w:szCs w:val="24"/>
        </w:rPr>
        <w:lastRenderedPageBreak/>
        <w:t>Βρούτση</w:t>
      </w:r>
      <w:proofErr w:type="spellEnd"/>
      <w:r>
        <w:rPr>
          <w:rFonts w:eastAsia="Times New Roman" w:cs="Times New Roman"/>
          <w:szCs w:val="24"/>
        </w:rPr>
        <w:t xml:space="preserve"> στις δυο λέξεις που έθεσε</w:t>
      </w:r>
      <w:r>
        <w:rPr>
          <w:rFonts w:eastAsia="Times New Roman" w:cs="Times New Roman"/>
          <w:szCs w:val="24"/>
        </w:rPr>
        <w:t>,</w:t>
      </w:r>
      <w:r>
        <w:rPr>
          <w:rFonts w:eastAsia="Times New Roman" w:cs="Times New Roman"/>
          <w:szCs w:val="24"/>
        </w:rPr>
        <w:t xml:space="preserve"> σχετικά με αυτά που έγιναν σήμερα: λαϊκισμός και δημαγωγία. </w:t>
      </w:r>
    </w:p>
    <w:p w14:paraId="34C331BD"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Θέλω απλά να πω κάποια πράγματα. Στην Αίθουσα τα γνωρίζουν όλοι. Το Γενικό Λογιστήριο του Κράτους έχει υποχρε</w:t>
      </w:r>
      <w:r>
        <w:rPr>
          <w:rFonts w:eastAsia="Times New Roman" w:cs="Times New Roman"/>
          <w:szCs w:val="24"/>
        </w:rPr>
        <w:t xml:space="preserve">ωτικά έκθεση για όλες τις υπουργικές τροπολογίες. Δεν γίνεται να φέρουμε εδώ τροπολογία χωρίς τη συγκεκριμένη διαδικασία. Γίνεται για όλες. </w:t>
      </w:r>
    </w:p>
    <w:p w14:paraId="34C331BE"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Θα ήθελα ρητορικά να ρωτήσω, ποιες από τις υπουργικές τροπολογίες δεν θεωρείτε ότι έπρεπε να υπάρχ</w:t>
      </w:r>
      <w:r>
        <w:rPr>
          <w:rFonts w:eastAsia="Times New Roman" w:cs="Times New Roman"/>
          <w:szCs w:val="24"/>
        </w:rPr>
        <w:t>ουν</w:t>
      </w:r>
      <w:r>
        <w:rPr>
          <w:rFonts w:eastAsia="Times New Roman" w:cs="Times New Roman"/>
          <w:szCs w:val="24"/>
        </w:rPr>
        <w:t>; Άκουσα την κ</w:t>
      </w:r>
      <w:r>
        <w:rPr>
          <w:rFonts w:eastAsia="Times New Roman" w:cs="Times New Roman"/>
          <w:szCs w:val="24"/>
        </w:rPr>
        <w:t xml:space="preserve">ριτική για την ΕΡΤ και θα είμαι πολύ συγκεκριμένος. Είναι εμφανές ότι έχουμε άλλη αντίληψη από τη Νέα Δημοκρατία, όχι </w:t>
      </w:r>
      <w:r>
        <w:rPr>
          <w:rFonts w:eastAsia="Times New Roman" w:cs="Times New Roman"/>
          <w:szCs w:val="24"/>
        </w:rPr>
        <w:lastRenderedPageBreak/>
        <w:t>σήμερα</w:t>
      </w:r>
      <w:r>
        <w:rPr>
          <w:rFonts w:eastAsia="Times New Roman" w:cs="Times New Roman"/>
          <w:szCs w:val="24"/>
        </w:rPr>
        <w:t>,</w:t>
      </w:r>
      <w:r>
        <w:rPr>
          <w:rFonts w:eastAsia="Times New Roman" w:cs="Times New Roman"/>
          <w:szCs w:val="24"/>
        </w:rPr>
        <w:t xml:space="preserve"> αλλά γενικότερα. Ποια άλλη δεν θα έπρεπε να υπάρχει; Ακούστηκαν βεβαίως μερικά ακραία πράγματα</w:t>
      </w:r>
      <w:r>
        <w:rPr>
          <w:rFonts w:eastAsia="Times New Roman" w:cs="Times New Roman"/>
          <w:szCs w:val="24"/>
        </w:rPr>
        <w:t>,</w:t>
      </w:r>
      <w:r>
        <w:rPr>
          <w:rFonts w:eastAsia="Times New Roman" w:cs="Times New Roman"/>
          <w:szCs w:val="24"/>
        </w:rPr>
        <w:t xml:space="preserve"> στα οποία οφείλω να απαντήσω.</w:t>
      </w:r>
    </w:p>
    <w:p w14:paraId="34C331BF"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Πολλ</w:t>
      </w:r>
      <w:r>
        <w:rPr>
          <w:rFonts w:eastAsia="Times New Roman" w:cs="Times New Roman"/>
          <w:szCs w:val="24"/>
        </w:rPr>
        <w:t>ές από αυτές τις τροπολογίες αφορούν τη ζωή και την καθημερινότητα των συμπολιτών μας. Έγινε η εξής ερώτηση, σε ποιους απευθυνόμαστε με τις τροπολογίες. Ένα πράγμα να ξέρετε και αυτό είναι δεδομένο. Εμείς δεν καταθέτουμε τροπολογίες που απευθύνονται σε συγ</w:t>
      </w:r>
      <w:r>
        <w:rPr>
          <w:rFonts w:eastAsia="Times New Roman" w:cs="Times New Roman"/>
          <w:szCs w:val="24"/>
        </w:rPr>
        <w:t>κεκριμένα ονόματα και συγκεκριμένα συμφέροντα. Αυτά προηγούμενες κυβερνήσεις.</w:t>
      </w:r>
    </w:p>
    <w:p w14:paraId="34C331C0"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 xml:space="preserve">ΣΙΜΟΣ ΚΕΔΙΚΟΓΛΟΥ: </w:t>
      </w:r>
      <w:r>
        <w:rPr>
          <w:rFonts w:eastAsia="Times New Roman" w:cs="Times New Roman"/>
          <w:szCs w:val="24"/>
        </w:rPr>
        <w:t>Τι μας λέτε!</w:t>
      </w:r>
    </w:p>
    <w:p w14:paraId="34C331C1" w14:textId="77777777" w:rsidR="00836292" w:rsidRDefault="0042176D">
      <w:pPr>
        <w:spacing w:line="600" w:lineRule="auto"/>
        <w:ind w:firstLine="720"/>
        <w:contextualSpacing/>
        <w:jc w:val="both"/>
        <w:rPr>
          <w:rFonts w:eastAsia="Times New Roman" w:cs="Times New Roman"/>
          <w:szCs w:val="24"/>
        </w:rPr>
      </w:pPr>
      <w:r>
        <w:rPr>
          <w:rFonts w:eastAsia="Times New Roman"/>
          <w:b/>
          <w:bCs/>
          <w:color w:val="242424"/>
          <w:szCs w:val="24"/>
        </w:rPr>
        <w:t>ΧΡΗΣΤΟΣ ΣΠΙΡΤΖΗΣ (Υπουργός Υποδομών, Μεταφορών και Δικτύων):</w:t>
      </w:r>
      <w:r>
        <w:rPr>
          <w:rFonts w:eastAsia="Times New Roman" w:cs="Times New Roman"/>
          <w:b/>
          <w:szCs w:val="24"/>
        </w:rPr>
        <w:t xml:space="preserve"> </w:t>
      </w:r>
      <w:r>
        <w:rPr>
          <w:rFonts w:eastAsia="Times New Roman" w:cs="Times New Roman"/>
          <w:szCs w:val="24"/>
          <w:lang w:val="en-US"/>
        </w:rPr>
        <w:t>Last</w:t>
      </w:r>
      <w:r>
        <w:rPr>
          <w:rFonts w:eastAsia="Times New Roman" w:cs="Times New Roman"/>
          <w:szCs w:val="24"/>
        </w:rPr>
        <w:t xml:space="preserve"> </w:t>
      </w:r>
      <w:r>
        <w:rPr>
          <w:rFonts w:eastAsia="Times New Roman" w:cs="Times New Roman"/>
          <w:szCs w:val="24"/>
          <w:lang w:val="en-US"/>
        </w:rPr>
        <w:t>year</w:t>
      </w:r>
      <w:r>
        <w:rPr>
          <w:rFonts w:eastAsia="Times New Roman" w:cs="Times New Roman"/>
          <w:szCs w:val="24"/>
        </w:rPr>
        <w:t xml:space="preserve">! </w:t>
      </w:r>
    </w:p>
    <w:p w14:paraId="34C331C2"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ΑΝΔΡΙΑΝΟΣ:</w:t>
      </w:r>
      <w:r>
        <w:rPr>
          <w:rFonts w:eastAsia="Times New Roman" w:cs="Times New Roman"/>
          <w:szCs w:val="24"/>
        </w:rPr>
        <w:t xml:space="preserve"> Γιατί την πήρατε πίσω τότε; Μην προκαλείτε!</w:t>
      </w:r>
    </w:p>
    <w:p w14:paraId="34C331C3" w14:textId="77777777" w:rsidR="00836292" w:rsidRDefault="0042176D">
      <w:pPr>
        <w:spacing w:line="600" w:lineRule="auto"/>
        <w:ind w:firstLine="720"/>
        <w:contextualSpacing/>
        <w:jc w:val="both"/>
        <w:rPr>
          <w:rFonts w:eastAsia="Times New Roman" w:cs="Times New Roman"/>
          <w:szCs w:val="24"/>
        </w:rPr>
      </w:pPr>
      <w:r>
        <w:rPr>
          <w:rFonts w:eastAsia="Times New Roman"/>
          <w:b/>
          <w:bCs/>
          <w:color w:val="242424"/>
          <w:szCs w:val="24"/>
        </w:rPr>
        <w:t>ΧΡΗΣΤΟΣ ΣΠΙ</w:t>
      </w:r>
      <w:r>
        <w:rPr>
          <w:rFonts w:eastAsia="Times New Roman"/>
          <w:b/>
          <w:bCs/>
          <w:color w:val="242424"/>
          <w:szCs w:val="24"/>
        </w:rPr>
        <w:t>ΡΤΖΗΣ (Υπουργός Υποδομών, Μεταφορών και Δικτύων):</w:t>
      </w:r>
      <w:r>
        <w:rPr>
          <w:rFonts w:eastAsia="Times New Roman" w:cs="Times New Roman"/>
          <w:b/>
          <w:szCs w:val="24"/>
        </w:rPr>
        <w:t xml:space="preserve"> </w:t>
      </w:r>
      <w:r>
        <w:rPr>
          <w:rFonts w:eastAsia="Times New Roman" w:cs="Times New Roman"/>
          <w:szCs w:val="24"/>
        </w:rPr>
        <w:t xml:space="preserve">Θα προκαλέσω, γιατί προκληθήκαμε. </w:t>
      </w:r>
    </w:p>
    <w:p w14:paraId="34C331C4"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Μη με διακόψετε, κύριε Πρόεδρε. Σας βλέπω ότι είστε έτοιμος. Μισή ώρα μιλούσε ο κάθε Βουλευτής. Για όνομα του Θεού!</w:t>
      </w:r>
    </w:p>
    <w:p w14:paraId="34C331C5"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Συγγνώμη, κύριε Υπουρ</w:t>
      </w:r>
      <w:r>
        <w:rPr>
          <w:rFonts w:eastAsia="Times New Roman" w:cs="Times New Roman"/>
          <w:szCs w:val="24"/>
        </w:rPr>
        <w:t>γέ, απευθυνθήκατε στο Προεδρείο…</w:t>
      </w:r>
    </w:p>
    <w:p w14:paraId="34C331C6" w14:textId="77777777" w:rsidR="00836292" w:rsidRDefault="0042176D">
      <w:pPr>
        <w:spacing w:line="600" w:lineRule="auto"/>
        <w:ind w:firstLine="720"/>
        <w:contextualSpacing/>
        <w:jc w:val="both"/>
        <w:rPr>
          <w:rFonts w:eastAsia="Times New Roman" w:cs="Times New Roman"/>
          <w:szCs w:val="24"/>
        </w:rPr>
      </w:pPr>
      <w:r>
        <w:rPr>
          <w:rFonts w:eastAsia="Times New Roman"/>
          <w:b/>
          <w:bCs/>
          <w:color w:val="242424"/>
          <w:szCs w:val="24"/>
        </w:rPr>
        <w:t>ΧΡΗΣΤΟΣ ΣΠΙΡΤΖΗΣ (Υπουργός Υποδομών, Μεταφορών και Δικτύων):</w:t>
      </w:r>
      <w:r>
        <w:rPr>
          <w:rFonts w:eastAsia="Times New Roman" w:cs="Times New Roman"/>
          <w:b/>
          <w:szCs w:val="24"/>
        </w:rPr>
        <w:t xml:space="preserve"> </w:t>
      </w:r>
      <w:r>
        <w:rPr>
          <w:rFonts w:eastAsia="Times New Roman" w:cs="Times New Roman"/>
          <w:szCs w:val="24"/>
        </w:rPr>
        <w:t>Σας είδα.</w:t>
      </w:r>
    </w:p>
    <w:p w14:paraId="34C331C7"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Κύριε Υπουργέ</w:t>
      </w:r>
      <w:r>
        <w:rPr>
          <w:rFonts w:eastAsia="Times New Roman" w:cs="Times New Roman"/>
          <w:szCs w:val="24"/>
        </w:rPr>
        <w:t>,</w:t>
      </w:r>
      <w:r>
        <w:rPr>
          <w:rFonts w:eastAsia="Times New Roman" w:cs="Times New Roman"/>
          <w:szCs w:val="24"/>
        </w:rPr>
        <w:t>…</w:t>
      </w:r>
    </w:p>
    <w:p w14:paraId="34C331C8" w14:textId="77777777" w:rsidR="00836292" w:rsidRDefault="0042176D">
      <w:pPr>
        <w:spacing w:line="600" w:lineRule="auto"/>
        <w:ind w:firstLine="720"/>
        <w:contextualSpacing/>
        <w:jc w:val="both"/>
        <w:rPr>
          <w:rFonts w:eastAsia="Times New Roman" w:cs="Times New Roman"/>
          <w:szCs w:val="24"/>
        </w:rPr>
      </w:pPr>
      <w:r>
        <w:rPr>
          <w:rFonts w:eastAsia="Times New Roman"/>
          <w:b/>
          <w:bCs/>
          <w:color w:val="242424"/>
          <w:szCs w:val="24"/>
        </w:rPr>
        <w:t>ΧΡΗΣΤΟΣ ΣΠΙΡΤΖΗΣ (Υπουργός Υποδομών, Μεταφορών και Δικτύων):</w:t>
      </w:r>
      <w:r>
        <w:rPr>
          <w:rFonts w:eastAsia="Times New Roman" w:cs="Times New Roman"/>
          <w:b/>
          <w:szCs w:val="24"/>
        </w:rPr>
        <w:t xml:space="preserve"> </w:t>
      </w:r>
      <w:r>
        <w:rPr>
          <w:rFonts w:eastAsia="Times New Roman" w:cs="Times New Roman"/>
          <w:szCs w:val="24"/>
        </w:rPr>
        <w:t xml:space="preserve">Με </w:t>
      </w:r>
      <w:proofErr w:type="spellStart"/>
      <w:r>
        <w:rPr>
          <w:rFonts w:eastAsia="Times New Roman" w:cs="Times New Roman"/>
          <w:szCs w:val="24"/>
        </w:rPr>
        <w:t>συγχωρείτε</w:t>
      </w:r>
      <w:proofErr w:type="spellEnd"/>
      <w:r>
        <w:rPr>
          <w:rFonts w:eastAsia="Times New Roman" w:cs="Times New Roman"/>
          <w:szCs w:val="24"/>
        </w:rPr>
        <w:t>.</w:t>
      </w:r>
    </w:p>
    <w:p w14:paraId="34C331C9"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Όχι, δεν σας συγχωρώ.</w:t>
      </w:r>
    </w:p>
    <w:p w14:paraId="34C331CA"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Επειδή απευθυνθήκατε στο Προεδρείο και σε εμένα προσωπικά, δεν είχα τέτοια πρόθεση. Πώς το εκλάβατε αυτό; Να μη σας κοιτούμε όταν μιλάτε; Τι θέλετε;</w:t>
      </w:r>
    </w:p>
    <w:p w14:paraId="34C331CB" w14:textId="77777777" w:rsidR="00836292" w:rsidRDefault="0042176D">
      <w:pPr>
        <w:spacing w:line="600" w:lineRule="auto"/>
        <w:ind w:firstLine="720"/>
        <w:contextualSpacing/>
        <w:jc w:val="both"/>
        <w:rPr>
          <w:rFonts w:eastAsia="Times New Roman" w:cs="Times New Roman"/>
          <w:b/>
          <w:szCs w:val="24"/>
        </w:rPr>
      </w:pPr>
      <w:r>
        <w:rPr>
          <w:rFonts w:eastAsia="Times New Roman"/>
          <w:b/>
          <w:bCs/>
          <w:color w:val="242424"/>
          <w:szCs w:val="24"/>
        </w:rPr>
        <w:t>ΧΡΗΣΤΟΣ ΣΠΙΡΤΖΗΣ (Υπουργός Υποδομών, Μεταφορών και Δικτύων):</w:t>
      </w:r>
      <w:r>
        <w:rPr>
          <w:rFonts w:eastAsia="Times New Roman" w:cs="Times New Roman"/>
          <w:b/>
          <w:szCs w:val="24"/>
        </w:rPr>
        <w:t xml:space="preserve"> </w:t>
      </w:r>
      <w:r>
        <w:rPr>
          <w:rFonts w:eastAsia="Times New Roman" w:cs="Times New Roman"/>
          <w:szCs w:val="24"/>
        </w:rPr>
        <w:t>Να με κοιτά</w:t>
      </w:r>
      <w:r>
        <w:rPr>
          <w:rFonts w:eastAsia="Times New Roman" w:cs="Times New Roman"/>
          <w:szCs w:val="24"/>
        </w:rPr>
        <w:t xml:space="preserve">τε, με </w:t>
      </w:r>
      <w:proofErr w:type="spellStart"/>
      <w:r>
        <w:rPr>
          <w:rFonts w:eastAsia="Times New Roman" w:cs="Times New Roman"/>
          <w:szCs w:val="24"/>
        </w:rPr>
        <w:t>συγχωρείτε</w:t>
      </w:r>
      <w:proofErr w:type="spellEnd"/>
      <w:r>
        <w:rPr>
          <w:rFonts w:eastAsia="Times New Roman" w:cs="Times New Roman"/>
          <w:szCs w:val="24"/>
        </w:rPr>
        <w:t xml:space="preserve">. </w:t>
      </w:r>
    </w:p>
    <w:p w14:paraId="34C331CC"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Μα, με </w:t>
      </w:r>
      <w:proofErr w:type="spellStart"/>
      <w:r>
        <w:rPr>
          <w:rFonts w:eastAsia="Times New Roman" w:cs="Times New Roman"/>
          <w:szCs w:val="24"/>
        </w:rPr>
        <w:t>συγχωρείτε</w:t>
      </w:r>
      <w:proofErr w:type="spellEnd"/>
      <w:r>
        <w:rPr>
          <w:rFonts w:eastAsia="Times New Roman" w:cs="Times New Roman"/>
          <w:szCs w:val="24"/>
        </w:rPr>
        <w:t>, κύριε Υπουργέ. Και θα σας παρακαλέσω να είστε σύντομος</w:t>
      </w:r>
      <w:r>
        <w:rPr>
          <w:rFonts w:eastAsia="Times New Roman" w:cs="Times New Roman"/>
          <w:szCs w:val="24"/>
        </w:rPr>
        <w:t>,</w:t>
      </w:r>
      <w:r>
        <w:rPr>
          <w:rFonts w:eastAsia="Times New Roman" w:cs="Times New Roman"/>
          <w:szCs w:val="24"/>
        </w:rPr>
        <w:t xml:space="preserve"> για να κλείσουμε, διότι η ψηφοφορία είναι μεγάλη. Σας παρακαλώ πολύ!</w:t>
      </w:r>
    </w:p>
    <w:p w14:paraId="34C331C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Ευχαριστώ πολύ.</w:t>
      </w:r>
    </w:p>
    <w:p w14:paraId="34C331C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Η κοινωνία, λοιπόν, πραγματικά το αντιλαμβάνεται. Θέλω να επανέλθω σε μερικά πράγματα και να δοθούν συγκεκριμένες απαντήσεις. </w:t>
      </w:r>
    </w:p>
    <w:p w14:paraId="34C331C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Ερωτηθήκαμε πού είναι ο πλούτος από τη φοροδιαφυγή. </w:t>
      </w:r>
      <w:r>
        <w:rPr>
          <w:rFonts w:eastAsia="Times New Roman" w:cs="Times New Roman"/>
          <w:szCs w:val="24"/>
        </w:rPr>
        <w:t xml:space="preserve">Παροτρύνουμε τα στελέχη της Νέας Δημοκρατίας να ρωτήσουν </w:t>
      </w:r>
      <w:r>
        <w:rPr>
          <w:rFonts w:eastAsia="Times New Roman" w:cs="Times New Roman"/>
          <w:szCs w:val="24"/>
        </w:rPr>
        <w:lastRenderedPageBreak/>
        <w:t>τα στελέχη της Νέας Δημοκρατίας, μόλις τελειώσει η συνεδρίαση, στα γραφεία τους, όσα από αυτά ανήκουν σε όλες αυτές τις λίστες και φοροδιαφυγής και χρημάτων στο εξωτερικό</w:t>
      </w:r>
      <w:r>
        <w:rPr>
          <w:rFonts w:eastAsia="Times New Roman" w:cs="Times New Roman"/>
          <w:szCs w:val="24"/>
        </w:rPr>
        <w:t>,</w:t>
      </w:r>
      <w:r>
        <w:rPr>
          <w:rFonts w:eastAsia="Times New Roman" w:cs="Times New Roman"/>
          <w:szCs w:val="24"/>
        </w:rPr>
        <w:t xml:space="preserve"> που δεν έχουν πάρει καμ</w:t>
      </w:r>
      <w:r>
        <w:rPr>
          <w:rFonts w:eastAsia="Times New Roman" w:cs="Times New Roman"/>
          <w:szCs w:val="24"/>
        </w:rPr>
        <w:t>μ</w:t>
      </w:r>
      <w:r>
        <w:rPr>
          <w:rFonts w:eastAsia="Times New Roman" w:cs="Times New Roman"/>
          <w:szCs w:val="24"/>
        </w:rPr>
        <w:t xml:space="preserve">ιά </w:t>
      </w:r>
      <w:r>
        <w:rPr>
          <w:rFonts w:eastAsia="Times New Roman" w:cs="Times New Roman"/>
          <w:szCs w:val="24"/>
        </w:rPr>
        <w:t xml:space="preserve">απάντηση. </w:t>
      </w:r>
    </w:p>
    <w:p w14:paraId="34C331D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Και είναι πραγματικά πολύ προκλητικό συγκεκριμένοι άνθρωποι</w:t>
      </w:r>
      <w:r>
        <w:rPr>
          <w:rFonts w:eastAsia="Times New Roman" w:cs="Times New Roman"/>
          <w:szCs w:val="24"/>
        </w:rPr>
        <w:t>,</w:t>
      </w:r>
      <w:r>
        <w:rPr>
          <w:rFonts w:eastAsia="Times New Roman" w:cs="Times New Roman"/>
          <w:szCs w:val="24"/>
        </w:rPr>
        <w:t xml:space="preserve"> που έχουν υπηρετήσει σε συγκεκριμένες υπουργικές θέσεις</w:t>
      </w:r>
      <w:r>
        <w:rPr>
          <w:rFonts w:eastAsia="Times New Roman" w:cs="Times New Roman"/>
          <w:szCs w:val="24"/>
        </w:rPr>
        <w:t>,</w:t>
      </w:r>
      <w:r>
        <w:rPr>
          <w:rFonts w:eastAsia="Times New Roman" w:cs="Times New Roman"/>
          <w:szCs w:val="24"/>
        </w:rPr>
        <w:t xml:space="preserve"> να έρχονται εδώ και να εγκαλούν αυτή την Κυβέρνηση και τους συγκεκριμένους ανθρώπους για τις ασφαλιστικές εισφορές. Θα τρελαθού</w:t>
      </w:r>
      <w:r>
        <w:rPr>
          <w:rFonts w:eastAsia="Times New Roman" w:cs="Times New Roman"/>
          <w:szCs w:val="24"/>
        </w:rPr>
        <w:t xml:space="preserve">με! </w:t>
      </w:r>
    </w:p>
    <w:p w14:paraId="34C331D1"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Θα μας εγκαλέσει ο κ. </w:t>
      </w:r>
      <w:proofErr w:type="spellStart"/>
      <w:r>
        <w:rPr>
          <w:rFonts w:eastAsia="Times New Roman" w:cs="Times New Roman"/>
          <w:szCs w:val="24"/>
        </w:rPr>
        <w:t>Βρούτσης</w:t>
      </w:r>
      <w:proofErr w:type="spellEnd"/>
      <w:r>
        <w:rPr>
          <w:rFonts w:eastAsia="Times New Roman" w:cs="Times New Roman"/>
          <w:szCs w:val="24"/>
        </w:rPr>
        <w:t xml:space="preserve"> για την αύξηση των ασφαλιστικών εισφορών, όταν είχε προβλέψει, χωρίς καμ</w:t>
      </w:r>
      <w:r>
        <w:rPr>
          <w:rFonts w:eastAsia="Times New Roman" w:cs="Times New Roman"/>
          <w:szCs w:val="24"/>
        </w:rPr>
        <w:t>μ</w:t>
      </w:r>
      <w:r>
        <w:rPr>
          <w:rFonts w:eastAsia="Times New Roman" w:cs="Times New Roman"/>
          <w:szCs w:val="24"/>
        </w:rPr>
        <w:t xml:space="preserve">ιά </w:t>
      </w:r>
      <w:r>
        <w:rPr>
          <w:rFonts w:eastAsia="Times New Roman" w:cs="Times New Roman"/>
          <w:szCs w:val="24"/>
        </w:rPr>
        <w:lastRenderedPageBreak/>
        <w:t>διαβούλευση, χωρίς κα</w:t>
      </w:r>
      <w:r>
        <w:rPr>
          <w:rFonts w:eastAsia="Times New Roman" w:cs="Times New Roman"/>
          <w:szCs w:val="24"/>
        </w:rPr>
        <w:t>μ</w:t>
      </w:r>
      <w:r>
        <w:rPr>
          <w:rFonts w:eastAsia="Times New Roman" w:cs="Times New Roman"/>
          <w:szCs w:val="24"/>
        </w:rPr>
        <w:t xml:space="preserve">μιά συνάντηση με κοινωνικούς φορείς, χωρίς να γίνει εδώ συζήτηση στη Βουλή και στις αρμόδιες </w:t>
      </w:r>
      <w:r>
        <w:rPr>
          <w:rFonts w:eastAsia="Times New Roman" w:cs="Times New Roman"/>
          <w:szCs w:val="24"/>
        </w:rPr>
        <w:t>ε</w:t>
      </w:r>
      <w:r>
        <w:rPr>
          <w:rFonts w:eastAsia="Times New Roman" w:cs="Times New Roman"/>
          <w:szCs w:val="24"/>
        </w:rPr>
        <w:t xml:space="preserve">πιτροπές, πάρα πολλές φορές </w:t>
      </w:r>
      <w:r>
        <w:rPr>
          <w:rFonts w:eastAsia="Times New Roman" w:cs="Times New Roman"/>
          <w:szCs w:val="24"/>
        </w:rPr>
        <w:t xml:space="preserve">αλλαγές στα ασφαλιστικά νομοσχέδια, μειώσεις συντάξεων και αύξηση εισφορών. </w:t>
      </w:r>
    </w:p>
    <w:p w14:paraId="34C331D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Τι να πω, ειδικά για τον κ. </w:t>
      </w:r>
      <w:proofErr w:type="spellStart"/>
      <w:r>
        <w:rPr>
          <w:rFonts w:eastAsia="Times New Roman" w:cs="Times New Roman"/>
          <w:szCs w:val="24"/>
        </w:rPr>
        <w:t>Βρούτση</w:t>
      </w:r>
      <w:proofErr w:type="spellEnd"/>
      <w:r>
        <w:rPr>
          <w:rFonts w:eastAsia="Times New Roman" w:cs="Times New Roman"/>
          <w:szCs w:val="24"/>
        </w:rPr>
        <w:t>, που μιλά για τις εισφορές</w:t>
      </w:r>
      <w:r>
        <w:rPr>
          <w:rFonts w:eastAsia="Times New Roman" w:cs="Times New Roman"/>
          <w:szCs w:val="24"/>
        </w:rPr>
        <w:t>,</w:t>
      </w:r>
      <w:r>
        <w:rPr>
          <w:rFonts w:eastAsia="Times New Roman" w:cs="Times New Roman"/>
          <w:szCs w:val="24"/>
        </w:rPr>
        <w:t xml:space="preserve"> για το ασφαλιστικό σύστημα και για τα εισιτήρια, με αυτά που έχουν αποκαλυφθεί στην κατάσταση που βρήκαμε στα μέσα </w:t>
      </w:r>
      <w:r>
        <w:rPr>
          <w:rFonts w:eastAsia="Times New Roman" w:cs="Times New Roman"/>
          <w:szCs w:val="24"/>
        </w:rPr>
        <w:t>μαζικής μεταφοράς, στα ελλείμματα που βρήκαμε, στην αδιαφάνεια που υπήρχε και στο ποιοι ήταν πρόεδροι και διευθύνοντες σύμβουλοι σε αυτούς τους οργανισμούς μέχρι πριν από δύο μήνες. Είναι πραγματικά πρόκληση αυτά που ακούγονται στο Κοινοβούλιο</w:t>
      </w:r>
      <w:r>
        <w:rPr>
          <w:rFonts w:eastAsia="Times New Roman" w:cs="Times New Roman"/>
          <w:szCs w:val="24"/>
        </w:rPr>
        <w:t>!</w:t>
      </w:r>
      <w:r>
        <w:rPr>
          <w:rFonts w:eastAsia="Times New Roman" w:cs="Times New Roman"/>
          <w:szCs w:val="24"/>
        </w:rPr>
        <w:t xml:space="preserve"> </w:t>
      </w:r>
    </w:p>
    <w:p w14:paraId="34C331D3"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Ο φίλος μο</w:t>
      </w:r>
      <w:r>
        <w:rPr>
          <w:rFonts w:eastAsia="Times New Roman" w:cs="Times New Roman"/>
          <w:szCs w:val="24"/>
        </w:rPr>
        <w:t xml:space="preserve">υ, ο εκπρόσωπος του Ποταμιού, ο κ. </w:t>
      </w:r>
      <w:proofErr w:type="spellStart"/>
      <w:r>
        <w:rPr>
          <w:rFonts w:eastAsia="Times New Roman" w:cs="Times New Roman"/>
          <w:szCs w:val="24"/>
        </w:rPr>
        <w:t>Δανέλλης</w:t>
      </w:r>
      <w:proofErr w:type="spellEnd"/>
      <w:r>
        <w:rPr>
          <w:rFonts w:eastAsia="Times New Roman" w:cs="Times New Roman"/>
          <w:szCs w:val="24"/>
        </w:rPr>
        <w:t>, και με τον αρραβώνα που έχουν κάνει με τη Δημοκρατική Συμπαράταξη, όπως είπαν οι ίδιοι, ή τον γάμο ή ό,τι έχετε κάνει, έβαλ</w:t>
      </w:r>
      <w:r>
        <w:rPr>
          <w:rFonts w:eastAsia="Times New Roman" w:cs="Times New Roman"/>
          <w:szCs w:val="24"/>
        </w:rPr>
        <w:t>ε</w:t>
      </w:r>
      <w:r>
        <w:rPr>
          <w:rFonts w:eastAsia="Times New Roman" w:cs="Times New Roman"/>
          <w:szCs w:val="24"/>
        </w:rPr>
        <w:t xml:space="preserve"> διάφορα θέματα.</w:t>
      </w:r>
    </w:p>
    <w:p w14:paraId="34C331D4"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Θα τα βρούμε μεταξύ μας αυτά.</w:t>
      </w:r>
    </w:p>
    <w:p w14:paraId="34C331D5"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ΧΡΗΣΤΟΣ ΣΠΙΡ</w:t>
      </w:r>
      <w:r>
        <w:rPr>
          <w:rFonts w:eastAsia="Times New Roman" w:cs="Times New Roman"/>
          <w:b/>
          <w:szCs w:val="24"/>
        </w:rPr>
        <w:t xml:space="preserve">ΤΖΗΣ (Υπουργός Υποδομών, Μεταφορών και Δικτύων): </w:t>
      </w:r>
      <w:r>
        <w:rPr>
          <w:rFonts w:eastAsia="Times New Roman" w:cs="Times New Roman"/>
          <w:szCs w:val="24"/>
        </w:rPr>
        <w:t>Εντάξει.</w:t>
      </w:r>
    </w:p>
    <w:p w14:paraId="34C331D6"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Το πρώτο θέμα είναι μια καταγγελία που έγινε</w:t>
      </w:r>
      <w:r>
        <w:rPr>
          <w:rFonts w:eastAsia="Times New Roman" w:cs="Times New Roman"/>
          <w:szCs w:val="24"/>
        </w:rPr>
        <w:t>,</w:t>
      </w:r>
      <w:r>
        <w:rPr>
          <w:rFonts w:eastAsia="Times New Roman" w:cs="Times New Roman"/>
          <w:szCs w:val="24"/>
        </w:rPr>
        <w:t xml:space="preserve"> ότι εμείς ως ΣΥΡΙΖΑ κάναμε καταλήψεις, όταν πήγε να γίνει η κινητικότητα. Να σας θυμίσω λίγο ότι η κινητικότητα που πήγε να γίνει </w:t>
      </w:r>
      <w:r>
        <w:rPr>
          <w:rFonts w:eastAsia="Times New Roman" w:cs="Times New Roman"/>
          <w:szCs w:val="24"/>
        </w:rPr>
        <w:lastRenderedPageBreak/>
        <w:t>προέβλεπε ότι</w:t>
      </w:r>
      <w:r>
        <w:rPr>
          <w:rFonts w:eastAsia="Times New Roman" w:cs="Times New Roman"/>
          <w:szCs w:val="24"/>
        </w:rPr>
        <w:t>,</w:t>
      </w:r>
      <w:r>
        <w:rPr>
          <w:rFonts w:eastAsia="Times New Roman" w:cs="Times New Roman"/>
          <w:szCs w:val="24"/>
        </w:rPr>
        <w:t xml:space="preserve"> αμέσως μετά</w:t>
      </w:r>
      <w:r>
        <w:rPr>
          <w:rFonts w:eastAsia="Times New Roman" w:cs="Times New Roman"/>
          <w:szCs w:val="24"/>
        </w:rPr>
        <w:t>,</w:t>
      </w:r>
      <w:r>
        <w:rPr>
          <w:rFonts w:eastAsia="Times New Roman" w:cs="Times New Roman"/>
          <w:szCs w:val="24"/>
        </w:rPr>
        <w:t xml:space="preserve"> όσοι δεν περιλαμβάνονταν στην κινητικότητα απολύονταν. Να σας το θυμίσω αυτό, γιατί αυτούς τους ανθρώπους το</w:t>
      </w:r>
      <w:r>
        <w:rPr>
          <w:rFonts w:eastAsia="Times New Roman" w:cs="Times New Roman"/>
          <w:szCs w:val="24"/>
        </w:rPr>
        <w:t>ύ</w:t>
      </w:r>
      <w:r>
        <w:rPr>
          <w:rFonts w:eastAsia="Times New Roman" w:cs="Times New Roman"/>
          <w:szCs w:val="24"/>
        </w:rPr>
        <w:t>ς επαναφέραμε πίσω εμείς. Με εξαίρεση την ΕΡΤ</w:t>
      </w:r>
      <w:r>
        <w:rPr>
          <w:rFonts w:eastAsia="Times New Roman" w:cs="Times New Roman"/>
          <w:szCs w:val="24"/>
        </w:rPr>
        <w:t>,</w:t>
      </w:r>
      <w:r>
        <w:rPr>
          <w:rFonts w:eastAsia="Times New Roman" w:cs="Times New Roman"/>
          <w:szCs w:val="24"/>
        </w:rPr>
        <w:t xml:space="preserve"> που οι χιλιάδες αυτοί εργαζόμενοι απολύθηκαν με το κλείσιμό της. Ένα το κρατούμενο.</w:t>
      </w:r>
    </w:p>
    <w:p w14:paraId="34C331D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 xml:space="preserve">ύτερον, θα σας θυμίσω επίσης ότι η αξιολόγηση των δημοσίων υπαλλήλων που προβλεπόταν ήταν μια πρωτότυπη αξιολόγηση του κ. Μητσοτάκη, που είχε υποχρεωτικό ποσοστό άχρηστων δημοσίων υπαλλήλων. Δεν ξέρω αν τα ξεχάσατε αυτά. Πριν από λίγους μήνες ήταν. Μη μας </w:t>
      </w:r>
      <w:r>
        <w:rPr>
          <w:rFonts w:eastAsia="Times New Roman" w:cs="Times New Roman"/>
          <w:szCs w:val="24"/>
        </w:rPr>
        <w:t xml:space="preserve">εγκαλείτε, λοιπόν, γιατί τότε διαμαρτυρόμασταν. </w:t>
      </w:r>
    </w:p>
    <w:p w14:paraId="34C331D8"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προφανώς, η διάταξη για την ΕΡΤ ισχύει για τους σημερινούς εργαζόμενους.</w:t>
      </w:r>
    </w:p>
    <w:p w14:paraId="34C331D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Ρητώς, γραπτώς να είναι.</w:t>
      </w:r>
    </w:p>
    <w:p w14:paraId="34C331D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Τι θέλετε;</w:t>
      </w:r>
    </w:p>
    <w:p w14:paraId="34C331DB"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ΣΙΜΟΣ ΚΕΔΙΚΟΓΛ</w:t>
      </w:r>
      <w:r>
        <w:rPr>
          <w:rFonts w:eastAsia="Times New Roman" w:cs="Times New Roman"/>
          <w:b/>
          <w:szCs w:val="24"/>
        </w:rPr>
        <w:t>ΟΥ:</w:t>
      </w:r>
      <w:r>
        <w:rPr>
          <w:rFonts w:eastAsia="Times New Roman" w:cs="Times New Roman"/>
          <w:szCs w:val="24"/>
        </w:rPr>
        <w:t xml:space="preserve"> Να είναι μέσα στη διάταξη, όπως πρέπει.</w:t>
      </w:r>
    </w:p>
    <w:p w14:paraId="34C331D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Τι να σας πω, πραγματικά; Εσείς ξέρετε πάρα πολύ πώς χειριζόσασταν την ΕΡΤ, πώς κάνατε προσλήψεις, ποιους βάζατε εκεί. Η αγωνία σας είναι  -ποιος το εί</w:t>
      </w:r>
      <w:r>
        <w:rPr>
          <w:rFonts w:eastAsia="Times New Roman" w:cs="Times New Roman"/>
          <w:szCs w:val="24"/>
        </w:rPr>
        <w:t xml:space="preserve">πε </w:t>
      </w:r>
      <w:r>
        <w:rPr>
          <w:rFonts w:eastAsia="Times New Roman" w:cs="Times New Roman"/>
          <w:szCs w:val="24"/>
        </w:rPr>
        <w:lastRenderedPageBreak/>
        <w:t xml:space="preserve">αυτό πριν, γιατί έχει χαθεί η μπάλα;- ότι κινδυνεύουν, λέει, οι εργαζόμενοι της ΕΡΤ να έρθουν στα πολιτικά γραφεία του ΣΥΡΙΖΑ ως συνεργάτες. Να μην τους διορίζατε. </w:t>
      </w:r>
    </w:p>
    <w:p w14:paraId="34C331DD" w14:textId="77777777" w:rsidR="00836292" w:rsidRDefault="0042176D">
      <w:pPr>
        <w:spacing w:line="600" w:lineRule="auto"/>
        <w:ind w:firstLine="720"/>
        <w:jc w:val="center"/>
        <w:rPr>
          <w:rFonts w:eastAsia="Times New Roman"/>
          <w:bCs/>
        </w:rPr>
      </w:pPr>
      <w:r>
        <w:rPr>
          <w:rFonts w:eastAsia="Times New Roman"/>
          <w:bCs/>
        </w:rPr>
        <w:t>(Θόρυβος στην Αίθουσα)</w:t>
      </w:r>
    </w:p>
    <w:p w14:paraId="34C331DE"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 Διορίσατε χιλιάδες στην ΕΡΤ, φέρατε την ΕΡΤ σε αυτή την κατάστασ</w:t>
      </w:r>
      <w:r>
        <w:rPr>
          <w:rFonts w:eastAsia="Times New Roman" w:cs="Times New Roman"/>
          <w:szCs w:val="24"/>
        </w:rPr>
        <w:t xml:space="preserve">η, την κλείσατε, διορίσατε άλλους στη ΝΕΡΙΤ και μας εγκαλείτε και σήμερα γιατί λέμε ότι όσοι περισσεύουν θα πρέπει να πάνε κάπου αλλού, να έχουν δουλειά οι άνθρωποι. Τρέλα δηλαδή! Παράνοια! </w:t>
      </w:r>
    </w:p>
    <w:p w14:paraId="34C331DF" w14:textId="77777777" w:rsidR="00836292" w:rsidRDefault="0042176D">
      <w:pPr>
        <w:spacing w:line="600" w:lineRule="auto"/>
        <w:ind w:firstLine="720"/>
        <w:jc w:val="center"/>
        <w:rPr>
          <w:rFonts w:eastAsia="Times New Roman"/>
          <w:bCs/>
        </w:rPr>
      </w:pPr>
      <w:r>
        <w:rPr>
          <w:rFonts w:eastAsia="Times New Roman"/>
          <w:bCs/>
        </w:rPr>
        <w:t>(Θόρυβος στην Αίθουσα)</w:t>
      </w:r>
    </w:p>
    <w:p w14:paraId="34C331E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Αφήστε </w:t>
      </w:r>
      <w:r>
        <w:rPr>
          <w:rFonts w:eastAsia="Times New Roman" w:cs="Times New Roman"/>
          <w:szCs w:val="24"/>
        </w:rPr>
        <w:t>τις παρεμβολές, κύριοι Βουλευτές.</w:t>
      </w:r>
    </w:p>
    <w:p w14:paraId="34C331E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Ολοκληρώνω, κύριε Πρόεδρε, γιατί ακούστηκε κάτι σε σχέση με τη δεύτερη διάταξη</w:t>
      </w:r>
      <w:r>
        <w:rPr>
          <w:rFonts w:eastAsia="Times New Roman" w:cs="Times New Roman"/>
          <w:szCs w:val="24"/>
        </w:rPr>
        <w:t>,</w:t>
      </w:r>
      <w:r>
        <w:rPr>
          <w:rFonts w:eastAsia="Times New Roman" w:cs="Times New Roman"/>
          <w:szCs w:val="24"/>
        </w:rPr>
        <w:t xml:space="preserve"> που κατέθεσε ο συνάδελφος κ. Παππάς.</w:t>
      </w:r>
    </w:p>
    <w:p w14:paraId="34C331E2"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Υπουργέ, μ</w:t>
      </w:r>
      <w:r>
        <w:rPr>
          <w:rFonts w:eastAsia="Times New Roman" w:cs="Times New Roman"/>
          <w:szCs w:val="24"/>
        </w:rPr>
        <w:t>ε την ΕΡΤ…</w:t>
      </w:r>
    </w:p>
    <w:p w14:paraId="34C331E3" w14:textId="77777777" w:rsidR="00836292" w:rsidRDefault="0042176D">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Κύριε Κωνσταντινόπουλε, μη διακόπτετε</w:t>
      </w:r>
      <w:r>
        <w:rPr>
          <w:rFonts w:eastAsia="Times New Roman" w:cs="Times New Roman"/>
          <w:szCs w:val="24"/>
        </w:rPr>
        <w:t>,</w:t>
      </w:r>
      <w:r>
        <w:rPr>
          <w:rFonts w:eastAsia="Times New Roman" w:cs="Times New Roman"/>
          <w:szCs w:val="24"/>
        </w:rPr>
        <w:t xml:space="preserve"> παρακαλώ. Κύριε Υπουργέ, συνεχίστε.</w:t>
      </w:r>
    </w:p>
    <w:p w14:paraId="34C331E4"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ΣΠΙΡΤΖΗΣ (Υπουργός Υποδομών, Μεταφορών και Δικτύων): </w:t>
      </w:r>
      <w:r>
        <w:rPr>
          <w:rFonts w:eastAsia="Times New Roman" w:cs="Times New Roman"/>
          <w:szCs w:val="24"/>
        </w:rPr>
        <w:t xml:space="preserve">Σε σχέση με τον </w:t>
      </w:r>
      <w:proofErr w:type="spellStart"/>
      <w:r>
        <w:rPr>
          <w:rFonts w:eastAsia="Times New Roman" w:cs="Times New Roman"/>
          <w:szCs w:val="24"/>
        </w:rPr>
        <w:t>διατάκτη</w:t>
      </w:r>
      <w:proofErr w:type="spellEnd"/>
      <w:r>
        <w:rPr>
          <w:rFonts w:eastAsia="Times New Roman" w:cs="Times New Roman"/>
          <w:szCs w:val="24"/>
        </w:rPr>
        <w:t xml:space="preserve"> που γίνεται ο Γενικός Γραμματέας</w:t>
      </w:r>
      <w:r>
        <w:rPr>
          <w:rFonts w:eastAsia="Times New Roman" w:cs="Times New Roman"/>
          <w:szCs w:val="24"/>
        </w:rPr>
        <w:t>,</w:t>
      </w:r>
      <w:r>
        <w:rPr>
          <w:rFonts w:eastAsia="Times New Roman" w:cs="Times New Roman"/>
          <w:szCs w:val="24"/>
        </w:rPr>
        <w:t xml:space="preserve"> που επανέρχεται </w:t>
      </w:r>
      <w:r>
        <w:rPr>
          <w:rFonts w:eastAsia="Times New Roman" w:cs="Times New Roman"/>
          <w:szCs w:val="24"/>
        </w:rPr>
        <w:t xml:space="preserve">και είναι ο Γενικός Γραμματέας της Κυβέρνησης, θα ήθελα να πω –το ξέρετε, αλλά να το επαναφέρω στη μνήμη σας- ότι ο Γενικός Γραμματέας της Κυβέρνησης λέγεται Μιχάλης Καλογήρου και δεν λέγεται </w:t>
      </w:r>
      <w:proofErr w:type="spellStart"/>
      <w:r>
        <w:rPr>
          <w:rFonts w:eastAsia="Times New Roman" w:cs="Times New Roman"/>
          <w:szCs w:val="24"/>
        </w:rPr>
        <w:t>Μπαλτάκος</w:t>
      </w:r>
      <w:proofErr w:type="spellEnd"/>
      <w:r>
        <w:rPr>
          <w:rFonts w:eastAsia="Times New Roman" w:cs="Times New Roman"/>
          <w:szCs w:val="24"/>
        </w:rPr>
        <w:t>.</w:t>
      </w:r>
    </w:p>
    <w:p w14:paraId="34C331E5"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Ευχαριστώ πολύ.</w:t>
      </w:r>
    </w:p>
    <w:p w14:paraId="34C331E6" w14:textId="77777777" w:rsidR="00836292" w:rsidRDefault="0042176D">
      <w:pPr>
        <w:spacing w:line="600" w:lineRule="auto"/>
        <w:ind w:firstLine="720"/>
        <w:jc w:val="center"/>
        <w:rPr>
          <w:rFonts w:eastAsia="Times New Roman"/>
          <w:bCs/>
        </w:rPr>
      </w:pPr>
      <w:r>
        <w:rPr>
          <w:rFonts w:eastAsia="Times New Roman"/>
          <w:bCs/>
        </w:rPr>
        <w:t>(Χειροκροτήματα από την πτέρυγα του Σ</w:t>
      </w:r>
      <w:r>
        <w:rPr>
          <w:rFonts w:eastAsia="Times New Roman"/>
          <w:bCs/>
        </w:rPr>
        <w:t>ΥΡΙΖΑ)</w:t>
      </w:r>
    </w:p>
    <w:p w14:paraId="34C331E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Κύριε Υπουργέ, σας ζητήσαμε μια διευκρίνιση.</w:t>
      </w:r>
    </w:p>
    <w:p w14:paraId="34C331E8" w14:textId="77777777" w:rsidR="00836292" w:rsidRDefault="0042176D">
      <w:pPr>
        <w:spacing w:line="600" w:lineRule="auto"/>
        <w:ind w:firstLine="720"/>
        <w:jc w:val="both"/>
        <w:rPr>
          <w:rFonts w:eastAsia="Times New Roman" w:cs="Times New Roman"/>
          <w:szCs w:val="24"/>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Κύριε Υπουργέ, επιτρέψτε μου σε αυτό το σημείο να σας πω ότι οφείλετε μια διευκρίνιση για κάποια τροπολογία. Έχετε δεσμευτεί.</w:t>
      </w:r>
    </w:p>
    <w:p w14:paraId="34C331E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Ναι, ναι, έχει δίκιο.</w:t>
      </w:r>
    </w:p>
    <w:p w14:paraId="34C331E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Σε συνεννόηση με τον κ. </w:t>
      </w:r>
      <w:proofErr w:type="spellStart"/>
      <w:r>
        <w:rPr>
          <w:rFonts w:eastAsia="Times New Roman" w:cs="Times New Roman"/>
          <w:szCs w:val="24"/>
        </w:rPr>
        <w:t>Κεγκέρογλου</w:t>
      </w:r>
      <w:proofErr w:type="spellEnd"/>
      <w:r>
        <w:rPr>
          <w:rFonts w:eastAsia="Times New Roman" w:cs="Times New Roman"/>
          <w:szCs w:val="24"/>
        </w:rPr>
        <w:t>, επειδή έγινε δεκτό για τις δύο ειδικότητες, του Ναυπηγού Μηχανολόγου Μηχανικού και του Ναυπηγού Μηχανικού, δεν μπορεί να περιληφθεί συγκ</w:t>
      </w:r>
      <w:r>
        <w:rPr>
          <w:rFonts w:eastAsia="Times New Roman" w:cs="Times New Roman"/>
          <w:szCs w:val="24"/>
        </w:rPr>
        <w:t xml:space="preserve">εκριμένη τροπολογία γιατί είναι αντικείμενο του </w:t>
      </w:r>
      <w:r>
        <w:rPr>
          <w:rFonts w:eastAsia="Times New Roman" w:cs="Times New Roman"/>
          <w:szCs w:val="24"/>
        </w:rPr>
        <w:t>π</w:t>
      </w:r>
      <w:r>
        <w:rPr>
          <w:rFonts w:eastAsia="Times New Roman" w:cs="Times New Roman"/>
          <w:szCs w:val="24"/>
        </w:rPr>
        <w:t xml:space="preserve">ροεδρικού </w:t>
      </w:r>
      <w:r>
        <w:rPr>
          <w:rFonts w:eastAsia="Times New Roman" w:cs="Times New Roman"/>
          <w:szCs w:val="24"/>
        </w:rPr>
        <w:t>δ</w:t>
      </w:r>
      <w:r>
        <w:rPr>
          <w:rFonts w:eastAsia="Times New Roman" w:cs="Times New Roman"/>
          <w:szCs w:val="24"/>
        </w:rPr>
        <w:t xml:space="preserve">ιατάγματος που δεν είναι μέσα. </w:t>
      </w:r>
    </w:p>
    <w:p w14:paraId="34C331EB"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Δεσμευόμαστε ότι θα το φέρουμε σε επόμενη τροπολογία -μην κάνουμε κακό νομοθέτημα- σε συνεννόηση με τον κ. </w:t>
      </w:r>
      <w:proofErr w:type="spellStart"/>
      <w:r>
        <w:rPr>
          <w:rFonts w:eastAsia="Times New Roman" w:cs="Times New Roman"/>
          <w:szCs w:val="24"/>
        </w:rPr>
        <w:t>Κεγκέρογλου</w:t>
      </w:r>
      <w:proofErr w:type="spellEnd"/>
      <w:r>
        <w:rPr>
          <w:rFonts w:eastAsia="Times New Roman" w:cs="Times New Roman"/>
          <w:szCs w:val="24"/>
        </w:rPr>
        <w:t>.</w:t>
      </w:r>
    </w:p>
    <w:p w14:paraId="34C331EC"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Και για το υφιστ</w:t>
      </w:r>
      <w:r>
        <w:rPr>
          <w:rFonts w:eastAsia="Times New Roman" w:cs="Times New Roman"/>
          <w:szCs w:val="24"/>
        </w:rPr>
        <w:t>άμενο;</w:t>
      </w:r>
    </w:p>
    <w:p w14:paraId="34C331ED"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Ναι, το είπαμε. Είναι για τους τωρινούς.</w:t>
      </w:r>
    </w:p>
    <w:p w14:paraId="34C331EE"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 και για την τελευταία διευκρίνιση.</w:t>
      </w:r>
    </w:p>
    <w:p w14:paraId="34C331EF"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ΣΥΜΕΩΝ ΚΕΔΙΚΟΓΛΟΥ:</w:t>
      </w:r>
      <w:r>
        <w:rPr>
          <w:rFonts w:eastAsia="Times New Roman" w:cs="Times New Roman"/>
          <w:szCs w:val="24"/>
        </w:rPr>
        <w:t xml:space="preserve"> Κύριε Πρόεδρε, θα ήθελα τον </w:t>
      </w:r>
      <w:r>
        <w:rPr>
          <w:rFonts w:eastAsia="Times New Roman" w:cs="Times New Roman"/>
          <w:szCs w:val="24"/>
        </w:rPr>
        <w:t>λόγο.</w:t>
      </w:r>
    </w:p>
    <w:p w14:paraId="34C331F0"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Ορίστε, κύριε </w:t>
      </w:r>
      <w:proofErr w:type="spellStart"/>
      <w:r>
        <w:rPr>
          <w:rFonts w:eastAsia="Times New Roman" w:cs="Times New Roman"/>
          <w:szCs w:val="24"/>
        </w:rPr>
        <w:t>Κεδίκογλου</w:t>
      </w:r>
      <w:proofErr w:type="spellEnd"/>
      <w:r>
        <w:rPr>
          <w:rFonts w:eastAsia="Times New Roman" w:cs="Times New Roman"/>
          <w:szCs w:val="24"/>
        </w:rPr>
        <w:t>.</w:t>
      </w:r>
    </w:p>
    <w:p w14:paraId="34C331F1"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Έχουν ειπωθεί πράγματα που πρέπει να απαντηθούν.</w:t>
      </w:r>
    </w:p>
    <w:p w14:paraId="34C331F2"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Τώρα, κύριε </w:t>
      </w:r>
      <w:proofErr w:type="spellStart"/>
      <w:r>
        <w:rPr>
          <w:rFonts w:eastAsia="Times New Roman" w:cs="Times New Roman"/>
          <w:szCs w:val="24"/>
        </w:rPr>
        <w:t>Κεδίκογλου</w:t>
      </w:r>
      <w:proofErr w:type="spellEnd"/>
      <w:r>
        <w:rPr>
          <w:rFonts w:eastAsia="Times New Roman" w:cs="Times New Roman"/>
          <w:szCs w:val="24"/>
        </w:rPr>
        <w:t xml:space="preserve">, θα ανοίξουμε τρίτο, τέταρτο κύκλο; Με </w:t>
      </w:r>
      <w:proofErr w:type="spellStart"/>
      <w:r>
        <w:rPr>
          <w:rFonts w:eastAsia="Times New Roman" w:cs="Times New Roman"/>
          <w:szCs w:val="24"/>
        </w:rPr>
        <w:t>συγχωρείτε</w:t>
      </w:r>
      <w:proofErr w:type="spellEnd"/>
      <w:r>
        <w:rPr>
          <w:rFonts w:eastAsia="Times New Roman" w:cs="Times New Roman"/>
          <w:szCs w:val="24"/>
        </w:rPr>
        <w:t>.</w:t>
      </w:r>
    </w:p>
    <w:p w14:paraId="34C331F3"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ΣΙΜΟΣ ΚΕΔΙΚΟΓΛΟ</w:t>
      </w:r>
      <w:r>
        <w:rPr>
          <w:rFonts w:eastAsia="Times New Roman" w:cs="Times New Roman"/>
          <w:b/>
          <w:szCs w:val="24"/>
        </w:rPr>
        <w:t>Υ:</w:t>
      </w:r>
      <w:r>
        <w:rPr>
          <w:rFonts w:eastAsia="Times New Roman" w:cs="Times New Roman"/>
          <w:szCs w:val="24"/>
        </w:rPr>
        <w:t xml:space="preserve"> Μα, δεν δόθηκε </w:t>
      </w:r>
      <w:proofErr w:type="spellStart"/>
      <w:r>
        <w:rPr>
          <w:rFonts w:eastAsia="Times New Roman" w:cs="Times New Roman"/>
          <w:szCs w:val="24"/>
        </w:rPr>
        <w:t>καμμία</w:t>
      </w:r>
      <w:proofErr w:type="spellEnd"/>
      <w:r>
        <w:rPr>
          <w:rFonts w:eastAsia="Times New Roman" w:cs="Times New Roman"/>
          <w:szCs w:val="24"/>
        </w:rPr>
        <w:t xml:space="preserve"> απάντηση. Δεν θα δοθεί </w:t>
      </w:r>
      <w:proofErr w:type="spellStart"/>
      <w:r>
        <w:rPr>
          <w:rFonts w:eastAsia="Times New Roman" w:cs="Times New Roman"/>
          <w:szCs w:val="24"/>
        </w:rPr>
        <w:t>καμμία</w:t>
      </w:r>
      <w:proofErr w:type="spellEnd"/>
      <w:r>
        <w:rPr>
          <w:rFonts w:eastAsia="Times New Roman" w:cs="Times New Roman"/>
          <w:szCs w:val="24"/>
        </w:rPr>
        <w:t xml:space="preserve"> απάντηση;</w:t>
      </w:r>
    </w:p>
    <w:p w14:paraId="34C331F4"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Απάντησε όπως νόμισε αυτός ότι έπρεπε να απαντήσει. Δεν κάνω τον δικηγόρο του. Λέω ότι απάντησε όπως ήθελε ο ίδιος να απαντήσει.</w:t>
      </w:r>
    </w:p>
    <w:p w14:paraId="34C331F5"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lastRenderedPageBreak/>
        <w:t>Από εκεί και πέρα, εγώ θυμάμ</w:t>
      </w:r>
      <w:r>
        <w:rPr>
          <w:rFonts w:eastAsia="Times New Roman" w:cs="Times New Roman"/>
          <w:szCs w:val="24"/>
        </w:rPr>
        <w:t>αι ότι υπήρχε δέσμευσή του για μια συγκεκριμένη τροπολογία, μια βελτίωση που υποτίθεται ότι θα ερχόταν, η οποία δεν έρχεται για τον λόγο που εξήγησε ο Υπουργός και συνεχίζουμε στην ψηφοφορία. Μην μπούμε σε νέο κύκλο αντιπαραθέσεων.</w:t>
      </w:r>
    </w:p>
    <w:p w14:paraId="34C331F6"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Η ρητή</w:t>
      </w:r>
      <w:r>
        <w:rPr>
          <w:rFonts w:eastAsia="Times New Roman" w:cs="Times New Roman"/>
          <w:szCs w:val="24"/>
        </w:rPr>
        <w:t xml:space="preserve"> αναφορά που είπαμε θα υπάρχει; Διότι εγώ δεν κατάλαβα. Από τώρα και στο εξής θα έχουμε προφορικές διαβεβαιώσεις Υπουργών;</w:t>
      </w:r>
    </w:p>
    <w:p w14:paraId="34C331F7"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Κύριε Πρόεδρε, μπορώ να έχω τον λόγο;</w:t>
      </w:r>
    </w:p>
    <w:p w14:paraId="34C331F8"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Κύριε Υπουργέ, περιμένετε.</w:t>
      </w:r>
    </w:p>
    <w:p w14:paraId="34C331F9"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w:t>
      </w:r>
      <w:proofErr w:type="spellStart"/>
      <w:r>
        <w:rPr>
          <w:rFonts w:eastAsia="Times New Roman" w:cs="Times New Roman"/>
          <w:szCs w:val="24"/>
        </w:rPr>
        <w:t>Κεδίκογλου</w:t>
      </w:r>
      <w:proofErr w:type="spellEnd"/>
      <w:r>
        <w:rPr>
          <w:rFonts w:eastAsia="Times New Roman" w:cs="Times New Roman"/>
          <w:szCs w:val="24"/>
        </w:rPr>
        <w:t>, επειδή δεν καταγράφηκε, πάρτε τον λόγο για ένα λεπτό, διατυπώστε το ερώτημά σας για να απαντήσει και ο Υπουργός.</w:t>
      </w:r>
    </w:p>
    <w:p w14:paraId="34C331FA"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Έχω ένα πολύ απλό ερώτημα. Δεν θα σταθώ στα όσα είπε και τα όσα είπατε για την Ε</w:t>
      </w:r>
      <w:r>
        <w:rPr>
          <w:rFonts w:eastAsia="Times New Roman" w:cs="Times New Roman"/>
          <w:szCs w:val="24"/>
        </w:rPr>
        <w:t>ΡΤ. Δείτε το ποσοστό της Νέας Δημοκρατίας στην ΠΟΣΠΕΡΤ. Ήταν πάντα κάτω από 7%, οπότε από τον δικό σας παλιό χώρο είχαν μπει μέσα.</w:t>
      </w:r>
    </w:p>
    <w:p w14:paraId="34C331FB"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 xml:space="preserve">Εγώ, λοιπόν, θέλω </w:t>
      </w:r>
      <w:r>
        <w:rPr>
          <w:rFonts w:eastAsia="Times New Roman" w:cs="Times New Roman"/>
          <w:szCs w:val="24"/>
        </w:rPr>
        <w:t xml:space="preserve">να πω </w:t>
      </w:r>
      <w:r>
        <w:rPr>
          <w:rFonts w:eastAsia="Times New Roman" w:cs="Times New Roman"/>
          <w:szCs w:val="24"/>
        </w:rPr>
        <w:t xml:space="preserve">το εξής απλό: Ζητήσαμε και συμφώνησε και ο Υπουργός ότι αφορά το υφιστάμενο και μόνο προσωπικό. Αυτό </w:t>
      </w:r>
      <w:r>
        <w:rPr>
          <w:rFonts w:eastAsia="Times New Roman" w:cs="Times New Roman"/>
          <w:szCs w:val="24"/>
        </w:rPr>
        <w:t xml:space="preserve">δεν θα πρέπει να είναι μέσα στο κείμενο; Από </w:t>
      </w:r>
      <w:r>
        <w:rPr>
          <w:rFonts w:eastAsia="Times New Roman" w:cs="Times New Roman"/>
          <w:szCs w:val="24"/>
        </w:rPr>
        <w:lastRenderedPageBreak/>
        <w:t>τώρα και στο εξής η Βουλή θα νομοθετεί προφορικώς; Να το ξέρουμε, δηλαδή, αυτά τα νέα ήθη πού φτάνουν.</w:t>
      </w:r>
    </w:p>
    <w:p w14:paraId="34C331FC"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είχατε και εσείς ζητήσει τον λόγο. Ορίστε, δώστε μια σύντομ</w:t>
      </w:r>
      <w:r>
        <w:rPr>
          <w:rFonts w:eastAsia="Times New Roman" w:cs="Times New Roman"/>
          <w:szCs w:val="24"/>
        </w:rPr>
        <w:t>η απάντηση για να προχωρήσουμε.</w:t>
      </w:r>
    </w:p>
    <w:p w14:paraId="34C331FD"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Κύριε Πρόεδρε, πραγματικά δεν μπορώ να πω τίποτε άλλο. Έχουν καταλάβει όλες οι πτέρυγες της Βουλής, εκτός από τη Νέα Δημοκρατία, ότι αποσπάσεις -είπε ο Υπουργός, ο</w:t>
      </w:r>
      <w:r>
        <w:rPr>
          <w:rFonts w:eastAsia="Times New Roman" w:cs="Times New Roman"/>
          <w:szCs w:val="24"/>
        </w:rPr>
        <w:t xml:space="preserve"> κ. Παππάς, που κατέθεσε την τροπολογία- πρέπει να γίνουν, γιατί υπάρχουν τομείς ή ειδικότητες που έχουμε πλεονάζον προσωπικό.</w:t>
      </w:r>
    </w:p>
    <w:p w14:paraId="34C331FE"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lastRenderedPageBreak/>
        <w:t>Γνωρίζετε πάρα πολύ καλά όλοι ότι σήμερα και για τα επόμενα χρόνια οι προσλήψεις που μπορούμε να κάνουμε στο δημόσιο είναι ελάχισ</w:t>
      </w:r>
      <w:r>
        <w:rPr>
          <w:rFonts w:eastAsia="Times New Roman" w:cs="Times New Roman"/>
          <w:szCs w:val="24"/>
        </w:rPr>
        <w:t xml:space="preserve">τες. Οι προτεραιότητες είναι στην υγεία, στην παιδεία και σε κρίσιμους τομείς που φρόντισε η </w:t>
      </w:r>
      <w:r>
        <w:rPr>
          <w:rFonts w:eastAsia="Times New Roman" w:cs="Times New Roman"/>
          <w:szCs w:val="24"/>
        </w:rPr>
        <w:t>κ</w:t>
      </w:r>
      <w:r>
        <w:rPr>
          <w:rFonts w:eastAsia="Times New Roman" w:cs="Times New Roman"/>
          <w:szCs w:val="24"/>
        </w:rPr>
        <w:t>υβέρνηση της Νέας Δημοκρατίας να απαξιώσει. Δεν έχουμε οδηγούς στα λεωφορεία, γιατί έκανε εννιακόσιες μετατάξεις. Από οδηγούς το</w:t>
      </w:r>
      <w:r>
        <w:rPr>
          <w:rFonts w:eastAsia="Times New Roman" w:cs="Times New Roman"/>
          <w:szCs w:val="24"/>
        </w:rPr>
        <w:t>ύ</w:t>
      </w:r>
      <w:r>
        <w:rPr>
          <w:rFonts w:eastAsia="Times New Roman" w:cs="Times New Roman"/>
          <w:szCs w:val="24"/>
        </w:rPr>
        <w:t>ς έκανε άλλο πράγμα! Δεν έχουμε ο</w:t>
      </w:r>
      <w:r>
        <w:rPr>
          <w:rFonts w:eastAsia="Times New Roman" w:cs="Times New Roman"/>
          <w:szCs w:val="24"/>
        </w:rPr>
        <w:t>δηγούς στο μετρό, δεν έχουμε ελεγκτές εναέριας κυκλοφορίας, δεν έχουμε οδηγούς στα τρένα, δεν έχουμε καθηγητές, δεν έχουμε πολλά πράγματα.</w:t>
      </w:r>
    </w:p>
    <w:p w14:paraId="34C331FF"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Έχουμε καθαρίστριες, όμως!</w:t>
      </w:r>
    </w:p>
    <w:p w14:paraId="34C33200"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lastRenderedPageBreak/>
        <w:t>ΧΡΗΣΤΟΣ ΣΠΙΡΤΖΗΣ (Υπουργός Υποδομών, Μεταφορών και Δικτύων):</w:t>
      </w:r>
      <w:r>
        <w:rPr>
          <w:rFonts w:eastAsia="Times New Roman" w:cs="Times New Roman"/>
          <w:szCs w:val="24"/>
        </w:rPr>
        <w:t xml:space="preserve"> Αυτά είναι έργο με τη σφραγίδα της Νέας Δημοκρατίας. Δεν πρόκειται να τα επαναλάβουμε και δεν πρόκειται προφανώς να γίνουν αυτά που φοβάται η Νέα Δημοκρατία -για όνομα του Θεού!- επειδή τα έκανε εκείνη τα προηγούμενα χρόνια.</w:t>
      </w:r>
    </w:p>
    <w:p w14:paraId="34C33201"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Ωραία! Γράψτε το! Τόσο δύσκολο είναι;</w:t>
      </w:r>
    </w:p>
    <w:p w14:paraId="34C33202"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Τελειώσατε, κύριε Υπουργέ;</w:t>
      </w:r>
    </w:p>
    <w:p w14:paraId="34C33203"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Μάλιστα, κύριε Πρόεδρε.</w:t>
      </w:r>
    </w:p>
    <w:p w14:paraId="34C33204"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w:t>
      </w:r>
    </w:p>
    <w:p w14:paraId="34C33205" w14:textId="77777777" w:rsidR="00836292" w:rsidRDefault="0042176D">
      <w:pPr>
        <w:spacing w:line="600" w:lineRule="auto"/>
        <w:ind w:firstLine="720"/>
        <w:jc w:val="both"/>
        <w:rPr>
          <w:rFonts w:eastAsia="Times New Roman"/>
          <w:szCs w:val="24"/>
        </w:rPr>
      </w:pPr>
      <w:r>
        <w:rPr>
          <w:rFonts w:eastAsia="Times New Roman" w:cs="Times New Roman"/>
          <w:szCs w:val="24"/>
        </w:rPr>
        <w:t>Κυρίες και κύριοι συνάδ</w:t>
      </w:r>
      <w:r>
        <w:rPr>
          <w:rFonts w:eastAsia="Times New Roman" w:cs="Times New Roman"/>
          <w:szCs w:val="24"/>
        </w:rPr>
        <w:t xml:space="preserve">ελφοι, </w:t>
      </w:r>
      <w:r>
        <w:rPr>
          <w:rFonts w:eastAsia="Times New Roman"/>
          <w:szCs w:val="24"/>
        </w:rPr>
        <w:t>έχω την τιμή να ανακοινώσω στο Σώμα ότι τη συνεδρίασή μας παρακολουθούν από τα άνω δυτικά θεωρεία</w:t>
      </w:r>
      <w:r>
        <w:rPr>
          <w:rFonts w:eastAsia="Times New Roman"/>
          <w:szCs w:val="24"/>
        </w:rPr>
        <w:t xml:space="preserve"> της Βουλής</w:t>
      </w:r>
      <w:r>
        <w:rPr>
          <w:rFonts w:eastAsia="Times New Roman"/>
          <w:szCs w:val="24"/>
        </w:rPr>
        <w:t>, αφού προηγουμένως ξεναγήθηκαν στην έκθεση της αίθουσας «ΕΛΕΥΘΕΡΙΟΣ ΒΕΝΙΖΕΛΟΣ» και ενημερώθηκαν για την ιστορία του κτηρίου και τον τρόπο ορ</w:t>
      </w:r>
      <w:r>
        <w:rPr>
          <w:rFonts w:eastAsia="Times New Roman"/>
          <w:szCs w:val="24"/>
        </w:rPr>
        <w:t xml:space="preserve">γάνωσης και λειτουργίας της Βουλής, τριάντα τρεις μαθητές και μαθήτριες και τρεις εκπαιδευτικοί </w:t>
      </w:r>
      <w:r>
        <w:rPr>
          <w:rFonts w:eastAsia="Times New Roman" w:cs="Times New Roman"/>
        </w:rPr>
        <w:t xml:space="preserve">συνοδοί τους </w:t>
      </w:r>
      <w:r>
        <w:rPr>
          <w:rFonts w:eastAsia="Times New Roman"/>
          <w:szCs w:val="24"/>
        </w:rPr>
        <w:t xml:space="preserve">από το Δημοτικό Σχολείο </w:t>
      </w:r>
      <w:proofErr w:type="spellStart"/>
      <w:r>
        <w:rPr>
          <w:rFonts w:eastAsia="Times New Roman"/>
          <w:szCs w:val="24"/>
        </w:rPr>
        <w:t>Βραχναίικων</w:t>
      </w:r>
      <w:proofErr w:type="spellEnd"/>
      <w:r>
        <w:rPr>
          <w:rFonts w:eastAsia="Times New Roman"/>
          <w:szCs w:val="24"/>
        </w:rPr>
        <w:t xml:space="preserve"> Αχαΐας.</w:t>
      </w:r>
    </w:p>
    <w:p w14:paraId="34C33206" w14:textId="77777777" w:rsidR="00836292" w:rsidRDefault="0042176D">
      <w:pPr>
        <w:tabs>
          <w:tab w:val="left" w:pos="6787"/>
        </w:tabs>
        <w:spacing w:line="600" w:lineRule="auto"/>
        <w:ind w:firstLine="720"/>
        <w:jc w:val="both"/>
        <w:rPr>
          <w:rFonts w:eastAsia="Times New Roman"/>
          <w:szCs w:val="24"/>
        </w:rPr>
      </w:pPr>
      <w:r>
        <w:rPr>
          <w:rFonts w:eastAsia="Times New Roman"/>
          <w:szCs w:val="24"/>
        </w:rPr>
        <w:t>Καλώς ήλθατε!</w:t>
      </w:r>
    </w:p>
    <w:p w14:paraId="34C33207" w14:textId="77777777" w:rsidR="00836292" w:rsidRDefault="0042176D">
      <w:pPr>
        <w:spacing w:line="600" w:lineRule="auto"/>
        <w:jc w:val="center"/>
        <w:rPr>
          <w:rFonts w:eastAsia="Times New Roman" w:cs="Times New Roman"/>
          <w:szCs w:val="24"/>
        </w:rPr>
      </w:pPr>
      <w:r>
        <w:rPr>
          <w:rFonts w:eastAsia="Times New Roman" w:cs="Times New Roman"/>
          <w:szCs w:val="24"/>
        </w:rPr>
        <w:lastRenderedPageBreak/>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34C33208"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κηρύσσεται περαιωμένη η</w:t>
      </w:r>
      <w:r>
        <w:rPr>
          <w:rFonts w:eastAsia="Times New Roman" w:cs="Times New Roman"/>
          <w:szCs w:val="24"/>
        </w:rPr>
        <w:t xml:space="preserve"> συζήτηση επί των άρθρων και των τροπολογιών του σχεδίου νόμου του Υπουργείου Υποδομών, Μεταφορών και Δικτύων</w:t>
      </w:r>
      <w:r>
        <w:rPr>
          <w:rFonts w:eastAsia="Times New Roman" w:cs="Times New Roman"/>
          <w:szCs w:val="24"/>
        </w:rPr>
        <w:t>:</w:t>
      </w:r>
      <w:r>
        <w:rPr>
          <w:rFonts w:eastAsia="Times New Roman" w:cs="Times New Roman"/>
          <w:szCs w:val="24"/>
        </w:rPr>
        <w:t xml:space="preserve"> «Κύρωση της Συμφωνίας Κοινού Αεροπορικού Χώρου μεταξύ της Ευρωπαϊκής Ένωσης και των κρατών - μελών της, αφενός, και της Γεωργίας, αφετέρου</w:t>
      </w:r>
      <w:r>
        <w:rPr>
          <w:rFonts w:eastAsia="Times New Roman" w:cs="Times New Roman"/>
          <w:szCs w:val="24"/>
        </w:rPr>
        <w:t xml:space="preserve"> και άλ</w:t>
      </w:r>
      <w:r>
        <w:rPr>
          <w:rFonts w:eastAsia="Times New Roman" w:cs="Times New Roman"/>
          <w:szCs w:val="24"/>
        </w:rPr>
        <w:t>λες διατάξεις</w:t>
      </w:r>
      <w:r>
        <w:rPr>
          <w:rFonts w:eastAsia="Times New Roman" w:cs="Times New Roman"/>
          <w:szCs w:val="24"/>
        </w:rPr>
        <w:t>» και θα γίνει η ψήφισή τους χωριστά.</w:t>
      </w:r>
    </w:p>
    <w:p w14:paraId="34C33209" w14:textId="77777777" w:rsidR="00836292" w:rsidRDefault="0042176D">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πρώτο ως έχει;</w:t>
      </w:r>
    </w:p>
    <w:p w14:paraId="34C3320A" w14:textId="77777777" w:rsidR="00836292" w:rsidRDefault="0042176D">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34C3320B" w14:textId="77777777" w:rsidR="00836292" w:rsidRDefault="0042176D">
      <w:pPr>
        <w:spacing w:line="600" w:lineRule="auto"/>
        <w:ind w:firstLine="720"/>
        <w:jc w:val="both"/>
        <w:rPr>
          <w:rFonts w:eastAsia="Times New Roman"/>
          <w:szCs w:val="24"/>
        </w:rPr>
      </w:pPr>
      <w:r>
        <w:rPr>
          <w:rFonts w:eastAsia="Times New Roman"/>
          <w:b/>
          <w:szCs w:val="24"/>
        </w:rPr>
        <w:t>ΕΛΕΝΗ ΖΑΡΟΥΛΙΑ:</w:t>
      </w:r>
      <w:r>
        <w:rPr>
          <w:rFonts w:eastAsia="Times New Roman"/>
          <w:szCs w:val="24"/>
        </w:rPr>
        <w:t xml:space="preserve"> Κατά πλειοψηφία.</w:t>
      </w:r>
    </w:p>
    <w:p w14:paraId="34C3320C" w14:textId="77777777" w:rsidR="00836292" w:rsidRDefault="0042176D">
      <w:pPr>
        <w:spacing w:line="600" w:lineRule="auto"/>
        <w:ind w:firstLine="720"/>
        <w:jc w:val="both"/>
        <w:rPr>
          <w:rFonts w:eastAsia="Times New Roman"/>
          <w:szCs w:val="24"/>
        </w:rPr>
      </w:pPr>
      <w:r>
        <w:rPr>
          <w:rFonts w:eastAsia="Times New Roman"/>
          <w:b/>
          <w:szCs w:val="24"/>
        </w:rPr>
        <w:lastRenderedPageBreak/>
        <w:t>ΔΙΑΜΑΝΤΩ ΜΑΝΩΛΑΚΟΥ:</w:t>
      </w:r>
      <w:r>
        <w:rPr>
          <w:rFonts w:eastAsia="Times New Roman"/>
          <w:szCs w:val="24"/>
        </w:rPr>
        <w:t xml:space="preserve"> Κατά πλειοψηφία.</w:t>
      </w:r>
    </w:p>
    <w:p w14:paraId="34C3320D" w14:textId="77777777" w:rsidR="00836292" w:rsidRDefault="0042176D">
      <w:pPr>
        <w:spacing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szCs w:val="24"/>
        </w:rPr>
        <w:t xml:space="preserve"> Συνεπώς το άρ</w:t>
      </w:r>
      <w:r>
        <w:rPr>
          <w:rFonts w:eastAsia="Times New Roman"/>
          <w:szCs w:val="24"/>
        </w:rPr>
        <w:t>θρο πρώτο έγινε δεκτό ως έχει κατά πλειοψηφία.</w:t>
      </w:r>
    </w:p>
    <w:p w14:paraId="34C3320E" w14:textId="77777777" w:rsidR="00836292" w:rsidRDefault="0042176D">
      <w:pPr>
        <w:spacing w:line="600" w:lineRule="auto"/>
        <w:ind w:firstLine="720"/>
        <w:jc w:val="both"/>
        <w:rPr>
          <w:rFonts w:eastAsia="Times New Roman"/>
          <w:szCs w:val="24"/>
        </w:rPr>
      </w:pPr>
      <w:r>
        <w:rPr>
          <w:rFonts w:eastAsia="Times New Roman"/>
          <w:szCs w:val="24"/>
        </w:rPr>
        <w:t xml:space="preserve">Ερωτάται το Σώμα: Γίνεται δεκτή η </w:t>
      </w:r>
      <w:r>
        <w:rPr>
          <w:rFonts w:eastAsia="Times New Roman"/>
          <w:bCs/>
          <w:szCs w:val="24"/>
        </w:rPr>
        <w:t>τροπολογία</w:t>
      </w:r>
      <w:r>
        <w:rPr>
          <w:rFonts w:eastAsia="Times New Roman"/>
          <w:szCs w:val="24"/>
        </w:rPr>
        <w:t xml:space="preserve"> με γενικό αριθμό 320 και ειδικό 18 ως έχει;</w:t>
      </w:r>
    </w:p>
    <w:p w14:paraId="34C3320F" w14:textId="77777777" w:rsidR="00836292" w:rsidRDefault="0042176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34C33210" w14:textId="77777777" w:rsidR="00836292" w:rsidRDefault="0042176D">
      <w:pPr>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 xml:space="preserve">Κατά πλειοψηφία. </w:t>
      </w:r>
    </w:p>
    <w:p w14:paraId="34C33211" w14:textId="77777777" w:rsidR="00836292" w:rsidRDefault="0042176D">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 xml:space="preserve">Κατά πλειοψηφία. </w:t>
      </w:r>
    </w:p>
    <w:p w14:paraId="34C33212" w14:textId="77777777" w:rsidR="00836292" w:rsidRDefault="0042176D">
      <w:pPr>
        <w:spacing w:line="600" w:lineRule="auto"/>
        <w:ind w:firstLine="720"/>
        <w:jc w:val="both"/>
        <w:rPr>
          <w:rFonts w:eastAsia="Times New Roman"/>
          <w:szCs w:val="24"/>
        </w:rPr>
      </w:pPr>
      <w:r>
        <w:rPr>
          <w:rFonts w:eastAsia="Times New Roman"/>
          <w:b/>
          <w:szCs w:val="24"/>
        </w:rPr>
        <w:t>ΟΔΥΣΣΕΑΣ ΚΩΝΣΤΑΝΤ</w:t>
      </w:r>
      <w:r>
        <w:rPr>
          <w:rFonts w:eastAsia="Times New Roman"/>
          <w:b/>
          <w:szCs w:val="24"/>
        </w:rPr>
        <w:t xml:space="preserve">ΙΝΟΠΟΥΛΟΣ: </w:t>
      </w:r>
      <w:r>
        <w:rPr>
          <w:rFonts w:eastAsia="Times New Roman"/>
          <w:szCs w:val="24"/>
        </w:rPr>
        <w:t xml:space="preserve">Κατά πλειοψηφία. </w:t>
      </w:r>
    </w:p>
    <w:p w14:paraId="34C33213" w14:textId="77777777" w:rsidR="00836292" w:rsidRDefault="0042176D">
      <w:pPr>
        <w:spacing w:line="600" w:lineRule="auto"/>
        <w:ind w:firstLine="720"/>
        <w:jc w:val="both"/>
        <w:rPr>
          <w:rFonts w:eastAsia="Times New Roman"/>
          <w:szCs w:val="24"/>
        </w:rPr>
      </w:pPr>
      <w:r>
        <w:rPr>
          <w:rFonts w:eastAsia="Times New Roman"/>
          <w:b/>
          <w:szCs w:val="24"/>
        </w:rPr>
        <w:lastRenderedPageBreak/>
        <w:t xml:space="preserve">ΔΙΑΜΑΝΤΩ ΜΑΝΩΛΑΚΟΥ: </w:t>
      </w:r>
      <w:r>
        <w:rPr>
          <w:rFonts w:eastAsia="Times New Roman"/>
          <w:szCs w:val="24"/>
        </w:rPr>
        <w:t>Παρών.</w:t>
      </w:r>
    </w:p>
    <w:p w14:paraId="34C33214"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η </w:t>
      </w:r>
      <w:r>
        <w:rPr>
          <w:rFonts w:eastAsia="Times New Roman"/>
          <w:bCs/>
          <w:szCs w:val="24"/>
        </w:rPr>
        <w:t>τροπολογία</w:t>
      </w:r>
      <w:r>
        <w:rPr>
          <w:rFonts w:eastAsia="Times New Roman"/>
          <w:szCs w:val="24"/>
        </w:rPr>
        <w:t xml:space="preserve"> με γενικό αριθμό 320 και ειδικό 18 έγινε δεκτή ως έχει κατά πλειοψηφία και εντάσσεται στο νομοσχέδιο ως ίδιο άρθρο. </w:t>
      </w:r>
    </w:p>
    <w:p w14:paraId="34C33215" w14:textId="77777777" w:rsidR="00836292" w:rsidRDefault="0042176D">
      <w:pPr>
        <w:spacing w:line="600" w:lineRule="auto"/>
        <w:ind w:firstLine="720"/>
        <w:jc w:val="both"/>
        <w:rPr>
          <w:rFonts w:eastAsia="Times New Roman"/>
          <w:szCs w:val="24"/>
        </w:rPr>
      </w:pPr>
      <w:r>
        <w:rPr>
          <w:rFonts w:eastAsia="Times New Roman"/>
          <w:szCs w:val="24"/>
        </w:rPr>
        <w:t xml:space="preserve">Ερωτάται το Σώμα: Γίνεται δεκτή η </w:t>
      </w:r>
      <w:r>
        <w:rPr>
          <w:rFonts w:eastAsia="Times New Roman"/>
          <w:bCs/>
          <w:szCs w:val="24"/>
        </w:rPr>
        <w:t>τροπολογία</w:t>
      </w:r>
      <w:r>
        <w:rPr>
          <w:rFonts w:eastAsia="Times New Roman"/>
          <w:szCs w:val="24"/>
        </w:rPr>
        <w:t xml:space="preserve"> με γενικό αριθμό 322 και ειδικό 20 ως έχει;</w:t>
      </w:r>
    </w:p>
    <w:p w14:paraId="34C33216" w14:textId="77777777" w:rsidR="00836292" w:rsidRDefault="0042176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34C33217" w14:textId="77777777" w:rsidR="00836292" w:rsidRDefault="0042176D">
      <w:pPr>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 xml:space="preserve">Κατά πλειοψηφία. </w:t>
      </w:r>
    </w:p>
    <w:p w14:paraId="34C33218" w14:textId="77777777" w:rsidR="00836292" w:rsidRDefault="0042176D">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 xml:space="preserve">Παρών. </w:t>
      </w:r>
    </w:p>
    <w:p w14:paraId="34C33219" w14:textId="77777777" w:rsidR="00836292" w:rsidRDefault="0042176D">
      <w:pPr>
        <w:spacing w:line="600" w:lineRule="auto"/>
        <w:ind w:firstLine="720"/>
        <w:jc w:val="both"/>
        <w:rPr>
          <w:rFonts w:eastAsia="Times New Roman"/>
          <w:szCs w:val="24"/>
        </w:rPr>
      </w:pPr>
      <w:r>
        <w:rPr>
          <w:rFonts w:eastAsia="Times New Roman"/>
          <w:b/>
          <w:szCs w:val="24"/>
        </w:rPr>
        <w:lastRenderedPageBreak/>
        <w:t>ΓΕΩΡΓΙΟΣ ΑΜΥΡΑΣ:</w:t>
      </w:r>
      <w:r>
        <w:rPr>
          <w:rFonts w:eastAsia="Times New Roman"/>
          <w:szCs w:val="24"/>
        </w:rPr>
        <w:t xml:space="preserve"> Κατά πλειοψηφία.</w:t>
      </w:r>
    </w:p>
    <w:p w14:paraId="34C3321A"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η </w:t>
      </w:r>
      <w:r>
        <w:rPr>
          <w:rFonts w:eastAsia="Times New Roman"/>
          <w:bCs/>
          <w:szCs w:val="24"/>
        </w:rPr>
        <w:t>τροπολογία</w:t>
      </w:r>
      <w:r>
        <w:rPr>
          <w:rFonts w:eastAsia="Times New Roman"/>
          <w:szCs w:val="24"/>
        </w:rPr>
        <w:t xml:space="preserve"> με γενικό αριθμό 322 και ειδικό 20 έγινε δεκτή ως έχει κατά πλειοψηφία και εντάσσεται στο νομοσχέδιο ως ίδιο άρθρο. </w:t>
      </w:r>
    </w:p>
    <w:p w14:paraId="34C3321B" w14:textId="77777777" w:rsidR="00836292" w:rsidRDefault="0042176D">
      <w:pPr>
        <w:spacing w:line="600" w:lineRule="auto"/>
        <w:ind w:firstLine="720"/>
        <w:jc w:val="both"/>
        <w:rPr>
          <w:rFonts w:eastAsia="Times New Roman"/>
          <w:szCs w:val="24"/>
        </w:rPr>
      </w:pPr>
      <w:r>
        <w:rPr>
          <w:rFonts w:eastAsia="Times New Roman"/>
          <w:szCs w:val="24"/>
        </w:rPr>
        <w:t xml:space="preserve">Ερωτάται το Σώμα: Γίνεται δεκτή η </w:t>
      </w:r>
      <w:r>
        <w:rPr>
          <w:rFonts w:eastAsia="Times New Roman"/>
          <w:bCs/>
          <w:szCs w:val="24"/>
        </w:rPr>
        <w:t>τροπολογία</w:t>
      </w:r>
      <w:r>
        <w:rPr>
          <w:rFonts w:eastAsia="Times New Roman"/>
          <w:szCs w:val="24"/>
        </w:rPr>
        <w:t xml:space="preserve"> με γενικό αριθμό 324 και ειδικό 22 ως έχει;</w:t>
      </w:r>
    </w:p>
    <w:p w14:paraId="34C3321C" w14:textId="77777777" w:rsidR="00836292" w:rsidRDefault="0042176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 δεκ</w:t>
      </w:r>
      <w:r>
        <w:rPr>
          <w:rFonts w:eastAsia="Times New Roman"/>
          <w:szCs w:val="24"/>
        </w:rPr>
        <w:t xml:space="preserve">τή. </w:t>
      </w:r>
    </w:p>
    <w:p w14:paraId="34C3321D" w14:textId="77777777" w:rsidR="00836292" w:rsidRDefault="0042176D">
      <w:pPr>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 xml:space="preserve">Κατά πλειοψηφία. </w:t>
      </w:r>
    </w:p>
    <w:p w14:paraId="34C3321E" w14:textId="77777777" w:rsidR="00836292" w:rsidRDefault="0042176D">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34C3321F" w14:textId="77777777" w:rsidR="00836292" w:rsidRDefault="0042176D">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η </w:t>
      </w:r>
      <w:r>
        <w:rPr>
          <w:rFonts w:eastAsia="Times New Roman"/>
          <w:bCs/>
          <w:szCs w:val="24"/>
        </w:rPr>
        <w:t>τροπολογία</w:t>
      </w:r>
      <w:r>
        <w:rPr>
          <w:rFonts w:eastAsia="Times New Roman"/>
          <w:szCs w:val="24"/>
        </w:rPr>
        <w:t xml:space="preserve"> με γενικό αριθμό 324 και ειδικό 22 έγινε δεκτή ως έχει κατά πλειοψηφία και εντάσσεται στο νομοσχέδιο ως ίδιο άρθρο. </w:t>
      </w:r>
    </w:p>
    <w:p w14:paraId="34C33220" w14:textId="77777777" w:rsidR="00836292" w:rsidRDefault="0042176D">
      <w:pPr>
        <w:spacing w:line="600" w:lineRule="auto"/>
        <w:ind w:firstLine="720"/>
        <w:jc w:val="both"/>
        <w:rPr>
          <w:rFonts w:eastAsia="Times New Roman"/>
          <w:szCs w:val="24"/>
        </w:rPr>
      </w:pPr>
      <w:r>
        <w:rPr>
          <w:rFonts w:eastAsia="Times New Roman"/>
          <w:szCs w:val="24"/>
        </w:rPr>
        <w:t>Ερωτάται το Σώμα</w:t>
      </w:r>
      <w:r>
        <w:rPr>
          <w:rFonts w:eastAsia="Times New Roman"/>
          <w:szCs w:val="24"/>
        </w:rPr>
        <w:t xml:space="preserve">: Γίνεται δεκτή η </w:t>
      </w:r>
      <w:r>
        <w:rPr>
          <w:rFonts w:eastAsia="Times New Roman"/>
          <w:bCs/>
          <w:szCs w:val="24"/>
        </w:rPr>
        <w:t>τροπολογία</w:t>
      </w:r>
      <w:r>
        <w:rPr>
          <w:rFonts w:eastAsia="Times New Roman"/>
          <w:szCs w:val="24"/>
        </w:rPr>
        <w:t xml:space="preserve"> με γενικό αριθμό 312 και ειδικό 10 ως έχει;</w:t>
      </w:r>
    </w:p>
    <w:p w14:paraId="34C33221" w14:textId="77777777" w:rsidR="00836292" w:rsidRDefault="0042176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34C33222" w14:textId="77777777" w:rsidR="00836292" w:rsidRDefault="0042176D">
      <w:pPr>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 xml:space="preserve">Κατά πλειοψηφία. </w:t>
      </w:r>
    </w:p>
    <w:p w14:paraId="34C33223" w14:textId="77777777" w:rsidR="00836292" w:rsidRDefault="0042176D">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 xml:space="preserve">Κατά πλειοψηφία. </w:t>
      </w:r>
    </w:p>
    <w:p w14:paraId="34C33224"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η </w:t>
      </w:r>
      <w:r>
        <w:rPr>
          <w:rFonts w:eastAsia="Times New Roman"/>
          <w:bCs/>
          <w:szCs w:val="24"/>
        </w:rPr>
        <w:t>τροπολογία</w:t>
      </w:r>
      <w:r>
        <w:rPr>
          <w:rFonts w:eastAsia="Times New Roman"/>
          <w:szCs w:val="24"/>
        </w:rPr>
        <w:t xml:space="preserve"> με γενικό αριθμό 312 και </w:t>
      </w:r>
      <w:r>
        <w:rPr>
          <w:rFonts w:eastAsia="Times New Roman"/>
          <w:szCs w:val="24"/>
        </w:rPr>
        <w:t xml:space="preserve">ειδικό 10 έγινε δεκτή ως </w:t>
      </w:r>
      <w:r>
        <w:rPr>
          <w:rFonts w:eastAsia="Times New Roman"/>
          <w:szCs w:val="24"/>
        </w:rPr>
        <w:lastRenderedPageBreak/>
        <w:t xml:space="preserve">έχει κατά πλειοψηφία και εντάσσεται στο νομοσχέδιο ως ίδιο άρθρο. </w:t>
      </w:r>
    </w:p>
    <w:p w14:paraId="34C33225" w14:textId="77777777" w:rsidR="00836292" w:rsidRDefault="0042176D">
      <w:pPr>
        <w:spacing w:line="600" w:lineRule="auto"/>
        <w:ind w:firstLine="720"/>
        <w:jc w:val="both"/>
        <w:rPr>
          <w:rFonts w:eastAsia="Times New Roman"/>
          <w:szCs w:val="24"/>
        </w:rPr>
      </w:pPr>
      <w:r>
        <w:rPr>
          <w:rFonts w:eastAsia="Times New Roman"/>
          <w:szCs w:val="24"/>
        </w:rPr>
        <w:t xml:space="preserve">Ερωτάται το Σώμα: Γίνεται δεκτή η </w:t>
      </w:r>
      <w:r>
        <w:rPr>
          <w:rFonts w:eastAsia="Times New Roman"/>
          <w:bCs/>
          <w:szCs w:val="24"/>
        </w:rPr>
        <w:t>τροπολογία</w:t>
      </w:r>
      <w:r>
        <w:rPr>
          <w:rFonts w:eastAsia="Times New Roman"/>
          <w:szCs w:val="24"/>
        </w:rPr>
        <w:t xml:space="preserve"> με γενικό αριθμό 317 και ειδικό 15 ως έχει;</w:t>
      </w:r>
    </w:p>
    <w:p w14:paraId="34C33226" w14:textId="77777777" w:rsidR="00836292" w:rsidRDefault="0042176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34C33227" w14:textId="77777777" w:rsidR="00836292" w:rsidRDefault="0042176D">
      <w:pPr>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 xml:space="preserve">Κατά πλειοψηφία. </w:t>
      </w:r>
    </w:p>
    <w:p w14:paraId="34C33228" w14:textId="77777777" w:rsidR="00836292" w:rsidRDefault="0042176D">
      <w:pPr>
        <w:spacing w:line="600" w:lineRule="auto"/>
        <w:ind w:firstLine="720"/>
        <w:jc w:val="both"/>
        <w:rPr>
          <w:rFonts w:eastAsia="Times New Roman"/>
          <w:szCs w:val="24"/>
        </w:rPr>
      </w:pPr>
      <w:r>
        <w:rPr>
          <w:rFonts w:eastAsia="Times New Roman"/>
          <w:b/>
          <w:szCs w:val="24"/>
        </w:rPr>
        <w:t xml:space="preserve">ΕΛΕΝΗ </w:t>
      </w:r>
      <w:r>
        <w:rPr>
          <w:rFonts w:eastAsia="Times New Roman"/>
          <w:b/>
          <w:szCs w:val="24"/>
        </w:rPr>
        <w:t xml:space="preserve">ΖΑΡΟΥΛΙΑ: </w:t>
      </w:r>
      <w:r>
        <w:rPr>
          <w:rFonts w:eastAsia="Times New Roman"/>
          <w:szCs w:val="24"/>
        </w:rPr>
        <w:t xml:space="preserve">Κατά πλειοψηφία. </w:t>
      </w:r>
    </w:p>
    <w:p w14:paraId="34C33229" w14:textId="77777777" w:rsidR="00836292" w:rsidRDefault="0042176D">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34C3322A" w14:textId="77777777" w:rsidR="00836292" w:rsidRDefault="0042176D">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η </w:t>
      </w:r>
      <w:r>
        <w:rPr>
          <w:rFonts w:eastAsia="Times New Roman"/>
          <w:bCs/>
          <w:szCs w:val="24"/>
        </w:rPr>
        <w:t>τροπολογία</w:t>
      </w:r>
      <w:r>
        <w:rPr>
          <w:rFonts w:eastAsia="Times New Roman"/>
          <w:szCs w:val="24"/>
        </w:rPr>
        <w:t xml:space="preserve"> με γενικό αριθμό 317 και ειδικό 15 έγινε δεκτή ως </w:t>
      </w:r>
      <w:r>
        <w:rPr>
          <w:rFonts w:eastAsia="Times New Roman"/>
          <w:szCs w:val="24"/>
        </w:rPr>
        <w:lastRenderedPageBreak/>
        <w:t xml:space="preserve">έχει κατά πλειοψηφία και εντάσσεται στο νομοσχέδιο ως ίδιο άρθρο. </w:t>
      </w:r>
    </w:p>
    <w:p w14:paraId="34C3322B"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 xml:space="preserve">Εισερχόμαστε στην ψήφιση του </w:t>
      </w:r>
      <w:r>
        <w:rPr>
          <w:rFonts w:eastAsia="Times New Roman" w:cs="Times New Roman"/>
          <w:szCs w:val="24"/>
        </w:rPr>
        <w:t>ακροτελεύτιου άρθρου.</w:t>
      </w:r>
    </w:p>
    <w:p w14:paraId="34C3322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34C3322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 Δεκτό, δεκτό. </w:t>
      </w:r>
    </w:p>
    <w:p w14:paraId="34C3322E" w14:textId="77777777" w:rsidR="00836292" w:rsidRDefault="0042176D">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 xml:space="preserve">Κατά πλειοψηφία. </w:t>
      </w:r>
    </w:p>
    <w:p w14:paraId="34C3322F" w14:textId="77777777" w:rsidR="00836292" w:rsidRDefault="0042176D">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Κατά πλειοψηφία. </w:t>
      </w:r>
    </w:p>
    <w:p w14:paraId="34C33230" w14:textId="77777777" w:rsidR="00836292" w:rsidRDefault="0042176D">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Τ</w:t>
      </w:r>
      <w:r>
        <w:rPr>
          <w:rFonts w:eastAsia="Times New Roman" w:cs="Times New Roman"/>
          <w:szCs w:val="24"/>
        </w:rPr>
        <w:t xml:space="preserve">ο ακροτελεύτιο άρθρο έγινε δεκτό κατά </w:t>
      </w:r>
      <w:r>
        <w:rPr>
          <w:rFonts w:eastAsia="Times New Roman" w:cs="Times New Roman"/>
          <w:szCs w:val="24"/>
        </w:rPr>
        <w:t>πλειοψηφία.</w:t>
      </w:r>
    </w:p>
    <w:p w14:paraId="34C33231"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Συνεπώς το νομοσχέδιο του Υπουργείου Υποδομών, Μεταφορών και Δικτύων</w:t>
      </w:r>
      <w:r>
        <w:rPr>
          <w:rFonts w:eastAsia="Times New Roman" w:cs="Times New Roman"/>
          <w:szCs w:val="24"/>
        </w:rPr>
        <w:t>:</w:t>
      </w:r>
      <w:r>
        <w:rPr>
          <w:rFonts w:eastAsia="Times New Roman" w:cs="Times New Roman"/>
          <w:szCs w:val="24"/>
        </w:rPr>
        <w:t xml:space="preserve"> «Κύρωση της Συμφωνίας Κοινού Αεροπορικού Χώρου μεταξύ της Ευρωπαϊκής Ένωσης και των κρατών-μελών της αφενός και της Γεωργίας αφετέρου και άλλες διατάξεις» έγινε δεκτό επί της</w:t>
      </w:r>
      <w:r>
        <w:rPr>
          <w:rFonts w:eastAsia="Times New Roman" w:cs="Times New Roman"/>
          <w:szCs w:val="24"/>
        </w:rPr>
        <w:t xml:space="preserve"> αρχής, επί των άρθρων και των τροπολογιών.</w:t>
      </w:r>
    </w:p>
    <w:p w14:paraId="34C33232"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Δέχεσθε στο σημείο αυτό να ψηφίσουμε το νομοσχέδιο και στο σύνολο;</w:t>
      </w:r>
    </w:p>
    <w:p w14:paraId="34C33233"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 </w:t>
      </w:r>
    </w:p>
    <w:p w14:paraId="34C3323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14:paraId="34C33235"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 xml:space="preserve">ΠΟΛΛΟΙ ΒΟΥΛΕΥΤΕΣ: </w:t>
      </w:r>
      <w:r>
        <w:rPr>
          <w:rFonts w:eastAsia="Times New Roman" w:cs="Times New Roman"/>
          <w:szCs w:val="24"/>
        </w:rPr>
        <w:t xml:space="preserve"> Δεκτό, δεκτό. </w:t>
      </w:r>
    </w:p>
    <w:p w14:paraId="34C33236" w14:textId="77777777" w:rsidR="00836292" w:rsidRDefault="0042176D">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 xml:space="preserve">Κατά πλειοψηφία. </w:t>
      </w:r>
    </w:p>
    <w:p w14:paraId="34C33237" w14:textId="77777777" w:rsidR="00836292" w:rsidRDefault="0042176D">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Κατά πλειοψηφία. </w:t>
      </w:r>
    </w:p>
    <w:p w14:paraId="34C33238" w14:textId="77777777" w:rsidR="00836292" w:rsidRDefault="0042176D">
      <w:pPr>
        <w:spacing w:line="600" w:lineRule="auto"/>
        <w:ind w:firstLine="720"/>
        <w:jc w:val="both"/>
        <w:rPr>
          <w:rFonts w:eastAsia="Times New Roman" w:cs="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cs="Times New Roman"/>
          <w:szCs w:val="24"/>
        </w:rPr>
        <w:t>Το νομοσχέδιο έγινε δεκτό και στο σύνολο κατά πλειοψηφία.</w:t>
      </w:r>
    </w:p>
    <w:p w14:paraId="34C3323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Υποδομών, Μεταφορών και Δικτύων</w:t>
      </w:r>
      <w:r>
        <w:rPr>
          <w:rFonts w:eastAsia="Times New Roman" w:cs="Times New Roman"/>
          <w:szCs w:val="24"/>
        </w:rPr>
        <w:t>:</w:t>
      </w:r>
      <w:r>
        <w:rPr>
          <w:rFonts w:eastAsia="Times New Roman" w:cs="Times New Roman"/>
          <w:szCs w:val="24"/>
        </w:rPr>
        <w:t xml:space="preserve"> «Κύρωση της Συμφωνίας </w:t>
      </w:r>
      <w:r>
        <w:rPr>
          <w:rFonts w:eastAsia="Times New Roman" w:cs="Times New Roman"/>
          <w:szCs w:val="24"/>
        </w:rPr>
        <w:t xml:space="preserve">Κοινού Αεροπορικού Χώρου μεταξύ της Ευρωπαϊκής Ένωσης και των κρατών-μελών της αφενός και της Γεωργίας αφετέρου και άλλες διατάξεις» έγινε δεκτό </w:t>
      </w:r>
      <w:r>
        <w:rPr>
          <w:rFonts w:eastAsia="Times New Roman" w:cs="Times New Roman"/>
          <w:szCs w:val="24"/>
        </w:rPr>
        <w:t xml:space="preserve">κατά πλειοψηφία </w:t>
      </w:r>
      <w:r>
        <w:rPr>
          <w:rFonts w:eastAsia="Times New Roman" w:cs="Times New Roman"/>
          <w:color w:val="000000"/>
          <w:szCs w:val="24"/>
        </w:rPr>
        <w:t xml:space="preserve">επί της αρχής, των άρθρων και του συνόλου </w:t>
      </w:r>
      <w:r>
        <w:rPr>
          <w:rFonts w:eastAsia="Times New Roman" w:cs="Times New Roman"/>
          <w:szCs w:val="24"/>
        </w:rPr>
        <w:t>και έχει ως εξής:</w:t>
      </w:r>
    </w:p>
    <w:p w14:paraId="34C3323A" w14:textId="77777777" w:rsidR="00836292" w:rsidRDefault="0042176D">
      <w:pPr>
        <w:spacing w:line="360" w:lineRule="auto"/>
        <w:ind w:firstLine="720"/>
        <w:jc w:val="center"/>
        <w:rPr>
          <w:rFonts w:eastAsia="Times New Roman" w:cs="Times New Roman"/>
          <w:szCs w:val="24"/>
        </w:rPr>
      </w:pPr>
      <w:r w:rsidRPr="00922960" w:rsidDel="00816737">
        <w:rPr>
          <w:rFonts w:eastAsia="Times New Roman" w:cs="Times New Roman"/>
          <w:color w:val="FF0000"/>
          <w:szCs w:val="24"/>
        </w:rPr>
        <w:lastRenderedPageBreak/>
        <w:t xml:space="preserve"> </w:t>
      </w:r>
      <w:r w:rsidRPr="00F93609">
        <w:rPr>
          <w:rFonts w:eastAsia="Times New Roman" w:cs="Times New Roman"/>
          <w:color w:val="FF0000"/>
          <w:szCs w:val="24"/>
        </w:rPr>
        <w:t>(Να καταχωριστεί το κείμενο του νο</w:t>
      </w:r>
      <w:r w:rsidRPr="00F93609">
        <w:rPr>
          <w:rFonts w:eastAsia="Times New Roman" w:cs="Times New Roman"/>
          <w:color w:val="FF0000"/>
          <w:szCs w:val="24"/>
        </w:rPr>
        <w:t>μοσχεδίου</w:t>
      </w:r>
      <w:r w:rsidRPr="00F93609">
        <w:rPr>
          <w:rFonts w:eastAsia="Times New Roman" w:cs="Times New Roman"/>
          <w:color w:val="FF0000"/>
          <w:szCs w:val="24"/>
        </w:rPr>
        <w:t>, σελ. 273α</w:t>
      </w:r>
      <w:r w:rsidRPr="00F93609">
        <w:rPr>
          <w:rFonts w:eastAsia="Times New Roman" w:cs="Times New Roman"/>
          <w:color w:val="FF0000"/>
          <w:szCs w:val="24"/>
        </w:rPr>
        <w:t>)</w:t>
      </w:r>
    </w:p>
    <w:p w14:paraId="34C3323B"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34C3323C" w14:textId="77777777" w:rsidR="00836292" w:rsidRDefault="0042176D">
      <w:pPr>
        <w:spacing w:line="600" w:lineRule="auto"/>
        <w:ind w:firstLine="540"/>
        <w:jc w:val="both"/>
        <w:rPr>
          <w:rFonts w:eastAsia="Times New Roman"/>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ΒΟΥΛΕΥΤΕΣ:</w:t>
      </w:r>
      <w:r>
        <w:rPr>
          <w:rFonts w:eastAsia="Times New Roman"/>
          <w:szCs w:val="24"/>
        </w:rPr>
        <w:t xml:space="preserve"> Μάλιστα, μάλιστα.</w:t>
      </w:r>
    </w:p>
    <w:p w14:paraId="34C3323D" w14:textId="77777777" w:rsidR="00836292" w:rsidRDefault="0042176D">
      <w:pPr>
        <w:spacing w:line="600" w:lineRule="auto"/>
        <w:ind w:firstLine="540"/>
        <w:jc w:val="both"/>
        <w:rPr>
          <w:rFonts w:eastAsia="Times New Roman"/>
          <w:bCs/>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bCs/>
          <w:szCs w:val="24"/>
        </w:rPr>
        <w:t>Το Σώμα παρέσχε τη ζητηθείσα</w:t>
      </w:r>
      <w:r>
        <w:rPr>
          <w:rFonts w:eastAsia="Times New Roman"/>
          <w:b/>
          <w:bCs/>
          <w:szCs w:val="24"/>
        </w:rPr>
        <w:t xml:space="preserve"> </w:t>
      </w:r>
      <w:r>
        <w:rPr>
          <w:rFonts w:eastAsia="Times New Roman"/>
          <w:bCs/>
          <w:szCs w:val="24"/>
        </w:rPr>
        <w:t>εξουσιοδότηση.</w:t>
      </w:r>
    </w:p>
    <w:p w14:paraId="34C3323E" w14:textId="77777777" w:rsidR="00836292" w:rsidRDefault="0042176D">
      <w:pPr>
        <w:spacing w:line="600" w:lineRule="auto"/>
        <w:ind w:firstLine="540"/>
        <w:jc w:val="both"/>
        <w:rPr>
          <w:rFonts w:eastAsia="Times New Roman"/>
          <w:bCs/>
          <w:szCs w:val="24"/>
        </w:rPr>
      </w:pPr>
      <w:r>
        <w:rPr>
          <w:rFonts w:eastAsia="Times New Roman"/>
          <w:bCs/>
          <w:szCs w:val="24"/>
        </w:rPr>
        <w:t>Π</w:t>
      </w:r>
      <w:r>
        <w:rPr>
          <w:rFonts w:eastAsia="Times New Roman"/>
          <w:bCs/>
          <w:szCs w:val="24"/>
        </w:rPr>
        <w:t>ροχωρούμε στη δεύτερη κύρωση.</w:t>
      </w:r>
    </w:p>
    <w:p w14:paraId="34C3323F" w14:textId="77777777" w:rsidR="00836292" w:rsidRDefault="0042176D">
      <w:pPr>
        <w:spacing w:line="600" w:lineRule="auto"/>
        <w:ind w:firstLine="540"/>
        <w:jc w:val="both"/>
        <w:rPr>
          <w:rFonts w:eastAsia="Times New Roman"/>
          <w:bCs/>
          <w:szCs w:val="24"/>
        </w:rPr>
      </w:pPr>
      <w:r>
        <w:rPr>
          <w:rFonts w:eastAsia="Times New Roman"/>
          <w:bCs/>
          <w:szCs w:val="24"/>
        </w:rPr>
        <w:lastRenderedPageBreak/>
        <w:t>Κηρύσσεται περαιωμένη η συζήτηση επί των άρθρων και των τροπολογιών του νομοσχεδίου του Υπουργείου Υποδομών, Μεταφορών και Δικτύ</w:t>
      </w:r>
      <w:r>
        <w:rPr>
          <w:rFonts w:eastAsia="Times New Roman"/>
          <w:bCs/>
          <w:szCs w:val="24"/>
        </w:rPr>
        <w:t>ων</w:t>
      </w:r>
      <w:r>
        <w:rPr>
          <w:rFonts w:eastAsia="Times New Roman"/>
          <w:bCs/>
          <w:szCs w:val="24"/>
        </w:rPr>
        <w:t>:</w:t>
      </w:r>
      <w:r>
        <w:rPr>
          <w:rFonts w:eastAsia="Times New Roman"/>
          <w:bCs/>
          <w:szCs w:val="24"/>
        </w:rPr>
        <w:t xml:space="preserve"> «Κύρωση της </w:t>
      </w:r>
      <w:proofErr w:type="spellStart"/>
      <w:r>
        <w:rPr>
          <w:rFonts w:eastAsia="Times New Roman"/>
          <w:bCs/>
          <w:szCs w:val="24"/>
        </w:rPr>
        <w:t>Ευρωμεσογειακής</w:t>
      </w:r>
      <w:proofErr w:type="spellEnd"/>
      <w:r>
        <w:rPr>
          <w:rFonts w:eastAsia="Times New Roman"/>
          <w:bCs/>
          <w:szCs w:val="24"/>
        </w:rPr>
        <w:t xml:space="preserve"> Αεροπορικής Συμφωνίας μεταξύ της Ευρωπαϊκής Ένωσης και των κρατών-μελών της αφενός και του </w:t>
      </w:r>
      <w:proofErr w:type="spellStart"/>
      <w:r>
        <w:rPr>
          <w:rFonts w:eastAsia="Times New Roman"/>
          <w:bCs/>
          <w:szCs w:val="24"/>
        </w:rPr>
        <w:t>Χασεμιτικού</w:t>
      </w:r>
      <w:proofErr w:type="spellEnd"/>
      <w:r>
        <w:rPr>
          <w:rFonts w:eastAsia="Times New Roman"/>
          <w:bCs/>
          <w:szCs w:val="24"/>
        </w:rPr>
        <w:t xml:space="preserve"> Βασιλείου Ιορδανίας αφετέρου</w:t>
      </w:r>
      <w:r>
        <w:rPr>
          <w:rFonts w:eastAsia="Times New Roman"/>
          <w:bCs/>
          <w:szCs w:val="24"/>
        </w:rPr>
        <w:t xml:space="preserve"> και άλλες διατάξεις</w:t>
      </w:r>
      <w:r>
        <w:rPr>
          <w:rFonts w:eastAsia="Times New Roman"/>
          <w:bCs/>
          <w:szCs w:val="24"/>
        </w:rPr>
        <w:t xml:space="preserve">». </w:t>
      </w:r>
    </w:p>
    <w:p w14:paraId="34C33240" w14:textId="77777777" w:rsidR="00836292" w:rsidRDefault="0042176D">
      <w:pPr>
        <w:spacing w:line="600" w:lineRule="auto"/>
        <w:ind w:firstLine="720"/>
        <w:jc w:val="both"/>
        <w:rPr>
          <w:rFonts w:eastAsia="Times New Roman"/>
          <w:szCs w:val="24"/>
        </w:rPr>
      </w:pPr>
      <w:r>
        <w:rPr>
          <w:rFonts w:eastAsia="Times New Roman"/>
          <w:szCs w:val="24"/>
        </w:rPr>
        <w:t>Ερωτάται το Σώμα: Γίνεται δεκτό το άρθρο πρώτο ως έχει;</w:t>
      </w:r>
    </w:p>
    <w:p w14:paraId="34C33241" w14:textId="77777777" w:rsidR="00836292" w:rsidRDefault="0042176D">
      <w:pPr>
        <w:spacing w:line="600" w:lineRule="auto"/>
        <w:ind w:firstLine="720"/>
        <w:jc w:val="both"/>
        <w:rPr>
          <w:rFonts w:eastAsia="Times New Roman"/>
          <w:szCs w:val="24"/>
        </w:rPr>
      </w:pPr>
      <w:r>
        <w:rPr>
          <w:rFonts w:eastAsia="Times New Roman"/>
          <w:b/>
          <w:szCs w:val="24"/>
        </w:rPr>
        <w:t>ΠΟΛΛΟΙ ΒΟΥΛΕΥ</w:t>
      </w:r>
      <w:r>
        <w:rPr>
          <w:rFonts w:eastAsia="Times New Roman"/>
          <w:b/>
          <w:szCs w:val="24"/>
        </w:rPr>
        <w:t xml:space="preserve">ΤΕΣ: </w:t>
      </w:r>
      <w:r>
        <w:rPr>
          <w:rFonts w:eastAsia="Times New Roman"/>
          <w:szCs w:val="24"/>
        </w:rPr>
        <w:t xml:space="preserve">Δεκτό, δεκτό. </w:t>
      </w:r>
    </w:p>
    <w:p w14:paraId="34C33242" w14:textId="77777777" w:rsidR="00836292" w:rsidRDefault="0042176D">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 xml:space="preserve">Κατά πλειοψηφία. </w:t>
      </w:r>
    </w:p>
    <w:p w14:paraId="34C33243" w14:textId="77777777" w:rsidR="00836292" w:rsidRDefault="0042176D">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 xml:space="preserve">Κατά πλειοψηφία. </w:t>
      </w:r>
    </w:p>
    <w:p w14:paraId="34C33244" w14:textId="77777777" w:rsidR="00836292" w:rsidRDefault="0042176D">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το άρθρο πρώτο έγινε δεκτό ως έχει κατά πλειοψηφία.</w:t>
      </w:r>
    </w:p>
    <w:p w14:paraId="34C33245" w14:textId="77777777" w:rsidR="00836292" w:rsidRDefault="0042176D">
      <w:pPr>
        <w:spacing w:line="600" w:lineRule="auto"/>
        <w:ind w:firstLine="720"/>
        <w:jc w:val="both"/>
        <w:rPr>
          <w:rFonts w:eastAsia="Times New Roman"/>
          <w:szCs w:val="24"/>
        </w:rPr>
      </w:pPr>
      <w:r>
        <w:rPr>
          <w:rFonts w:eastAsia="Times New Roman"/>
          <w:szCs w:val="24"/>
        </w:rPr>
        <w:t xml:space="preserve">Ερωτάται το Σώμα: Γίνεται δεκτή η </w:t>
      </w:r>
      <w:r>
        <w:rPr>
          <w:rFonts w:eastAsia="Times New Roman"/>
          <w:bCs/>
          <w:szCs w:val="24"/>
        </w:rPr>
        <w:t>τροπολογία</w:t>
      </w:r>
      <w:r>
        <w:rPr>
          <w:rFonts w:eastAsia="Times New Roman"/>
          <w:szCs w:val="24"/>
        </w:rPr>
        <w:t xml:space="preserve"> με γενικό αριθμό 319 και </w:t>
      </w:r>
      <w:r>
        <w:rPr>
          <w:rFonts w:eastAsia="Times New Roman"/>
          <w:szCs w:val="24"/>
        </w:rPr>
        <w:t>ειδικό 17 ως έχει;</w:t>
      </w:r>
    </w:p>
    <w:p w14:paraId="34C33246" w14:textId="77777777" w:rsidR="00836292" w:rsidRDefault="0042176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34C33247" w14:textId="77777777" w:rsidR="00836292" w:rsidRDefault="0042176D">
      <w:pPr>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 xml:space="preserve">Κατά πλειοψηφία. </w:t>
      </w:r>
    </w:p>
    <w:p w14:paraId="34C33248"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η </w:t>
      </w:r>
      <w:r>
        <w:rPr>
          <w:rFonts w:eastAsia="Times New Roman"/>
          <w:bCs/>
          <w:szCs w:val="24"/>
        </w:rPr>
        <w:t>τροπολογία</w:t>
      </w:r>
      <w:r>
        <w:rPr>
          <w:rFonts w:eastAsia="Times New Roman"/>
          <w:szCs w:val="24"/>
        </w:rPr>
        <w:t xml:space="preserve"> με γενικό αριθμό 319 και ειδικό 17 έγινε δεκτή ως έχει κατά πλειοψηφία και εντάσσεται στο νομοσχέδιο ως ίδιο άρθρ</w:t>
      </w:r>
      <w:r>
        <w:rPr>
          <w:rFonts w:eastAsia="Times New Roman"/>
          <w:szCs w:val="24"/>
        </w:rPr>
        <w:t xml:space="preserve">ο. </w:t>
      </w:r>
    </w:p>
    <w:p w14:paraId="34C33249"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Ερωτάται το Σώμα: Γίνεται δεκτή η τροπολογία με γενικό αριθμό 321 και ειδικό 19 ως έχει;</w:t>
      </w:r>
    </w:p>
    <w:p w14:paraId="34C3324A"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ΠΟΛΛΟΙ ΒΟΥΛΕΥΤΕΣ: </w:t>
      </w:r>
      <w:r>
        <w:rPr>
          <w:rFonts w:eastAsia="Times New Roman" w:cs="Times New Roman"/>
          <w:color w:val="000000"/>
          <w:szCs w:val="24"/>
        </w:rPr>
        <w:t>Δεκτό, δεκτό.</w:t>
      </w:r>
    </w:p>
    <w:p w14:paraId="34C3324B"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ΣΙΜΟΣ ΚΕΔΙΚΟΓΛΟΥ:</w:t>
      </w:r>
      <w:r>
        <w:rPr>
          <w:rFonts w:eastAsia="Times New Roman" w:cs="Times New Roman"/>
          <w:color w:val="000000"/>
          <w:szCs w:val="24"/>
        </w:rPr>
        <w:t xml:space="preserve"> Κατά πλειοψηφία.</w:t>
      </w:r>
    </w:p>
    <w:p w14:paraId="34C3324C"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ΕΛΕΝΗ ΖΑΡΟΥΛΙΑ: </w:t>
      </w:r>
      <w:r>
        <w:rPr>
          <w:rFonts w:eastAsia="Times New Roman" w:cs="Times New Roman"/>
          <w:color w:val="000000"/>
          <w:szCs w:val="24"/>
        </w:rPr>
        <w:t>Κατά πλειοψηφία.</w:t>
      </w:r>
    </w:p>
    <w:p w14:paraId="34C3324D"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ΔΙΑΜΑΝΤΩ ΜΑΝΩΛΑΚΟΥ:</w:t>
      </w:r>
      <w:r>
        <w:rPr>
          <w:rFonts w:eastAsia="Times New Roman" w:cs="Times New Roman"/>
          <w:color w:val="000000"/>
          <w:szCs w:val="24"/>
        </w:rPr>
        <w:t xml:space="preserve"> Παρών.</w:t>
      </w:r>
    </w:p>
    <w:p w14:paraId="34C3324E"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ΓΕΩΡΓΙΟΣ-ΔΗΜΗΤΡΙΟΣ ΚΑΡΡΑΣ:</w:t>
      </w:r>
      <w:r>
        <w:rPr>
          <w:rFonts w:eastAsia="Times New Roman" w:cs="Times New Roman"/>
          <w:color w:val="000000"/>
          <w:szCs w:val="24"/>
        </w:rPr>
        <w:t xml:space="preserve"> Κατά πλειοψηφία.</w:t>
      </w:r>
    </w:p>
    <w:p w14:paraId="34C3324F"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color w:val="000000"/>
          <w:szCs w:val="24"/>
        </w:rPr>
        <w:t>Συνεπώς η τροπολογία με γενικό αριθμό 321 και ειδικό 19 έγινε δεκτή ως έχει κατά πλειοψηφία και εντάσσεται στο νομοσχέδιο ως ίδιο άρθρο.</w:t>
      </w:r>
    </w:p>
    <w:p w14:paraId="34C33250"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Ερωτάται το Σώμα: Γίνεται δεκτή η τροπολογία με γενικό αριθμό 323 κ</w:t>
      </w:r>
      <w:r>
        <w:rPr>
          <w:rFonts w:eastAsia="Times New Roman" w:cs="Times New Roman"/>
          <w:color w:val="000000"/>
          <w:szCs w:val="24"/>
        </w:rPr>
        <w:t>αι ειδικό 21 ως έχει;</w:t>
      </w:r>
    </w:p>
    <w:p w14:paraId="34C33251"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ΠΟΛΛΟΙ ΒΟΥΛΕΥΤΕΣ: </w:t>
      </w:r>
      <w:r>
        <w:rPr>
          <w:rFonts w:eastAsia="Times New Roman" w:cs="Times New Roman"/>
          <w:color w:val="000000"/>
          <w:szCs w:val="24"/>
        </w:rPr>
        <w:t>Δεκτό, δεκτό.</w:t>
      </w:r>
    </w:p>
    <w:p w14:paraId="34C33252"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ΣΙΜΟΣ ΚΕΔΙΚΟΓΛΟΥ:</w:t>
      </w:r>
      <w:r>
        <w:rPr>
          <w:rFonts w:eastAsia="Times New Roman" w:cs="Times New Roman"/>
          <w:color w:val="000000"/>
          <w:szCs w:val="24"/>
        </w:rPr>
        <w:t xml:space="preserve"> Κατά πλειοψηφία.</w:t>
      </w:r>
    </w:p>
    <w:p w14:paraId="34C33253"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ΕΛΕΝΗ ΖΑΡΟΥΛΙΑ: </w:t>
      </w:r>
      <w:r>
        <w:rPr>
          <w:rFonts w:eastAsia="Times New Roman" w:cs="Times New Roman"/>
          <w:color w:val="000000"/>
          <w:szCs w:val="24"/>
        </w:rPr>
        <w:t>Κατά πλειοψηφία.</w:t>
      </w:r>
    </w:p>
    <w:p w14:paraId="34C33254"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ΔΙΑΜΑΝΤΩ ΜΑΝΩΛΑΚΟΥ:</w:t>
      </w:r>
      <w:r>
        <w:rPr>
          <w:rFonts w:eastAsia="Times New Roman" w:cs="Times New Roman"/>
          <w:color w:val="000000"/>
          <w:szCs w:val="24"/>
        </w:rPr>
        <w:t xml:space="preserve"> Κατά πλειοψηφία.</w:t>
      </w:r>
    </w:p>
    <w:p w14:paraId="34C33255"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ΓΕΩΡΓΙΟΣ-ΔΗΜΗΤΡΙΟΣ ΚΑΡΡΑΣ:</w:t>
      </w:r>
      <w:r>
        <w:rPr>
          <w:rFonts w:eastAsia="Times New Roman" w:cs="Times New Roman"/>
          <w:color w:val="000000"/>
          <w:szCs w:val="24"/>
        </w:rPr>
        <w:t xml:space="preserve"> Κατά πλειοψηφία.</w:t>
      </w:r>
    </w:p>
    <w:p w14:paraId="34C33256"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color w:val="000000"/>
          <w:szCs w:val="24"/>
        </w:rPr>
        <w:t>Συνεπώς η τροπολογί</w:t>
      </w:r>
      <w:r>
        <w:rPr>
          <w:rFonts w:eastAsia="Times New Roman" w:cs="Times New Roman"/>
          <w:color w:val="000000"/>
          <w:szCs w:val="24"/>
        </w:rPr>
        <w:t>α με γενικό αριθμό 323 και ειδικό 21 έγινε δεκτή ως έχει κατά πλειοψηφία και εντάσσεται στο νομοσχέδιο ως ίδιο άρθρο.</w:t>
      </w:r>
    </w:p>
    <w:p w14:paraId="34C33257"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Εισερχόμαστε στην ψήφιση του ακροτελεύτιου άρθρου.</w:t>
      </w:r>
    </w:p>
    <w:p w14:paraId="34C33258"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Ερωτάται το Σώμα: Γίνεται δεκτό το ακροτελεύτιο άρθρο;</w:t>
      </w:r>
    </w:p>
    <w:p w14:paraId="34C33259"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ΠΟΛΛΟΙ ΒΟΥΛΕΥΤΕΣ: </w:t>
      </w:r>
      <w:r>
        <w:rPr>
          <w:rFonts w:eastAsia="Times New Roman" w:cs="Times New Roman"/>
          <w:color w:val="000000"/>
          <w:szCs w:val="24"/>
        </w:rPr>
        <w:t>Δεκτό, δεκτό.</w:t>
      </w:r>
    </w:p>
    <w:p w14:paraId="34C3325A" w14:textId="77777777" w:rsidR="00836292" w:rsidRDefault="0042176D">
      <w:pPr>
        <w:spacing w:line="600" w:lineRule="auto"/>
        <w:ind w:firstLine="720"/>
        <w:contextualSpacing/>
        <w:jc w:val="both"/>
        <w:rPr>
          <w:rFonts w:eastAsia="Times New Roman" w:cs="Times New Roman"/>
          <w:b/>
          <w:color w:val="000000"/>
          <w:szCs w:val="24"/>
        </w:rPr>
      </w:pPr>
      <w:r>
        <w:rPr>
          <w:rFonts w:eastAsia="Times New Roman" w:cs="Times New Roman"/>
          <w:b/>
          <w:color w:val="000000"/>
          <w:szCs w:val="24"/>
        </w:rPr>
        <w:t xml:space="preserve">ΕΛΕΝΗ ΖΑΡΟΥΛΙΑ: </w:t>
      </w:r>
      <w:r>
        <w:rPr>
          <w:rFonts w:eastAsia="Times New Roman" w:cs="Times New Roman"/>
          <w:color w:val="000000"/>
          <w:szCs w:val="24"/>
        </w:rPr>
        <w:t>Κατά πλειοψηφία.</w:t>
      </w:r>
    </w:p>
    <w:p w14:paraId="34C3325B"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ΔΙΑΜΑΝΤΩ ΜΑΝΩΛΑΚΟΥ: </w:t>
      </w:r>
      <w:r>
        <w:rPr>
          <w:rFonts w:eastAsia="Times New Roman" w:cs="Times New Roman"/>
          <w:color w:val="000000"/>
          <w:szCs w:val="24"/>
        </w:rPr>
        <w:t>Κατά πλειοψηφία.</w:t>
      </w:r>
    </w:p>
    <w:p w14:paraId="34C3325C"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ΠΡΟΕΔΡΕΥΩΝ (Γεώργιος </w:t>
      </w:r>
      <w:proofErr w:type="spellStart"/>
      <w:r>
        <w:rPr>
          <w:rFonts w:eastAsia="Times New Roman" w:cs="Times New Roman"/>
          <w:b/>
          <w:color w:val="000000"/>
          <w:szCs w:val="24"/>
        </w:rPr>
        <w:t>Λαμπρούλης</w:t>
      </w:r>
      <w:proofErr w:type="spellEnd"/>
      <w:r>
        <w:rPr>
          <w:rFonts w:eastAsia="Times New Roman" w:cs="Times New Roman"/>
          <w:b/>
          <w:color w:val="000000"/>
          <w:szCs w:val="24"/>
        </w:rPr>
        <w:t>):</w:t>
      </w:r>
      <w:r>
        <w:rPr>
          <w:rFonts w:eastAsia="Times New Roman" w:cs="Times New Roman"/>
          <w:color w:val="000000"/>
          <w:szCs w:val="24"/>
        </w:rPr>
        <w:t xml:space="preserve"> </w:t>
      </w:r>
      <w:r>
        <w:rPr>
          <w:rFonts w:eastAsia="Times New Roman" w:cs="Times New Roman"/>
          <w:color w:val="000000"/>
          <w:szCs w:val="24"/>
        </w:rPr>
        <w:t>Το</w:t>
      </w:r>
      <w:r>
        <w:rPr>
          <w:rFonts w:eastAsia="Times New Roman" w:cs="Times New Roman"/>
          <w:color w:val="000000"/>
          <w:szCs w:val="24"/>
        </w:rPr>
        <w:t xml:space="preserve"> ακροτελεύτιο άρθρο έγινε δεκτό κατά πλειοψηφία.</w:t>
      </w:r>
    </w:p>
    <w:p w14:paraId="34C3325D"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Συνεπώς το νομοσχέδιο του Υπουργείου Υποδομών, Μεταφορών και Δικτύων</w:t>
      </w:r>
      <w:r>
        <w:rPr>
          <w:rFonts w:eastAsia="Times New Roman" w:cs="Times New Roman"/>
          <w:color w:val="000000"/>
          <w:szCs w:val="24"/>
        </w:rPr>
        <w:t>:</w:t>
      </w:r>
      <w:r>
        <w:rPr>
          <w:rFonts w:ascii="Verdana" w:eastAsia="Times New Roman" w:hAnsi="Verdana" w:cs="Times New Roman"/>
          <w:color w:val="000000"/>
          <w:sz w:val="17"/>
          <w:szCs w:val="17"/>
          <w:shd w:val="clear" w:color="auto" w:fill="FFFFFF"/>
        </w:rPr>
        <w:t xml:space="preserve"> </w:t>
      </w:r>
      <w:r>
        <w:rPr>
          <w:rFonts w:eastAsia="Times New Roman" w:cs="Times New Roman"/>
          <w:color w:val="000000"/>
          <w:szCs w:val="24"/>
        </w:rPr>
        <w:t xml:space="preserve">«Κύρωση της </w:t>
      </w:r>
      <w:proofErr w:type="spellStart"/>
      <w:r>
        <w:rPr>
          <w:rFonts w:eastAsia="Times New Roman" w:cs="Times New Roman"/>
          <w:color w:val="000000"/>
          <w:szCs w:val="24"/>
        </w:rPr>
        <w:t>Ευρωμεσογειακής</w:t>
      </w:r>
      <w:proofErr w:type="spellEnd"/>
      <w:r>
        <w:rPr>
          <w:rFonts w:eastAsia="Times New Roman" w:cs="Times New Roman"/>
          <w:color w:val="000000"/>
          <w:szCs w:val="24"/>
        </w:rPr>
        <w:t xml:space="preserve"> </w:t>
      </w:r>
      <w:r>
        <w:rPr>
          <w:rFonts w:eastAsia="Times New Roman" w:cs="Times New Roman"/>
          <w:color w:val="000000"/>
          <w:szCs w:val="24"/>
        </w:rPr>
        <w:t xml:space="preserve">Αεροπορικής Συμφωνίας μεταξύ της Ευρωπαϊκής Ένωσης και των </w:t>
      </w:r>
      <w:r>
        <w:rPr>
          <w:rFonts w:eastAsia="Times New Roman" w:cs="Times New Roman"/>
          <w:color w:val="000000"/>
          <w:szCs w:val="24"/>
        </w:rPr>
        <w:lastRenderedPageBreak/>
        <w:t xml:space="preserve">κρατών-μελών της αφενός και του </w:t>
      </w:r>
      <w:proofErr w:type="spellStart"/>
      <w:r>
        <w:rPr>
          <w:rFonts w:eastAsia="Times New Roman" w:cs="Times New Roman"/>
          <w:color w:val="000000"/>
          <w:szCs w:val="24"/>
        </w:rPr>
        <w:t>Χασεμιτικού</w:t>
      </w:r>
      <w:proofErr w:type="spellEnd"/>
      <w:r>
        <w:rPr>
          <w:rFonts w:eastAsia="Times New Roman" w:cs="Times New Roman"/>
          <w:color w:val="000000"/>
          <w:szCs w:val="24"/>
        </w:rPr>
        <w:t xml:space="preserve"> Βασιλείου Ιορδανίας αφετέρου και άλλες διατάξεις» έγινε δεκτό επί της αρχής</w:t>
      </w:r>
      <w:r>
        <w:rPr>
          <w:rFonts w:eastAsia="Times New Roman" w:cs="Times New Roman"/>
          <w:color w:val="000000"/>
          <w:szCs w:val="24"/>
        </w:rPr>
        <w:t xml:space="preserve">, </w:t>
      </w:r>
      <w:r>
        <w:rPr>
          <w:rFonts w:eastAsia="Times New Roman" w:cs="Times New Roman"/>
          <w:color w:val="000000"/>
          <w:szCs w:val="24"/>
        </w:rPr>
        <w:t>επί των άρθρων και των τροπολογιών.</w:t>
      </w:r>
    </w:p>
    <w:p w14:paraId="34C3325E"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Δέχεστε στο σημείο αυτό να ψηφίσουμε το </w:t>
      </w:r>
      <w:r>
        <w:rPr>
          <w:rFonts w:eastAsia="Times New Roman" w:cs="Times New Roman"/>
          <w:color w:val="000000"/>
          <w:szCs w:val="24"/>
        </w:rPr>
        <w:t xml:space="preserve">νομοσχέδιο και στο </w:t>
      </w:r>
      <w:proofErr w:type="spellStart"/>
      <w:r>
        <w:rPr>
          <w:rFonts w:eastAsia="Times New Roman" w:cs="Times New Roman"/>
          <w:color w:val="000000"/>
          <w:szCs w:val="24"/>
        </w:rPr>
        <w:t>σύνολ</w:t>
      </w:r>
      <w:proofErr w:type="spellEnd"/>
      <w:r>
        <w:rPr>
          <w:rFonts w:eastAsia="Times New Roman" w:cs="Times New Roman"/>
          <w:color w:val="000000"/>
          <w:szCs w:val="24"/>
          <w:lang w:val="en-US"/>
        </w:rPr>
        <w:t>o</w:t>
      </w:r>
      <w:r>
        <w:rPr>
          <w:rFonts w:eastAsia="Times New Roman" w:cs="Times New Roman"/>
          <w:color w:val="000000"/>
          <w:szCs w:val="24"/>
        </w:rPr>
        <w:t>;</w:t>
      </w:r>
    </w:p>
    <w:p w14:paraId="34C3325F"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ΠΟΛΛΟΙ ΒΟΥΛΕΥΤΕΣ:</w:t>
      </w:r>
      <w:r>
        <w:rPr>
          <w:rFonts w:eastAsia="Times New Roman" w:cs="Times New Roman"/>
          <w:color w:val="000000"/>
          <w:szCs w:val="24"/>
        </w:rPr>
        <w:t xml:space="preserve"> Μάλιστα, μάλιστα.</w:t>
      </w:r>
    </w:p>
    <w:p w14:paraId="34C33260"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color w:val="000000"/>
          <w:szCs w:val="24"/>
        </w:rPr>
        <w:t xml:space="preserve">Ερωτάται το Σώμα: Γίνεται δεκτό το νομοσχέδιο και στο σύνολο; </w:t>
      </w:r>
    </w:p>
    <w:p w14:paraId="34C33261"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ΠΟΛΛΟΙ ΒΟΥΛΕΥΤΕΣ: </w:t>
      </w:r>
      <w:r>
        <w:rPr>
          <w:rFonts w:eastAsia="Times New Roman" w:cs="Times New Roman"/>
          <w:color w:val="000000"/>
          <w:szCs w:val="24"/>
        </w:rPr>
        <w:t>Δεκτό, δεκτό.</w:t>
      </w:r>
    </w:p>
    <w:p w14:paraId="34C33262"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ΕΛΕΝΗ ΖΑΡΟΥΛΙΑ: </w:t>
      </w:r>
      <w:r>
        <w:rPr>
          <w:rFonts w:eastAsia="Times New Roman" w:cs="Times New Roman"/>
          <w:color w:val="000000"/>
          <w:szCs w:val="24"/>
        </w:rPr>
        <w:t>Κατά πλειοψηφία.</w:t>
      </w:r>
    </w:p>
    <w:p w14:paraId="34C33263"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ΔΙΑΜΑΝΤΩ ΜΑΝΩΛΑΚΟΥ: </w:t>
      </w:r>
      <w:r>
        <w:rPr>
          <w:rFonts w:eastAsia="Times New Roman" w:cs="Times New Roman"/>
          <w:color w:val="000000"/>
          <w:szCs w:val="24"/>
        </w:rPr>
        <w:t>Κατά πλειοψ</w:t>
      </w:r>
      <w:r>
        <w:rPr>
          <w:rFonts w:eastAsia="Times New Roman" w:cs="Times New Roman"/>
          <w:color w:val="000000"/>
          <w:szCs w:val="24"/>
        </w:rPr>
        <w:t>ηφία.</w:t>
      </w:r>
    </w:p>
    <w:p w14:paraId="34C33264"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color w:val="000000"/>
          <w:szCs w:val="24"/>
        </w:rPr>
        <w:t>Το νομοσχέδιο έγινε δεκτό και στο σύνολο κατά πλειοψηφία.</w:t>
      </w:r>
    </w:p>
    <w:p w14:paraId="34C33265"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Συνεπώς το νομοσχέδιο του Υπουργείου Υποδομών, Μεταφορών και Δικτύων</w:t>
      </w:r>
      <w:r>
        <w:rPr>
          <w:rFonts w:eastAsia="Times New Roman" w:cs="Times New Roman"/>
          <w:color w:val="000000"/>
          <w:szCs w:val="24"/>
        </w:rPr>
        <w:t>:</w:t>
      </w:r>
      <w:r>
        <w:rPr>
          <w:rFonts w:ascii="Verdana" w:eastAsia="Times New Roman" w:hAnsi="Verdana" w:cs="Times New Roman"/>
          <w:color w:val="000000"/>
          <w:sz w:val="17"/>
          <w:szCs w:val="17"/>
          <w:shd w:val="clear" w:color="auto" w:fill="FFFFFF"/>
        </w:rPr>
        <w:t xml:space="preserve"> </w:t>
      </w:r>
      <w:r>
        <w:rPr>
          <w:rFonts w:eastAsia="Times New Roman" w:cs="Times New Roman"/>
          <w:color w:val="000000"/>
          <w:szCs w:val="24"/>
        </w:rPr>
        <w:t xml:space="preserve">«Κύρωση της </w:t>
      </w:r>
      <w:proofErr w:type="spellStart"/>
      <w:r>
        <w:rPr>
          <w:rFonts w:eastAsia="Times New Roman" w:cs="Times New Roman"/>
          <w:color w:val="000000"/>
          <w:szCs w:val="24"/>
        </w:rPr>
        <w:t>Ευρωμεσογειακής</w:t>
      </w:r>
      <w:proofErr w:type="spellEnd"/>
      <w:r>
        <w:rPr>
          <w:rFonts w:eastAsia="Times New Roman" w:cs="Times New Roman"/>
          <w:color w:val="000000"/>
          <w:szCs w:val="24"/>
        </w:rPr>
        <w:t xml:space="preserve"> Αεροπορικής Συμφωνίας μεταξύ της Ευρωπαϊκής Ένωσης και των κ</w:t>
      </w:r>
      <w:r>
        <w:rPr>
          <w:rFonts w:eastAsia="Times New Roman" w:cs="Times New Roman"/>
          <w:color w:val="000000"/>
          <w:szCs w:val="24"/>
        </w:rPr>
        <w:t xml:space="preserve">ρατών-μελών της αφενός και του </w:t>
      </w:r>
      <w:proofErr w:type="spellStart"/>
      <w:r>
        <w:rPr>
          <w:rFonts w:eastAsia="Times New Roman" w:cs="Times New Roman"/>
          <w:color w:val="000000"/>
          <w:szCs w:val="24"/>
        </w:rPr>
        <w:t>Χασεμιτικού</w:t>
      </w:r>
      <w:proofErr w:type="spellEnd"/>
      <w:r>
        <w:rPr>
          <w:rFonts w:eastAsia="Times New Roman" w:cs="Times New Roman"/>
          <w:color w:val="000000"/>
          <w:szCs w:val="24"/>
        </w:rPr>
        <w:t xml:space="preserve"> Βασιλείου Ιορδανίας αφετέρου και άλλες διατάξεις» έγινε δεκτό κατά πλειοψηφία επί της αρχής, των άρθρων και του συνόλου και έχει ως εξής:</w:t>
      </w:r>
    </w:p>
    <w:p w14:paraId="34C33266" w14:textId="77777777" w:rsidR="00836292" w:rsidRDefault="00836292">
      <w:pPr>
        <w:spacing w:line="600" w:lineRule="auto"/>
        <w:ind w:firstLine="720"/>
        <w:contextualSpacing/>
        <w:jc w:val="center"/>
        <w:rPr>
          <w:rFonts w:eastAsia="Times New Roman" w:cs="Times New Roman"/>
          <w:color w:val="000000"/>
          <w:szCs w:val="24"/>
        </w:rPr>
      </w:pPr>
    </w:p>
    <w:p w14:paraId="34C33267" w14:textId="77777777" w:rsidR="00836292" w:rsidRDefault="0042176D">
      <w:pPr>
        <w:spacing w:line="600" w:lineRule="auto"/>
        <w:ind w:firstLine="720"/>
        <w:contextualSpacing/>
        <w:jc w:val="center"/>
        <w:rPr>
          <w:rFonts w:eastAsia="Times New Roman" w:cs="Times New Roman"/>
          <w:color w:val="000000"/>
          <w:szCs w:val="24"/>
        </w:rPr>
      </w:pPr>
      <w:r w:rsidRPr="00B9152E">
        <w:rPr>
          <w:rFonts w:eastAsia="Times New Roman" w:cs="Times New Roman"/>
          <w:color w:val="FF0000"/>
          <w:szCs w:val="24"/>
        </w:rPr>
        <w:t>(Να καταχωριστεί το κείμενο του νομοσχεδίου</w:t>
      </w:r>
      <w:r w:rsidRPr="00B9152E">
        <w:rPr>
          <w:rFonts w:eastAsia="Times New Roman" w:cs="Times New Roman"/>
          <w:color w:val="FF0000"/>
          <w:szCs w:val="24"/>
        </w:rPr>
        <w:t>, σελ. 278α</w:t>
      </w:r>
      <w:r w:rsidRPr="00B9152E">
        <w:rPr>
          <w:rFonts w:eastAsia="Times New Roman" w:cs="Times New Roman"/>
          <w:color w:val="FF0000"/>
          <w:szCs w:val="24"/>
        </w:rPr>
        <w:t>)</w:t>
      </w:r>
    </w:p>
    <w:p w14:paraId="34C33268"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lastRenderedPageBreak/>
        <w:t xml:space="preserve">ΠΡΟΕΔΡΕΥΩΝ </w:t>
      </w:r>
      <w:r>
        <w:rPr>
          <w:rFonts w:eastAsia="Times New Roman" w:cs="Times New Roman"/>
          <w:b/>
          <w:color w:val="000000"/>
          <w:szCs w:val="24"/>
        </w:rPr>
        <w:t xml:space="preserve">(Γεώργιος </w:t>
      </w:r>
      <w:proofErr w:type="spellStart"/>
      <w:r>
        <w:rPr>
          <w:rFonts w:eastAsia="Times New Roman" w:cs="Times New Roman"/>
          <w:b/>
          <w:color w:val="000000"/>
          <w:szCs w:val="24"/>
        </w:rPr>
        <w:t>Λαμπρούλης</w:t>
      </w:r>
      <w:proofErr w:type="spellEnd"/>
      <w:r>
        <w:rPr>
          <w:rFonts w:eastAsia="Times New Roman" w:cs="Times New Roman"/>
          <w:b/>
          <w:color w:val="000000"/>
          <w:szCs w:val="24"/>
        </w:rPr>
        <w:t>):</w:t>
      </w:r>
      <w:r>
        <w:rPr>
          <w:rFonts w:eastAsia="Times New Roman" w:cs="Times New Roman"/>
          <w:color w:val="000000"/>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34C33269"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ΟΛΟΙ </w:t>
      </w:r>
      <w:r>
        <w:rPr>
          <w:rFonts w:eastAsia="Times New Roman" w:cs="Times New Roman"/>
          <w:b/>
          <w:color w:val="000000"/>
          <w:szCs w:val="24"/>
        </w:rPr>
        <w:t xml:space="preserve">ΟΙ </w:t>
      </w:r>
      <w:r>
        <w:rPr>
          <w:rFonts w:eastAsia="Times New Roman" w:cs="Times New Roman"/>
          <w:b/>
          <w:color w:val="000000"/>
          <w:szCs w:val="24"/>
        </w:rPr>
        <w:t>ΒΟΥΛΕΥΤΕΣ:</w:t>
      </w:r>
      <w:r>
        <w:rPr>
          <w:rFonts w:eastAsia="Times New Roman" w:cs="Times New Roman"/>
          <w:color w:val="000000"/>
          <w:szCs w:val="24"/>
        </w:rPr>
        <w:t xml:space="preserve"> Μάλιστα, μάλιστα.</w:t>
      </w:r>
    </w:p>
    <w:p w14:paraId="34C3326A"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ΠΡΟΕΔΡΕΥΩΝ </w:t>
      </w:r>
      <w:r>
        <w:rPr>
          <w:rFonts w:eastAsia="Times New Roman" w:cs="Times New Roman"/>
          <w:b/>
          <w:color w:val="000000"/>
          <w:szCs w:val="24"/>
        </w:rPr>
        <w:t xml:space="preserve">(Γεώργιος </w:t>
      </w:r>
      <w:proofErr w:type="spellStart"/>
      <w:r>
        <w:rPr>
          <w:rFonts w:eastAsia="Times New Roman" w:cs="Times New Roman"/>
          <w:b/>
          <w:color w:val="000000"/>
          <w:szCs w:val="24"/>
        </w:rPr>
        <w:t>Λαμπρούλης</w:t>
      </w:r>
      <w:proofErr w:type="spellEnd"/>
      <w:r>
        <w:rPr>
          <w:rFonts w:eastAsia="Times New Roman" w:cs="Times New Roman"/>
          <w:b/>
          <w:color w:val="000000"/>
          <w:szCs w:val="24"/>
        </w:rPr>
        <w:t>):</w:t>
      </w:r>
      <w:r>
        <w:rPr>
          <w:rFonts w:eastAsia="Times New Roman" w:cs="Times New Roman"/>
          <w:color w:val="000000"/>
          <w:szCs w:val="24"/>
        </w:rPr>
        <w:t xml:space="preserve"> Το Σώμα παρέσχε τη ζητηθείσα εξουσιοδότηση.</w:t>
      </w:r>
    </w:p>
    <w:p w14:paraId="34C3326B"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Προχωρούμε στην τρίτη </w:t>
      </w:r>
      <w:r>
        <w:rPr>
          <w:rFonts w:eastAsia="Times New Roman" w:cs="Times New Roman"/>
          <w:color w:val="000000"/>
          <w:szCs w:val="24"/>
        </w:rPr>
        <w:t>κ</w:t>
      </w:r>
      <w:r>
        <w:rPr>
          <w:rFonts w:eastAsia="Times New Roman" w:cs="Times New Roman"/>
          <w:color w:val="000000"/>
          <w:szCs w:val="24"/>
        </w:rPr>
        <w:t>ύρωση.</w:t>
      </w:r>
    </w:p>
    <w:p w14:paraId="34C3326C"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Κηρύσσεται περαιωμένη η συζήτηση επί των άρθρων και των τροπολογιών του νομοσχεδίου του Υπουργείου Υποδομών, Μεταφορών και Δικτύων</w:t>
      </w:r>
      <w:r>
        <w:rPr>
          <w:rFonts w:eastAsia="Times New Roman" w:cs="Times New Roman"/>
          <w:color w:val="000000"/>
          <w:szCs w:val="24"/>
        </w:rPr>
        <w:t>:</w:t>
      </w:r>
      <w:r>
        <w:rPr>
          <w:rFonts w:eastAsia="Times New Roman" w:cs="Times New Roman"/>
          <w:color w:val="000000"/>
          <w:szCs w:val="24"/>
        </w:rPr>
        <w:t xml:space="preserve"> «Κύρωση της </w:t>
      </w:r>
      <w:proofErr w:type="spellStart"/>
      <w:r>
        <w:rPr>
          <w:rFonts w:eastAsia="Times New Roman" w:cs="Times New Roman"/>
          <w:color w:val="000000"/>
          <w:szCs w:val="24"/>
        </w:rPr>
        <w:t>Ευρωμεσογεια</w:t>
      </w:r>
      <w:r>
        <w:rPr>
          <w:rFonts w:eastAsia="Times New Roman" w:cs="Times New Roman"/>
          <w:color w:val="000000"/>
          <w:szCs w:val="24"/>
        </w:rPr>
        <w:lastRenderedPageBreak/>
        <w:t>κής</w:t>
      </w:r>
      <w:proofErr w:type="spellEnd"/>
      <w:r>
        <w:rPr>
          <w:rFonts w:eastAsia="Times New Roman" w:cs="Times New Roman"/>
          <w:color w:val="000000"/>
          <w:szCs w:val="24"/>
        </w:rPr>
        <w:t xml:space="preserve"> Συμφωνίας Αεροπορικών Μεταφορών μεταξύ της Ευρωπαϊκής Ένωσης και των κρατών - μελών της αφενός και της Κυβέρνησης του Κράτους του Ισραήλ αφετέρου</w:t>
      </w:r>
      <w:r>
        <w:rPr>
          <w:rFonts w:eastAsia="Times New Roman" w:cs="Times New Roman"/>
          <w:color w:val="000000"/>
          <w:szCs w:val="24"/>
        </w:rPr>
        <w:t xml:space="preserve"> και άλλες διατάξεις</w:t>
      </w:r>
      <w:r>
        <w:rPr>
          <w:rFonts w:eastAsia="Times New Roman" w:cs="Times New Roman"/>
          <w:color w:val="000000"/>
          <w:szCs w:val="24"/>
        </w:rPr>
        <w:t xml:space="preserve">». </w:t>
      </w:r>
    </w:p>
    <w:p w14:paraId="34C3326D"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Ερωτάται το Σώμα: Γίνεται δεκτό το άρθρο πρώτο ως έχει;</w:t>
      </w:r>
    </w:p>
    <w:p w14:paraId="34C3326E"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ΠΟΛΛΟΙ ΒΟΥΛΕΥΤΕΣ: </w:t>
      </w:r>
      <w:r>
        <w:rPr>
          <w:rFonts w:eastAsia="Times New Roman" w:cs="Times New Roman"/>
          <w:color w:val="000000"/>
          <w:szCs w:val="24"/>
        </w:rPr>
        <w:t>Δεκτό, δεκτό</w:t>
      </w:r>
      <w:r>
        <w:rPr>
          <w:rFonts w:eastAsia="Times New Roman" w:cs="Times New Roman"/>
          <w:color w:val="000000"/>
          <w:szCs w:val="24"/>
        </w:rPr>
        <w:t>.</w:t>
      </w:r>
    </w:p>
    <w:p w14:paraId="34C3326F"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ΕΛΕΝΗ ΖΑΡΟΥΛΙΑ: </w:t>
      </w:r>
      <w:r>
        <w:rPr>
          <w:rFonts w:eastAsia="Times New Roman" w:cs="Times New Roman"/>
          <w:color w:val="000000"/>
          <w:szCs w:val="24"/>
        </w:rPr>
        <w:t>Κατά πλειοψηφία.</w:t>
      </w:r>
    </w:p>
    <w:p w14:paraId="34C33270"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ΔΙΑΜΑΝΤΩ ΜΑΝΩΛΑΚΟΥ:</w:t>
      </w:r>
      <w:r>
        <w:rPr>
          <w:rFonts w:eastAsia="Times New Roman" w:cs="Times New Roman"/>
          <w:color w:val="000000"/>
          <w:szCs w:val="24"/>
        </w:rPr>
        <w:t xml:space="preserve"> Κατά πλειοψηφία.</w:t>
      </w:r>
    </w:p>
    <w:p w14:paraId="34C33271" w14:textId="77777777" w:rsidR="00836292" w:rsidRDefault="0042176D">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szCs w:val="24"/>
        </w:rPr>
        <w:t xml:space="preserve">Συνεπώς το άρθρο πρώτο έγινε δεκτό ως έχει κατά πλειοψηφία. </w:t>
      </w:r>
    </w:p>
    <w:p w14:paraId="34C33272"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Ερωτάται το Σώμα: Γίνεται δεκτή η τροπολογία με γενικό αριθμό 313 και ειδικό 11 ως έχει;</w:t>
      </w:r>
    </w:p>
    <w:p w14:paraId="34C33273"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lastRenderedPageBreak/>
        <w:t xml:space="preserve">ΠΟΛΛΟΙ ΒΟΥΛΕΥΤΕΣ: </w:t>
      </w:r>
      <w:r>
        <w:rPr>
          <w:rFonts w:eastAsia="Times New Roman" w:cs="Times New Roman"/>
          <w:color w:val="000000"/>
          <w:szCs w:val="24"/>
        </w:rPr>
        <w:t>Δεκτό, δεκτό.</w:t>
      </w:r>
    </w:p>
    <w:p w14:paraId="34C33274"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ΣΙΜΟΣ ΚΕΔΙΚΟΓΛΟΥ:</w:t>
      </w:r>
      <w:r>
        <w:rPr>
          <w:rFonts w:eastAsia="Times New Roman" w:cs="Times New Roman"/>
          <w:color w:val="000000"/>
          <w:szCs w:val="24"/>
        </w:rPr>
        <w:t xml:space="preserve"> Κατά πλειοψηφία.</w:t>
      </w:r>
    </w:p>
    <w:p w14:paraId="34C33275"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ΕΛΕΝΗ ΖΑΡΟΥΛΙΑ: </w:t>
      </w:r>
      <w:r>
        <w:rPr>
          <w:rFonts w:eastAsia="Times New Roman" w:cs="Times New Roman"/>
          <w:color w:val="000000"/>
          <w:szCs w:val="24"/>
        </w:rPr>
        <w:t>Κατά πλειοψηφία.</w:t>
      </w:r>
    </w:p>
    <w:p w14:paraId="34C33276"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ΟΔΥΣΣΕΑΣ ΚΩΝΣΤΑΝΤΙΝΟΠΟΥΛΟΣ:</w:t>
      </w:r>
      <w:r>
        <w:rPr>
          <w:rFonts w:eastAsia="Times New Roman" w:cs="Times New Roman"/>
          <w:color w:val="000000"/>
          <w:szCs w:val="24"/>
        </w:rPr>
        <w:t xml:space="preserve"> Παρών.</w:t>
      </w:r>
    </w:p>
    <w:p w14:paraId="34C33277"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ΔΙΑΜΑΝΤΩ ΜΑΝΩΛΑΚΟΥ:</w:t>
      </w:r>
      <w:r>
        <w:rPr>
          <w:rFonts w:eastAsia="Times New Roman" w:cs="Times New Roman"/>
          <w:color w:val="000000"/>
          <w:szCs w:val="24"/>
        </w:rPr>
        <w:t xml:space="preserve"> Παρών.</w:t>
      </w:r>
    </w:p>
    <w:p w14:paraId="34C33278"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ΓΕΩΡΓΙΟΣ ΑΜΥΡΑΣ: </w:t>
      </w:r>
      <w:r>
        <w:rPr>
          <w:rFonts w:eastAsia="Times New Roman" w:cs="Times New Roman"/>
          <w:color w:val="000000"/>
          <w:szCs w:val="24"/>
        </w:rPr>
        <w:t>Παρών.</w:t>
      </w:r>
    </w:p>
    <w:p w14:paraId="34C33279"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ΓΕΩΡΓΙΟΣ-ΔΗΜΗΤΡΙΟΣ ΚΑΡΡΑΣ:</w:t>
      </w:r>
      <w:r>
        <w:rPr>
          <w:rFonts w:eastAsia="Times New Roman" w:cs="Times New Roman"/>
          <w:color w:val="000000"/>
          <w:szCs w:val="24"/>
        </w:rPr>
        <w:t xml:space="preserve"> Κατά πλειοψηφία.</w:t>
      </w:r>
    </w:p>
    <w:p w14:paraId="34C3327A"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w:t>
      </w:r>
      <w:r>
        <w:rPr>
          <w:rFonts w:eastAsia="Times New Roman" w:cs="Times New Roman"/>
          <w:b/>
          <w:szCs w:val="24"/>
        </w:rPr>
        <w:t>ούλης</w:t>
      </w:r>
      <w:proofErr w:type="spellEnd"/>
      <w:r>
        <w:rPr>
          <w:rFonts w:eastAsia="Times New Roman" w:cs="Times New Roman"/>
          <w:b/>
          <w:szCs w:val="24"/>
        </w:rPr>
        <w:t xml:space="preserve">): </w:t>
      </w:r>
      <w:r>
        <w:rPr>
          <w:rFonts w:eastAsia="Times New Roman" w:cs="Times New Roman"/>
          <w:color w:val="000000"/>
          <w:szCs w:val="24"/>
        </w:rPr>
        <w:t xml:space="preserve">Συνεπώς η τροπολογία με γενικό αριθμό 313 και ειδικό 11 έγινε δεκτή ως έχει κατά πλειοψηφία και εντάσσεται </w:t>
      </w:r>
      <w:r>
        <w:rPr>
          <w:rFonts w:eastAsia="Times New Roman" w:cs="Times New Roman"/>
          <w:color w:val="000000"/>
          <w:szCs w:val="24"/>
        </w:rPr>
        <w:t xml:space="preserve">στο </w:t>
      </w:r>
      <w:r>
        <w:rPr>
          <w:rFonts w:eastAsia="Times New Roman" w:cs="Times New Roman"/>
          <w:color w:val="000000"/>
          <w:szCs w:val="24"/>
        </w:rPr>
        <w:t>νομοσχέδιο ως ίδιο άρθρο.</w:t>
      </w:r>
    </w:p>
    <w:p w14:paraId="34C3327B"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Ερωτάται το Σώμα: Γίνεται δεκτή η τροπολογία με γενικό αριθμό 318 και ειδικό 16 ως έχει;</w:t>
      </w:r>
    </w:p>
    <w:p w14:paraId="34C3327C"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ΠΟΛΛΟΙ ΒΟΥΛΕΥΤΕΣ: </w:t>
      </w:r>
      <w:r>
        <w:rPr>
          <w:rFonts w:eastAsia="Times New Roman" w:cs="Times New Roman"/>
          <w:color w:val="000000"/>
          <w:szCs w:val="24"/>
        </w:rPr>
        <w:t>Δεκτό, δεκτό.</w:t>
      </w:r>
    </w:p>
    <w:p w14:paraId="34C3327D"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ΣΙΜΟΣ ΚΕΔΙΚΟΓΛΟΥ:</w:t>
      </w:r>
      <w:r>
        <w:rPr>
          <w:rFonts w:eastAsia="Times New Roman" w:cs="Times New Roman"/>
          <w:color w:val="000000"/>
          <w:szCs w:val="24"/>
        </w:rPr>
        <w:t xml:space="preserve"> Κατά πλειοψηφία.</w:t>
      </w:r>
    </w:p>
    <w:p w14:paraId="34C3327E"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ΕΛΕΝΗ ΖΑΡΟΥΛΙΑ: </w:t>
      </w:r>
      <w:r>
        <w:rPr>
          <w:rFonts w:eastAsia="Times New Roman" w:cs="Times New Roman"/>
          <w:color w:val="000000"/>
          <w:szCs w:val="24"/>
        </w:rPr>
        <w:t>Κατά πλειοψηφία.</w:t>
      </w:r>
    </w:p>
    <w:p w14:paraId="34C3327F"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ΓΕΩΡΓΙΟΣ-ΔΗΜΗΤΡΙΟΣ ΚΑΡΡΑΣ:</w:t>
      </w:r>
      <w:r>
        <w:rPr>
          <w:rFonts w:eastAsia="Times New Roman" w:cs="Times New Roman"/>
          <w:color w:val="000000"/>
          <w:szCs w:val="24"/>
        </w:rPr>
        <w:t xml:space="preserve"> Κατά πλειοψηφία.</w:t>
      </w:r>
    </w:p>
    <w:p w14:paraId="34C33280" w14:textId="77777777" w:rsidR="00836292" w:rsidRDefault="0042176D">
      <w:pPr>
        <w:spacing w:line="600" w:lineRule="auto"/>
        <w:ind w:firstLine="720"/>
        <w:contextualSpacing/>
        <w:jc w:val="both"/>
        <w:rPr>
          <w:rFonts w:eastAsia="Times New Roman" w:cs="Times New Roman"/>
          <w:color w:val="000000"/>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color w:val="000000"/>
          <w:szCs w:val="24"/>
        </w:rPr>
        <w:t xml:space="preserve">Συνεπώς η τροπολογία με γενικό αριθμό 318 και ειδικό 16 έγινε δεκτή ως έχει κατά πλειοψηφία και </w:t>
      </w:r>
      <w:r>
        <w:rPr>
          <w:rFonts w:eastAsia="Times New Roman" w:cs="Times New Roman"/>
          <w:color w:val="000000"/>
          <w:szCs w:val="24"/>
        </w:rPr>
        <w:t>εντάσσεται στο νομοσχέδιο ως ίδιο άρθρο.</w:t>
      </w:r>
    </w:p>
    <w:p w14:paraId="34C33281" w14:textId="77777777" w:rsidR="00836292" w:rsidRDefault="0042176D">
      <w:pPr>
        <w:spacing w:line="600" w:lineRule="auto"/>
        <w:ind w:firstLine="720"/>
        <w:jc w:val="both"/>
        <w:rPr>
          <w:rFonts w:eastAsia="Times New Roman"/>
          <w:szCs w:val="24"/>
        </w:rPr>
      </w:pPr>
      <w:r>
        <w:rPr>
          <w:rFonts w:eastAsia="Times New Roman"/>
          <w:szCs w:val="24"/>
        </w:rPr>
        <w:t xml:space="preserve">Ερωτάται το Σώμα: Γίνεται δεκτή η </w:t>
      </w:r>
      <w:r>
        <w:rPr>
          <w:rFonts w:eastAsia="Times New Roman"/>
          <w:bCs/>
          <w:szCs w:val="24"/>
        </w:rPr>
        <w:t>τροπολογία</w:t>
      </w:r>
      <w:r>
        <w:rPr>
          <w:rFonts w:eastAsia="Times New Roman"/>
          <w:szCs w:val="24"/>
        </w:rPr>
        <w:t xml:space="preserve"> με γενικό αριθμό 311 και ειδικό 9 ως έχει;</w:t>
      </w:r>
    </w:p>
    <w:p w14:paraId="34C33282" w14:textId="77777777" w:rsidR="00836292" w:rsidRDefault="0042176D">
      <w:pPr>
        <w:spacing w:line="600" w:lineRule="auto"/>
        <w:ind w:firstLine="720"/>
        <w:jc w:val="both"/>
        <w:rPr>
          <w:rFonts w:eastAsia="Times New Roman"/>
          <w:szCs w:val="24"/>
        </w:rPr>
      </w:pPr>
      <w:r>
        <w:rPr>
          <w:rFonts w:eastAsia="Times New Roman"/>
          <w:b/>
          <w:szCs w:val="24"/>
        </w:rPr>
        <w:lastRenderedPageBreak/>
        <w:t xml:space="preserve">ΠΟΛΛΟΙ ΒΟΥΛΕΥΤΕΣ: </w:t>
      </w:r>
      <w:r>
        <w:rPr>
          <w:rFonts w:eastAsia="Times New Roman"/>
          <w:szCs w:val="24"/>
        </w:rPr>
        <w:t xml:space="preserve">Δεκτή, δεκτή. </w:t>
      </w:r>
    </w:p>
    <w:p w14:paraId="34C33283" w14:textId="77777777" w:rsidR="00836292" w:rsidRDefault="0042176D">
      <w:pPr>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 xml:space="preserve">Κατά πλειοψηφία. </w:t>
      </w:r>
    </w:p>
    <w:p w14:paraId="34C33284" w14:textId="77777777" w:rsidR="00836292" w:rsidRDefault="0042176D">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 xml:space="preserve">Κατά πλειοψηφία. </w:t>
      </w:r>
    </w:p>
    <w:p w14:paraId="34C33285" w14:textId="77777777" w:rsidR="00836292" w:rsidRDefault="0042176D">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Παρών. </w:t>
      </w:r>
    </w:p>
    <w:p w14:paraId="34C33286"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η </w:t>
      </w:r>
      <w:r>
        <w:rPr>
          <w:rFonts w:eastAsia="Times New Roman"/>
          <w:bCs/>
          <w:szCs w:val="24"/>
        </w:rPr>
        <w:t>τροπολογία</w:t>
      </w:r>
      <w:r>
        <w:rPr>
          <w:rFonts w:eastAsia="Times New Roman"/>
          <w:szCs w:val="24"/>
        </w:rPr>
        <w:t xml:space="preserve"> με γενικό αριθμό 311 και ειδικό 9 έγινε δεκτή ως έχει κατά πλειοψηφία και εντάσσεται στο νομοσχέδιο ως ίδιο άρθρο. </w:t>
      </w:r>
    </w:p>
    <w:p w14:paraId="34C33287" w14:textId="77777777" w:rsidR="00836292" w:rsidRDefault="0042176D">
      <w:pPr>
        <w:spacing w:line="600" w:lineRule="auto"/>
        <w:ind w:firstLine="720"/>
        <w:jc w:val="both"/>
        <w:rPr>
          <w:rFonts w:eastAsia="Times New Roman"/>
          <w:szCs w:val="24"/>
        </w:rPr>
      </w:pPr>
      <w:r>
        <w:rPr>
          <w:rFonts w:eastAsia="Times New Roman"/>
          <w:szCs w:val="24"/>
        </w:rPr>
        <w:t xml:space="preserve">Ερωτάται το Σώμα: Γίνεται δεκτή η </w:t>
      </w:r>
      <w:r>
        <w:rPr>
          <w:rFonts w:eastAsia="Times New Roman"/>
          <w:bCs/>
          <w:szCs w:val="24"/>
        </w:rPr>
        <w:t>τροπολογία</w:t>
      </w:r>
      <w:r>
        <w:rPr>
          <w:rFonts w:eastAsia="Times New Roman"/>
          <w:szCs w:val="24"/>
        </w:rPr>
        <w:t xml:space="preserve"> με γ</w:t>
      </w:r>
      <w:r>
        <w:rPr>
          <w:rFonts w:eastAsia="Times New Roman"/>
          <w:szCs w:val="24"/>
        </w:rPr>
        <w:t>ενικό αριθμό 325 και ειδικό 23 ως έχει;</w:t>
      </w:r>
    </w:p>
    <w:p w14:paraId="34C33288" w14:textId="77777777" w:rsidR="00836292" w:rsidRDefault="0042176D">
      <w:pPr>
        <w:spacing w:line="600" w:lineRule="auto"/>
        <w:ind w:firstLine="720"/>
        <w:jc w:val="both"/>
        <w:rPr>
          <w:rFonts w:eastAsia="Times New Roman"/>
          <w:szCs w:val="24"/>
        </w:rPr>
      </w:pPr>
      <w:r>
        <w:rPr>
          <w:rFonts w:eastAsia="Times New Roman"/>
          <w:b/>
          <w:szCs w:val="24"/>
        </w:rPr>
        <w:lastRenderedPageBreak/>
        <w:t xml:space="preserve">ΠΟΛΛΟΙ ΒΟΥΛΕΥΤΕΣ: </w:t>
      </w:r>
      <w:r>
        <w:rPr>
          <w:rFonts w:eastAsia="Times New Roman"/>
          <w:szCs w:val="24"/>
        </w:rPr>
        <w:t xml:space="preserve">Δεκτή, δεκτή. </w:t>
      </w:r>
    </w:p>
    <w:p w14:paraId="34C33289" w14:textId="77777777" w:rsidR="00836292" w:rsidRDefault="0042176D">
      <w:pPr>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 xml:space="preserve">Κατά πλειοψηφία. </w:t>
      </w:r>
    </w:p>
    <w:p w14:paraId="34C3328A" w14:textId="77777777" w:rsidR="00836292" w:rsidRDefault="0042176D">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 xml:space="preserve">Κατά πλειοψηφία. </w:t>
      </w:r>
    </w:p>
    <w:p w14:paraId="34C3328B" w14:textId="77777777" w:rsidR="00836292" w:rsidRDefault="0042176D">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Κατά πλειοψηφία.</w:t>
      </w:r>
    </w:p>
    <w:p w14:paraId="34C3328C"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η </w:t>
      </w:r>
      <w:r>
        <w:rPr>
          <w:rFonts w:eastAsia="Times New Roman"/>
          <w:bCs/>
          <w:szCs w:val="24"/>
        </w:rPr>
        <w:t>τροπολογία</w:t>
      </w:r>
      <w:r>
        <w:rPr>
          <w:rFonts w:eastAsia="Times New Roman"/>
          <w:szCs w:val="24"/>
        </w:rPr>
        <w:t xml:space="preserve"> με γενικό αριθμό 325 </w:t>
      </w:r>
      <w:r>
        <w:rPr>
          <w:rFonts w:eastAsia="Times New Roman"/>
          <w:szCs w:val="24"/>
        </w:rPr>
        <w:t xml:space="preserve">και ειδικό 23 έγινε δεκτή ως έχει κατά πλειοψηφία και εντάσσεται στο νομοσχέδιο ως ίδιο άρθρο. </w:t>
      </w:r>
    </w:p>
    <w:p w14:paraId="34C3328D" w14:textId="77777777" w:rsidR="00836292" w:rsidRDefault="0042176D">
      <w:pPr>
        <w:spacing w:line="600" w:lineRule="auto"/>
        <w:ind w:firstLine="720"/>
        <w:jc w:val="both"/>
        <w:rPr>
          <w:rFonts w:eastAsia="Times New Roman"/>
          <w:szCs w:val="24"/>
        </w:rPr>
      </w:pPr>
      <w:r>
        <w:rPr>
          <w:rFonts w:eastAsia="Times New Roman"/>
          <w:szCs w:val="24"/>
        </w:rPr>
        <w:t>Εισερχόμ</w:t>
      </w:r>
      <w:r>
        <w:rPr>
          <w:rFonts w:eastAsia="Times New Roman"/>
          <w:szCs w:val="24"/>
        </w:rPr>
        <w:t>αστε</w:t>
      </w:r>
      <w:r>
        <w:rPr>
          <w:rFonts w:eastAsia="Times New Roman"/>
          <w:szCs w:val="24"/>
        </w:rPr>
        <w:t xml:space="preserve"> στην ψήφιση του ακροτελεύτιου άρθρου. </w:t>
      </w:r>
    </w:p>
    <w:p w14:paraId="34C3328E" w14:textId="77777777" w:rsidR="00836292" w:rsidRDefault="0042176D">
      <w:pPr>
        <w:spacing w:line="600" w:lineRule="auto"/>
        <w:ind w:firstLine="720"/>
        <w:jc w:val="both"/>
        <w:rPr>
          <w:rFonts w:eastAsia="Times New Roman"/>
          <w:szCs w:val="24"/>
        </w:rPr>
      </w:pPr>
      <w:r>
        <w:rPr>
          <w:rFonts w:eastAsia="Times New Roman"/>
          <w:szCs w:val="24"/>
        </w:rPr>
        <w:t>Ερωτάται το Σώμα: Γίνεται δεκτό το ακροτελεύτιο άρθρο;</w:t>
      </w:r>
    </w:p>
    <w:p w14:paraId="34C3328F" w14:textId="77777777" w:rsidR="00836292" w:rsidRDefault="0042176D">
      <w:pPr>
        <w:spacing w:line="600" w:lineRule="auto"/>
        <w:ind w:firstLine="720"/>
        <w:jc w:val="both"/>
        <w:rPr>
          <w:rFonts w:eastAsia="Times New Roman"/>
          <w:szCs w:val="24"/>
        </w:rPr>
      </w:pPr>
      <w:r>
        <w:rPr>
          <w:rFonts w:eastAsia="Times New Roman"/>
          <w:b/>
          <w:szCs w:val="24"/>
        </w:rPr>
        <w:lastRenderedPageBreak/>
        <w:t>ΠΟΛΛΟΙ ΒΟΥΛΕΥΤΕΣ:</w:t>
      </w:r>
      <w:r>
        <w:rPr>
          <w:rFonts w:eastAsia="Times New Roman"/>
          <w:szCs w:val="24"/>
        </w:rPr>
        <w:t xml:space="preserve"> Δεκτό, δεκτό.</w:t>
      </w:r>
    </w:p>
    <w:p w14:paraId="34C33290" w14:textId="77777777" w:rsidR="00836292" w:rsidRDefault="0042176D">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 xml:space="preserve">Κατά </w:t>
      </w:r>
      <w:r>
        <w:rPr>
          <w:rFonts w:eastAsia="Times New Roman"/>
          <w:szCs w:val="24"/>
        </w:rPr>
        <w:t>πλειοψηφία.</w:t>
      </w:r>
    </w:p>
    <w:p w14:paraId="34C33291" w14:textId="77777777" w:rsidR="00836292" w:rsidRDefault="0042176D">
      <w:pPr>
        <w:spacing w:line="600" w:lineRule="auto"/>
        <w:ind w:firstLine="720"/>
        <w:jc w:val="both"/>
        <w:rPr>
          <w:rFonts w:eastAsia="Times New Roman"/>
          <w:b/>
          <w:szCs w:val="24"/>
        </w:rPr>
      </w:pPr>
      <w:r>
        <w:rPr>
          <w:rFonts w:eastAsia="Times New Roman"/>
          <w:b/>
          <w:szCs w:val="24"/>
        </w:rPr>
        <w:t xml:space="preserve">ΔΙΑΜΑΝΤΩ ΜΑΝΩΛΑΚΟΥ: </w:t>
      </w:r>
      <w:r>
        <w:rPr>
          <w:rFonts w:eastAsia="Times New Roman"/>
          <w:szCs w:val="24"/>
        </w:rPr>
        <w:t>Κατά πλειοψηφία.</w:t>
      </w:r>
    </w:p>
    <w:p w14:paraId="34C33292"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 ακροτελεύτιο άρθρο έγινε δεκτό κατά πλειοψηφία.</w:t>
      </w:r>
    </w:p>
    <w:p w14:paraId="34C33293" w14:textId="77777777" w:rsidR="00836292" w:rsidRDefault="0042176D">
      <w:pPr>
        <w:spacing w:line="600" w:lineRule="auto"/>
        <w:ind w:firstLine="720"/>
        <w:jc w:val="both"/>
        <w:rPr>
          <w:rFonts w:eastAsia="Times New Roman"/>
          <w:szCs w:val="24"/>
        </w:rPr>
      </w:pPr>
      <w:r>
        <w:rPr>
          <w:rFonts w:eastAsia="Times New Roman"/>
          <w:szCs w:val="24"/>
        </w:rPr>
        <w:t>Συνεπώς το νομοσχέδιο του Υπουργείου Υποδομών, Μεταφορών και Δικτύων</w:t>
      </w:r>
      <w:r>
        <w:rPr>
          <w:rFonts w:eastAsia="Times New Roman"/>
          <w:szCs w:val="24"/>
        </w:rPr>
        <w:t>:</w:t>
      </w:r>
      <w:r>
        <w:rPr>
          <w:rFonts w:eastAsia="Times New Roman"/>
          <w:szCs w:val="24"/>
        </w:rPr>
        <w:t xml:space="preserve"> «Κύρωση της </w:t>
      </w:r>
      <w:proofErr w:type="spellStart"/>
      <w:r>
        <w:rPr>
          <w:rFonts w:eastAsia="Times New Roman"/>
          <w:szCs w:val="24"/>
        </w:rPr>
        <w:t>Ευρωμεσογειακής</w:t>
      </w:r>
      <w:proofErr w:type="spellEnd"/>
      <w:r>
        <w:rPr>
          <w:rFonts w:eastAsia="Times New Roman"/>
          <w:szCs w:val="24"/>
        </w:rPr>
        <w:t xml:space="preserve"> Συμφωνίας Αεροπορικών Με</w:t>
      </w:r>
      <w:r>
        <w:rPr>
          <w:rFonts w:eastAsia="Times New Roman"/>
          <w:szCs w:val="24"/>
        </w:rPr>
        <w:t>ταφορών μεταξύ της Ευρωπαϊκής Ένωσης και των κρατών μελών της αφενός και της Κυβέρνησης του Κράτους του Ισραήλ αφετέρου και άλλες διατάξεις» έγινε δεκτό επί της αρχής</w:t>
      </w:r>
      <w:r>
        <w:rPr>
          <w:rFonts w:eastAsia="Times New Roman"/>
          <w:szCs w:val="24"/>
        </w:rPr>
        <w:t>,</w:t>
      </w:r>
      <w:r>
        <w:rPr>
          <w:rFonts w:eastAsia="Times New Roman"/>
          <w:szCs w:val="24"/>
        </w:rPr>
        <w:t xml:space="preserve"> επί των άρθρων και των τροπολογιών.</w:t>
      </w:r>
    </w:p>
    <w:p w14:paraId="34C33294" w14:textId="77777777" w:rsidR="00836292" w:rsidRDefault="0042176D">
      <w:pPr>
        <w:spacing w:line="600" w:lineRule="auto"/>
        <w:ind w:firstLine="720"/>
        <w:jc w:val="both"/>
        <w:rPr>
          <w:rFonts w:eastAsia="Times New Roman"/>
          <w:szCs w:val="24"/>
        </w:rPr>
      </w:pPr>
      <w:r>
        <w:rPr>
          <w:rFonts w:eastAsia="Times New Roman"/>
          <w:szCs w:val="24"/>
        </w:rPr>
        <w:lastRenderedPageBreak/>
        <w:t>Κυρίες και κύριοι συνάδελφοι, δέχεστε στο σημείο αυτ</w:t>
      </w:r>
      <w:r>
        <w:rPr>
          <w:rFonts w:eastAsia="Times New Roman"/>
          <w:szCs w:val="24"/>
        </w:rPr>
        <w:t>ό να ψηφίσουμε το νομοσχέδιο και στο σύνολό του;</w:t>
      </w:r>
    </w:p>
    <w:p w14:paraId="34C33295" w14:textId="77777777" w:rsidR="00836292" w:rsidRDefault="0042176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Μάλιστα, μάλιστα.</w:t>
      </w:r>
    </w:p>
    <w:p w14:paraId="34C33296"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Ερωτάται το Σώμα: Γίνεται δεκτό το νομοσχέδιο και στο σύνολ</w:t>
      </w:r>
      <w:r>
        <w:rPr>
          <w:rFonts w:eastAsia="Times New Roman"/>
          <w:szCs w:val="24"/>
        </w:rPr>
        <w:t>ο</w:t>
      </w:r>
      <w:r>
        <w:rPr>
          <w:rFonts w:eastAsia="Times New Roman"/>
          <w:szCs w:val="24"/>
        </w:rPr>
        <w:t>;</w:t>
      </w:r>
    </w:p>
    <w:p w14:paraId="34C33297" w14:textId="77777777" w:rsidR="00836292" w:rsidRDefault="0042176D">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Δεκτό, δεκτό.</w:t>
      </w:r>
    </w:p>
    <w:p w14:paraId="34C33298" w14:textId="77777777" w:rsidR="00836292" w:rsidRDefault="0042176D">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Κατά πλειοψηφία.</w:t>
      </w:r>
    </w:p>
    <w:p w14:paraId="34C33299" w14:textId="77777777" w:rsidR="00836292" w:rsidRDefault="0042176D">
      <w:pPr>
        <w:spacing w:line="600" w:lineRule="auto"/>
        <w:ind w:firstLine="720"/>
        <w:jc w:val="both"/>
        <w:rPr>
          <w:rFonts w:eastAsia="Times New Roman"/>
          <w:b/>
          <w:szCs w:val="24"/>
        </w:rPr>
      </w:pPr>
      <w:r>
        <w:rPr>
          <w:rFonts w:eastAsia="Times New Roman"/>
          <w:b/>
          <w:szCs w:val="24"/>
        </w:rPr>
        <w:t>ΔΙΑΜΑΝΤΩ Μ</w:t>
      </w:r>
      <w:r>
        <w:rPr>
          <w:rFonts w:eastAsia="Times New Roman"/>
          <w:b/>
          <w:szCs w:val="24"/>
        </w:rPr>
        <w:t xml:space="preserve">ΑΝΩΛΑΚΟΥ: </w:t>
      </w:r>
      <w:r>
        <w:rPr>
          <w:rFonts w:eastAsia="Times New Roman"/>
          <w:szCs w:val="24"/>
        </w:rPr>
        <w:t>Κατά πλειοψηφία.</w:t>
      </w:r>
    </w:p>
    <w:p w14:paraId="34C3329A"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 νομοσχέδιο έγινε δεκτό και στο σύνολο κατά πλειοψηφία.</w:t>
      </w:r>
    </w:p>
    <w:p w14:paraId="34C3329B" w14:textId="77777777" w:rsidR="00836292" w:rsidRDefault="0042176D">
      <w:pPr>
        <w:spacing w:line="600" w:lineRule="auto"/>
        <w:ind w:firstLine="720"/>
        <w:jc w:val="both"/>
        <w:rPr>
          <w:rFonts w:eastAsia="Times New Roman"/>
          <w:szCs w:val="24"/>
        </w:rPr>
      </w:pPr>
      <w:r>
        <w:rPr>
          <w:rFonts w:eastAsia="Times New Roman"/>
          <w:szCs w:val="24"/>
        </w:rPr>
        <w:lastRenderedPageBreak/>
        <w:t>Συνεπώς το νομοσχέδιο του Υπουργείου Υποδομών, Μεταφορών και Δικτύων</w:t>
      </w:r>
      <w:r>
        <w:rPr>
          <w:rFonts w:eastAsia="Times New Roman"/>
          <w:szCs w:val="24"/>
        </w:rPr>
        <w:t>:</w:t>
      </w:r>
      <w:r>
        <w:rPr>
          <w:rFonts w:eastAsia="Times New Roman"/>
          <w:szCs w:val="24"/>
        </w:rPr>
        <w:t xml:space="preserve"> «Κύρωση της </w:t>
      </w:r>
      <w:proofErr w:type="spellStart"/>
      <w:r>
        <w:rPr>
          <w:rFonts w:eastAsia="Times New Roman"/>
          <w:szCs w:val="24"/>
        </w:rPr>
        <w:t>Ευρωμεσογειακής</w:t>
      </w:r>
      <w:proofErr w:type="spellEnd"/>
      <w:r>
        <w:rPr>
          <w:rFonts w:eastAsia="Times New Roman"/>
          <w:szCs w:val="24"/>
        </w:rPr>
        <w:t xml:space="preserve"> Συμφωνίας Αεροπορικών Μεταφορών μεταξύ </w:t>
      </w:r>
      <w:r>
        <w:rPr>
          <w:rFonts w:eastAsia="Times New Roman"/>
          <w:szCs w:val="24"/>
        </w:rPr>
        <w:t>της Ευρωπαϊκής Ένωσης και των κρατών μελών της αφενός και της Κυβέρνησης του Κράτους του Ισραήλ αφετέρου και άλλες διατάξεις» έγινε δεκτό κατά πλειοψηφία επί της αρχής, επί των άρθρων και του συνόλου και έχει ως εξής:</w:t>
      </w:r>
    </w:p>
    <w:p w14:paraId="34C3329C" w14:textId="77777777" w:rsidR="00836292" w:rsidRDefault="0042176D">
      <w:pPr>
        <w:spacing w:line="600" w:lineRule="auto"/>
        <w:ind w:firstLine="720"/>
        <w:jc w:val="center"/>
        <w:rPr>
          <w:rFonts w:eastAsia="Times New Roman"/>
          <w:color w:val="FF0000"/>
          <w:szCs w:val="24"/>
        </w:rPr>
      </w:pPr>
      <w:r w:rsidDel="00922960">
        <w:rPr>
          <w:rFonts w:eastAsia="Times New Roman"/>
          <w:szCs w:val="24"/>
        </w:rPr>
        <w:t xml:space="preserve"> </w:t>
      </w:r>
      <w:r w:rsidRPr="00F11DC6">
        <w:rPr>
          <w:rFonts w:eastAsia="Times New Roman"/>
          <w:color w:val="FF0000"/>
          <w:szCs w:val="24"/>
        </w:rPr>
        <w:t xml:space="preserve">(Να καταχωριστεί το κείμενο του </w:t>
      </w:r>
      <w:r w:rsidRPr="00F11DC6">
        <w:rPr>
          <w:rFonts w:eastAsia="Times New Roman"/>
          <w:color w:val="FF0000"/>
          <w:szCs w:val="24"/>
        </w:rPr>
        <w:t>νομοσχεδίου</w:t>
      </w:r>
      <w:r w:rsidRPr="00F11DC6">
        <w:rPr>
          <w:rFonts w:eastAsia="Times New Roman"/>
          <w:color w:val="FF0000"/>
          <w:szCs w:val="24"/>
        </w:rPr>
        <w:t>,</w:t>
      </w:r>
      <w:r w:rsidRPr="00F11DC6">
        <w:rPr>
          <w:rFonts w:eastAsia="Times New Roman"/>
          <w:color w:val="FF0000"/>
          <w:szCs w:val="24"/>
        </w:rPr>
        <w:t xml:space="preserve"> σελ. 284α</w:t>
      </w:r>
      <w:r w:rsidRPr="00F11DC6">
        <w:rPr>
          <w:rFonts w:eastAsia="Times New Roman"/>
          <w:color w:val="FF0000"/>
          <w:szCs w:val="24"/>
        </w:rPr>
        <w:t>)</w:t>
      </w:r>
    </w:p>
    <w:p w14:paraId="34C3329D"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Κυρίες και κύριοι συνάδελφοι, παρακαλώ το Σώμα να εξουσιοδοτήσει το </w:t>
      </w:r>
      <w:r>
        <w:rPr>
          <w:rFonts w:eastAsia="Times New Roman"/>
          <w:szCs w:val="24"/>
        </w:rPr>
        <w:lastRenderedPageBreak/>
        <w:t>Προεδρείο για την υπ’ ευθύνη του επικύρωση των Πρακτικών ως προς την ψήφιση στο σύνολο του παραπάνω νομοσχεδίου.</w:t>
      </w:r>
    </w:p>
    <w:p w14:paraId="34C3329E" w14:textId="77777777" w:rsidR="00836292" w:rsidRDefault="0042176D">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p>
    <w:p w14:paraId="34C3329F"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 Σώμα παρέσχε τη ζητηθείσα εξουσιοδότηση.</w:t>
      </w:r>
    </w:p>
    <w:p w14:paraId="34C332A0" w14:textId="77777777" w:rsidR="00836292" w:rsidRDefault="0042176D">
      <w:pPr>
        <w:spacing w:line="600" w:lineRule="auto"/>
        <w:ind w:firstLine="720"/>
        <w:jc w:val="both"/>
        <w:rPr>
          <w:rFonts w:eastAsia="Times New Roman"/>
          <w:szCs w:val="24"/>
        </w:rPr>
      </w:pPr>
      <w:r>
        <w:rPr>
          <w:rFonts w:eastAsia="Times New Roman"/>
          <w:szCs w:val="24"/>
        </w:rPr>
        <w:t>Π</w:t>
      </w:r>
      <w:r>
        <w:rPr>
          <w:rFonts w:eastAsia="Times New Roman"/>
          <w:szCs w:val="24"/>
        </w:rPr>
        <w:t>ροχωρούμε στην τελευταία κύρωση.</w:t>
      </w:r>
    </w:p>
    <w:p w14:paraId="34C332A1" w14:textId="77777777" w:rsidR="00836292" w:rsidRDefault="0042176D">
      <w:pPr>
        <w:spacing w:line="600" w:lineRule="auto"/>
        <w:ind w:firstLine="720"/>
        <w:jc w:val="both"/>
        <w:rPr>
          <w:rFonts w:eastAsia="Times New Roman"/>
          <w:szCs w:val="24"/>
        </w:rPr>
      </w:pPr>
      <w:r>
        <w:rPr>
          <w:rFonts w:eastAsia="Times New Roman"/>
          <w:szCs w:val="24"/>
        </w:rPr>
        <w:t>Κηρύσσεται περαιωμένη η συζήτηση επί των άρθρων και των τροπολογιών του νομοσχεδίου του Υπουργείου Υποδομών, Μεταφο</w:t>
      </w:r>
      <w:r>
        <w:rPr>
          <w:rFonts w:eastAsia="Times New Roman"/>
          <w:szCs w:val="24"/>
        </w:rPr>
        <w:t>ρών και Δικτύων</w:t>
      </w:r>
      <w:r>
        <w:rPr>
          <w:rFonts w:eastAsia="Times New Roman"/>
          <w:szCs w:val="24"/>
        </w:rPr>
        <w:t>:</w:t>
      </w:r>
      <w:r>
        <w:rPr>
          <w:rFonts w:eastAsia="Times New Roman"/>
          <w:szCs w:val="24"/>
        </w:rPr>
        <w:t xml:space="preserve"> «Κύρωση της Συμφωνίας Κοινού Αεροπορικού Χώρου μεταξύ της Ευρωπαϊκής Ένωσης και </w:t>
      </w:r>
      <w:r>
        <w:rPr>
          <w:rFonts w:eastAsia="Times New Roman"/>
          <w:szCs w:val="24"/>
        </w:rPr>
        <w:lastRenderedPageBreak/>
        <w:t>των κρατών - μελών της και της Δημοκρατίας της Μολδαβίας</w:t>
      </w:r>
      <w:r>
        <w:rPr>
          <w:rFonts w:eastAsia="Times New Roman"/>
          <w:szCs w:val="24"/>
        </w:rPr>
        <w:t xml:space="preserve"> και άλλες διατάξεις</w:t>
      </w:r>
      <w:r>
        <w:rPr>
          <w:rFonts w:eastAsia="Times New Roman"/>
          <w:szCs w:val="24"/>
        </w:rPr>
        <w:t>».</w:t>
      </w:r>
    </w:p>
    <w:p w14:paraId="34C332A2" w14:textId="77777777" w:rsidR="00836292" w:rsidRDefault="0042176D">
      <w:pPr>
        <w:spacing w:line="600" w:lineRule="auto"/>
        <w:ind w:firstLine="720"/>
        <w:jc w:val="both"/>
        <w:rPr>
          <w:rFonts w:eastAsia="Times New Roman"/>
          <w:szCs w:val="24"/>
        </w:rPr>
      </w:pPr>
      <w:r>
        <w:rPr>
          <w:rFonts w:eastAsia="Times New Roman"/>
          <w:szCs w:val="24"/>
        </w:rPr>
        <w:t>Ερωτάται το Σώμα: Γίνεται δεκτό το άρθρο πρώτο ως έχει;</w:t>
      </w:r>
    </w:p>
    <w:p w14:paraId="34C332A3" w14:textId="77777777" w:rsidR="00836292" w:rsidRDefault="0042176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Δεκτή,</w:t>
      </w:r>
      <w:r>
        <w:rPr>
          <w:rFonts w:eastAsia="Times New Roman"/>
          <w:szCs w:val="24"/>
        </w:rPr>
        <w:t xml:space="preserve"> δεκτή. </w:t>
      </w:r>
    </w:p>
    <w:p w14:paraId="34C332A4" w14:textId="77777777" w:rsidR="00836292" w:rsidRDefault="0042176D">
      <w:pPr>
        <w:spacing w:line="600" w:lineRule="auto"/>
        <w:ind w:firstLine="720"/>
        <w:jc w:val="both"/>
        <w:rPr>
          <w:rFonts w:eastAsia="Times New Roman"/>
          <w:szCs w:val="24"/>
        </w:rPr>
      </w:pPr>
      <w:r>
        <w:rPr>
          <w:rFonts w:eastAsia="Times New Roman"/>
          <w:b/>
          <w:szCs w:val="24"/>
        </w:rPr>
        <w:t xml:space="preserve">ΕΛΕΝΗ ΖΑΡΟΥΛΙΑ: </w:t>
      </w:r>
      <w:r>
        <w:rPr>
          <w:rFonts w:eastAsia="Times New Roman"/>
          <w:szCs w:val="24"/>
        </w:rPr>
        <w:t xml:space="preserve">Κατά πλειοψηφία. </w:t>
      </w:r>
    </w:p>
    <w:p w14:paraId="34C332A5" w14:textId="77777777" w:rsidR="00836292" w:rsidRDefault="0042176D">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Κατά πλειοψηφία.</w:t>
      </w:r>
    </w:p>
    <w:p w14:paraId="34C332A6"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το άρθρο πρώτο έγινε δεκτό κατά πλειοψηφία. </w:t>
      </w:r>
    </w:p>
    <w:p w14:paraId="34C332A7" w14:textId="77777777" w:rsidR="00836292" w:rsidRDefault="0042176D">
      <w:pPr>
        <w:spacing w:line="600" w:lineRule="auto"/>
        <w:ind w:firstLine="720"/>
        <w:jc w:val="both"/>
        <w:rPr>
          <w:rFonts w:eastAsia="Times New Roman"/>
          <w:szCs w:val="24"/>
        </w:rPr>
      </w:pPr>
      <w:r>
        <w:rPr>
          <w:rFonts w:eastAsia="Times New Roman"/>
          <w:szCs w:val="24"/>
        </w:rPr>
        <w:t xml:space="preserve">Ερωτάται το Σώμα: Γίνεται δεκτή η </w:t>
      </w:r>
      <w:r>
        <w:rPr>
          <w:rFonts w:eastAsia="Times New Roman"/>
          <w:bCs/>
          <w:szCs w:val="24"/>
        </w:rPr>
        <w:t>τροπολογία</w:t>
      </w:r>
      <w:r>
        <w:rPr>
          <w:rFonts w:eastAsia="Times New Roman"/>
          <w:szCs w:val="24"/>
        </w:rPr>
        <w:t xml:space="preserve"> με γενικό αριθμό 315 και ειδικό 13 ως έχει;</w:t>
      </w:r>
    </w:p>
    <w:p w14:paraId="34C332A8" w14:textId="77777777" w:rsidR="00836292" w:rsidRDefault="0042176D">
      <w:pPr>
        <w:spacing w:line="600" w:lineRule="auto"/>
        <w:ind w:firstLine="720"/>
        <w:jc w:val="both"/>
        <w:rPr>
          <w:rFonts w:eastAsia="Times New Roman"/>
          <w:szCs w:val="24"/>
        </w:rPr>
      </w:pPr>
      <w:r>
        <w:rPr>
          <w:rFonts w:eastAsia="Times New Roman"/>
          <w:b/>
          <w:szCs w:val="24"/>
        </w:rPr>
        <w:lastRenderedPageBreak/>
        <w:t xml:space="preserve">ΠΟΛΛΟΙ ΒΟΥΛΕΥΤΕΣ: </w:t>
      </w:r>
      <w:r>
        <w:rPr>
          <w:rFonts w:eastAsia="Times New Roman"/>
          <w:szCs w:val="24"/>
        </w:rPr>
        <w:t xml:space="preserve">Δεκτή, δεκτή. </w:t>
      </w:r>
    </w:p>
    <w:p w14:paraId="34C332A9" w14:textId="77777777" w:rsidR="00836292" w:rsidRDefault="0042176D">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34C332AA"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η </w:t>
      </w:r>
      <w:r>
        <w:rPr>
          <w:rFonts w:eastAsia="Times New Roman"/>
          <w:bCs/>
          <w:szCs w:val="24"/>
        </w:rPr>
        <w:t>τροπολογία</w:t>
      </w:r>
      <w:r>
        <w:rPr>
          <w:rFonts w:eastAsia="Times New Roman"/>
          <w:szCs w:val="24"/>
        </w:rPr>
        <w:t xml:space="preserve"> με γενικό αριθμό 315 και ειδικό 13 έγινε δεκτή ως έχει κατά πλειοψηφία και εντάσσεται στο νομοσχέδιο ως ίδιο άρθρο. </w:t>
      </w:r>
    </w:p>
    <w:p w14:paraId="34C332AB" w14:textId="77777777" w:rsidR="00836292" w:rsidRDefault="0042176D">
      <w:pPr>
        <w:spacing w:line="600" w:lineRule="auto"/>
        <w:ind w:firstLine="720"/>
        <w:jc w:val="both"/>
        <w:rPr>
          <w:rFonts w:eastAsia="Times New Roman"/>
          <w:szCs w:val="24"/>
        </w:rPr>
      </w:pPr>
      <w:r>
        <w:rPr>
          <w:rFonts w:eastAsia="Times New Roman"/>
          <w:szCs w:val="24"/>
        </w:rPr>
        <w:t>Ερωτάται το Σώμα: Γίνετα</w:t>
      </w:r>
      <w:r>
        <w:rPr>
          <w:rFonts w:eastAsia="Times New Roman"/>
          <w:szCs w:val="24"/>
        </w:rPr>
        <w:t xml:space="preserve">ι δεκτή η </w:t>
      </w:r>
      <w:r>
        <w:rPr>
          <w:rFonts w:eastAsia="Times New Roman"/>
          <w:bCs/>
          <w:szCs w:val="24"/>
        </w:rPr>
        <w:t>τροπολογία</w:t>
      </w:r>
      <w:r>
        <w:rPr>
          <w:rFonts w:eastAsia="Times New Roman"/>
          <w:szCs w:val="24"/>
        </w:rPr>
        <w:t xml:space="preserve"> με γενικό αριθμό 316 και ειδικό 14 ως έχει;</w:t>
      </w:r>
    </w:p>
    <w:p w14:paraId="34C332AC" w14:textId="77777777" w:rsidR="00836292" w:rsidRDefault="0042176D">
      <w:pPr>
        <w:spacing w:line="600" w:lineRule="auto"/>
        <w:ind w:firstLine="720"/>
        <w:jc w:val="both"/>
        <w:rPr>
          <w:rFonts w:eastAsia="Times New Roman"/>
          <w:szCs w:val="24"/>
        </w:rPr>
      </w:pPr>
      <w:r>
        <w:rPr>
          <w:rFonts w:eastAsia="Times New Roman"/>
          <w:b/>
          <w:szCs w:val="24"/>
        </w:rPr>
        <w:t xml:space="preserve">ΠΟΛΛΟΙ ΒΟΥΛΕΥΤΕΣ: </w:t>
      </w:r>
      <w:r>
        <w:rPr>
          <w:rFonts w:eastAsia="Times New Roman"/>
          <w:szCs w:val="24"/>
        </w:rPr>
        <w:t xml:space="preserve">Δεκτή, δεκτή. </w:t>
      </w:r>
    </w:p>
    <w:p w14:paraId="34C332AD" w14:textId="77777777" w:rsidR="00836292" w:rsidRDefault="0042176D">
      <w:pPr>
        <w:spacing w:line="600" w:lineRule="auto"/>
        <w:ind w:firstLine="720"/>
        <w:jc w:val="both"/>
        <w:rPr>
          <w:rFonts w:eastAsia="Times New Roman"/>
          <w:szCs w:val="24"/>
        </w:rPr>
      </w:pPr>
      <w:r>
        <w:rPr>
          <w:rFonts w:eastAsia="Times New Roman"/>
          <w:b/>
          <w:szCs w:val="24"/>
        </w:rPr>
        <w:t xml:space="preserve">ΣΙΜΟΣ ΚΕΔΙΚΟΓΛΟΥ: </w:t>
      </w:r>
      <w:r>
        <w:rPr>
          <w:rFonts w:eastAsia="Times New Roman"/>
          <w:szCs w:val="24"/>
        </w:rPr>
        <w:t xml:space="preserve">Κατά πλειοψηφία. </w:t>
      </w:r>
    </w:p>
    <w:p w14:paraId="34C332AE" w14:textId="77777777" w:rsidR="00836292" w:rsidRDefault="0042176D">
      <w:pPr>
        <w:spacing w:line="600" w:lineRule="auto"/>
        <w:ind w:firstLine="720"/>
        <w:jc w:val="both"/>
        <w:rPr>
          <w:rFonts w:eastAsia="Times New Roman"/>
          <w:szCs w:val="24"/>
        </w:rPr>
      </w:pPr>
      <w:r>
        <w:rPr>
          <w:rFonts w:eastAsia="Times New Roman"/>
          <w:b/>
          <w:szCs w:val="24"/>
        </w:rPr>
        <w:lastRenderedPageBreak/>
        <w:t xml:space="preserve">ΕΛΕΝΗ ΖΑΡΟΥΛΙΑ: </w:t>
      </w:r>
      <w:r>
        <w:rPr>
          <w:rFonts w:eastAsia="Times New Roman"/>
          <w:szCs w:val="24"/>
        </w:rPr>
        <w:t xml:space="preserve">Κατά πλειοψηφία. </w:t>
      </w:r>
    </w:p>
    <w:p w14:paraId="34C332AF" w14:textId="77777777" w:rsidR="00836292" w:rsidRDefault="0042176D">
      <w:pPr>
        <w:spacing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Κατά πλειοψηφία. </w:t>
      </w:r>
    </w:p>
    <w:p w14:paraId="34C332B0" w14:textId="77777777" w:rsidR="00836292" w:rsidRDefault="0042176D">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Παρών.</w:t>
      </w:r>
    </w:p>
    <w:p w14:paraId="34C332B1" w14:textId="77777777" w:rsidR="00836292" w:rsidRDefault="0042176D">
      <w:pPr>
        <w:spacing w:line="600" w:lineRule="auto"/>
        <w:ind w:firstLine="720"/>
        <w:jc w:val="both"/>
        <w:rPr>
          <w:rFonts w:eastAsia="Times New Roman"/>
          <w:szCs w:val="24"/>
        </w:rPr>
      </w:pPr>
      <w:r>
        <w:rPr>
          <w:rFonts w:eastAsia="Times New Roman"/>
          <w:b/>
          <w:szCs w:val="24"/>
        </w:rPr>
        <w:t>ΓΕΩΡΓΙΟΣ ΑΜΥΡΑΣ</w:t>
      </w:r>
      <w:r>
        <w:rPr>
          <w:rFonts w:eastAsia="Times New Roman"/>
          <w:b/>
          <w:szCs w:val="24"/>
        </w:rPr>
        <w:t>:</w:t>
      </w:r>
      <w:r>
        <w:rPr>
          <w:rFonts w:eastAsia="Times New Roman"/>
          <w:szCs w:val="24"/>
        </w:rPr>
        <w:t xml:space="preserve"> Κατά πλειοψηφία.</w:t>
      </w:r>
    </w:p>
    <w:p w14:paraId="34C332B2" w14:textId="77777777" w:rsidR="00836292" w:rsidRDefault="0042176D">
      <w:pPr>
        <w:spacing w:line="600" w:lineRule="auto"/>
        <w:ind w:firstLine="720"/>
        <w:jc w:val="both"/>
        <w:rPr>
          <w:rFonts w:eastAsia="Times New Roman"/>
          <w:szCs w:val="24"/>
        </w:rPr>
      </w:pPr>
      <w:r>
        <w:rPr>
          <w:rFonts w:eastAsia="Times New Roman"/>
          <w:b/>
          <w:szCs w:val="24"/>
        </w:rPr>
        <w:t>ΓΕΩΡΓΙΟΣ-ΔΗΜΗΤΡΙΟΣ ΚΑΡΡΑΣ:</w:t>
      </w:r>
      <w:r>
        <w:rPr>
          <w:rFonts w:eastAsia="Times New Roman"/>
          <w:szCs w:val="24"/>
        </w:rPr>
        <w:t xml:space="preserve"> Κατά πλειοψηφία.</w:t>
      </w:r>
    </w:p>
    <w:p w14:paraId="34C332B3" w14:textId="77777777" w:rsidR="00836292" w:rsidRDefault="0042176D">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η </w:t>
      </w:r>
      <w:r>
        <w:rPr>
          <w:rFonts w:eastAsia="Times New Roman"/>
          <w:bCs/>
          <w:szCs w:val="24"/>
        </w:rPr>
        <w:t>τροπολογία</w:t>
      </w:r>
      <w:r>
        <w:rPr>
          <w:rFonts w:eastAsia="Times New Roman"/>
          <w:szCs w:val="24"/>
        </w:rPr>
        <w:t xml:space="preserve"> με γενικό αριθμό 316 και ειδικό 14 έγινε δεκτή ως έχει κατά πλειοψηφία και εντάσσεται στο νομοσχέδιο ως ίδιο άρθρο. </w:t>
      </w:r>
    </w:p>
    <w:p w14:paraId="34C332B4"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 xml:space="preserve">Ερωτάται το Σώμα: </w:t>
      </w:r>
      <w:r>
        <w:rPr>
          <w:rFonts w:eastAsia="Times New Roman" w:cs="Times New Roman"/>
          <w:szCs w:val="24"/>
        </w:rPr>
        <w:t>Γίνεται δεκτή η τροπολογία με γενικό αριθμό 326 και ειδικό αριθμό 24 ως έχει;</w:t>
      </w:r>
    </w:p>
    <w:p w14:paraId="34C332B5"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Δεκτή, δεκτή.</w:t>
      </w:r>
    </w:p>
    <w:p w14:paraId="34C332B6"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ΣΙΜΟΣ ΚΕΔΙΚΟΓΛΟΥ:</w:t>
      </w:r>
      <w:r>
        <w:rPr>
          <w:rFonts w:eastAsia="Times New Roman" w:cs="Times New Roman"/>
          <w:szCs w:val="24"/>
        </w:rPr>
        <w:t xml:space="preserve"> Κατά πλειοψηφία.</w:t>
      </w:r>
    </w:p>
    <w:p w14:paraId="34C332B7"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34C332B8"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η τροπολογία με γενικό αριθμό 326 και ειδικό αριθμό 24 έγινε δεκτή ως έχει κατά πλειοψηφία και εντάσσεται στο νομοσχέδιο ως ίδιο άρθρο.</w:t>
      </w:r>
    </w:p>
    <w:p w14:paraId="34C332B9"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Εισερχόμαστε στη ψήφιση του ακροτελεύτιου άρθρου.</w:t>
      </w:r>
    </w:p>
    <w:p w14:paraId="34C332BA"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34C332BB"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lastRenderedPageBreak/>
        <w:t>ΠΟΛΛΟΙ ΒΟΥΛΕΥΤ</w:t>
      </w:r>
      <w:r>
        <w:rPr>
          <w:rFonts w:eastAsia="Times New Roman" w:cs="Times New Roman"/>
          <w:b/>
          <w:szCs w:val="24"/>
        </w:rPr>
        <w:t>ΕΣ:</w:t>
      </w:r>
      <w:r>
        <w:rPr>
          <w:rFonts w:eastAsia="Times New Roman" w:cs="Times New Roman"/>
          <w:szCs w:val="24"/>
        </w:rPr>
        <w:t xml:space="preserve"> Δεκτό, δεκτό.</w:t>
      </w:r>
    </w:p>
    <w:p w14:paraId="34C332BC"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34C332B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Κατά πλειοψηφία.</w:t>
      </w:r>
    </w:p>
    <w:p w14:paraId="34C332BE"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 ακροτελεύτιο άρθρο έγινε δεκτό κατά πλειοψηφία.</w:t>
      </w:r>
    </w:p>
    <w:p w14:paraId="34C332BF"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Υποδομών, Μεταφορών και Δικτύων</w:t>
      </w:r>
      <w:r>
        <w:rPr>
          <w:rFonts w:eastAsia="Times New Roman" w:cs="Times New Roman"/>
          <w:szCs w:val="24"/>
        </w:rPr>
        <w:t>:</w:t>
      </w:r>
      <w:r>
        <w:rPr>
          <w:rFonts w:eastAsia="Times New Roman" w:cs="Times New Roman"/>
          <w:szCs w:val="24"/>
        </w:rPr>
        <w:t xml:space="preserve"> «Κύρωση της Σ</w:t>
      </w:r>
      <w:r>
        <w:rPr>
          <w:rFonts w:eastAsia="Times New Roman" w:cs="Times New Roman"/>
          <w:szCs w:val="24"/>
        </w:rPr>
        <w:t>υμφωνίας Κοινού Αεροπορικού Χώρου μεταξύ της Ευρωπαϊκής Ένωσης και των κρατών-μελών της και της Δημοκρατίας της Μολδαβίας και άλλες διατάξεις» έγινε δεκτό επί της αρχής, επί των άρθρων και των τροπολογιών.</w:t>
      </w:r>
    </w:p>
    <w:p w14:paraId="34C332C0"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δέχεστε στο σημείο α</w:t>
      </w:r>
      <w:r>
        <w:rPr>
          <w:rFonts w:eastAsia="Times New Roman" w:cs="Times New Roman"/>
          <w:szCs w:val="24"/>
        </w:rPr>
        <w:t>υτό να ψηφίσουμε το νομοσχέδιο και στο σύνολο;</w:t>
      </w:r>
    </w:p>
    <w:p w14:paraId="34C332C1"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34C332C2"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Ερωτάται το Σώμα: Γίνεται δεκτό το νομοσχέδιο και στο σύνολο;</w:t>
      </w:r>
    </w:p>
    <w:p w14:paraId="34C332C3"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34C332C4"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Κατά πλειοψηφία.</w:t>
      </w:r>
    </w:p>
    <w:p w14:paraId="34C332C5"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ΔΙΑΜΑΝΤΩ ΜΑΝ</w:t>
      </w:r>
      <w:r>
        <w:rPr>
          <w:rFonts w:eastAsia="Times New Roman" w:cs="Times New Roman"/>
          <w:b/>
          <w:szCs w:val="24"/>
        </w:rPr>
        <w:t>ΩΛΑΚΟΥ:</w:t>
      </w:r>
      <w:r>
        <w:rPr>
          <w:rFonts w:eastAsia="Times New Roman" w:cs="Times New Roman"/>
          <w:szCs w:val="24"/>
        </w:rPr>
        <w:t xml:space="preserve"> Κατά πλειοψηφία.</w:t>
      </w:r>
    </w:p>
    <w:p w14:paraId="34C332C6"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 νομοσχέδιο έγινε δεκτό και στο σύνολο κατά πλειοψηφία.</w:t>
      </w:r>
    </w:p>
    <w:p w14:paraId="34C332C7"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lastRenderedPageBreak/>
        <w:t>Συνεπώς το νομοσχέδιο του Υπουργείου Υποδομών, Μεταφορών και Δικτύων</w:t>
      </w:r>
      <w:r>
        <w:rPr>
          <w:rFonts w:eastAsia="Times New Roman" w:cs="Times New Roman"/>
          <w:szCs w:val="24"/>
        </w:rPr>
        <w:t>:</w:t>
      </w:r>
      <w:r>
        <w:rPr>
          <w:rFonts w:eastAsia="Times New Roman" w:cs="Times New Roman"/>
          <w:szCs w:val="24"/>
        </w:rPr>
        <w:t xml:space="preserve"> «Κύρωση της Συμφωνίας Κοινού Αεροπορικού Χώρου μεταξύ της Ευρωπαϊκής </w:t>
      </w:r>
      <w:r>
        <w:rPr>
          <w:rFonts w:eastAsia="Times New Roman" w:cs="Times New Roman"/>
          <w:szCs w:val="24"/>
        </w:rPr>
        <w:t xml:space="preserve">Ένωσης και των κρατών-μελών της και της Δημοκρατίας της Μολδαβίας και άλλες διατάξεις» έγινε δεκτό κατά πλειοψηφία επί της αρχής, των άρθρων και του συνόλου και έχει ως εξής: </w:t>
      </w:r>
    </w:p>
    <w:p w14:paraId="34C332C8" w14:textId="77777777" w:rsidR="00836292" w:rsidRDefault="0042176D">
      <w:pPr>
        <w:spacing w:line="600" w:lineRule="auto"/>
        <w:ind w:firstLine="720"/>
        <w:jc w:val="center"/>
        <w:rPr>
          <w:rFonts w:eastAsia="Times New Roman" w:cs="Times New Roman"/>
          <w:b/>
          <w:szCs w:val="24"/>
        </w:rPr>
      </w:pPr>
      <w:r w:rsidDel="00922960">
        <w:rPr>
          <w:rFonts w:eastAsia="Times New Roman" w:cs="Times New Roman"/>
          <w:szCs w:val="24"/>
        </w:rPr>
        <w:t xml:space="preserve"> </w:t>
      </w:r>
      <w:r w:rsidRPr="00751313">
        <w:rPr>
          <w:rFonts w:eastAsia="Times New Roman" w:cs="Times New Roman"/>
          <w:color w:val="FF0000"/>
          <w:szCs w:val="24"/>
        </w:rPr>
        <w:t>(Να καταχωριστεί το κείμενο του νομοσχεδίου</w:t>
      </w:r>
      <w:r w:rsidRPr="00751313">
        <w:rPr>
          <w:rFonts w:eastAsia="Times New Roman" w:cs="Times New Roman"/>
          <w:color w:val="FF0000"/>
          <w:szCs w:val="24"/>
        </w:rPr>
        <w:t>, σελ. 288α</w:t>
      </w:r>
      <w:r w:rsidRPr="00751313">
        <w:rPr>
          <w:rFonts w:eastAsia="Times New Roman" w:cs="Times New Roman"/>
          <w:color w:val="FF0000"/>
          <w:szCs w:val="24"/>
        </w:rPr>
        <w:t>)</w:t>
      </w:r>
    </w:p>
    <w:p w14:paraId="34C332C9"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Κυρίες και κύριοι συνάδελφοι, παρακαλώ το Σώμα να εξουσιοδοτήσει το </w:t>
      </w:r>
      <w:r>
        <w:rPr>
          <w:rFonts w:eastAsia="Times New Roman" w:cs="Times New Roman"/>
          <w:szCs w:val="24"/>
        </w:rPr>
        <w:lastRenderedPageBreak/>
        <w:t>Προεδρείο για την υπ’ ευθύνη του επικύρωση των Πρακτικών</w:t>
      </w:r>
      <w:r>
        <w:rPr>
          <w:rFonts w:eastAsia="Times New Roman" w:cs="Times New Roman"/>
          <w:szCs w:val="24"/>
        </w:rPr>
        <w:t xml:space="preserve"> </w:t>
      </w:r>
      <w:r>
        <w:rPr>
          <w:rFonts w:eastAsia="Times New Roman" w:cs="Times New Roman"/>
          <w:szCs w:val="24"/>
        </w:rPr>
        <w:t>ως προς την ψήφιση στο σύνολο του παραπάνω νομοσχεδίου.</w:t>
      </w:r>
    </w:p>
    <w:p w14:paraId="34C332CA"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34C332CB"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w:t>
      </w:r>
      <w:r>
        <w:rPr>
          <w:rFonts w:eastAsia="Times New Roman" w:cs="Times New Roman"/>
          <w:b/>
          <w:szCs w:val="24"/>
        </w:rPr>
        <w:t>ρούλης</w:t>
      </w:r>
      <w:proofErr w:type="spellEnd"/>
      <w:r>
        <w:rPr>
          <w:rFonts w:eastAsia="Times New Roman" w:cs="Times New Roman"/>
          <w:b/>
          <w:szCs w:val="24"/>
        </w:rPr>
        <w:t>):</w:t>
      </w:r>
      <w:r>
        <w:rPr>
          <w:rFonts w:eastAsia="Times New Roman" w:cs="Times New Roman"/>
          <w:szCs w:val="24"/>
        </w:rPr>
        <w:t xml:space="preserve"> Το Σώμα παρέσχε τη ζητηθείσα εξουσιοδότηση.</w:t>
      </w:r>
    </w:p>
    <w:p w14:paraId="34C332CC" w14:textId="77777777" w:rsidR="00836292" w:rsidRDefault="0042176D">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34C332CD"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Μάλιστα, μάλιστα.</w:t>
      </w:r>
    </w:p>
    <w:p w14:paraId="34C332CE" w14:textId="77777777" w:rsidR="00836292" w:rsidRDefault="0042176D">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Με τη συναίνεση του Σώματος και ώρα 15.42΄ </w:t>
      </w:r>
      <w:proofErr w:type="spellStart"/>
      <w:r>
        <w:rPr>
          <w:rFonts w:eastAsia="Times New Roman" w:cs="Times New Roman"/>
          <w:szCs w:val="24"/>
        </w:rPr>
        <w:t>λύεται</w:t>
      </w:r>
      <w:proofErr w:type="spellEnd"/>
      <w:r>
        <w:rPr>
          <w:rFonts w:eastAsia="Times New Roman" w:cs="Times New Roman"/>
          <w:szCs w:val="24"/>
        </w:rPr>
        <w:t xml:space="preserve"> η σ</w:t>
      </w:r>
      <w:r>
        <w:rPr>
          <w:rFonts w:eastAsia="Times New Roman" w:cs="Times New Roman"/>
          <w:szCs w:val="24"/>
        </w:rPr>
        <w:t>υνεδρίαση για αύ</w:t>
      </w:r>
      <w:r>
        <w:rPr>
          <w:rFonts w:eastAsia="Times New Roman" w:cs="Times New Roman"/>
          <w:szCs w:val="24"/>
        </w:rPr>
        <w:lastRenderedPageBreak/>
        <w:t xml:space="preserve">ριο, </w:t>
      </w:r>
      <w:r>
        <w:rPr>
          <w:rFonts w:eastAsia="Times New Roman" w:cs="Times New Roman"/>
          <w:szCs w:val="24"/>
        </w:rPr>
        <w:t xml:space="preserve">ημέρα </w:t>
      </w:r>
      <w:r>
        <w:rPr>
          <w:rFonts w:eastAsia="Times New Roman" w:cs="Times New Roman"/>
          <w:szCs w:val="24"/>
        </w:rPr>
        <w:t>Πέμπτη 14 Απριλίου 2016 και ώρα 9.30΄,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συζήτηση επίκαιρων ερωτήσεων.</w:t>
      </w:r>
    </w:p>
    <w:p w14:paraId="34C332CF" w14:textId="77777777" w:rsidR="00836292" w:rsidRDefault="0042176D">
      <w:pPr>
        <w:spacing w:line="600" w:lineRule="auto"/>
        <w:ind w:firstLine="720"/>
        <w:jc w:val="both"/>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ΟΙ ΓΡΑΜΜΑΤΕΙΣ</w:t>
      </w:r>
    </w:p>
    <w:sectPr w:rsidR="0083629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O9i199fJaYzUQiZNTrmXQnUXTJs=" w:salt="NkcvUkGNMPKgOuq7iuXqI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92"/>
    <w:rsid w:val="0042176D"/>
    <w:rsid w:val="00836292"/>
    <w:rsid w:val="00D1358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2C36"/>
  <w15:docId w15:val="{42D9DD4A-05A4-4772-BD80-C7FA47D23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00FB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00FBF"/>
    <w:rPr>
      <w:rFonts w:ascii="Segoe UI" w:hAnsi="Segoe UI" w:cs="Segoe UI"/>
      <w:sz w:val="18"/>
      <w:szCs w:val="18"/>
    </w:rPr>
  </w:style>
  <w:style w:type="character" w:styleId="a4">
    <w:name w:val="annotation reference"/>
    <w:basedOn w:val="a0"/>
    <w:uiPriority w:val="99"/>
    <w:semiHidden/>
    <w:unhideWhenUsed/>
    <w:rsid w:val="007E2A5C"/>
    <w:rPr>
      <w:sz w:val="16"/>
      <w:szCs w:val="16"/>
    </w:rPr>
  </w:style>
  <w:style w:type="paragraph" w:styleId="a5">
    <w:name w:val="annotation text"/>
    <w:basedOn w:val="a"/>
    <w:link w:val="Char0"/>
    <w:uiPriority w:val="99"/>
    <w:semiHidden/>
    <w:unhideWhenUsed/>
    <w:rsid w:val="007E2A5C"/>
    <w:pPr>
      <w:spacing w:line="240" w:lineRule="auto"/>
    </w:pPr>
    <w:rPr>
      <w:sz w:val="20"/>
    </w:rPr>
  </w:style>
  <w:style w:type="character" w:customStyle="1" w:styleId="Char0">
    <w:name w:val="Κείμενο σχολίου Char"/>
    <w:basedOn w:val="a0"/>
    <w:link w:val="a5"/>
    <w:uiPriority w:val="99"/>
    <w:semiHidden/>
    <w:rsid w:val="007E2A5C"/>
    <w:rPr>
      <w:sz w:val="20"/>
    </w:rPr>
  </w:style>
  <w:style w:type="paragraph" w:styleId="a6">
    <w:name w:val="annotation subject"/>
    <w:basedOn w:val="a5"/>
    <w:next w:val="a5"/>
    <w:link w:val="Char1"/>
    <w:uiPriority w:val="99"/>
    <w:semiHidden/>
    <w:unhideWhenUsed/>
    <w:rsid w:val="007E2A5C"/>
    <w:rPr>
      <w:b/>
      <w:bCs/>
    </w:rPr>
  </w:style>
  <w:style w:type="character" w:customStyle="1" w:styleId="Char1">
    <w:name w:val="Θέμα σχολίου Char"/>
    <w:basedOn w:val="Char0"/>
    <w:link w:val="a6"/>
    <w:uiPriority w:val="99"/>
    <w:semiHidden/>
    <w:rsid w:val="007E2A5C"/>
    <w:rPr>
      <w:b/>
      <w:bCs/>
      <w:sz w:val="20"/>
    </w:rPr>
  </w:style>
  <w:style w:type="paragraph" w:styleId="a7">
    <w:name w:val="Revision"/>
    <w:hidden/>
    <w:uiPriority w:val="99"/>
    <w:semiHidden/>
    <w:rsid w:val="00577C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217</MetadataID>
    <Session xmlns="641f345b-441b-4b81-9152-adc2e73ba5e1">Α´</Session>
    <Date xmlns="641f345b-441b-4b81-9152-adc2e73ba5e1">2016-04-12T21:00:00+00:00</Date>
    <Status xmlns="641f345b-441b-4b81-9152-adc2e73ba5e1">
      <Url>http://srv-sp1/praktika/Lists/Incoming_Metadata/EditForm.aspx?ID=217&amp;Source=/praktika/Recordings_Library/Forms/AllItems.aspx</Url>
      <Description>Δημοσιεύτηκε</Description>
    </Status>
    <Meeting xmlns="641f345b-441b-4b81-9152-adc2e73ba5e1">ΡΖ´</Meeting>
  </documentManagement>
</p:properties>
</file>

<file path=customXml/itemProps1.xml><?xml version="1.0" encoding="utf-8"?>
<ds:datastoreItem xmlns:ds="http://schemas.openxmlformats.org/officeDocument/2006/customXml" ds:itemID="{3BCA8E9B-FC87-46FD-A4BF-8D883AB13C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DCF1F7-E75A-40F6-B69D-864A107C3B90}">
  <ds:schemaRefs>
    <ds:schemaRef ds:uri="http://schemas.microsoft.com/sharepoint/v3/contenttype/forms"/>
  </ds:schemaRefs>
</ds:datastoreItem>
</file>

<file path=customXml/itemProps3.xml><?xml version="1.0" encoding="utf-8"?>
<ds:datastoreItem xmlns:ds="http://schemas.openxmlformats.org/officeDocument/2006/customXml" ds:itemID="{143CCBDB-461A-480E-AEFE-E523FE88BD36}">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641f345b-441b-4b81-9152-adc2e73ba5e1"/>
    <ds:schemaRef ds:uri="http://schemas.openxmlformats.org/package/2006/metadata/core-properties"/>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282</Pages>
  <Words>48387</Words>
  <Characters>261290</Characters>
  <Application>Microsoft Office Word</Application>
  <DocSecurity>0</DocSecurity>
  <Lines>2177</Lines>
  <Paragraphs>618</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309059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2016-04-20T07:57:00Z</dcterms:created>
  <dcterms:modified xsi:type="dcterms:W3CDTF">2016-04-20T07:57:00Z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