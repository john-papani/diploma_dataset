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41B5B" w14:textId="77777777" w:rsidR="008453D9" w:rsidRPr="008453D9" w:rsidRDefault="008453D9" w:rsidP="008453D9">
      <w:pPr>
        <w:spacing w:after="0" w:line="360" w:lineRule="auto"/>
        <w:rPr>
          <w:ins w:id="0" w:author="Φλούδα Χριστίνα" w:date="2017-10-11T11:01:00Z"/>
          <w:rFonts w:eastAsia="Times New Roman"/>
          <w:szCs w:val="24"/>
          <w:lang w:eastAsia="en-US"/>
        </w:rPr>
      </w:pPr>
      <w:bookmarkStart w:id="1" w:name="_GoBack"/>
      <w:bookmarkEnd w:id="1"/>
      <w:ins w:id="2" w:author="Φλούδα Χριστίνα" w:date="2017-10-11T11:01:00Z">
        <w:r w:rsidRPr="008453D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5FA4ED2" w14:textId="77777777" w:rsidR="008453D9" w:rsidRPr="008453D9" w:rsidRDefault="008453D9" w:rsidP="008453D9">
      <w:pPr>
        <w:spacing w:after="0" w:line="360" w:lineRule="auto"/>
        <w:rPr>
          <w:ins w:id="3" w:author="Φλούδα Χριστίνα" w:date="2017-10-11T11:01:00Z"/>
          <w:rFonts w:eastAsia="Times New Roman"/>
          <w:szCs w:val="24"/>
          <w:lang w:eastAsia="en-US"/>
        </w:rPr>
      </w:pPr>
    </w:p>
    <w:p w14:paraId="2EAEA32F" w14:textId="77777777" w:rsidR="008453D9" w:rsidRPr="008453D9" w:rsidRDefault="008453D9" w:rsidP="008453D9">
      <w:pPr>
        <w:spacing w:after="0" w:line="360" w:lineRule="auto"/>
        <w:rPr>
          <w:ins w:id="4" w:author="Φλούδα Χριστίνα" w:date="2017-10-11T11:01:00Z"/>
          <w:rFonts w:eastAsia="Times New Roman"/>
          <w:szCs w:val="24"/>
          <w:lang w:eastAsia="en-US"/>
        </w:rPr>
      </w:pPr>
      <w:ins w:id="5" w:author="Φλούδα Χριστίνα" w:date="2017-10-11T11:01:00Z">
        <w:r w:rsidRPr="008453D9">
          <w:rPr>
            <w:rFonts w:eastAsia="Times New Roman"/>
            <w:szCs w:val="24"/>
            <w:lang w:eastAsia="en-US"/>
          </w:rPr>
          <w:t>ΠΙΝΑΚΑΣ ΠΕΡΙΕΧΟΜΕΝΩΝ</w:t>
        </w:r>
      </w:ins>
    </w:p>
    <w:p w14:paraId="7CB71431" w14:textId="77777777" w:rsidR="008453D9" w:rsidRPr="008453D9" w:rsidRDefault="008453D9" w:rsidP="008453D9">
      <w:pPr>
        <w:spacing w:after="0" w:line="360" w:lineRule="auto"/>
        <w:rPr>
          <w:ins w:id="6" w:author="Φλούδα Χριστίνα" w:date="2017-10-11T11:01:00Z"/>
          <w:rFonts w:eastAsia="Times New Roman"/>
          <w:szCs w:val="24"/>
          <w:lang w:eastAsia="en-US"/>
        </w:rPr>
      </w:pPr>
      <w:ins w:id="7" w:author="Φλούδα Χριστίνα" w:date="2017-10-11T11:01:00Z">
        <w:r w:rsidRPr="008453D9">
          <w:rPr>
            <w:rFonts w:eastAsia="Times New Roman"/>
            <w:szCs w:val="24"/>
            <w:lang w:eastAsia="en-US"/>
          </w:rPr>
          <w:t xml:space="preserve">ΙΖ’ ΠΕΡΙΟΔΟΣ </w:t>
        </w:r>
      </w:ins>
    </w:p>
    <w:p w14:paraId="168E9F01" w14:textId="77777777" w:rsidR="008453D9" w:rsidRPr="008453D9" w:rsidRDefault="008453D9" w:rsidP="008453D9">
      <w:pPr>
        <w:spacing w:after="0" w:line="360" w:lineRule="auto"/>
        <w:rPr>
          <w:ins w:id="8" w:author="Φλούδα Χριστίνα" w:date="2017-10-11T11:01:00Z"/>
          <w:rFonts w:eastAsia="Times New Roman"/>
          <w:szCs w:val="24"/>
          <w:lang w:eastAsia="en-US"/>
        </w:rPr>
      </w:pPr>
      <w:ins w:id="9" w:author="Φλούδα Χριστίνα" w:date="2017-10-11T11:01:00Z">
        <w:r w:rsidRPr="008453D9">
          <w:rPr>
            <w:rFonts w:eastAsia="Times New Roman"/>
            <w:szCs w:val="24"/>
            <w:lang w:eastAsia="en-US"/>
          </w:rPr>
          <w:t>ΠΡΟΕΔΡΕΥΟΜΕΝΗΣ ΚΟΙΝΟΒΟΥΛΕΥΤΙΚΗΣ ΔΗΜΟΚΡΑΤΙΑΣ</w:t>
        </w:r>
      </w:ins>
    </w:p>
    <w:p w14:paraId="78769EEF" w14:textId="77777777" w:rsidR="008453D9" w:rsidRPr="008453D9" w:rsidRDefault="008453D9" w:rsidP="008453D9">
      <w:pPr>
        <w:spacing w:after="0" w:line="360" w:lineRule="auto"/>
        <w:rPr>
          <w:ins w:id="10" w:author="Φλούδα Χριστίνα" w:date="2017-10-11T11:01:00Z"/>
          <w:rFonts w:eastAsia="Times New Roman"/>
          <w:szCs w:val="24"/>
          <w:lang w:eastAsia="en-US"/>
        </w:rPr>
      </w:pPr>
      <w:ins w:id="11" w:author="Φλούδα Χριστίνα" w:date="2017-10-11T11:01:00Z">
        <w:r w:rsidRPr="008453D9">
          <w:rPr>
            <w:rFonts w:eastAsia="Times New Roman"/>
            <w:szCs w:val="24"/>
            <w:lang w:eastAsia="en-US"/>
          </w:rPr>
          <w:t>ΣΥΝΟΔΟΣ Γ΄</w:t>
        </w:r>
      </w:ins>
    </w:p>
    <w:p w14:paraId="79BC3227" w14:textId="77777777" w:rsidR="008453D9" w:rsidRPr="008453D9" w:rsidRDefault="008453D9" w:rsidP="008453D9">
      <w:pPr>
        <w:spacing w:after="0" w:line="360" w:lineRule="auto"/>
        <w:rPr>
          <w:ins w:id="12" w:author="Φλούδα Χριστίνα" w:date="2017-10-11T11:01:00Z"/>
          <w:rFonts w:eastAsia="Times New Roman"/>
          <w:szCs w:val="24"/>
          <w:lang w:eastAsia="en-US"/>
        </w:rPr>
      </w:pPr>
    </w:p>
    <w:p w14:paraId="43DD01C5" w14:textId="77777777" w:rsidR="008453D9" w:rsidRPr="008453D9" w:rsidRDefault="008453D9" w:rsidP="008453D9">
      <w:pPr>
        <w:spacing w:after="0" w:line="360" w:lineRule="auto"/>
        <w:rPr>
          <w:ins w:id="13" w:author="Φλούδα Χριστίνα" w:date="2017-10-11T11:01:00Z"/>
          <w:rFonts w:eastAsia="Times New Roman"/>
          <w:szCs w:val="24"/>
          <w:lang w:eastAsia="en-US"/>
        </w:rPr>
      </w:pPr>
      <w:ins w:id="14" w:author="Φλούδα Χριστίνα" w:date="2017-10-11T11:01:00Z">
        <w:r w:rsidRPr="008453D9">
          <w:rPr>
            <w:rFonts w:eastAsia="Times New Roman"/>
            <w:szCs w:val="24"/>
            <w:lang w:eastAsia="en-US"/>
          </w:rPr>
          <w:t>ΣΥΝΕΔΡΙΑΣΗ Δ΄</w:t>
        </w:r>
      </w:ins>
    </w:p>
    <w:p w14:paraId="1099C94C" w14:textId="77777777" w:rsidR="008453D9" w:rsidRPr="008453D9" w:rsidRDefault="008453D9" w:rsidP="008453D9">
      <w:pPr>
        <w:spacing w:after="0" w:line="360" w:lineRule="auto"/>
        <w:rPr>
          <w:ins w:id="15" w:author="Φλούδα Χριστίνα" w:date="2017-10-11T11:01:00Z"/>
          <w:rFonts w:eastAsia="Times New Roman"/>
          <w:szCs w:val="24"/>
          <w:lang w:eastAsia="en-US"/>
        </w:rPr>
      </w:pPr>
      <w:ins w:id="16" w:author="Φλούδα Χριστίνα" w:date="2017-10-11T11:01:00Z">
        <w:r w:rsidRPr="008453D9">
          <w:rPr>
            <w:rFonts w:eastAsia="Times New Roman"/>
            <w:szCs w:val="24"/>
            <w:lang w:eastAsia="en-US"/>
          </w:rPr>
          <w:t>Πέμπτη  5 Οκτωβρίου 2017</w:t>
        </w:r>
      </w:ins>
    </w:p>
    <w:p w14:paraId="76CC1D35" w14:textId="77777777" w:rsidR="008453D9" w:rsidRPr="008453D9" w:rsidRDefault="008453D9" w:rsidP="008453D9">
      <w:pPr>
        <w:spacing w:after="0" w:line="360" w:lineRule="auto"/>
        <w:rPr>
          <w:ins w:id="17" w:author="Φλούδα Χριστίνα" w:date="2017-10-11T11:01:00Z"/>
          <w:rFonts w:eastAsia="Times New Roman"/>
          <w:szCs w:val="24"/>
          <w:lang w:eastAsia="en-US"/>
        </w:rPr>
      </w:pPr>
    </w:p>
    <w:p w14:paraId="0F8967BA" w14:textId="77777777" w:rsidR="008453D9" w:rsidRPr="008453D9" w:rsidRDefault="008453D9" w:rsidP="008453D9">
      <w:pPr>
        <w:spacing w:after="0" w:line="360" w:lineRule="auto"/>
        <w:rPr>
          <w:ins w:id="18" w:author="Φλούδα Χριστίνα" w:date="2017-10-11T11:01:00Z"/>
          <w:rFonts w:eastAsia="Times New Roman"/>
          <w:szCs w:val="24"/>
          <w:lang w:eastAsia="en-US"/>
        </w:rPr>
      </w:pPr>
      <w:ins w:id="19" w:author="Φλούδα Χριστίνα" w:date="2017-10-11T11:01:00Z">
        <w:r w:rsidRPr="008453D9">
          <w:rPr>
            <w:rFonts w:eastAsia="Times New Roman"/>
            <w:szCs w:val="24"/>
            <w:lang w:eastAsia="en-US"/>
          </w:rPr>
          <w:t>ΘΕΜΑΤΑ</w:t>
        </w:r>
      </w:ins>
    </w:p>
    <w:p w14:paraId="255D0C96" w14:textId="77777777" w:rsidR="008453D9" w:rsidRPr="008453D9" w:rsidRDefault="008453D9" w:rsidP="008453D9">
      <w:pPr>
        <w:spacing w:after="0" w:line="360" w:lineRule="auto"/>
        <w:rPr>
          <w:ins w:id="20" w:author="Φλούδα Χριστίνα" w:date="2017-10-11T11:01:00Z"/>
          <w:rFonts w:eastAsia="Times New Roman"/>
          <w:szCs w:val="24"/>
          <w:lang w:eastAsia="en-US"/>
        </w:rPr>
      </w:pPr>
      <w:ins w:id="21" w:author="Φλούδα Χριστίνα" w:date="2017-10-11T11:01:00Z">
        <w:r w:rsidRPr="008453D9">
          <w:rPr>
            <w:rFonts w:eastAsia="Times New Roman"/>
            <w:szCs w:val="24"/>
            <w:lang w:eastAsia="en-US"/>
          </w:rPr>
          <w:t xml:space="preserve"> </w:t>
        </w:r>
        <w:r w:rsidRPr="008453D9">
          <w:rPr>
            <w:rFonts w:eastAsia="Times New Roman"/>
            <w:szCs w:val="24"/>
            <w:lang w:eastAsia="en-US"/>
          </w:rPr>
          <w:br/>
          <w:t xml:space="preserve">Α. ΕΙΔΙΚΑ ΘΕΜΑΤΑ </w:t>
        </w:r>
        <w:r w:rsidRPr="008453D9">
          <w:rPr>
            <w:rFonts w:eastAsia="Times New Roman"/>
            <w:szCs w:val="24"/>
            <w:lang w:eastAsia="en-US"/>
          </w:rPr>
          <w:br/>
          <w:t xml:space="preserve">1. Επικύρωση Πρακτικών, σελ. </w:t>
        </w:r>
        <w:r w:rsidRPr="008453D9">
          <w:rPr>
            <w:rFonts w:eastAsia="Times New Roman"/>
            <w:szCs w:val="24"/>
            <w:lang w:eastAsia="en-US"/>
          </w:rPr>
          <w:br/>
          <w:t xml:space="preserve">2.  Άδεια απουσίας της Βουλευτή κ. Μ. Αντωνίου, σελ. </w:t>
        </w:r>
        <w:r w:rsidRPr="008453D9">
          <w:rPr>
            <w:rFonts w:eastAsia="Times New Roman"/>
            <w:szCs w:val="24"/>
            <w:lang w:eastAsia="en-US"/>
          </w:rPr>
          <w:br/>
          <w:t xml:space="preserve">3. Ανακοινώνεται ότι τη συνεδρίαση παρακολουθούν μαθητές από το 5ο Γυμνάσιο Καλλιθέας, το 3ο Γυμνάσιο Καματερού και το 5ο Δημοτικό Σχολείο Πετρούπολης, σελ. </w:t>
        </w:r>
        <w:r w:rsidRPr="008453D9">
          <w:rPr>
            <w:rFonts w:eastAsia="Times New Roman"/>
            <w:szCs w:val="24"/>
            <w:lang w:eastAsia="en-US"/>
          </w:rPr>
          <w:br/>
          <w:t xml:space="preserve">4. Επί διαδικαστικού θέματος, σελ. </w:t>
        </w:r>
        <w:r w:rsidRPr="008453D9">
          <w:rPr>
            <w:rFonts w:eastAsia="Times New Roman"/>
            <w:szCs w:val="24"/>
            <w:lang w:eastAsia="en-US"/>
          </w:rPr>
          <w:br/>
          <w:t xml:space="preserve">5. Ο Υπουργός Δικαιοσύνης, Διαφάνειας και Ανθρωπίνων Δικαιωμάτων διαβίβασε στη Βουλή, σύμφωνα με το άρθρο 86 του Συντάγματος και τον ν.3126/2003, "Ποινική ευθύνη των Υπουργών", όπως ισχύει, στις 25/09/2017, ποινική δικογραφία που αφορά σε πρώην Υπουργούς και Υφυπουργούς Εξωτερικών, σελ. </w:t>
        </w:r>
        <w:r w:rsidRPr="008453D9">
          <w:rPr>
            <w:rFonts w:eastAsia="Times New Roman"/>
            <w:szCs w:val="24"/>
            <w:lang w:eastAsia="en-US"/>
          </w:rPr>
          <w:br/>
          <w:t xml:space="preserve"> </w:t>
        </w:r>
        <w:r w:rsidRPr="008453D9">
          <w:rPr>
            <w:rFonts w:eastAsia="Times New Roman"/>
            <w:szCs w:val="24"/>
            <w:lang w:eastAsia="en-US"/>
          </w:rPr>
          <w:br/>
          <w:t xml:space="preserve">Β. ΚΟΙΝΟΒΟΥΛΕΥΤΙΚΟΣ ΕΛΕΓΧΟΣ </w:t>
        </w:r>
        <w:r w:rsidRPr="008453D9">
          <w:rPr>
            <w:rFonts w:eastAsia="Times New Roman"/>
            <w:szCs w:val="24"/>
            <w:lang w:eastAsia="en-US"/>
          </w:rPr>
          <w:br/>
          <w:t>1. Ανακοίνωση του δελτίου επικαίρων ερωτήσεων της Παρασκευής 6 Οκτωβρίου 2017</w:t>
        </w:r>
        <w:r w:rsidRPr="008453D9">
          <w:rPr>
            <w:rFonts w:eastAsia="Times New Roman"/>
            <w:szCs w:val="24"/>
            <w:lang w:eastAsia="en-US"/>
          </w:rPr>
          <w:br/>
          <w:t>2. Συζήτηση επικαίρων ερωτήσεων:</w:t>
        </w:r>
        <w:r w:rsidRPr="008453D9">
          <w:rPr>
            <w:rFonts w:eastAsia="Times New Roman"/>
            <w:szCs w:val="24"/>
            <w:lang w:eastAsia="en-US"/>
          </w:rPr>
          <w:br/>
          <w:t>α) Προς την Υπουργό Εργασίας, Κοινωνικής Ασφάλισης και Κοινωνικής Αλληλεγγύης:</w:t>
        </w:r>
        <w:r w:rsidRPr="008453D9">
          <w:rPr>
            <w:rFonts w:eastAsia="Times New Roman"/>
            <w:szCs w:val="24"/>
            <w:lang w:eastAsia="en-US"/>
          </w:rPr>
          <w:br/>
          <w:t>i. σχετικά με το κλείσιμο του εργοστασίου παραγωγής παγωτού στον Ταύρο, της εταιρείας "</w:t>
        </w:r>
        <w:proofErr w:type="spellStart"/>
        <w:r w:rsidRPr="008453D9">
          <w:rPr>
            <w:rFonts w:eastAsia="Times New Roman"/>
            <w:szCs w:val="24"/>
            <w:lang w:eastAsia="en-US"/>
          </w:rPr>
          <w:t>Froneri</w:t>
        </w:r>
        <w:proofErr w:type="spellEnd"/>
        <w:r w:rsidRPr="008453D9">
          <w:rPr>
            <w:rFonts w:eastAsia="Times New Roman"/>
            <w:szCs w:val="24"/>
            <w:lang w:eastAsia="en-US"/>
          </w:rPr>
          <w:t xml:space="preserve"> </w:t>
        </w:r>
        <w:proofErr w:type="spellStart"/>
        <w:r w:rsidRPr="008453D9">
          <w:rPr>
            <w:rFonts w:eastAsia="Times New Roman"/>
            <w:szCs w:val="24"/>
            <w:lang w:eastAsia="en-US"/>
          </w:rPr>
          <w:t>Hellas</w:t>
        </w:r>
        <w:proofErr w:type="spellEnd"/>
        <w:r w:rsidRPr="008453D9">
          <w:rPr>
            <w:rFonts w:eastAsia="Times New Roman"/>
            <w:szCs w:val="24"/>
            <w:lang w:eastAsia="en-US"/>
          </w:rPr>
          <w:t xml:space="preserve">", σελ. </w:t>
        </w:r>
        <w:r w:rsidRPr="008453D9">
          <w:rPr>
            <w:rFonts w:eastAsia="Times New Roman"/>
            <w:szCs w:val="24"/>
            <w:lang w:eastAsia="en-US"/>
          </w:rPr>
          <w:br/>
        </w:r>
        <w:proofErr w:type="spellStart"/>
        <w:r w:rsidRPr="008453D9">
          <w:rPr>
            <w:rFonts w:eastAsia="Times New Roman"/>
            <w:szCs w:val="24"/>
            <w:lang w:eastAsia="en-US"/>
          </w:rPr>
          <w:t>ii</w:t>
        </w:r>
        <w:proofErr w:type="spellEnd"/>
        <w:r w:rsidRPr="008453D9">
          <w:rPr>
            <w:rFonts w:eastAsia="Times New Roman"/>
            <w:szCs w:val="24"/>
            <w:lang w:eastAsia="en-US"/>
          </w:rPr>
          <w:t xml:space="preserve">. με θέμα: "Απλήρωτοι εργαζόμενοι στο καζίνο Ρίο", σελ. </w:t>
        </w:r>
        <w:r w:rsidRPr="008453D9">
          <w:rPr>
            <w:rFonts w:eastAsia="Times New Roman"/>
            <w:szCs w:val="24"/>
            <w:lang w:eastAsia="en-US"/>
          </w:rPr>
          <w:br/>
          <w:t xml:space="preserve">β) Προς τον Υπουργό Εξωτερικών, σχετικά με το βιβλίο Γεωγραφίας που διδάσκεται στην Αλβανία, σελ. </w:t>
        </w:r>
        <w:r w:rsidRPr="008453D9">
          <w:rPr>
            <w:rFonts w:eastAsia="Times New Roman"/>
            <w:szCs w:val="24"/>
            <w:lang w:eastAsia="en-US"/>
          </w:rPr>
          <w:br/>
          <w:t>γ) Προς τον Υπουργό Αγροτικής Ανάπτυξης και Τροφίμων:</w:t>
        </w:r>
        <w:r w:rsidRPr="008453D9">
          <w:rPr>
            <w:rFonts w:eastAsia="Times New Roman"/>
            <w:szCs w:val="24"/>
            <w:lang w:eastAsia="en-US"/>
          </w:rPr>
          <w:br/>
          <w:t xml:space="preserve">i. σχετικά με την αντιμετώπιση προβλημάτων των </w:t>
        </w:r>
        <w:proofErr w:type="spellStart"/>
        <w:r w:rsidRPr="008453D9">
          <w:rPr>
            <w:rFonts w:eastAsia="Times New Roman"/>
            <w:szCs w:val="24"/>
            <w:lang w:eastAsia="en-US"/>
          </w:rPr>
          <w:t>πατατοκαλλιεργητών</w:t>
        </w:r>
        <w:proofErr w:type="spellEnd"/>
        <w:r w:rsidRPr="008453D9">
          <w:rPr>
            <w:rFonts w:eastAsia="Times New Roman"/>
            <w:szCs w:val="24"/>
            <w:lang w:eastAsia="en-US"/>
          </w:rPr>
          <w:t xml:space="preserve">, στο λεκανοπέδιο του Κάτω Νευροκοπίου του Νομού Δράμας, σελ. </w:t>
        </w:r>
        <w:r w:rsidRPr="008453D9">
          <w:rPr>
            <w:rFonts w:eastAsia="Times New Roman"/>
            <w:szCs w:val="24"/>
            <w:lang w:eastAsia="en-US"/>
          </w:rPr>
          <w:br/>
        </w:r>
        <w:proofErr w:type="spellStart"/>
        <w:r w:rsidRPr="008453D9">
          <w:rPr>
            <w:rFonts w:eastAsia="Times New Roman"/>
            <w:szCs w:val="24"/>
            <w:lang w:eastAsia="en-US"/>
          </w:rPr>
          <w:t>ii</w:t>
        </w:r>
        <w:proofErr w:type="spellEnd"/>
        <w:r w:rsidRPr="008453D9">
          <w:rPr>
            <w:rFonts w:eastAsia="Times New Roman"/>
            <w:szCs w:val="24"/>
            <w:lang w:eastAsia="en-US"/>
          </w:rPr>
          <w:t xml:space="preserve">. με θέμα: "Αποζημιώσεις των πυρόπληκτων ελαιοπαραγωγών, κτηνοτρόφων και μελισσοκόμων της Θάσου", σελ. </w:t>
        </w:r>
        <w:r w:rsidRPr="008453D9">
          <w:rPr>
            <w:rFonts w:eastAsia="Times New Roman"/>
            <w:szCs w:val="24"/>
            <w:lang w:eastAsia="en-US"/>
          </w:rPr>
          <w:br/>
        </w:r>
      </w:ins>
    </w:p>
    <w:p w14:paraId="7DB88AF0" w14:textId="77777777" w:rsidR="008453D9" w:rsidRPr="008453D9" w:rsidRDefault="008453D9" w:rsidP="008453D9">
      <w:pPr>
        <w:spacing w:after="0" w:line="360" w:lineRule="auto"/>
        <w:rPr>
          <w:ins w:id="22" w:author="Φλούδα Χριστίνα" w:date="2017-10-11T11:01:00Z"/>
          <w:rFonts w:eastAsia="Times New Roman"/>
          <w:szCs w:val="24"/>
          <w:lang w:eastAsia="en-US"/>
        </w:rPr>
      </w:pPr>
      <w:ins w:id="23" w:author="Φλούδα Χριστίνα" w:date="2017-10-11T11:01:00Z">
        <w:r w:rsidRPr="008453D9">
          <w:rPr>
            <w:rFonts w:eastAsia="Times New Roman"/>
            <w:szCs w:val="24"/>
            <w:lang w:eastAsia="en-US"/>
          </w:rPr>
          <w:t>ΠΡΟΕΔΡΕΥΟΝΤΕΣ</w:t>
        </w:r>
      </w:ins>
    </w:p>
    <w:p w14:paraId="2BB71F16" w14:textId="77777777" w:rsidR="008453D9" w:rsidRPr="008453D9" w:rsidRDefault="008453D9" w:rsidP="008453D9">
      <w:pPr>
        <w:spacing w:after="0" w:line="360" w:lineRule="auto"/>
        <w:rPr>
          <w:ins w:id="24" w:author="Φλούδα Χριστίνα" w:date="2017-10-11T11:01:00Z"/>
          <w:rFonts w:eastAsia="Times New Roman"/>
          <w:szCs w:val="24"/>
          <w:lang w:eastAsia="en-US"/>
        </w:rPr>
      </w:pPr>
    </w:p>
    <w:p w14:paraId="2B30593F" w14:textId="77777777" w:rsidR="008453D9" w:rsidRPr="008453D9" w:rsidRDefault="008453D9" w:rsidP="008453D9">
      <w:pPr>
        <w:spacing w:after="0" w:line="360" w:lineRule="auto"/>
        <w:rPr>
          <w:ins w:id="25" w:author="Φλούδα Χριστίνα" w:date="2017-10-11T11:01:00Z"/>
          <w:rFonts w:eastAsia="Times New Roman"/>
          <w:szCs w:val="24"/>
          <w:lang w:eastAsia="en-US"/>
        </w:rPr>
      </w:pPr>
      <w:ins w:id="26" w:author="Φλούδα Χριστίνα" w:date="2017-10-11T11:01:00Z">
        <w:r w:rsidRPr="008453D9">
          <w:rPr>
            <w:rFonts w:eastAsia="Times New Roman"/>
            <w:szCs w:val="24"/>
            <w:lang w:eastAsia="en-US"/>
          </w:rPr>
          <w:t>ΓΕΩΡΓΙΑΔΗΣ Μ., σελ.</w:t>
        </w:r>
      </w:ins>
    </w:p>
    <w:p w14:paraId="78DC9FF3" w14:textId="77777777" w:rsidR="008453D9" w:rsidRPr="008453D9" w:rsidRDefault="008453D9" w:rsidP="008453D9">
      <w:pPr>
        <w:spacing w:after="0" w:line="360" w:lineRule="auto"/>
        <w:rPr>
          <w:ins w:id="27" w:author="Φλούδα Χριστίνα" w:date="2017-10-11T11:01:00Z"/>
          <w:rFonts w:eastAsia="Times New Roman"/>
          <w:szCs w:val="24"/>
          <w:lang w:eastAsia="en-US"/>
        </w:rPr>
      </w:pPr>
      <w:ins w:id="28" w:author="Φλούδα Χριστίνα" w:date="2017-10-11T11:01:00Z">
        <w:r w:rsidRPr="008453D9">
          <w:rPr>
            <w:rFonts w:eastAsia="Times New Roman"/>
            <w:szCs w:val="24"/>
            <w:lang w:eastAsia="en-US"/>
          </w:rPr>
          <w:t xml:space="preserve">ΚΑΜΜΕΝΟΣ Δ., σελ. </w:t>
        </w:r>
      </w:ins>
    </w:p>
    <w:p w14:paraId="42F113DB" w14:textId="77777777" w:rsidR="008453D9" w:rsidRPr="008453D9" w:rsidRDefault="008453D9" w:rsidP="008453D9">
      <w:pPr>
        <w:spacing w:after="0" w:line="360" w:lineRule="auto"/>
        <w:rPr>
          <w:ins w:id="29" w:author="Φλούδα Χριστίνα" w:date="2017-10-11T11:01:00Z"/>
          <w:rFonts w:eastAsia="Times New Roman"/>
          <w:szCs w:val="24"/>
          <w:lang w:eastAsia="en-US"/>
        </w:rPr>
      </w:pPr>
    </w:p>
    <w:p w14:paraId="359385A9" w14:textId="77777777" w:rsidR="008453D9" w:rsidRPr="008453D9" w:rsidRDefault="008453D9" w:rsidP="008453D9">
      <w:pPr>
        <w:spacing w:after="0" w:line="360" w:lineRule="auto"/>
        <w:rPr>
          <w:ins w:id="30" w:author="Φλούδα Χριστίνα" w:date="2017-10-11T11:01:00Z"/>
          <w:rFonts w:eastAsia="Times New Roman"/>
          <w:szCs w:val="24"/>
          <w:lang w:eastAsia="en-US"/>
        </w:rPr>
      </w:pPr>
    </w:p>
    <w:p w14:paraId="777B7AB5" w14:textId="77777777" w:rsidR="008453D9" w:rsidRPr="008453D9" w:rsidRDefault="008453D9" w:rsidP="008453D9">
      <w:pPr>
        <w:spacing w:after="0" w:line="360" w:lineRule="auto"/>
        <w:rPr>
          <w:ins w:id="31" w:author="Φλούδα Χριστίνα" w:date="2017-10-11T11:01:00Z"/>
          <w:rFonts w:eastAsia="Times New Roman"/>
          <w:szCs w:val="24"/>
          <w:lang w:eastAsia="en-US"/>
        </w:rPr>
      </w:pPr>
      <w:ins w:id="32" w:author="Φλούδα Χριστίνα" w:date="2017-10-11T11:01:00Z">
        <w:r w:rsidRPr="008453D9">
          <w:rPr>
            <w:rFonts w:eastAsia="Times New Roman"/>
            <w:szCs w:val="24"/>
            <w:lang w:eastAsia="en-US"/>
          </w:rPr>
          <w:t>ΟΜΙΛΗΤΕΣ</w:t>
        </w:r>
      </w:ins>
    </w:p>
    <w:p w14:paraId="571F7B8C" w14:textId="77777777" w:rsidR="008453D9" w:rsidRPr="008453D9" w:rsidRDefault="008453D9" w:rsidP="008453D9">
      <w:pPr>
        <w:spacing w:after="0" w:line="360" w:lineRule="auto"/>
        <w:rPr>
          <w:ins w:id="33" w:author="Φλούδα Χριστίνα" w:date="2017-10-11T11:01:00Z"/>
          <w:rFonts w:eastAsia="Times New Roman"/>
          <w:szCs w:val="24"/>
          <w:lang w:eastAsia="en-US"/>
        </w:rPr>
      </w:pPr>
    </w:p>
    <w:p w14:paraId="1BD3F17D" w14:textId="6DD38532" w:rsidR="008453D9" w:rsidRDefault="008453D9" w:rsidP="008453D9">
      <w:pPr>
        <w:spacing w:line="600" w:lineRule="auto"/>
        <w:ind w:firstLine="720"/>
        <w:contextualSpacing/>
        <w:jc w:val="center"/>
        <w:rPr>
          <w:ins w:id="34" w:author="Φλούδα Χριστίνα" w:date="2017-10-11T11:01:00Z"/>
          <w:rFonts w:eastAsia="Times New Roman"/>
          <w:szCs w:val="24"/>
        </w:rPr>
      </w:pPr>
      <w:ins w:id="35" w:author="Φλούδα Χριστίνα" w:date="2017-10-11T11:01:00Z">
        <w:r w:rsidRPr="008453D9">
          <w:rPr>
            <w:rFonts w:eastAsia="Times New Roman"/>
            <w:szCs w:val="24"/>
            <w:lang w:eastAsia="en-US"/>
          </w:rPr>
          <w:t>Α. Επί διαδικαστικού θέματος:</w:t>
        </w:r>
        <w:r w:rsidRPr="008453D9">
          <w:rPr>
            <w:rFonts w:eastAsia="Times New Roman"/>
            <w:szCs w:val="24"/>
            <w:lang w:eastAsia="en-US"/>
          </w:rPr>
          <w:br/>
          <w:t>ΓΕΩΡΓΙΑΔΗΣ Μ. , σελ.</w:t>
        </w:r>
        <w:r w:rsidRPr="008453D9">
          <w:rPr>
            <w:rFonts w:eastAsia="Times New Roman"/>
            <w:szCs w:val="24"/>
            <w:lang w:eastAsia="en-US"/>
          </w:rPr>
          <w:br/>
          <w:t>ΚΥΡΙΑΖΙΔΗΣ Δ. , σελ.</w:t>
        </w:r>
        <w:r w:rsidRPr="008453D9">
          <w:rPr>
            <w:rFonts w:eastAsia="Times New Roman"/>
            <w:szCs w:val="24"/>
            <w:lang w:eastAsia="en-US"/>
          </w:rPr>
          <w:br/>
        </w:r>
        <w:r w:rsidRPr="008453D9">
          <w:rPr>
            <w:rFonts w:eastAsia="Times New Roman"/>
            <w:szCs w:val="24"/>
            <w:lang w:eastAsia="en-US"/>
          </w:rPr>
          <w:br/>
          <w:t>Β. Συζήτηση επικαίρων ερωτήσεων:</w:t>
        </w:r>
        <w:r w:rsidRPr="008453D9">
          <w:rPr>
            <w:rFonts w:eastAsia="Times New Roman"/>
            <w:szCs w:val="24"/>
            <w:lang w:eastAsia="en-US"/>
          </w:rPr>
          <w:br/>
          <w:t>ΑΜΑΝΑΤΙΔΗΣ Ι. , σελ.</w:t>
        </w:r>
        <w:r w:rsidRPr="008453D9">
          <w:rPr>
            <w:rFonts w:eastAsia="Times New Roman"/>
            <w:szCs w:val="24"/>
            <w:lang w:eastAsia="en-US"/>
          </w:rPr>
          <w:br/>
          <w:t>ΑΠΟΣΤΟΛΟΥ Ε. , σελ.</w:t>
        </w:r>
        <w:r w:rsidRPr="008453D9">
          <w:rPr>
            <w:rFonts w:eastAsia="Times New Roman"/>
            <w:szCs w:val="24"/>
            <w:lang w:eastAsia="en-US"/>
          </w:rPr>
          <w:br/>
          <w:t>ΑΧΤΣΙΟΓΛΟΥ Ε. , σελ.</w:t>
        </w:r>
        <w:r w:rsidRPr="008453D9">
          <w:rPr>
            <w:rFonts w:eastAsia="Times New Roman"/>
            <w:szCs w:val="24"/>
            <w:lang w:eastAsia="en-US"/>
          </w:rPr>
          <w:br/>
          <w:t>ΒΑΡΔΑΛΗΣ Α. , σελ.</w:t>
        </w:r>
        <w:r w:rsidRPr="008453D9">
          <w:rPr>
            <w:rFonts w:eastAsia="Times New Roman"/>
            <w:szCs w:val="24"/>
            <w:lang w:eastAsia="en-US"/>
          </w:rPr>
          <w:br/>
          <w:t>ΓΚΙΟΚΑΣ Ι. , σελ.</w:t>
        </w:r>
        <w:r w:rsidRPr="008453D9">
          <w:rPr>
            <w:rFonts w:eastAsia="Times New Roman"/>
            <w:szCs w:val="24"/>
            <w:lang w:eastAsia="en-US"/>
          </w:rPr>
          <w:br/>
          <w:t>ΚΑΜΜΕΝΟΣ Δ. , σελ.</w:t>
        </w:r>
        <w:r w:rsidRPr="008453D9">
          <w:rPr>
            <w:rFonts w:eastAsia="Times New Roman"/>
            <w:szCs w:val="24"/>
            <w:lang w:eastAsia="en-US"/>
          </w:rPr>
          <w:br/>
          <w:t>ΚΑΡΑΘΑΝΑΣΟΠΟΥΛΟΣ Ν. , σελ.</w:t>
        </w:r>
        <w:r w:rsidRPr="008453D9">
          <w:rPr>
            <w:rFonts w:eastAsia="Times New Roman"/>
            <w:szCs w:val="24"/>
            <w:lang w:eastAsia="en-US"/>
          </w:rPr>
          <w:br/>
          <w:t>ΚΥΡΙΑΖΙΔΗΣ Δ. , σελ.</w:t>
        </w:r>
        <w:r w:rsidRPr="008453D9">
          <w:rPr>
            <w:rFonts w:eastAsia="Times New Roman"/>
            <w:szCs w:val="24"/>
            <w:lang w:eastAsia="en-US"/>
          </w:rPr>
          <w:br/>
        </w:r>
      </w:ins>
    </w:p>
    <w:p w14:paraId="7B85CDAF" w14:textId="77777777" w:rsidR="002F7E8B" w:rsidRDefault="001E361E">
      <w:pPr>
        <w:spacing w:line="600" w:lineRule="auto"/>
        <w:ind w:firstLine="720"/>
        <w:contextualSpacing/>
        <w:jc w:val="center"/>
        <w:rPr>
          <w:rFonts w:eastAsia="Times New Roman"/>
          <w:szCs w:val="24"/>
        </w:rPr>
      </w:pPr>
      <w:r>
        <w:rPr>
          <w:rFonts w:eastAsia="Times New Roman"/>
          <w:szCs w:val="24"/>
        </w:rPr>
        <w:t>ΠΡΑΚΤΙΚΑ ΒΟΥΛΗΣ</w:t>
      </w:r>
    </w:p>
    <w:p w14:paraId="7B85CDB0" w14:textId="77777777" w:rsidR="002F7E8B" w:rsidRDefault="001E361E">
      <w:pPr>
        <w:spacing w:line="600" w:lineRule="auto"/>
        <w:ind w:firstLine="720"/>
        <w:contextualSpacing/>
        <w:jc w:val="center"/>
        <w:rPr>
          <w:rFonts w:eastAsia="Times New Roman"/>
          <w:szCs w:val="24"/>
        </w:rPr>
      </w:pPr>
      <w:r>
        <w:rPr>
          <w:rFonts w:eastAsia="Times New Roman"/>
          <w:szCs w:val="24"/>
        </w:rPr>
        <w:t xml:space="preserve">ΙΖ΄ ΠΕΡΙΟΔΟΣ </w:t>
      </w:r>
    </w:p>
    <w:p w14:paraId="7B85CDB1" w14:textId="77777777" w:rsidR="002F7E8B" w:rsidRDefault="001E361E">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7B85CDB2" w14:textId="77777777" w:rsidR="002F7E8B" w:rsidRDefault="001E361E">
      <w:pPr>
        <w:spacing w:line="600" w:lineRule="auto"/>
        <w:ind w:firstLine="720"/>
        <w:contextualSpacing/>
        <w:jc w:val="center"/>
        <w:rPr>
          <w:rFonts w:eastAsia="Times New Roman"/>
          <w:szCs w:val="24"/>
        </w:rPr>
      </w:pPr>
      <w:r>
        <w:rPr>
          <w:rFonts w:eastAsia="Times New Roman"/>
          <w:szCs w:val="24"/>
        </w:rPr>
        <w:t>ΣΥΝΟΔΟΣ Γ΄</w:t>
      </w:r>
    </w:p>
    <w:p w14:paraId="7B85CDB3" w14:textId="77777777" w:rsidR="002F7E8B" w:rsidRDefault="001E361E">
      <w:pPr>
        <w:spacing w:line="600" w:lineRule="auto"/>
        <w:ind w:firstLine="720"/>
        <w:contextualSpacing/>
        <w:jc w:val="center"/>
        <w:rPr>
          <w:rFonts w:eastAsia="Times New Roman"/>
          <w:szCs w:val="24"/>
        </w:rPr>
      </w:pPr>
      <w:r>
        <w:rPr>
          <w:rFonts w:eastAsia="Times New Roman"/>
          <w:szCs w:val="24"/>
        </w:rPr>
        <w:t>ΣΥΝΕΔΡΙΑΣΗ Δ΄</w:t>
      </w:r>
    </w:p>
    <w:p w14:paraId="7B85CDB4" w14:textId="77777777" w:rsidR="002F7E8B" w:rsidRDefault="001E361E">
      <w:pPr>
        <w:spacing w:line="600" w:lineRule="auto"/>
        <w:ind w:firstLine="720"/>
        <w:contextualSpacing/>
        <w:jc w:val="center"/>
        <w:rPr>
          <w:rFonts w:eastAsia="Times New Roman"/>
          <w:szCs w:val="24"/>
        </w:rPr>
      </w:pPr>
      <w:r>
        <w:rPr>
          <w:rFonts w:eastAsia="Times New Roman"/>
          <w:szCs w:val="24"/>
        </w:rPr>
        <w:t>Πέμπτη 5 Οκτωβρίου 2017</w:t>
      </w:r>
    </w:p>
    <w:p w14:paraId="7B85CDB5" w14:textId="77777777" w:rsidR="002F7E8B" w:rsidRDefault="001E361E">
      <w:pPr>
        <w:spacing w:line="600" w:lineRule="auto"/>
        <w:ind w:firstLine="720"/>
        <w:contextualSpacing/>
        <w:jc w:val="both"/>
        <w:rPr>
          <w:rFonts w:eastAsia="Times New Roman"/>
          <w:szCs w:val="24"/>
        </w:rPr>
      </w:pPr>
      <w:r>
        <w:rPr>
          <w:rFonts w:eastAsia="Times New Roman"/>
          <w:szCs w:val="24"/>
        </w:rPr>
        <w:t xml:space="preserve">Αθήνα, σήμερα στις 5 Οκτωβρίου 2017, ημέρα Πέμπτη και ώρα 9.44΄, συνήλθε στην Αίθουσα των συνεδριάσεων του Βουλευτηρίου η Βουλή σε ολομέλεια για να συνεδριάσει υπό την προεδρία του Η΄ Αντιπροέδρου αυτής κ. </w:t>
      </w:r>
      <w:r w:rsidRPr="005672CD">
        <w:rPr>
          <w:rFonts w:eastAsia="Times New Roman"/>
          <w:b/>
          <w:szCs w:val="24"/>
        </w:rPr>
        <w:t>ΔΗΜΗΤΡΙΟΥ ΚΑΜΜΕΝΟΥ</w:t>
      </w:r>
      <w:r>
        <w:rPr>
          <w:rFonts w:eastAsia="Times New Roman"/>
          <w:szCs w:val="24"/>
        </w:rPr>
        <w:t>.</w:t>
      </w:r>
    </w:p>
    <w:p w14:paraId="7B85CDB6" w14:textId="77777777" w:rsidR="002F7E8B" w:rsidRDefault="001E361E">
      <w:pPr>
        <w:spacing w:line="600" w:lineRule="auto"/>
        <w:ind w:firstLine="720"/>
        <w:contextualSpacing/>
        <w:jc w:val="both"/>
        <w:rPr>
          <w:rFonts w:eastAsia="Times New Roman"/>
          <w:szCs w:val="24"/>
        </w:rPr>
      </w:pPr>
      <w:r>
        <w:rPr>
          <w:rFonts w:eastAsia="Times New Roman"/>
          <w:b/>
          <w:bCs/>
          <w:szCs w:val="24"/>
        </w:rPr>
        <w:t xml:space="preserve">ΠΡΟΕΔΡΕΥΩΝ (Δημήτριος Καμμένος): </w:t>
      </w:r>
      <w:r>
        <w:rPr>
          <w:rFonts w:eastAsia="Times New Roman"/>
          <w:szCs w:val="24"/>
        </w:rPr>
        <w:t>Κυρίες και κύριοι συνάδελφοι, αρχίζει η συνεδρίαση.</w:t>
      </w:r>
    </w:p>
    <w:p w14:paraId="7B85CDB7" w14:textId="77777777" w:rsidR="002F7E8B" w:rsidRDefault="001E361E">
      <w:pPr>
        <w:spacing w:line="600" w:lineRule="auto"/>
        <w:ind w:firstLine="720"/>
        <w:contextualSpacing/>
        <w:jc w:val="both"/>
        <w:rPr>
          <w:rFonts w:eastAsia="Times New Roman"/>
          <w:szCs w:val="24"/>
        </w:rPr>
      </w:pPr>
      <w:r>
        <w:rPr>
          <w:rFonts w:eastAsia="Times New Roman"/>
          <w:szCs w:val="24"/>
        </w:rPr>
        <w:t>(ΕΠΙΚΥΡΩΣΗ ΠΡΑΚΤΙΚΩΝ: Σύμφωνα με την από 4</w:t>
      </w:r>
      <w:r w:rsidRPr="00155617">
        <w:rPr>
          <w:rFonts w:eastAsia="Times New Roman"/>
          <w:szCs w:val="24"/>
        </w:rPr>
        <w:t>-</w:t>
      </w:r>
      <w:r>
        <w:rPr>
          <w:rFonts w:eastAsia="Times New Roman"/>
          <w:szCs w:val="24"/>
        </w:rPr>
        <w:t>10</w:t>
      </w:r>
      <w:r w:rsidRPr="00155617">
        <w:rPr>
          <w:rFonts w:eastAsia="Times New Roman"/>
          <w:szCs w:val="24"/>
        </w:rPr>
        <w:t>-</w:t>
      </w:r>
      <w:r>
        <w:rPr>
          <w:rFonts w:eastAsia="Times New Roman"/>
          <w:szCs w:val="24"/>
        </w:rPr>
        <w:t>2017 εξουσιοδότηση του Σώματος επικυρώθηκαν με ευθύνη του Προεδρείου τα Πρακτικά της Γ΄ συνεδριάσεώς του, της Τετάρτης 4 Οκτωβρίου 2017, σε ό,τι αφορά την ψήφιση στο σύνολό του σχεδίου νόμου: «Κύρωση της Πολυμερούς Συμφωνίας Αρμόδιων Αρχών για την Ανταλλαγή Εκθέσεων ανά Χώρα, διατάξεις εφαρμογής και λοιπές διατάξεις»</w:t>
      </w:r>
      <w:r w:rsidRPr="001D7367">
        <w:rPr>
          <w:rFonts w:eastAsia="Times New Roman"/>
          <w:szCs w:val="24"/>
        </w:rPr>
        <w:t>.</w:t>
      </w:r>
      <w:r>
        <w:rPr>
          <w:rFonts w:eastAsia="Times New Roman"/>
          <w:szCs w:val="24"/>
        </w:rPr>
        <w:t>)</w:t>
      </w:r>
    </w:p>
    <w:p w14:paraId="7B85CDB8" w14:textId="77777777" w:rsidR="002F7E8B" w:rsidRDefault="002F7E8B">
      <w:pPr>
        <w:spacing w:line="600" w:lineRule="auto"/>
        <w:ind w:firstLine="720"/>
        <w:contextualSpacing/>
        <w:jc w:val="both"/>
        <w:rPr>
          <w:rFonts w:eastAsia="Times New Roman"/>
          <w:szCs w:val="24"/>
        </w:rPr>
      </w:pPr>
    </w:p>
    <w:p w14:paraId="7B85CDB9" w14:textId="77777777" w:rsidR="002F7E8B" w:rsidRDefault="001E361E">
      <w:pPr>
        <w:spacing w:line="600" w:lineRule="auto"/>
        <w:ind w:firstLine="720"/>
        <w:contextualSpacing/>
        <w:jc w:val="both"/>
        <w:rPr>
          <w:rFonts w:eastAsia="Times New Roman"/>
          <w:szCs w:val="24"/>
        </w:rPr>
      </w:pPr>
      <w:r>
        <w:rPr>
          <w:rFonts w:eastAsia="Times New Roman"/>
          <w:szCs w:val="24"/>
        </w:rPr>
        <w:t>Έχω την τιμή να ανακοινώσω στο Σώμα το δελτίο επικαίρων ερωτήσεων της Παρασκευής 6 Οκτωβρίου 2017.</w:t>
      </w:r>
    </w:p>
    <w:p w14:paraId="7B85CDBA" w14:textId="77777777" w:rsidR="002F7E8B" w:rsidRDefault="001E361E">
      <w:pPr>
        <w:spacing w:line="600" w:lineRule="auto"/>
        <w:ind w:firstLine="720"/>
        <w:contextualSpacing/>
        <w:jc w:val="both"/>
        <w:rPr>
          <w:rFonts w:eastAsia="Times New Roman"/>
          <w:szCs w:val="24"/>
        </w:rPr>
      </w:pPr>
      <w:r>
        <w:rPr>
          <w:rFonts w:eastAsia="Times New Roman"/>
          <w:szCs w:val="24"/>
        </w:rPr>
        <w:t>Α. ΕΠΙΚΑΙΡΕΣ ΕΡΩΤΗΣΕΙΣ Πρώτου Κύκλου (Άρθρο 130 παράγραφοι 2 και 3 του Κανονισμού της Βουλής)</w:t>
      </w:r>
    </w:p>
    <w:p w14:paraId="7B85CDBB" w14:textId="77777777" w:rsidR="002F7E8B" w:rsidRDefault="001E361E">
      <w:pPr>
        <w:spacing w:line="600" w:lineRule="auto"/>
        <w:ind w:firstLine="720"/>
        <w:contextualSpacing/>
        <w:jc w:val="both"/>
        <w:rPr>
          <w:rFonts w:eastAsia="Times New Roman"/>
          <w:szCs w:val="24"/>
        </w:rPr>
      </w:pPr>
      <w:r>
        <w:rPr>
          <w:rFonts w:eastAsia="Times New Roman"/>
          <w:szCs w:val="24"/>
        </w:rPr>
        <w:lastRenderedPageBreak/>
        <w:t xml:space="preserve">1. Η με αριθμό 9/2-10-2017 επίκαιρη ερώτηση του Βουλευτή Χαλκιδικής της Νέας Δημοκρατίας κ. Γεωργίου </w:t>
      </w:r>
      <w:proofErr w:type="spellStart"/>
      <w:r>
        <w:rPr>
          <w:rFonts w:eastAsia="Times New Roman"/>
          <w:szCs w:val="24"/>
        </w:rPr>
        <w:t>Βαγιωνά</w:t>
      </w:r>
      <w:proofErr w:type="spellEnd"/>
      <w:r>
        <w:rPr>
          <w:rFonts w:eastAsia="Times New Roman"/>
          <w:szCs w:val="24"/>
        </w:rPr>
        <w:t xml:space="preserve"> προς τον Υπουργό Οικονομίας και Ανάπτυξης, με θέμα: «Απειλή λουκέτου για χιλιάδες αρτοποιεία».</w:t>
      </w:r>
    </w:p>
    <w:p w14:paraId="7B85CDBC" w14:textId="77777777" w:rsidR="002F7E8B" w:rsidRDefault="001E361E">
      <w:pPr>
        <w:spacing w:line="600" w:lineRule="auto"/>
        <w:ind w:firstLine="720"/>
        <w:contextualSpacing/>
        <w:jc w:val="both"/>
        <w:rPr>
          <w:rFonts w:eastAsia="Times New Roman"/>
          <w:szCs w:val="24"/>
        </w:rPr>
      </w:pPr>
      <w:r>
        <w:rPr>
          <w:rFonts w:eastAsia="Times New Roman"/>
          <w:szCs w:val="24"/>
        </w:rPr>
        <w:t xml:space="preserve">2. Η με αριθμό 10/2-10-2107 επίκαιρη ερώτηση του Βουλευτή Αχαΐας της Νέας Δημοκρατίας κ. </w:t>
      </w:r>
      <w:proofErr w:type="spellStart"/>
      <w:r>
        <w:rPr>
          <w:rFonts w:eastAsia="Times New Roman"/>
          <w:szCs w:val="24"/>
        </w:rPr>
        <w:t>Ιάσονα</w:t>
      </w:r>
      <w:proofErr w:type="spellEnd"/>
      <w:r>
        <w:rPr>
          <w:rFonts w:eastAsia="Times New Roman"/>
          <w:szCs w:val="24"/>
        </w:rPr>
        <w:t xml:space="preserve"> Φωτήλα προς τον Υπουργό Περιβάλλοντος και Ενέργειας με θέμα: «Θα δοθεί επιτέλους λύση στο θέμα της «ΑΜΙΑΝΤΙΤ»;». </w:t>
      </w:r>
    </w:p>
    <w:p w14:paraId="7B85CDBD"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14:paraId="7B85CDBE" w14:textId="77777777" w:rsidR="002F7E8B" w:rsidRDefault="001E361E">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14:paraId="7B85CDBF"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Θα συζητηθεί η τέταρτη με αριθμό 20/3-10-2017 επίκαιρη ερώτηση πρώτου κύκλου του Βουλευτή Αττικής του Κομμουνιστικού Κόμματος Ελλάδας κ. Ιωάννη Γκιόκα προς την Υπουργό Εργασίας, Κοινωνικής Ασφάλισης και Κοινωνικής Αλληλεγγύης, σχετικά με το κλείσιμο του εργοστασίου παραγωγής παγωτού στον Ταύρο, της εταιρείας «</w:t>
      </w:r>
      <w:r>
        <w:rPr>
          <w:rFonts w:eastAsia="Times New Roman" w:cs="Times New Roman"/>
          <w:szCs w:val="24"/>
          <w:lang w:val="en-US"/>
        </w:rPr>
        <w:t>FRONERI</w:t>
      </w:r>
      <w:r>
        <w:rPr>
          <w:rFonts w:eastAsia="Times New Roman" w:cs="Times New Roman"/>
          <w:szCs w:val="24"/>
        </w:rPr>
        <w:t xml:space="preserve"> </w:t>
      </w:r>
      <w:r>
        <w:rPr>
          <w:rFonts w:eastAsia="Times New Roman" w:cs="Times New Roman"/>
          <w:szCs w:val="24"/>
          <w:lang w:val="en-US"/>
        </w:rPr>
        <w:t>HELLAS</w:t>
      </w:r>
      <w:r>
        <w:rPr>
          <w:rFonts w:eastAsia="Times New Roman" w:cs="Times New Roman"/>
          <w:szCs w:val="24"/>
        </w:rPr>
        <w:t xml:space="preserve">». </w:t>
      </w:r>
    </w:p>
    <w:p w14:paraId="7B85CDC0"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Κύριε Γκιόκα, έχετε τον λόγο.</w:t>
      </w:r>
    </w:p>
    <w:p w14:paraId="7B85CDC1"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Κυρία Υπουργέ, όπως αναφέρθηκε, η επίκαιρη ερώτηση αφορά το κλείσιμο του εργοστασίου της εταιρείας «</w:t>
      </w:r>
      <w:r>
        <w:rPr>
          <w:rFonts w:eastAsia="Times New Roman" w:cs="Times New Roman"/>
          <w:szCs w:val="24"/>
          <w:lang w:val="en-US"/>
        </w:rPr>
        <w:t>FRONERI</w:t>
      </w:r>
      <w:r>
        <w:rPr>
          <w:rFonts w:eastAsia="Times New Roman" w:cs="Times New Roman"/>
          <w:szCs w:val="24"/>
        </w:rPr>
        <w:t xml:space="preserve"> </w:t>
      </w:r>
      <w:r>
        <w:rPr>
          <w:rFonts w:eastAsia="Times New Roman" w:cs="Times New Roman"/>
          <w:szCs w:val="24"/>
          <w:lang w:val="en-US"/>
        </w:rPr>
        <w:t>HELLAS</w:t>
      </w:r>
      <w:r>
        <w:rPr>
          <w:rFonts w:eastAsia="Times New Roman" w:cs="Times New Roman"/>
          <w:szCs w:val="24"/>
        </w:rPr>
        <w:t xml:space="preserve">» στον Ταύρο, που οδήγησε στην ανεργία, στην κυριολεξία στον δρόμο, </w:t>
      </w:r>
      <w:proofErr w:type="spellStart"/>
      <w:r>
        <w:rPr>
          <w:rFonts w:eastAsia="Times New Roman" w:cs="Times New Roman"/>
          <w:szCs w:val="24"/>
        </w:rPr>
        <w:t>εκατόν</w:t>
      </w:r>
      <w:proofErr w:type="spellEnd"/>
      <w:r>
        <w:rPr>
          <w:rFonts w:eastAsia="Times New Roman" w:cs="Times New Roman"/>
          <w:szCs w:val="24"/>
        </w:rPr>
        <w:t xml:space="preserve"> δύο εργαζόμενους με συμβάσεις εργασίας αορίστου χρόνου και επιπλέον περίπου διακόσιους εποχικούς, που μέχρι πριν από λίγες ημέρες δούλευαν στο εργοστάσιο και οι οποίοι σήμερα δεν δικαιούνται καν επίδομα ανεργίας με βάση τις προϋποθέσεις που θέτει η αντεργατική νομοθεσία. </w:t>
      </w:r>
    </w:p>
    <w:p w14:paraId="7B85CDC2"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lastRenderedPageBreak/>
        <w:t>Το πρόσχημα της εταιρείας, για να κλείσει το εργοστάσιο, ότι δηλαδή είχε ζημιογόνα δραστηριότητα, είναι απαράδεκτο, γιατί, εκτός όλων των άλλων, μιλούμε για μια πολυεθνική εταιρεία. Η συγκεκριμένη είναι θυγατρική της «</w:t>
      </w:r>
      <w:r>
        <w:rPr>
          <w:rFonts w:eastAsia="Times New Roman" w:cs="Times New Roman"/>
          <w:szCs w:val="24"/>
          <w:lang w:val="en-US"/>
        </w:rPr>
        <w:t>FRONERI</w:t>
      </w:r>
      <w:r>
        <w:rPr>
          <w:rFonts w:eastAsia="Times New Roman" w:cs="Times New Roman"/>
          <w:szCs w:val="24"/>
        </w:rPr>
        <w:t xml:space="preserve"> </w:t>
      </w:r>
      <w:r>
        <w:rPr>
          <w:rFonts w:eastAsia="Times New Roman" w:cs="Times New Roman"/>
          <w:szCs w:val="24"/>
          <w:lang w:val="en-US"/>
        </w:rPr>
        <w:t>INTERNATIONAL</w:t>
      </w:r>
      <w:r>
        <w:rPr>
          <w:rFonts w:eastAsia="Times New Roman" w:cs="Times New Roman"/>
          <w:szCs w:val="24"/>
        </w:rPr>
        <w:t xml:space="preserve"> </w:t>
      </w:r>
      <w:r>
        <w:rPr>
          <w:rFonts w:eastAsia="Times New Roman" w:cs="Times New Roman"/>
          <w:szCs w:val="24"/>
          <w:lang w:val="en-US"/>
        </w:rPr>
        <w:t>PLC</w:t>
      </w:r>
      <w:r>
        <w:rPr>
          <w:rFonts w:eastAsia="Times New Roman" w:cs="Times New Roman"/>
          <w:szCs w:val="24"/>
        </w:rPr>
        <w:t>», που αποτελεί κοινοπραξία των ομίλων «</w:t>
      </w:r>
      <w:r>
        <w:rPr>
          <w:rFonts w:eastAsia="Times New Roman" w:cs="Times New Roman"/>
          <w:szCs w:val="24"/>
          <w:lang w:val="en-US"/>
        </w:rPr>
        <w:t>NESTLE</w:t>
      </w:r>
      <w:r>
        <w:rPr>
          <w:rFonts w:eastAsia="Times New Roman" w:cs="Times New Roman"/>
          <w:szCs w:val="24"/>
        </w:rPr>
        <w:t xml:space="preserve">» και μιας ακόμη βρετανικής εταιρείας, με έδρα το Ηνωμένο Βασίλειο και δραστηριότητα σε είκοσι δύο χώρες. Είναι προφανές ότι πρόκειται για μια αναδιάρθρωση του ομίλου –άλλωστε, το ομολογούν και οι ίδιοι- προκειμένου να έχει ακόμη μεγαλύτερη κερδοφορία. </w:t>
      </w:r>
    </w:p>
    <w:p w14:paraId="7B85CDC3"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είναι απαράδεκτος ο τρόπος με τον οποίον ενήργησε η εταιρεία, με αιφνιδιαστική ανακοίνωση προς τους εργαζόμενους, ενώ η απόφαση προφανώς ήταν προειλημμένη εδώ και πάρα πολύ καιρό και όλο το καλοκαίρι το εργοστάσιο είχε εντατική παραγωγή και κυρίως, με το πιστόλι στον κρόταφο των εργαζομένων, για να δεχθούν είτε οικειοθελείς αποχωρήσεις είτε να απολυθούν με βάση τη νομοθεσία. Και αυτός ο εκβιασμός πατά πάνω στην αντεργατική </w:t>
      </w:r>
      <w:proofErr w:type="spellStart"/>
      <w:r>
        <w:rPr>
          <w:rFonts w:eastAsia="Times New Roman" w:cs="Times New Roman"/>
          <w:szCs w:val="24"/>
        </w:rPr>
        <w:t>μνημονιακή</w:t>
      </w:r>
      <w:proofErr w:type="spellEnd"/>
      <w:r>
        <w:rPr>
          <w:rFonts w:eastAsia="Times New Roman" w:cs="Times New Roman"/>
          <w:szCs w:val="24"/>
        </w:rPr>
        <w:t xml:space="preserve"> νομοθεσία, που διαμόρφωσαν και οι προηγούμενες κυβερνήσεις και εσείς και την οποία επαυξάνετε.</w:t>
      </w:r>
    </w:p>
    <w:p w14:paraId="7B85CDC4"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Το ερώτημα είναι συγκεκριμένο: Τι μέτρα θα πάρει η Κυβέρνηση, προκειμένου να διασφαλιστούν οι θέσεις εργασίας όλων των εργαζομένων, και του μόνιμου προσωπικού και του εποχικού, να μην απολυθεί κανένας εργαζόμενος; Μάλιστα, ξέρουμε ότι οι εργαζόμενοι σας έχουν επισκεφθεί, έχουν κάνει προτάσεις, όπως, για παράδειγμα, να </w:t>
      </w:r>
      <w:proofErr w:type="spellStart"/>
      <w:r>
        <w:rPr>
          <w:rFonts w:eastAsia="Times New Roman" w:cs="Times New Roman"/>
          <w:szCs w:val="24"/>
        </w:rPr>
        <w:t>απορροφηθούν</w:t>
      </w:r>
      <w:proofErr w:type="spellEnd"/>
      <w:r>
        <w:rPr>
          <w:rFonts w:eastAsia="Times New Roman" w:cs="Times New Roman"/>
          <w:szCs w:val="24"/>
        </w:rPr>
        <w:t xml:space="preserve"> σε άλλες δραστηριότητες της μητρικής εταιρείας «</w:t>
      </w:r>
      <w:r>
        <w:rPr>
          <w:rFonts w:eastAsia="Times New Roman" w:cs="Times New Roman"/>
          <w:szCs w:val="24"/>
          <w:lang w:val="en-US"/>
        </w:rPr>
        <w:t>NESTLE</w:t>
      </w:r>
      <w:r>
        <w:rPr>
          <w:rFonts w:eastAsia="Times New Roman" w:cs="Times New Roman"/>
          <w:szCs w:val="24"/>
        </w:rPr>
        <w:t>» που έχει στην Ελλάδα. Πάνω σε αυτό το ερώτημα, θέλουμε συγκεκριμένη απάντηση.</w:t>
      </w:r>
    </w:p>
    <w:p w14:paraId="7B85CDC5"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B85CDC6" w14:textId="77777777" w:rsidR="002F7E8B" w:rsidRDefault="001E361E">
      <w:pPr>
        <w:spacing w:line="600" w:lineRule="auto"/>
        <w:ind w:firstLine="720"/>
        <w:contextualSpacing/>
        <w:jc w:val="both"/>
        <w:rPr>
          <w:rFonts w:eastAsia="Times New Roman" w:cs="Times New Roman"/>
          <w:szCs w:val="24"/>
        </w:rPr>
      </w:pPr>
      <w:r>
        <w:rPr>
          <w:rFonts w:eastAsia="Times New Roman"/>
          <w:b/>
          <w:bCs/>
        </w:rPr>
        <w:t>ΠΡΟΕΔΡΕΥΩΝ (Δημήτριος Καμμένος):</w:t>
      </w:r>
      <w:r>
        <w:rPr>
          <w:rFonts w:eastAsia="Times New Roman" w:cs="Times New Roman"/>
          <w:szCs w:val="24"/>
        </w:rPr>
        <w:t xml:space="preserve"> Ευχαριστώ πολύ.</w:t>
      </w:r>
    </w:p>
    <w:p w14:paraId="7B85CDC7"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Κυρία Υπουργέ, έχετε τον λόγο για τρία λεπτά.</w:t>
      </w:r>
    </w:p>
    <w:p w14:paraId="7B85CDC8"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ΕΦΗ ΑΧΤΣΙΟΓΛΟΥ (Υπουργός Εργασίας, Κοινωνικής Ασφάλισης και Κοινωνικής Αλληλεγγύης):</w:t>
      </w:r>
      <w:r>
        <w:rPr>
          <w:rFonts w:eastAsia="Times New Roman" w:cs="Times New Roman"/>
          <w:szCs w:val="24"/>
        </w:rPr>
        <w:t xml:space="preserve"> Κύριε Γκιόκα, κάθε περίπτωση που αφορά διακοπή λειτουργίας της επιχείρησης ή μιας παραγωγικής μονάδας και από την οποία προκαλούνται συνέπειες για τους εργαζόμενους στη χώρα είναι μια ξεχωριστή περίπτωση που απασχολεί το Υπουργείο Εργασίας.</w:t>
      </w:r>
    </w:p>
    <w:p w14:paraId="7B85CDC9"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Η συγκεκριμένη επιχείρηση, η «</w:t>
      </w:r>
      <w:r>
        <w:rPr>
          <w:rFonts w:eastAsia="Times New Roman" w:cs="Times New Roman"/>
          <w:szCs w:val="24"/>
          <w:lang w:val="en-US"/>
        </w:rPr>
        <w:t>FRONERI</w:t>
      </w:r>
      <w:r>
        <w:rPr>
          <w:rFonts w:eastAsia="Times New Roman" w:cs="Times New Roman"/>
          <w:szCs w:val="24"/>
        </w:rPr>
        <w:t xml:space="preserve"> </w:t>
      </w:r>
      <w:r>
        <w:rPr>
          <w:rFonts w:eastAsia="Times New Roman" w:cs="Times New Roman"/>
          <w:szCs w:val="24"/>
          <w:lang w:val="en-US"/>
        </w:rPr>
        <w:t>HELLAS</w:t>
      </w:r>
      <w:r>
        <w:rPr>
          <w:rFonts w:eastAsia="Times New Roman" w:cs="Times New Roman"/>
          <w:szCs w:val="24"/>
        </w:rPr>
        <w:t xml:space="preserve">», προχώρησε πράγματι, όπως και εσείς είπατε, στη διακοπή λειτουργίας των μονάδων που έχει στον Ταύρο και αυτό, προφανώς, προξενεί δραματικές συνέπειες και για τους εργαζόμενους με τις συμβάσεις αορίστου χρόνου και για τους εποχικούς εργαζόμενους. </w:t>
      </w:r>
    </w:p>
    <w:p w14:paraId="7B85CDCA"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Θα σας ενημερώσω τι έκανε το Υπουργείο σχετικά. Οι εργαζόμενοι, μέσω του σωματείου τους, κατέθεσαν στις 26 Σεπτεμβρίου, ημέρα Τρίτη, αίτημα για τριμερή συμφιλιωτική σύσκεψη στο Υπουργείο Εργασίας. Αμέσως, με το που έλαβε το αίτημα, το Υπουργείο καθόρισε για την Πέμπτη της ίδιας εβδομάδας την τριμερή συμφιλιωτική σύσκεψη. Μάλιστα, στο κάλεσμα που απέστειλε προς την επιχείρηση και προς τους εργαζόμενους, για να προσέλθουν στην τριμερή, το Υπουργείο υπογράμμιζε ότι η επιχείρηση δεν θα πρέπει να προβεί σε καμμία ενέργεια, η οποία θα μεταβάλλει την κατάσταση του προσωπικού μέχρι να διενεργηθεί η τριμερής, δηλαδή δύο μέρες μετά. </w:t>
      </w:r>
    </w:p>
    <w:p w14:paraId="7B85CDCB"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Η επιχείρηση, λειτουργώντας με έναν εντελώς καταχρηστικό τρόπο, έκανε το ακριβώς αντίθετο. Δηλαδή, ήδη από τη Δευτέρα, πριν από την υποβολή του αιτήματος για την τριμερή, απέστειλε στους εργαζόμενους ένα σχέδιο αναδιάρθρωσης, μέσα στο οποίο προέβλεπε ένα πρόγραμμα οικειοθελών </w:t>
      </w:r>
      <w:r>
        <w:rPr>
          <w:rFonts w:eastAsia="Times New Roman" w:cs="Times New Roman"/>
          <w:szCs w:val="24"/>
        </w:rPr>
        <w:lastRenderedPageBreak/>
        <w:t xml:space="preserve">αποχωρήσεων, ένα πρόγραμμα συναινετικών αποχωρήσεων, στο οποίο τους έδινε κάποιες παραπάνω παροχές, τις οφειλόμενες παροχές, κάποιες επιπλέον παροχές και τους πρότεινε και μια διετή ασφαλιστική κάλυψη. </w:t>
      </w:r>
    </w:p>
    <w:p w14:paraId="7B85CDCC" w14:textId="77777777" w:rsidR="002F7E8B" w:rsidRDefault="002F7E8B">
      <w:pPr>
        <w:spacing w:line="600" w:lineRule="auto"/>
        <w:ind w:firstLine="720"/>
        <w:contextualSpacing/>
        <w:jc w:val="both"/>
        <w:rPr>
          <w:rFonts w:eastAsia="Times New Roman" w:cs="Times New Roman"/>
          <w:szCs w:val="24"/>
        </w:rPr>
      </w:pPr>
    </w:p>
    <w:p w14:paraId="7B85CDCD"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η επιχείρηση, λειτουργώντας εντελώς καταχρηστικά, προσπάθησε να δημιουργήσει τετελεσμένα μέσα σε διάστημα ολίγων ημερών. Ξαναλέω ότι Τρίτη υποβλήθηκε το αίτημα της τριμερούς, για Πέμπτη ορίστηκε η τριμερής που έγινε με τον Γενικό Γραμματέα του Υπουργείου Εργασίας. </w:t>
      </w:r>
    </w:p>
    <w:p w14:paraId="7B85CDCE"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Οι </w:t>
      </w:r>
      <w:proofErr w:type="spellStart"/>
      <w:r>
        <w:rPr>
          <w:rFonts w:eastAsia="Times New Roman" w:cs="Times New Roman"/>
          <w:szCs w:val="24"/>
        </w:rPr>
        <w:t>εκατόν</w:t>
      </w:r>
      <w:proofErr w:type="spellEnd"/>
      <w:r>
        <w:rPr>
          <w:rFonts w:eastAsia="Times New Roman" w:cs="Times New Roman"/>
          <w:szCs w:val="24"/>
        </w:rPr>
        <w:t xml:space="preserve"> δύο εργαζόμενοι συνυπέγραψαν αυτή τη συναινετική αποχώρηση. Εγώ να δεχθώ ότι αυτό έγινε υπό τη δαμόκλειο σπάθη της απόλυσής τους ή υπό την αγωνία της απόλυσής τους. Πάντως, δημιουργήθηκε ένα τετελεσμένο την ημέρα που έγινε η τριμερής συμφιλιωτική σύσκεψη στο Υπουργείο Εργασίας. Η επιχείρηση, δηλαδή, λειτουργώντας καταχρηστικά και με αστραπιαίες κινήσεις προσπάθησε να δημιουργήσει τετελεσμένα γεγονότα, πριν έρθει καν η συζήτηση στο Υπουργείο Εργασίας. </w:t>
      </w:r>
    </w:p>
    <w:p w14:paraId="7B85CDCF"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πλευρά του Υπουργείου, η θέση του Υπουργείου, πέραν αυτού που ήδη σας είπα, ότι δηλαδή λειτουργεί με εντελώς καταχρηστικό τρόπο, είναι ότι μάλλον εδώ συντρέχει και παραβίαση των διατάξεων του π.δ.240/2006. Είναι το προεδρικό διάταγμα για ενημέρωση και διαβούλευση των εργαζομένων, που η επιχείρηση πριν προβεί σε οποιαδήποτε ενέργεια αναδιάρθρωσης, αλλαγής της δραστηριότητάς της, αλλαγής της κατάστασης του προσωπικού οφείλει να διαβουλεύεται και να ενημερώνει τους εργαζόμενους. </w:t>
      </w:r>
    </w:p>
    <w:p w14:paraId="7B85CDD0"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Υπουργού)</w:t>
      </w:r>
    </w:p>
    <w:p w14:paraId="7B85CDD1"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Ολοκληρώνω, κύριε Πρόεδρε. </w:t>
      </w:r>
    </w:p>
    <w:p w14:paraId="7B85CDD2"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lastRenderedPageBreak/>
        <w:t>Με αυτή την έννοια και με δεδομένο ότι στην τριμερή αποκαλύφθηκε ότι η επιχείρηση είχε αποφασίσει ήδη από τα Χριστούγεννα αυτή την αναδιάρθρωση, το Υπουργείο θεωρεί ότι εδώ συντρέχει παραβίαση της εργατικής νομοθεσίας και μέσω του Σώματος Επιθεώρησης Εργασίας, στο πλαίσιο των ελέγχων που κάνει, θα επιβάλλει τις νόμιμες κυρώσεις.</w:t>
      </w:r>
    </w:p>
    <w:p w14:paraId="7B85CDD3"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7B85CDD4"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την κυρία Υπουργό. </w:t>
      </w:r>
    </w:p>
    <w:p w14:paraId="7B85CDD5"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Γκιόκας για τη δευτερολογία του. </w:t>
      </w:r>
    </w:p>
    <w:p w14:paraId="7B85CDD6"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 xml:space="preserve">Κυρία Υπουργέ, το αποτέλεσμα της τριμερούς που έγινε στο Υπουργείο με την παρουσία εκπροσώπων των εργαζομένων και της εταιρείας, επιτρέψτε μου να πω ότι ήταν ένα ευχολόγιο, το οποίο επαναλάβατε κι εσείς εδώ σήμερα μαζί με λόγια συμπάθειας προς τους εργαζόμενους, οι οποίοι χάνουν τη δουλειά τους και με την πιθανότητα κάποιων κυρώσεων προς την εταιρεία, η οποία έχει παραβιάσει ένα προεδρικό διάταγμα. Το «διά ταύτα», όμως, παραμένει. </w:t>
      </w:r>
    </w:p>
    <w:p w14:paraId="7B85CDD7"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Ποιο είναι το «διά ταύτα», για το οποίο δεν ρωτάει το ΚΚΕ, αλλά οι εργαζόμενοι που αγωνιούν; Μπορείτε να διασφαλίσετε τις θέσεις εργασίας των εργαζομένων; Μάλιστα, έχουν γίνει και συγκεκριμένες προτάσεις, επαναλαμβάνω. </w:t>
      </w:r>
    </w:p>
    <w:p w14:paraId="7B85CDD8"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εφόσον, απ’ ό,τι φαίνεται, ορισμένα πράγματα τρέχουν, σε σχέση με τον χρόνο που έγινε η επίκαιρη ερώτηση, μπορείτε να διασφαλίσετε ότι οι εποχικοί εργαζόμενοι θα πάρουν επίδομα ανεργίας, αν τελικά χάσουν τη δουλειά τους; Μπορείτε να διασφαλίσετε τι θα γίνει με εκείνους τους εργαζόμενους, που δούλευαν όλα αυτά τα χρόνια και ήταν εποχικοί και που ορισμένοι από αυτούς είναι </w:t>
      </w:r>
      <w:r>
        <w:rPr>
          <w:rFonts w:eastAsia="Times New Roman" w:cs="Times New Roman"/>
          <w:szCs w:val="24"/>
        </w:rPr>
        <w:lastRenderedPageBreak/>
        <w:t xml:space="preserve">και κοντά στο όριο συνταξιοδότησης και σήμερα αυτοί οι άνθρωποι είναι επί ξύλου κρεμάμενοι; Αυτά είναι τα κρίσιμα ερωτήματα που ρωτάμε κι εμείς και που πάνω απ’ όλα ρωτούν οι εργαζόμενοι. </w:t>
      </w:r>
    </w:p>
    <w:p w14:paraId="7B85CDD9"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Όλα τα υπόλοιπα, επιτρέψτε μου, είναι άλλα λόγια να αγαπιόμαστε. Και το πρακτικό αποτέλεσμα της τριμερούς είναι αν η εταιρεία ενήργησε βάσει της νομοθεσίας. Εγώ σας λέω ότι ένα μέρος των ενεργειών ήταν με βάση την νομοθεσία. Ποια νομοθεσία όμως; Αυτήν την αντεργατική, </w:t>
      </w:r>
      <w:proofErr w:type="spellStart"/>
      <w:r>
        <w:rPr>
          <w:rFonts w:eastAsia="Times New Roman" w:cs="Times New Roman"/>
          <w:szCs w:val="24"/>
        </w:rPr>
        <w:t>μνημονιακή</w:t>
      </w:r>
      <w:proofErr w:type="spellEnd"/>
      <w:r>
        <w:rPr>
          <w:rFonts w:eastAsia="Times New Roman" w:cs="Times New Roman"/>
          <w:szCs w:val="24"/>
        </w:rPr>
        <w:t xml:space="preserve"> νομοθεσία, η οποία είναι όπλο και κάνει πλάτες στον εκάστοτε εργοδότη να εκβιάζει εργαζομένους, να απολύει, να, να, και λοιπά.</w:t>
      </w:r>
    </w:p>
    <w:p w14:paraId="7B85CDDA"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Κατά τη γνώμη μας, αυτά είναι τα ερωτήματα τα οποία πρέπει να απαντηθούν. Επίσης, πρέπει να βγουν και ορισμένα συμπεράσματα, ιδιαίτερα για τους εργαζόμενους όχι μόνο στη «</w:t>
      </w:r>
      <w:r>
        <w:rPr>
          <w:rFonts w:eastAsia="Times New Roman" w:cs="Times New Roman"/>
          <w:szCs w:val="24"/>
          <w:lang w:val="en-US"/>
        </w:rPr>
        <w:t>FRONERI</w:t>
      </w:r>
      <w:r>
        <w:rPr>
          <w:rFonts w:eastAsia="Times New Roman" w:cs="Times New Roman"/>
          <w:szCs w:val="24"/>
        </w:rPr>
        <w:t xml:space="preserve">», αλλά για όλους τους εργαζόμενους σε σχέση με τα εξής: </w:t>
      </w:r>
    </w:p>
    <w:p w14:paraId="7B85CDDB"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Εδώ, αποδεικνύεται ποιος κλείνει τα εργοστάσια. Τα κλείνουν οι εργαζόμενοι και τα δικαιώματά τους, τα οποία υποβαθμίζονται συνεχώς στο όνομα της ανταγωνιστικότητας και της κερδοφορίας; Τα κλείνει ο νόμος του κέρδους, τον οποίο υπηρετείτε κι εσείς, όπως και οι προηγούμενες κυβερνήσεις. </w:t>
      </w:r>
    </w:p>
    <w:p w14:paraId="7B85CDDC"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Η συγκεκριμένη εταιρεία είχε εφαρμόσει όλη την αντεργατική νομοθεσία: και μειώσεις μισθών και τριήμερα και τετραήμερα και εκ περιτροπής εργασία και αντικατάσταση εργαζομένων. Κι όμως, το εργοστάσιο έκλεισε. </w:t>
      </w:r>
    </w:p>
    <w:p w14:paraId="7B85CDDD" w14:textId="77777777" w:rsidR="002F7E8B" w:rsidRDefault="001E361E">
      <w:pPr>
        <w:tabs>
          <w:tab w:val="left" w:pos="2820"/>
        </w:tabs>
        <w:spacing w:line="600" w:lineRule="auto"/>
        <w:ind w:firstLine="720"/>
        <w:contextualSpacing/>
        <w:jc w:val="both"/>
        <w:rPr>
          <w:rFonts w:eastAsia="Times New Roman"/>
          <w:szCs w:val="24"/>
        </w:rPr>
      </w:pPr>
      <w:r>
        <w:rPr>
          <w:rFonts w:eastAsia="Times New Roman"/>
          <w:szCs w:val="24"/>
        </w:rPr>
        <w:t>Δεύτερον, η περίπτωση της «</w:t>
      </w:r>
      <w:r>
        <w:rPr>
          <w:rFonts w:eastAsia="Times New Roman"/>
          <w:szCs w:val="24"/>
          <w:lang w:val="en-US"/>
        </w:rPr>
        <w:t>FRONERI</w:t>
      </w:r>
      <w:r>
        <w:rPr>
          <w:rFonts w:eastAsia="Times New Roman"/>
          <w:szCs w:val="24"/>
        </w:rPr>
        <w:t>» και της κάθε «</w:t>
      </w:r>
      <w:r>
        <w:rPr>
          <w:rFonts w:eastAsia="Times New Roman"/>
          <w:szCs w:val="24"/>
          <w:lang w:val="en-US"/>
        </w:rPr>
        <w:t>FRONERI</w:t>
      </w:r>
      <w:r>
        <w:rPr>
          <w:rFonts w:eastAsia="Times New Roman"/>
          <w:szCs w:val="24"/>
        </w:rPr>
        <w:t xml:space="preserve">» είναι ο καθρέφτης στην κυριολεξία της ανάπτυξης την οποία ευαγγελίζεστε. Από τη μια μεριά έχουμε επενδύσεις σε ορισμένους </w:t>
      </w:r>
      <w:r>
        <w:rPr>
          <w:rFonts w:eastAsia="Times New Roman"/>
          <w:szCs w:val="24"/>
        </w:rPr>
        <w:lastRenderedPageBreak/>
        <w:t xml:space="preserve">κλάδους πάνω σε μια εργασιακή ζούγκλα στην κυριολεξία και από την άλλη μεριά επιχειρήσεις, επενδυτές που έρχονται, επενδύουν, ξεζουμίζουν, κερδίζουν και φεύγουν, όποτε τους κάνει κέφι ή όποτε δεν τους βολεύει. </w:t>
      </w:r>
    </w:p>
    <w:p w14:paraId="7B85CDDE" w14:textId="77777777" w:rsidR="002F7E8B" w:rsidRDefault="001E361E">
      <w:pPr>
        <w:tabs>
          <w:tab w:val="left" w:pos="2820"/>
        </w:tabs>
        <w:spacing w:line="600" w:lineRule="auto"/>
        <w:ind w:firstLine="720"/>
        <w:contextualSpacing/>
        <w:jc w:val="both"/>
        <w:rPr>
          <w:rFonts w:eastAsia="Times New Roman"/>
          <w:szCs w:val="24"/>
        </w:rPr>
      </w:pPr>
      <w:r>
        <w:rPr>
          <w:rFonts w:eastAsia="Times New Roman"/>
          <w:szCs w:val="24"/>
        </w:rPr>
        <w:t>Κατά τη γνώμη μας, αυτό είναι το βασικό συμπέρασμα που πρέπει να βγάλουν οι εργαζόμενοι και στη συγκεκριμένη εταιρεία, αλλά και γενικότερα και με βάση αυτό να οργανώσουν και την πάλη τους, τη διεκδίκησή τους και για τα άμεσα αιτήματα τα οποία μεταφέραμε κι εμείς εδώ σήμερα με την ερώτησή μας, αλλά κυρίως για την ανάγκη συνολικότερων ανατροπών.</w:t>
      </w:r>
    </w:p>
    <w:p w14:paraId="7B85CDDF" w14:textId="77777777" w:rsidR="002F7E8B" w:rsidRDefault="001E361E">
      <w:pPr>
        <w:tabs>
          <w:tab w:val="left" w:pos="2820"/>
        </w:tabs>
        <w:spacing w:line="600" w:lineRule="auto"/>
        <w:ind w:firstLine="720"/>
        <w:contextualSpacing/>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Ευχαριστώ πολύ, κύριε συνάδελφε.</w:t>
      </w:r>
    </w:p>
    <w:p w14:paraId="7B85CDE0" w14:textId="77777777" w:rsidR="002F7E8B" w:rsidRDefault="001E361E">
      <w:pPr>
        <w:tabs>
          <w:tab w:val="left" w:pos="2820"/>
        </w:tabs>
        <w:spacing w:line="600" w:lineRule="auto"/>
        <w:ind w:firstLine="720"/>
        <w:contextualSpacing/>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οκτώ μαθήτριες και μαθητές και τρεις συνοδοί εκπαιδευτικοί από το 5</w:t>
      </w:r>
      <w:r>
        <w:rPr>
          <w:rFonts w:eastAsia="Times New Roman"/>
          <w:szCs w:val="24"/>
          <w:vertAlign w:val="superscript"/>
        </w:rPr>
        <w:t>ο</w:t>
      </w:r>
      <w:r>
        <w:rPr>
          <w:rFonts w:eastAsia="Times New Roman"/>
          <w:szCs w:val="24"/>
        </w:rPr>
        <w:t xml:space="preserve"> Γυμνάσιο Καλλιθέας. </w:t>
      </w:r>
    </w:p>
    <w:p w14:paraId="7B85CDE1" w14:textId="77777777" w:rsidR="002F7E8B" w:rsidRDefault="001E361E">
      <w:pPr>
        <w:tabs>
          <w:tab w:val="left" w:pos="2820"/>
        </w:tabs>
        <w:spacing w:line="600" w:lineRule="auto"/>
        <w:ind w:firstLine="720"/>
        <w:contextualSpacing/>
        <w:jc w:val="both"/>
        <w:rPr>
          <w:rFonts w:eastAsia="Times New Roman"/>
          <w:szCs w:val="24"/>
        </w:rPr>
      </w:pPr>
      <w:r>
        <w:rPr>
          <w:rFonts w:eastAsia="Times New Roman"/>
          <w:szCs w:val="24"/>
        </w:rPr>
        <w:t>Η Βουλή τούς καλωσορίζει.</w:t>
      </w:r>
    </w:p>
    <w:p w14:paraId="7B85CDE2" w14:textId="77777777" w:rsidR="002F7E8B" w:rsidRDefault="001E361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B85CDE3"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τον λόγο για τρία λεπτά για τη δευτερολογία σας.</w:t>
      </w:r>
    </w:p>
    <w:p w14:paraId="7B85CDE4"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ΕΦΗ ΑΧΤΣΙΟΓΛΟΥ (Υπουργός Εργασίας, Κοινωνικής Ασφάλισης και Κοινωνικής Αλληλεγγύης):</w:t>
      </w:r>
      <w:r>
        <w:rPr>
          <w:rFonts w:eastAsia="Times New Roman" w:cs="Times New Roman"/>
          <w:szCs w:val="24"/>
        </w:rPr>
        <w:t xml:space="preserve"> Κύριε Γκιόκα, δεν είναι η πρώτη φορά που ακούω αυτόν τον σχολιασμό περί ευχολογίων από την παράταξή σας για τις δράσεις της Κυβέρνησης σε σχέση με τα εργασιακά. Θα επαναλάβω κι εγώ ακόμη μια φορά τις ενέργειες που κάνει αυτή η Κυβέρνηση για την εργασία. </w:t>
      </w:r>
    </w:p>
    <w:p w14:paraId="7B85CDE5"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lastRenderedPageBreak/>
        <w:t>Πριν από ένα μήνα, αν δεν κάνω λάθος, ήμασταν εδώ και συζητήσαμε και ψηφίσαμε -και τον ψηφίσατε κι εσείς- έναν νόμο ο οποίος είναι προστατευτικός για τους εργαζόμενους από τα φαινόμενα της απλήρωτης, της αδήλωτης και της υποδηλωμένης εργασίας, που δίνει σημαντικά εργαλεία στους εργαζόμενους και αυτό θα πρέπει να μην το απαξιώνουμε, διότι θα πρέπει και οι εργαζόμενοι να γνωρίζουν ότι αυτά τα εργαλεία έχουν αξία για να τα χρησιμοποιούν και ήδη οι εργαζόμενοι έχουν αρχίσει να τα χρησιμοποιούν και θα συμβάλουν ουσιωδώς στη βελτίωση της καθημερινότητάς τους.</w:t>
      </w:r>
    </w:p>
    <w:p w14:paraId="7B85CDE6"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Θ΄ Αντιπρόεδρος της Βουλής κ. </w:t>
      </w:r>
      <w:r w:rsidRPr="00D24B3D">
        <w:rPr>
          <w:rFonts w:eastAsia="Times New Roman" w:cs="Times New Roman"/>
          <w:b/>
          <w:szCs w:val="24"/>
        </w:rPr>
        <w:t>ΜΑΡΙΟΣ ΓΕΩΡΓΙΑΔΗΣ</w:t>
      </w:r>
      <w:r>
        <w:rPr>
          <w:rFonts w:eastAsia="Times New Roman" w:cs="Times New Roman"/>
          <w:szCs w:val="24"/>
        </w:rPr>
        <w:t xml:space="preserve">) </w:t>
      </w:r>
    </w:p>
    <w:p w14:paraId="7B85CDE7"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αρχή που ανέλαβε το έργο της αυτή η Κυβέρνηση, το Υπουργείο Εργασίας έχει ανοικτές τις πόρτες του και διεξάγει διαρκώς τριμερείς συμφιλιωτικές συναντήσεις ανάμεσα στους εργοδότες, τους εργαζόμενους και το κράτος. Είναι για περισσότερες από τριακόσιες υποθέσεις σε μια διετία οι συμφιλιωτικές συναντήσεις, οι οποίες έχουν διεξαχθεί στο Υπουργείο Εργασίας και οι περισσότερες από αυτές καταλήγουν σε θετικά αποτελέσματα για τους εργαζόμενους, είτε αφορά την καταβολή των δεδουλευμένων αποδοχών τους είτε αφορά την ανάκληση απολύσεων είτε άλλα θέματα κι αυτό, επίσης, δεν θα πρέπει να το απαξιώνουμε. </w:t>
      </w:r>
    </w:p>
    <w:p w14:paraId="7B85CDE8"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Επίσης, χάρη στις παρεμβάσεις του Σώματος Επιθεώρησης Εργασίας, καταβάλλονται στους εργαζόμενους τα δώρα τους, καταβάλλονται δεδουλευμένες αποδοχές τους, λύνονται εργατικές διαφορές και σε ολόκληρη τη χώρα υπάρχουν θετικά αποτελέσματα για τον κόσμο της εργασίας.</w:t>
      </w:r>
    </w:p>
    <w:p w14:paraId="7B85CDE9"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χάρη στις παρεμβάσεις που κάνει το Σώμα Επιθεώρησης Εργασίας, έχουμε σήμερα ένα αποτέλεσμα μιας σημαντικής μείωσης της αδήλωτης και της υποδηλωμένης εργασίας. Υπάρχουν </w:t>
      </w:r>
      <w:r>
        <w:rPr>
          <w:rFonts w:eastAsia="Times New Roman" w:cs="Times New Roman"/>
          <w:szCs w:val="24"/>
        </w:rPr>
        <w:lastRenderedPageBreak/>
        <w:t xml:space="preserve">πάρα πολλά ακόμη που πρέπει να γίνουν, όμως, νομίζω πως καθετί από αυτά που αναφέρω δείχνει ότι το μόνο που δεν κάνει αυτή η Κυβέρνηση σε σχέση με τα εργασιακά είναι τα ευχολόγια. </w:t>
      </w:r>
    </w:p>
    <w:p w14:paraId="7B85CDEA"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Τώρα σε σχέση με την ανάπτυξη και το τι είδους ανάπτυξη ευαγγελίζεται αυτή η Κυβέρνηση, νομίζω ότι το έχει αποδείξει σε πολλές περιπτώσεις επιχειρήσεων οι οποίες προσπαθούν να παραβιάσουν την εργατική νομοθεσία. Πιο τρανό παράδειγμα από τον νόμο που περάσαμε πριν από έναν μήνα, ο οποίος λέει ότι καμμία επιχείρηση που παραβιάζει την εργατική νομοθεσία δεν θα έχει πρόσβαση σε δημόσιο χρήμα ή σε κοινοτικά κονδύλια. Δεν νομίζω ότι υπάρχει πιο σαφές παράδειγμα από αυτό. Το ίδιο συμβαίνει και με τις επενδύσεις, που είδατε ότι πήγε να γίνει και στην «</w:t>
      </w:r>
      <w:r>
        <w:rPr>
          <w:rFonts w:eastAsia="Times New Roman" w:cs="Times New Roman"/>
          <w:szCs w:val="24"/>
          <w:lang w:val="en-US"/>
        </w:rPr>
        <w:t>ELDORADO</w:t>
      </w:r>
      <w:r>
        <w:rPr>
          <w:rFonts w:eastAsia="Times New Roman" w:cs="Times New Roman"/>
          <w:szCs w:val="24"/>
        </w:rPr>
        <w:t xml:space="preserve">», κατά παραβίαση της εργατικής νομοθεσίας. </w:t>
      </w:r>
    </w:p>
    <w:p w14:paraId="7B85CDEB"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Επομένως νομίζω ότι το τελευταίο πράγμα που μπορούμε να πούμε σε σχέση με αυτή την Κυβέρνηση είναι ότι δεν βάζει κανόνες στις επενδύσεις ή ότι δεν βάζει κανόνες και χαρακτήρα στο τι είδους ανάπτυξη επιθυμεί. Το αντίθετο ισχύει, το αντίθετο ακριβώς!</w:t>
      </w:r>
    </w:p>
    <w:p w14:paraId="7B85CDEC"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Σε σχέση με τη συγκεκριμένη υπόθεση, σας είπα ότι εδώ πέρα υπάρχει μια σαφής παραβίαση του π.δ.240/2006. Καλώς ή κακώς, και η Κυβέρνηση και το κράτος, δηλαδή, και οι ελεγκτικοί μηχανισμοί αυτό που έχουν υποχρέωση να κάνουν με την πολιτική στόχευση που έχουμε που για εμάς είναι η προστασία των συμφερόντων των εργαζομένων, είναι η τήρηση των κανόνων των νόμων της εργατικής νομοθεσίας. Πάνω σε αυτόν τον άξονα κινούμαστε και σε αυτόν θα συνεχίσουμε να κινούμαστε και το επόμενο διάστημα.</w:t>
      </w:r>
    </w:p>
    <w:p w14:paraId="7B85CDED" w14:textId="77777777" w:rsidR="002F7E8B" w:rsidRDefault="001E361E">
      <w:pPr>
        <w:tabs>
          <w:tab w:val="left" w:pos="2820"/>
        </w:tabs>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κυρία Υπουργέ.</w:t>
      </w:r>
    </w:p>
    <w:p w14:paraId="7B85CDEE" w14:textId="77777777" w:rsidR="002F7E8B" w:rsidRDefault="001E361E">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Συνεχίζουμε με την έκτη με αριθμό 21/3-10-2017 επίκαιρη ερώτηση πρώτου κύκλου του Βουλευτή Αχαΐας του Κομμουνιστικού Κόμματος Ελλάδας κ. </w:t>
      </w:r>
      <w:r>
        <w:rPr>
          <w:rFonts w:eastAsia="Times New Roman" w:cs="Times New Roman"/>
          <w:bCs/>
          <w:szCs w:val="24"/>
        </w:rPr>
        <w:t xml:space="preserve">Νικολάου </w:t>
      </w:r>
      <w:proofErr w:type="spellStart"/>
      <w:r>
        <w:rPr>
          <w:rFonts w:eastAsia="Times New Roman" w:cs="Times New Roman"/>
          <w:bCs/>
          <w:szCs w:val="24"/>
        </w:rPr>
        <w:t>Καραθανασόπουλου</w:t>
      </w:r>
      <w:proofErr w:type="spellEnd"/>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με θέμα: «Απλήρωτοι εργαζόμενοι στο καζίνο του Ρίου».</w:t>
      </w:r>
    </w:p>
    <w:p w14:paraId="7B85CDEF" w14:textId="77777777" w:rsidR="002F7E8B" w:rsidRDefault="001E361E">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έχετε τον λόγο για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7B85CDF0" w14:textId="77777777" w:rsidR="002F7E8B" w:rsidRDefault="001E361E">
      <w:pPr>
        <w:tabs>
          <w:tab w:val="left" w:pos="2940"/>
        </w:tabs>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κύριε Πρόεδρε.</w:t>
      </w:r>
    </w:p>
    <w:p w14:paraId="7B85CDF1" w14:textId="77777777" w:rsidR="002F7E8B" w:rsidRDefault="001E361E">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Βεβαίως, δεν έχω σκοπό να συνεχίσω την προηγούμενη συζήτηση, κυρία Υπουργέ. Απλώς θέλω να πω κάτι για αποκατάσταση της πραγματικότητας. Ισχυριστήκατε ότι το ΚΚΕ ψήφισε το συγκεκριμένο νομοσχέδιο του Υπουργείου Εργασίας πριν από ένα μήνα. Δεν το ψηφίσαμε. Κάποιες επιμέρους διατάξεις ψηφίσαμε και, μάλιστα, λέγαμε ότι είναι και χωρίς ουσία, γιατί δεν αλλάζουν τη συνολική εικόνα των προβλημάτων που αντιμετωπίζει σήμερα η εργατική τάξη.</w:t>
      </w:r>
    </w:p>
    <w:p w14:paraId="7B85CDF2" w14:textId="77777777" w:rsidR="002F7E8B" w:rsidRDefault="001E361E">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Ένα από αυτά τα προβλήματα -για να έλθω στη συγκεκριμένη ερώτηση- είναι και τα προβλήματα που έχουν οι απλήρωτοι εργαζόμενοι στο καζίνο του Ρίου.</w:t>
      </w:r>
    </w:p>
    <w:p w14:paraId="7B85CDF3" w14:textId="77777777" w:rsidR="002F7E8B" w:rsidRDefault="001E361E">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 xml:space="preserve">Είναι περίπου διακόσιοι πενήντα οι εργαζόμενοι που σε αρκετούς από αυτούς χρωστούν δεδουλευμένα πάνω από δεκατρείς μήνες. Από αυτούς τους διακόσιους πενήντα, οι τριάντα επτά βρίσκονται σε επίσχεση εργασίας εδώ και έξι μήνες. Μάλιστα, η εταιρεία χρησιμοποιεί τους εργαζόμενους και δεν τους πληρώνει, εκβιάζοντας συνολικότερα και το κράτος, αλλά και τους ίδιους να παρέχουν απλήρωτη εργασία, λέγοντας τι; Κάνοντας συνεχώς ρυθμίσεις για να μπορέσει να αποπληρώσει τα χρέη της, χρέη τα οποία δεν τα αποπληρώνει. </w:t>
      </w:r>
    </w:p>
    <w:p w14:paraId="7B85CDF4" w14:textId="77777777" w:rsidR="002F7E8B" w:rsidRDefault="001E361E">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lastRenderedPageBreak/>
        <w:t>Το 2014 βρισκόταν σε διαδικασία εξυγίανσης με δικαστική απόφαση. Δεν την τήρησε αυτή τη διαδικασία εξυγίανσης. Τα χρέη της τότε ήταν 46 εκατομμύρια περίπου. Σήμερα έχουν φτάσει τα 120 και καταφεύγει σε νέα πάλι διαδικασία αξιοποιώντας το άρθρο 106 του Πτωχευτικού Κώδικα, που πήρε επί της ουσίας την άδεια του δικαστηρίου. Μάλιστα, στη δεύτερη δίκη απουσίαζε το δημόσιο για να υπερασπιστεί τα συμφέροντά του από μια εταιρεία, η οποία δεν τηρεί ούτε καν τις συμβατικές υποχρεώσεις, τις οποίες είχε, με αποτέλεσμα να χρωστάει 30 εκατομμύρια ευρώ στην εφορία, 20 εκατομμύρια στα ασφαλιστικά ταμεία, 5 εκατομμύρια στους εργαζόμενους. Παρ’ όλα αυτά, εκβιάζοντας, μπορεί και συνεχίζει τη λειτουργία της χωρίς να δεσμεύεται στο πότε και στο πώς θα αποπληρώσει τους εργαζόμενους.</w:t>
      </w:r>
    </w:p>
    <w:p w14:paraId="7B85CDF5" w14:textId="77777777" w:rsidR="002F7E8B" w:rsidRDefault="001E361E">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Απέναντι σε αυτή την κατάσταση, πρώτον, το Υπουργείο τι μέτρα θα πάρει, ούτως ώστε να διασφαλιστούν οι εργαζόμενοι ότι θα καταβληθεί κανονικά ο μισθός τους και, δεύτερον, ότι θα πάρουν το σύνολο των δεδουλευμένων, τα οποία έχουν, μέσα από την άμεση καταβολή του;</w:t>
      </w:r>
    </w:p>
    <w:p w14:paraId="7B85CDF6" w14:textId="77777777" w:rsidR="002F7E8B" w:rsidRDefault="001E361E">
      <w:pPr>
        <w:tabs>
          <w:tab w:val="left" w:pos="2940"/>
        </w:tabs>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Καραθανασόπουλο</w:t>
      </w:r>
      <w:proofErr w:type="spellEnd"/>
      <w:r>
        <w:rPr>
          <w:rFonts w:eastAsia="Times New Roman" w:cs="Times New Roman"/>
          <w:szCs w:val="24"/>
        </w:rPr>
        <w:t>.</w:t>
      </w:r>
    </w:p>
    <w:p w14:paraId="7B85CDF7" w14:textId="77777777" w:rsidR="002F7E8B" w:rsidRDefault="001E361E">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τον λόγο για τρία λεπτά.</w:t>
      </w:r>
    </w:p>
    <w:p w14:paraId="7B85CDF8" w14:textId="77777777" w:rsidR="002F7E8B" w:rsidRDefault="001E361E">
      <w:pPr>
        <w:tabs>
          <w:tab w:val="left" w:pos="2940"/>
        </w:tabs>
        <w:spacing w:line="600" w:lineRule="auto"/>
        <w:ind w:firstLine="720"/>
        <w:contextualSpacing/>
        <w:jc w:val="both"/>
        <w:rPr>
          <w:rFonts w:eastAsia="Times New Roman" w:cs="Times New Roman"/>
          <w:szCs w:val="24"/>
        </w:rPr>
      </w:pPr>
      <w:r>
        <w:rPr>
          <w:rFonts w:eastAsia="Times New Roman" w:cs="Times New Roman"/>
          <w:b/>
          <w:szCs w:val="24"/>
        </w:rPr>
        <w:t>ΕΦΗ ΑΧΤΣΙΟΓΛΟΥ (Υπουργός Εργασίας, Κοινωνικής Ασφάλισης και Κοινωνικής Αλληλεγγύης):</w:t>
      </w:r>
      <w:r>
        <w:rPr>
          <w:rFonts w:eastAsia="Times New Roman" w:cs="Times New Roman"/>
          <w:szCs w:val="24"/>
        </w:rPr>
        <w:t xml:space="preserve"> 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πριν μπω στην ουσία της ερώτησης, να πω ότι η κριτική σχετικά με τις εργατικές διατάξεις του νομοσχεδίου που ψηφίστηκε και έγινε νόμος του κράτους πριν από ένα μήνα δεν έχουν ουσία.  Είναι μία κριτική που την περιμένω από τη δεξιά πτέρυγα της Βουλής. Δεν την </w:t>
      </w:r>
      <w:r>
        <w:rPr>
          <w:rFonts w:eastAsia="Times New Roman" w:cs="Times New Roman"/>
          <w:szCs w:val="24"/>
        </w:rPr>
        <w:lastRenderedPageBreak/>
        <w:t>περίμενα από εσάς, που υποτίθεται ότι ξέρετε τις καθημερινές ιστορίες των εργαζομένων και το τι σημαίνει καθεμιά από αυτές τις ρυθμίσεις για την καθημερινότητα τους. Νομίζω ότι μπορείτε να το εκτιμήσετε και να το αξιολογήσετε.</w:t>
      </w:r>
    </w:p>
    <w:p w14:paraId="7B85CDF9" w14:textId="77777777" w:rsidR="002F7E8B" w:rsidRDefault="001E361E">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Σε σχέση με το καζίνο του Ρίου είναι μια ιδιαιτέρως προβληματική επιχείρηση που αντιμετωπίζει προβλήματα βιωσιμότητας και τα χρέη της προς το δημόσιο, προς τους εργαζόμενους, προς τα ασφαλιστικά ταμεία συνεχίζουν να υφίστανται παρά τις διαδοχικές προσπάθειες εξυγίανσης της επιχείρησης. Είναι μια επιχείρηση που υπάγεται σε έναν κλάδο, ο οποίος εμπίπτει στην αρμοδιότητα του Υπουργείου Οικονομικών, όπως ξέρετε. Επομένως εγώ θα τοποθετηθώ, στον βαθμό που μπορώ, μέσα από τα δεδομένα του Υπουργείου Εργασίας και του πώς έχουν δράσει οι αρμόδιες Υπηρεσίες του Υπουργείου Εργασίας.</w:t>
      </w:r>
    </w:p>
    <w:p w14:paraId="7B85CDFA" w14:textId="77777777" w:rsidR="002F7E8B" w:rsidRDefault="001E361E">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 xml:space="preserve">Έχει απασχολήσει έντονα το Υπουργείο Εργασίας για δύο λόγους αυτή η επιχείρηση: Πρώτον, λόγω των </w:t>
      </w:r>
      <w:proofErr w:type="spellStart"/>
      <w:r>
        <w:rPr>
          <w:rFonts w:eastAsia="Times New Roman" w:cs="Times New Roman"/>
          <w:szCs w:val="24"/>
        </w:rPr>
        <w:t>χρωστούμενων</w:t>
      </w:r>
      <w:proofErr w:type="spellEnd"/>
      <w:r>
        <w:rPr>
          <w:rFonts w:eastAsia="Times New Roman" w:cs="Times New Roman"/>
          <w:szCs w:val="24"/>
        </w:rPr>
        <w:t xml:space="preserve"> στους εργαζόμενους -δεδουλευμένες αποδοχές, αποζημιώσεις και λοιπές παροχές- και, δεύτερον, λόγω των οφειλών προς τον Ενιαίο Φορέα Κοινωνικής Ασφάλισης, προς τα ασφαλιστικά ταμεία.</w:t>
      </w:r>
    </w:p>
    <w:p w14:paraId="7B85CDFB" w14:textId="77777777" w:rsidR="002F7E8B" w:rsidRDefault="001E361E">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Το Σώμα Επιθεώρησης Εργασίας έχει προβεί σε σειρά ενεργειών από το 2015 και μετά, οπότε έχουμε και τις παραβιάσεις της εργατικής νομοθεσίας από την επιχείρηση αυτή. Μετά από καταγγελίες των εργαζομένων, έχει γίνει σειρά μηνύσεων για μη καταβολή δεδουλευμένων τον Δεκέμβριο του 2015, τον Ιούνιο του 2016, τον Σεπτέμβριο του 2016, τον Ιανουάριο του 2017, τον Μάρτιο του 2017 από το Σώμα Επιθεώρησης Εργασίας και κατά περιόδους ανάλογα με τις ομάδες εργαζομένων, στους οποίους οφείλονται οι αποδοχές.</w:t>
      </w:r>
    </w:p>
    <w:p w14:paraId="7B85CDFC" w14:textId="77777777" w:rsidR="002F7E8B" w:rsidRDefault="001E361E">
      <w:pPr>
        <w:spacing w:after="0" w:line="600" w:lineRule="auto"/>
        <w:ind w:firstLine="720"/>
        <w:contextualSpacing/>
        <w:jc w:val="both"/>
        <w:rPr>
          <w:rFonts w:eastAsia="Times New Roman"/>
          <w:szCs w:val="24"/>
        </w:rPr>
      </w:pPr>
      <w:r>
        <w:rPr>
          <w:rFonts w:eastAsia="Times New Roman"/>
          <w:szCs w:val="24"/>
        </w:rPr>
        <w:lastRenderedPageBreak/>
        <w:t xml:space="preserve">Επίσης, διεξήχθη μία και μία τριμερής συμφιλιωτική τον Ιούνιο του 2017. Εκεί οι εργαζόμενοι είπαν ότι η επιχείρηση χρωστά 5.270.000 ευρώ στους εργαζόμενους για δεδουλευμένες αποδοχές, αποζημιώσεις κ.λπ., και υπήρξε μία συμφωνία μεταξύ των εργαζομένων και της εταιρείας ότι θα γίνει μία προσπάθεια από την πλευρά της να είναι συνεπής και να αποπληρώσει τα οφειλόμενα. </w:t>
      </w:r>
    </w:p>
    <w:p w14:paraId="7B85CDFD" w14:textId="77777777" w:rsidR="002F7E8B" w:rsidRDefault="001E361E">
      <w:pPr>
        <w:spacing w:after="0" w:line="600" w:lineRule="auto"/>
        <w:ind w:firstLine="720"/>
        <w:contextualSpacing/>
        <w:jc w:val="both"/>
        <w:rPr>
          <w:rFonts w:eastAsia="Times New Roman"/>
          <w:szCs w:val="24"/>
        </w:rPr>
      </w:pPr>
      <w:r>
        <w:rPr>
          <w:rFonts w:eastAsia="Times New Roman"/>
          <w:szCs w:val="24"/>
        </w:rPr>
        <w:t xml:space="preserve">Η επιχείρηση αυτή υπήχθη σε καθεστώς εξυγίανσης το 2014. Στο πλαίσιο αυτό είχε προβλεφθεί σε σχέση με τις οφειλές της προς τα ασφαλιστικά ταμεία ότι θα ξεπληρώσει τις οφειλές της σε </w:t>
      </w:r>
      <w:proofErr w:type="spellStart"/>
      <w:r>
        <w:rPr>
          <w:rFonts w:eastAsia="Times New Roman"/>
          <w:szCs w:val="24"/>
        </w:rPr>
        <w:t>εκατόν</w:t>
      </w:r>
      <w:proofErr w:type="spellEnd"/>
      <w:r>
        <w:rPr>
          <w:rFonts w:eastAsia="Times New Roman"/>
          <w:szCs w:val="24"/>
        </w:rPr>
        <w:t xml:space="preserve"> σαράντα τέσσερις δόσεις, εάν δεν κάνω λάθος. </w:t>
      </w:r>
    </w:p>
    <w:p w14:paraId="7B85CDFE" w14:textId="77777777" w:rsidR="002F7E8B" w:rsidRDefault="001E361E">
      <w:pPr>
        <w:spacing w:after="0" w:line="600" w:lineRule="auto"/>
        <w:ind w:firstLine="720"/>
        <w:contextualSpacing/>
        <w:jc w:val="both"/>
        <w:rPr>
          <w:rFonts w:eastAsia="Times New Roman"/>
          <w:szCs w:val="24"/>
        </w:rPr>
      </w:pPr>
      <w:r>
        <w:rPr>
          <w:rFonts w:eastAsia="Times New Roman"/>
          <w:szCs w:val="24"/>
        </w:rPr>
        <w:t xml:space="preserve">Στην πραγματικότητα, δεν τήρησε τις δόσεις αυτές και την 1-1-2017 απώλεσε τη ρύθμιση αυτή. Τον Απρίλιο του 2017 υπέβαλε νέα συμφωνία εξυγίανσης, την οποία έχει συνυπογράψει το επιχειρησιακό σωματείο. Αυτή η συμφωνία εξυγίανσης θα εκδικασθεί σε λίγες ημέρες, νομίζω στις 18 Οκτωβρίου, από τα δικαστήρια. Άρα αυτή η υπόθεση έχει πάρει τον δρόμο της δικαιοσύνης και εκεί πλέον μπαίνει η αρμοδιότητα της δικαιοσύνης για το εάν θα εγκρίνει, εάν θα επικυρώσει τη συμφωνία της εξυγίανσης ή όχι. </w:t>
      </w:r>
    </w:p>
    <w:p w14:paraId="7B85CDFF" w14:textId="77777777" w:rsidR="002F7E8B" w:rsidRDefault="001E361E">
      <w:pPr>
        <w:spacing w:after="0" w:line="600" w:lineRule="auto"/>
        <w:ind w:firstLine="720"/>
        <w:contextualSpacing/>
        <w:jc w:val="both"/>
        <w:rPr>
          <w:rFonts w:eastAsia="Times New Roman"/>
          <w:szCs w:val="24"/>
        </w:rPr>
      </w:pPr>
      <w:r>
        <w:rPr>
          <w:rFonts w:eastAsia="Times New Roman"/>
          <w:szCs w:val="24"/>
        </w:rPr>
        <w:t xml:space="preserve">Να ενημερώσω, όμως, εδώ ότι ο ΕΦΚΑ θα παρασταθεί στη συγκεκριμένη δίκη και θα υποστηρίξει ότι πρέπει να απορριφθεί η αίτηση εξυγίανσης, διότι η </w:t>
      </w:r>
      <w:proofErr w:type="spellStart"/>
      <w:r>
        <w:rPr>
          <w:rFonts w:eastAsia="Times New Roman"/>
          <w:szCs w:val="24"/>
        </w:rPr>
        <w:t>οφειλέτιδα</w:t>
      </w:r>
      <w:proofErr w:type="spellEnd"/>
      <w:r>
        <w:rPr>
          <w:rFonts w:eastAsia="Times New Roman"/>
          <w:szCs w:val="24"/>
        </w:rPr>
        <w:t xml:space="preserve"> εταιρεία τόσο καιρό δεν ήταν συνεπής με τις ρυθμίσεις της και δεν ήταν συνεπής ούτε στο προηγούμενο πλάνο εξυγίανσης. </w:t>
      </w:r>
    </w:p>
    <w:p w14:paraId="7B85CE00" w14:textId="77777777" w:rsidR="002F7E8B" w:rsidRDefault="001E361E">
      <w:pPr>
        <w:spacing w:after="0" w:line="600" w:lineRule="auto"/>
        <w:ind w:firstLine="720"/>
        <w:contextualSpacing/>
        <w:jc w:val="both"/>
        <w:rPr>
          <w:rFonts w:eastAsia="Times New Roman"/>
          <w:szCs w:val="24"/>
        </w:rPr>
      </w:pPr>
      <w:r>
        <w:rPr>
          <w:rFonts w:eastAsia="Times New Roman"/>
          <w:szCs w:val="24"/>
        </w:rPr>
        <w:t xml:space="preserve">Άρα από την πλευρά μας είμαστε καθαροί ότι στη συγκεκριμένη δικαστική διαφορά το δημόσιο, ο Ενιαίος Φορέας Κοινωνικής Ασφάλισης, θα παρασταθεί εναντίον της αίτησης εξυγίανσης που έχει υποβάλει η εταιρεία. </w:t>
      </w:r>
    </w:p>
    <w:p w14:paraId="7B85CE01" w14:textId="77777777" w:rsidR="002F7E8B" w:rsidRDefault="001E361E">
      <w:pPr>
        <w:spacing w:after="0"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την κυρία Υπουργό. </w:t>
      </w:r>
    </w:p>
    <w:p w14:paraId="7B85CE02" w14:textId="77777777" w:rsidR="002F7E8B" w:rsidRDefault="001E361E">
      <w:pPr>
        <w:spacing w:after="0" w:line="600" w:lineRule="auto"/>
        <w:ind w:firstLine="720"/>
        <w:contextualSpacing/>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Καραθανασόπουλε</w:t>
      </w:r>
      <w:proofErr w:type="spellEnd"/>
      <w:r>
        <w:rPr>
          <w:rFonts w:eastAsia="Times New Roman"/>
          <w:szCs w:val="24"/>
        </w:rPr>
        <w:t xml:space="preserve">, έχετε τον λόγο για τρία λεπτά.  </w:t>
      </w:r>
    </w:p>
    <w:p w14:paraId="7B85CE03" w14:textId="77777777" w:rsidR="002F7E8B" w:rsidRDefault="001E361E">
      <w:pPr>
        <w:spacing w:after="0" w:line="600" w:lineRule="auto"/>
        <w:ind w:firstLine="720"/>
        <w:contextualSpacing/>
        <w:jc w:val="both"/>
        <w:rPr>
          <w:rFonts w:eastAsia="Times New Roman"/>
          <w:szCs w:val="24"/>
        </w:rPr>
      </w:pPr>
      <w:r>
        <w:rPr>
          <w:rFonts w:eastAsia="Times New Roman"/>
          <w:b/>
          <w:szCs w:val="24"/>
        </w:rPr>
        <w:t>ΝΙΚΟΛΑΟΣ ΚΑΡΑΘΑΝΑΣΟΠΟΥΛΟΣ:</w:t>
      </w:r>
      <w:r>
        <w:rPr>
          <w:rFonts w:eastAsia="Times New Roman"/>
          <w:szCs w:val="24"/>
        </w:rPr>
        <w:t xml:space="preserve"> Συνεχίζεται μία συζήτηση, η οποία σας βολεύει, κυρία Υπουργέ, για την αξία του νόμου που ψηφίστηκε πριν από έναν μήνα.</w:t>
      </w:r>
    </w:p>
    <w:p w14:paraId="7B85CE04" w14:textId="77777777" w:rsidR="002F7E8B" w:rsidRDefault="001E361E">
      <w:pPr>
        <w:spacing w:after="0" w:line="600" w:lineRule="auto"/>
        <w:ind w:firstLine="720"/>
        <w:contextualSpacing/>
        <w:jc w:val="both"/>
        <w:rPr>
          <w:rFonts w:eastAsia="Times New Roman"/>
          <w:szCs w:val="24"/>
        </w:rPr>
      </w:pPr>
      <w:r>
        <w:rPr>
          <w:rFonts w:eastAsia="Times New Roman"/>
          <w:szCs w:val="24"/>
        </w:rPr>
        <w:t xml:space="preserve">Η σημερινή συζήτηση των δύο επίκαιρων ερωτήσεων του ΚΚΕ αναδεικνύει το ατελέσφορο του δικού σας νομοθετικού έργου και το πόσο αποτελεσματικό είναι στο να προστατεύσει τους εργαζόμενους, για να μην αναφερθώ και σε δημόσιες τοποθετήσεις σας ποιοι εμποδίζουν, για παράδειγμα, την αλλαγή του Πτωχευτικού Κώδικα. </w:t>
      </w:r>
    </w:p>
    <w:p w14:paraId="7B85CE05" w14:textId="77777777" w:rsidR="002F7E8B" w:rsidRDefault="001E361E">
      <w:pPr>
        <w:spacing w:after="0" w:line="600" w:lineRule="auto"/>
        <w:ind w:firstLine="720"/>
        <w:contextualSpacing/>
        <w:jc w:val="both"/>
        <w:rPr>
          <w:rFonts w:eastAsia="Times New Roman"/>
          <w:szCs w:val="24"/>
        </w:rPr>
      </w:pPr>
      <w:r>
        <w:rPr>
          <w:rFonts w:eastAsia="Times New Roman"/>
          <w:szCs w:val="24"/>
        </w:rPr>
        <w:t xml:space="preserve">Εσείς η ίδια το είπατε ότι «βεβαίως δεν έχουμε όπλα στα χέρια μας γιατί οι δανειστές και βεβαίως και το κεφάλαιο δεν θέλουν να αλλάξει ο Πτωχευτικός Κώδικας για το ποιοι αποζημιώνονται πρώτοι» στην τριμερή που είχαμε κάνει με τους εργαζόμενους Τύπου και </w:t>
      </w:r>
      <w:proofErr w:type="spellStart"/>
      <w:r>
        <w:rPr>
          <w:rFonts w:eastAsia="Times New Roman"/>
          <w:szCs w:val="24"/>
        </w:rPr>
        <w:t>Χάρτου</w:t>
      </w:r>
      <w:proofErr w:type="spellEnd"/>
      <w:r>
        <w:rPr>
          <w:rFonts w:eastAsia="Times New Roman"/>
          <w:szCs w:val="24"/>
        </w:rPr>
        <w:t>, για το πρακτορείο «ΕΥΡΩΠΗ».</w:t>
      </w:r>
    </w:p>
    <w:p w14:paraId="7B85CE06" w14:textId="77777777" w:rsidR="002F7E8B" w:rsidRDefault="001E361E">
      <w:pPr>
        <w:spacing w:after="0" w:line="600" w:lineRule="auto"/>
        <w:ind w:firstLine="720"/>
        <w:contextualSpacing/>
        <w:jc w:val="both"/>
        <w:rPr>
          <w:rFonts w:eastAsia="Times New Roman"/>
          <w:szCs w:val="24"/>
        </w:rPr>
      </w:pPr>
      <w:r>
        <w:rPr>
          <w:rFonts w:eastAsia="Times New Roman"/>
          <w:szCs w:val="24"/>
        </w:rPr>
        <w:t>Όμως, ας πάμε στο προκείμενο, για να δούμε τι ζητήματα υπάρχουν. Αναφερθήκατε σε μία σειρά από θέματα, τα οποία όμως αποκρύπτουν τη συνολική εικόνα. Πρώτον, είπατε ότι εφόσον η εταιρεία χρωστάει δεν μπορεί να παίρνει χρήματα από το δημόσιο. Όμως, εδώ έχουμε μία εταιρεία που ανήκει σε ένα συγκεκριμένο πρόσωπο, σε έναν συγκεκριμένο επιχειρηματία, η οποία χρωστάει 30 εκατομμύρια στην εφορία και με ένα άλλο ΑΦΜ από άλλη εταιρεία παίρνει από την εφορία επιστροφές φόρων ο συγκεκριμένος και μάλιστα απαιτεί να του καταβληθούν και τα υπόλοιπα που του χρωστάει η εφορία στο άλλο νομικό πρόσωπο, το οποίο έχει.</w:t>
      </w:r>
    </w:p>
    <w:p w14:paraId="7B85CE07" w14:textId="77777777" w:rsidR="002F7E8B" w:rsidRDefault="001E361E">
      <w:pPr>
        <w:spacing w:after="0" w:line="600" w:lineRule="auto"/>
        <w:ind w:firstLine="720"/>
        <w:contextualSpacing/>
        <w:jc w:val="both"/>
        <w:rPr>
          <w:rFonts w:eastAsia="Times New Roman"/>
          <w:szCs w:val="24"/>
        </w:rPr>
      </w:pPr>
      <w:r>
        <w:rPr>
          <w:rFonts w:eastAsia="Times New Roman"/>
          <w:szCs w:val="24"/>
        </w:rPr>
        <w:t xml:space="preserve">Ήταν 5,5 εκατομμύρια ευρώ και τώρα του χρωστάει 2 εκατομμύρια το δημόσιο, η εφορία, όταν αυτός χρωστάει 30 εκατομμύρια. Εκεί δεν υπάρχει κανένας συμψηφισμός, μπορεί να παίρνει χρήματα, </w:t>
      </w:r>
      <w:r>
        <w:rPr>
          <w:rFonts w:eastAsia="Times New Roman"/>
          <w:szCs w:val="24"/>
        </w:rPr>
        <w:lastRenderedPageBreak/>
        <w:t xml:space="preserve">γιατί είναι διαφορετικό νομικό πρόσωπο. Ενώ, όταν ένας φορολογούμενος, ένα φυσικό πρόσωπο, έχει επιστροφή φόρου του λέτε «περίμενε να έρθει ο ΕΝΦΙΑ και θα στο συμψηφίσουμε!». Δεν του το επιστρέφετε. Έτσι είναι διαμορφωμένα τα πράγματα. </w:t>
      </w:r>
    </w:p>
    <w:p w14:paraId="7B85CE08" w14:textId="77777777" w:rsidR="002F7E8B" w:rsidRDefault="001E361E">
      <w:pPr>
        <w:spacing w:after="0" w:line="600" w:lineRule="auto"/>
        <w:ind w:firstLine="720"/>
        <w:contextualSpacing/>
        <w:jc w:val="both"/>
        <w:rPr>
          <w:rFonts w:eastAsia="Times New Roman"/>
          <w:szCs w:val="24"/>
        </w:rPr>
      </w:pPr>
      <w:r>
        <w:rPr>
          <w:rFonts w:eastAsia="Times New Roman"/>
          <w:szCs w:val="24"/>
        </w:rPr>
        <w:t xml:space="preserve">Το δεύτερο ζήτημα είναι ότι στις 13 Σεπτεμβρίου έγινε δεύτερη δίκη για την αίτηση προληπτικών μέτρων. Εκεί δεν παρευρέθηκε κανείς από το δημόσιο ούτε από τα ασφαλιστικά ταμεία και το δικαστήριο έκανε δεκτή την αίτηση προληπτικών μέτρων. Εγώ δέχομαι τη δέσμευσή σας για την επόμενη δίκη, ότι θα παρευρεθεί εκεί το δημόσιο και θα ζητήσει να μη γίνουν αποδεκτά τα μέτρα εξυγίανσης. </w:t>
      </w:r>
    </w:p>
    <w:p w14:paraId="7B85CE09" w14:textId="77777777" w:rsidR="002F7E8B" w:rsidRDefault="001E361E">
      <w:pPr>
        <w:spacing w:after="0" w:line="600" w:lineRule="auto"/>
        <w:ind w:firstLine="720"/>
        <w:contextualSpacing/>
        <w:jc w:val="both"/>
        <w:rPr>
          <w:rFonts w:eastAsia="Times New Roman"/>
          <w:color w:val="000000" w:themeColor="text1"/>
          <w:szCs w:val="24"/>
        </w:rPr>
      </w:pPr>
      <w:r>
        <w:rPr>
          <w:rFonts w:eastAsia="Times New Roman"/>
          <w:szCs w:val="24"/>
        </w:rPr>
        <w:t xml:space="preserve">Βεβαίως, μιας και αναφερθήκατε και στο σωματείο των εργαζομένων εκεί, κατ’ αρχάς είναι αποδεκτό το καθεστώς η εταιρεία να κρατά διακριτική μεταχείριση απέναντι στους εργαζόμενους, δηλαδή σε άλλους να χρωστά τρεις μήνες και σε άλλους δεκατρείς; Σε άλλους να έχει </w:t>
      </w:r>
      <w:proofErr w:type="spellStart"/>
      <w:r>
        <w:rPr>
          <w:rFonts w:eastAsia="Times New Roman"/>
          <w:szCs w:val="24"/>
        </w:rPr>
        <w:t>τιμωρητική</w:t>
      </w:r>
      <w:proofErr w:type="spellEnd"/>
      <w:r>
        <w:rPr>
          <w:rFonts w:eastAsia="Times New Roman"/>
          <w:szCs w:val="24"/>
        </w:rPr>
        <w:t xml:space="preserve"> λογική, επειδή έχουν βγει σε επίσχεση εργασίας και σε άλλους να δίνει τα δεδουλευμένα που τους </w:t>
      </w:r>
      <w:r w:rsidRPr="002B6B80">
        <w:rPr>
          <w:rFonts w:eastAsia="Times New Roman"/>
          <w:color w:val="000000" w:themeColor="text1"/>
          <w:szCs w:val="24"/>
        </w:rPr>
        <w:t>χρωστάει; Σε ποιους νόμους βασίζεται αυτό το πράγμα και σε ποιους κανονισμούς;</w:t>
      </w:r>
    </w:p>
    <w:p w14:paraId="7B85CE0A" w14:textId="77777777" w:rsidR="002F7E8B" w:rsidRDefault="001E361E">
      <w:pPr>
        <w:spacing w:after="0" w:line="600" w:lineRule="auto"/>
        <w:ind w:firstLine="720"/>
        <w:contextualSpacing/>
        <w:jc w:val="both"/>
        <w:rPr>
          <w:rFonts w:eastAsia="Times New Roman"/>
          <w:bCs/>
          <w:color w:val="000000" w:themeColor="text1"/>
        </w:rPr>
      </w:pPr>
      <w:r w:rsidRPr="002B6B80">
        <w:rPr>
          <w:rFonts w:eastAsia="Times New Roman"/>
          <w:color w:val="000000" w:themeColor="text1"/>
          <w:szCs w:val="24"/>
        </w:rPr>
        <w:t xml:space="preserve">Επιπλέον, για </w:t>
      </w:r>
      <w:r w:rsidRPr="005746BE">
        <w:rPr>
          <w:rFonts w:eastAsia="Times New Roman"/>
          <w:color w:val="000000" w:themeColor="text1"/>
          <w:szCs w:val="24"/>
        </w:rPr>
        <w:t xml:space="preserve">να δούμε πώς συνδέονται αυτά τα δύο ζητήματα -και ολοκληρώνω με αυτό, κύριε Πρόεδρε- αναφερθήκατε στο σωματείο των εργαζόμενων. Εκεί με το σωματείο </w:t>
      </w:r>
      <w:r w:rsidRPr="005746BE">
        <w:rPr>
          <w:rFonts w:eastAsia="Times New Roman"/>
          <w:color w:val="000000" w:themeColor="text1"/>
        </w:rPr>
        <w:t xml:space="preserve">των εργαζόμενων </w:t>
      </w:r>
      <w:r w:rsidRPr="005746BE">
        <w:rPr>
          <w:rFonts w:eastAsia="Times New Roman"/>
          <w:bCs/>
          <w:color w:val="000000" w:themeColor="text1"/>
        </w:rPr>
        <w:t xml:space="preserve">αποδεικνύεται ποιος είναι ο εργοδοτικός και κυβερνητικός συνδικαλισμός. </w:t>
      </w:r>
    </w:p>
    <w:p w14:paraId="7B85CE0B" w14:textId="77777777" w:rsidR="002F7E8B" w:rsidRDefault="001E361E">
      <w:pPr>
        <w:spacing w:line="600" w:lineRule="auto"/>
        <w:ind w:firstLine="720"/>
        <w:contextualSpacing/>
        <w:jc w:val="both"/>
        <w:rPr>
          <w:rFonts w:eastAsia="Times New Roman"/>
          <w:bCs/>
        </w:rPr>
      </w:pPr>
      <w:r>
        <w:rPr>
          <w:rFonts w:eastAsia="Times New Roman"/>
          <w:bCs/>
        </w:rPr>
        <w:t xml:space="preserve">Ο πρόεδρος του σωματείου, που είναι και μέλος της Εκτελεστικής Επιτροπής της ΓΣΕΕ, έχει κάνει εταιρεία που παρέχει συμβουλές, στην οποία είναι πρόεδρος και διευθύνων σύμβουλος και έχει υπογράψει σύμβαση με το καζίνο του Ρίου, στο οποίο δουλεύει και είναι πρόεδρος των εργαζόμενων, ότι μέχρι να εξοφληθούν οι εργαζόμενοι, θα παρέχει συμβουλές στην εταιρεία και θα συνδιοικεί με αντίτιμο 9.000 ευρώ τον μήνα συν ΦΠΑ. Γνωρίζετε, κυρία Υπουργέ, αυτή τη συμφωνία που έχει κάνει; </w:t>
      </w:r>
    </w:p>
    <w:p w14:paraId="7B85CE0C" w14:textId="77777777" w:rsidR="002F7E8B" w:rsidRDefault="001E361E">
      <w:pPr>
        <w:spacing w:line="600" w:lineRule="auto"/>
        <w:ind w:firstLine="720"/>
        <w:contextualSpacing/>
        <w:jc w:val="both"/>
        <w:rPr>
          <w:rFonts w:eastAsia="Times New Roman"/>
          <w:bCs/>
        </w:rPr>
      </w:pPr>
      <w:r>
        <w:rPr>
          <w:rFonts w:eastAsia="Times New Roman"/>
          <w:bCs/>
        </w:rPr>
        <w:lastRenderedPageBreak/>
        <w:t xml:space="preserve">Και μάλιστα, υπάρχει και όρος στη συμφωνία ότι όσο ισχύει αυτή η σύμβαση, την οποία έχουν, θα πηγαίνει και θα υπερασπίζεται η εταιρεία του κ. Καραγεωργόπουλου τα συμφέροντα της εταιρείας και στα δικαστήρια. Γι’ αυτό πήγε και το σωματείο εργαζόμενων και το Εργατικό Κέντρο Πάτρας και η ομοσπονδία στα τυχερά παιχνίδια, για να καταθέσει υπέρ της εταιρείας. </w:t>
      </w:r>
    </w:p>
    <w:p w14:paraId="7B85CE0D" w14:textId="77777777" w:rsidR="002F7E8B" w:rsidRDefault="001E361E">
      <w:pPr>
        <w:spacing w:line="600" w:lineRule="auto"/>
        <w:ind w:firstLine="720"/>
        <w:contextualSpacing/>
        <w:jc w:val="both"/>
        <w:rPr>
          <w:rFonts w:eastAsia="Times New Roman"/>
          <w:bCs/>
        </w:rPr>
      </w:pPr>
      <w:r>
        <w:rPr>
          <w:rFonts w:eastAsia="Times New Roman"/>
          <w:bCs/>
        </w:rPr>
        <w:t xml:space="preserve">Και μέχρι πότε έχει υπογράψει σύμβαση ότι θα αποπληρωθούν τα δεδουλευμένα; Μέχρι το 2035. Ο εκπρόσωπος των εργαζόμενων, ο «εργοδοτικός», έχει υπογράψει σύμβαση μέχρι το 2035 ότι θα καταβληθούν τα δεδουλευμένα και μέχρι τότε αυτός και η εταιρεία που έχει συστήσει θα παίρνει 9.000 ευρώ τον μήνα για τις συμβουλές του προς την εταιρεία. </w:t>
      </w:r>
    </w:p>
    <w:p w14:paraId="7B85CE0E" w14:textId="77777777" w:rsidR="002F7E8B" w:rsidRDefault="001E361E">
      <w:pPr>
        <w:spacing w:line="600" w:lineRule="auto"/>
        <w:ind w:firstLine="720"/>
        <w:contextualSpacing/>
        <w:jc w:val="both"/>
        <w:rPr>
          <w:rFonts w:eastAsia="Times New Roman"/>
          <w:bCs/>
        </w:rPr>
      </w:pPr>
      <w:r>
        <w:rPr>
          <w:rFonts w:eastAsia="Times New Roman"/>
          <w:bCs/>
        </w:rPr>
        <w:t xml:space="preserve">Άρα βλέπετε πώς είναι μπλεγμένο το κουβάρι. Αλλά το λέω, για να βγάζει και ο κόσμος και οι εργαζόμενοι συμπεράσματα για το τι σημαίνει κυβερνητικός και εργοδοτικός συνδικαλισμός και πώς πρέπει να τον αλλάξουν και ποια είναι η αποτελεσματικότητα των κυβερνητικών πολιτικών, με όποιες επιμέρους </w:t>
      </w:r>
      <w:r>
        <w:rPr>
          <w:rFonts w:eastAsia="Times New Roman"/>
          <w:bCs/>
          <w:shd w:val="clear" w:color="auto" w:fill="FFFFFF"/>
        </w:rPr>
        <w:t>ρυθμίσεις</w:t>
      </w:r>
      <w:r>
        <w:rPr>
          <w:rFonts w:eastAsia="Times New Roman"/>
          <w:bCs/>
        </w:rPr>
        <w:t xml:space="preserve"> κι αν κάνουν. Διότι επί της ουσίας δεν αμφισβητούν, αλλά στηρίζουν -γιατί αυτό είναι το συνολικό νομοθετικό πλαίσιο- τα συμφέροντα των επιχειρηματικών ομίλων και του κεφαλαίου σε βάρος των εργαζομένων. </w:t>
      </w:r>
    </w:p>
    <w:p w14:paraId="7B85CE0F" w14:textId="77777777" w:rsidR="002F7E8B" w:rsidRDefault="001E361E">
      <w:pPr>
        <w:spacing w:line="600" w:lineRule="auto"/>
        <w:ind w:firstLine="720"/>
        <w:contextualSpacing/>
        <w:jc w:val="both"/>
        <w:rPr>
          <w:rFonts w:eastAsia="Times New Roman"/>
          <w:bCs/>
        </w:rPr>
      </w:pPr>
      <w:r>
        <w:rPr>
          <w:rFonts w:eastAsia="Times New Roman"/>
          <w:b/>
          <w:bCs/>
          <w:shd w:val="clear" w:color="auto" w:fill="FFFFFF"/>
        </w:rPr>
        <w:t>ΠΡΟΕΔΡΕΩΝ (Μάριος Γεωργιάδης):</w:t>
      </w:r>
      <w:r>
        <w:rPr>
          <w:rFonts w:eastAsia="Times New Roman"/>
          <w:bCs/>
          <w:shd w:val="clear" w:color="auto" w:fill="FFFFFF"/>
        </w:rPr>
        <w:t xml:space="preserve"> </w:t>
      </w:r>
      <w:r>
        <w:rPr>
          <w:rFonts w:eastAsia="Times New Roman"/>
          <w:bCs/>
        </w:rPr>
        <w:t xml:space="preserve">Σας ευχαριστούμε, κύριε </w:t>
      </w:r>
      <w:proofErr w:type="spellStart"/>
      <w:r>
        <w:rPr>
          <w:rFonts w:eastAsia="Times New Roman"/>
          <w:bCs/>
        </w:rPr>
        <w:t>Καραθανασόπουλε</w:t>
      </w:r>
      <w:proofErr w:type="spellEnd"/>
      <w:r>
        <w:rPr>
          <w:rFonts w:eastAsia="Times New Roman"/>
          <w:bCs/>
        </w:rPr>
        <w:t xml:space="preserve">. </w:t>
      </w:r>
    </w:p>
    <w:p w14:paraId="7B85CE10" w14:textId="77777777" w:rsidR="002F7E8B" w:rsidRDefault="001E361E">
      <w:pPr>
        <w:spacing w:line="600" w:lineRule="auto"/>
        <w:ind w:firstLine="720"/>
        <w:contextualSpacing/>
        <w:jc w:val="both"/>
        <w:rPr>
          <w:rFonts w:eastAsia="Times New Roman"/>
          <w:bCs/>
        </w:rPr>
      </w:pPr>
      <w:r>
        <w:rPr>
          <w:rFonts w:eastAsia="Times New Roman"/>
          <w:bCs/>
        </w:rPr>
        <w:t xml:space="preserve">Ελάτε, κυρία Υπουργέ, έχετε τον λόγο για τρία λεπτά. </w:t>
      </w:r>
    </w:p>
    <w:p w14:paraId="7B85CE11" w14:textId="77777777" w:rsidR="002F7E8B" w:rsidRDefault="001E361E">
      <w:pPr>
        <w:spacing w:line="600" w:lineRule="auto"/>
        <w:ind w:firstLine="720"/>
        <w:contextualSpacing/>
        <w:jc w:val="both"/>
        <w:rPr>
          <w:rFonts w:eastAsia="Times New Roman"/>
          <w:bCs/>
        </w:rPr>
      </w:pPr>
      <w:r>
        <w:rPr>
          <w:rFonts w:eastAsia="Times New Roman"/>
          <w:b/>
          <w:bCs/>
        </w:rPr>
        <w:t>ΕΦΗ ΑΧΤΣΙΟΓΛΟΥ (Υπουργός Εργασίας, Κοινωνικής Ασφάλισης και Κοινωνικής Αλληλεγγύης):</w:t>
      </w:r>
      <w:r>
        <w:rPr>
          <w:rFonts w:eastAsia="Times New Roman"/>
          <w:bCs/>
        </w:rPr>
        <w:t xml:space="preserve"> Νομίζω ότι οφείλω να λέω πράγματα που γνωρίζω και πράγματα που δεν γνωρίζω να δεσμεύομαι ότι θα τα ερευνήσουμε. Άρα το σκέλος που αφορά την ειδική μεταχείριση, όπως την παρουσιάσατε, που κάνει η εφορία σε αυτόν τον επιχειρηματία σε σχέση με τους υπόλοιπους πολίτες, δεν το </w:t>
      </w:r>
      <w:r>
        <w:rPr>
          <w:rFonts w:eastAsia="Times New Roman"/>
          <w:bCs/>
        </w:rPr>
        <w:lastRenderedPageBreak/>
        <w:t xml:space="preserve">γνωρίζω και επιφυλάσσομαι. Θα πρέπει να το ερευνήσουμε, γιατί όντως, αν είναι έτσι όπως το λέτε, υπάρχει ζήτημα. </w:t>
      </w:r>
    </w:p>
    <w:p w14:paraId="7B85CE12" w14:textId="77777777" w:rsidR="002F7E8B" w:rsidRDefault="001E361E">
      <w:pPr>
        <w:spacing w:line="600" w:lineRule="auto"/>
        <w:ind w:firstLine="720"/>
        <w:contextualSpacing/>
        <w:jc w:val="both"/>
        <w:rPr>
          <w:rFonts w:eastAsia="Times New Roman"/>
          <w:bCs/>
        </w:rPr>
      </w:pPr>
      <w:r>
        <w:rPr>
          <w:rFonts w:eastAsia="Times New Roman"/>
          <w:bCs/>
        </w:rPr>
        <w:t xml:space="preserve">Πάντως από την πλευρά του δημοσίου παρέστη ο Ενιαίος Φορέας Κοινωνικής Ασφάλισης και στη συζήτηση για την αναστολή –ουσιαστικά- εκτέλεσης των αναγκαστικών μέτρων. </w:t>
      </w:r>
    </w:p>
    <w:p w14:paraId="7B85CE13" w14:textId="77777777" w:rsidR="002F7E8B" w:rsidRDefault="001E361E">
      <w:pPr>
        <w:spacing w:line="600" w:lineRule="auto"/>
        <w:ind w:firstLine="720"/>
        <w:contextualSpacing/>
        <w:jc w:val="both"/>
        <w:rPr>
          <w:rFonts w:eastAsia="Times New Roman"/>
          <w:bCs/>
        </w:rPr>
      </w:pPr>
      <w:r>
        <w:rPr>
          <w:rFonts w:eastAsia="Times New Roman"/>
          <w:bCs/>
        </w:rPr>
        <w:t xml:space="preserve">Αυτό που νομίζω ότι δεν είναι αποδεκτό σε καμμία περίπτωση είναι η διακριτική μεταχείριση, την οποία λέτε ότι υφίστανται οι εργαζόμενοι ανάλογα με το αν ανήκουν στο επιχειρησιακό σωματείο ή δεν ανήκουν στο επιχειρησιακό σωματείο και ανάλογα με το αν προβούν σε συμφωνίες με τον εργοδότη ή όχι και να τιμωρούνται ουσιαστικά για τη συνδικαλιστική τους δραστηριότητα. </w:t>
      </w:r>
    </w:p>
    <w:p w14:paraId="7B85CE14" w14:textId="77777777" w:rsidR="002F7E8B" w:rsidRDefault="001E361E">
      <w:pPr>
        <w:spacing w:line="600" w:lineRule="auto"/>
        <w:ind w:firstLine="720"/>
        <w:contextualSpacing/>
        <w:jc w:val="both"/>
        <w:rPr>
          <w:rFonts w:eastAsia="Times New Roman"/>
          <w:bCs/>
        </w:rPr>
      </w:pPr>
      <w:r>
        <w:rPr>
          <w:rFonts w:eastAsia="Times New Roman"/>
          <w:bCs/>
        </w:rPr>
        <w:t xml:space="preserve">Είναι μια υπόθεση η οποία χρήζει περεταίρω έρευνας και χρήζει μιας συστηματικής έρευνας σε συνεργασία με το Υπουργείο Οικονομικών. Είμαι εδώ για να ενημερώσω για το τι έχει κάνει το Υπουργείο Εργασίας. Δέχομαι </w:t>
      </w:r>
      <w:r>
        <w:rPr>
          <w:rFonts w:eastAsia="Times New Roman"/>
          <w:bCs/>
          <w:shd w:val="clear" w:color="auto" w:fill="FFFFFF"/>
        </w:rPr>
        <w:t>όμως</w:t>
      </w:r>
      <w:r>
        <w:rPr>
          <w:rFonts w:eastAsia="Times New Roman"/>
          <w:bCs/>
        </w:rPr>
        <w:t xml:space="preserve"> ότι θα πρέπει να γίνει μια από κοινού έρευνα της υπόθεσης, δεδομένου ότι υπάρχει ουσιαστικά εποπτεία αυτής της επιχείρησης, τελικά, από το Υπουργείο Οικονομικών. </w:t>
      </w:r>
    </w:p>
    <w:p w14:paraId="7B85CE15" w14:textId="77777777" w:rsidR="002F7E8B" w:rsidRDefault="001E361E">
      <w:pPr>
        <w:spacing w:line="600" w:lineRule="auto"/>
        <w:ind w:firstLine="720"/>
        <w:contextualSpacing/>
        <w:jc w:val="both"/>
        <w:rPr>
          <w:rFonts w:eastAsia="Times New Roman"/>
          <w:bCs/>
        </w:rPr>
      </w:pPr>
      <w:r>
        <w:rPr>
          <w:rFonts w:eastAsia="Times New Roman"/>
          <w:bCs/>
        </w:rPr>
        <w:t xml:space="preserve">Πάντως, αναφορικά με το ατελέσφορο των παρεμβάσεων, το οποίο συνέχεια υπογραμμίζετε εδώ στη Βουλή, όταν συζητάμε τέτοιες ερωτήσεις, να θυμίσω ότι αντίστοιχη ήταν η περίπτωση του καζίνου της Αλεξανδρούπολης του ίδιου εκπροσώπου, του ίδιου επιχειρηματία, όπου και εκεί οι οφειλές του καζίνο προς τους εργαζόμενους ήταν πολύ μεγάλες. </w:t>
      </w:r>
      <w:r>
        <w:rPr>
          <w:rFonts w:eastAsia="Times New Roman"/>
          <w:bCs/>
          <w:shd w:val="clear" w:color="auto" w:fill="FFFFFF"/>
        </w:rPr>
        <w:t>Όμως,</w:t>
      </w:r>
      <w:r>
        <w:rPr>
          <w:rFonts w:eastAsia="Times New Roman"/>
          <w:bCs/>
        </w:rPr>
        <w:t xml:space="preserve"> με συντονισμένες προσπάθειες και από την πλευρά των εργαζομένων και με πιέσεις από την πλευρά του Υπουργείου Εργασίας και του Σώματος Επιθεώρησης Εργασίας τελικά οι οφειλόμενες αποδοχές καταβλήθηκαν και προχώρησε κανονικά και ομαλά αυτή η υπόθεση για τους εργαζόμενους. </w:t>
      </w:r>
    </w:p>
    <w:p w14:paraId="7B85CE16" w14:textId="77777777" w:rsidR="002F7E8B" w:rsidRDefault="001E361E">
      <w:pPr>
        <w:spacing w:line="600" w:lineRule="auto"/>
        <w:ind w:firstLine="720"/>
        <w:contextualSpacing/>
        <w:jc w:val="both"/>
        <w:rPr>
          <w:rFonts w:eastAsia="Times New Roman"/>
          <w:bCs/>
          <w:shd w:val="clear" w:color="auto" w:fill="FFFFFF"/>
        </w:rPr>
      </w:pPr>
      <w:r>
        <w:rPr>
          <w:rFonts w:eastAsia="Times New Roman"/>
          <w:bCs/>
        </w:rPr>
        <w:lastRenderedPageBreak/>
        <w:t xml:space="preserve">Νομίζω δηλαδή ότι δεν πρέπει να απαξιώνουμε τις δυνατότητες που δημιουργούνται και τα εργαλεία που έχουμε στα χέρια μας. Το παράδειγμα του καζίνου της Αλεξανδρούπολης για τους εργαζόμενους είναι ένα ενδεικτικό παράδειγμα για το πώς αξιοποιώντας όλα τα εργαλεία που έχουμε στα χέρια μας και ασκώντας πιέσεις -να θυμίσω ότι εκεί το Σώμα Επιθεώρησης Εργασίας είχε απειλήσει ότι θα προβεί σε προσωρινή αναστολή </w:t>
      </w:r>
      <w:r>
        <w:rPr>
          <w:rFonts w:eastAsia="Times New Roman"/>
          <w:bCs/>
          <w:shd w:val="clear" w:color="auto" w:fill="FFFFFF"/>
        </w:rPr>
        <w:t xml:space="preserve">λειτουργίας της επιχείρησης- τελικά μπορούν να ικανοποιηθούν τα δίκαια αιτήματα των εργαζομένων. </w:t>
      </w:r>
    </w:p>
    <w:p w14:paraId="7B85CE17" w14:textId="77777777" w:rsidR="002F7E8B" w:rsidRDefault="001E361E">
      <w:pPr>
        <w:spacing w:line="600" w:lineRule="auto"/>
        <w:ind w:firstLine="720"/>
        <w:contextualSpacing/>
        <w:jc w:val="both"/>
        <w:rPr>
          <w:rFonts w:eastAsia="Times New Roman"/>
          <w:bCs/>
        </w:rPr>
      </w:pPr>
      <w:r>
        <w:rPr>
          <w:rFonts w:eastAsia="Times New Roman"/>
          <w:b/>
          <w:bCs/>
          <w:shd w:val="clear" w:color="auto" w:fill="FFFFFF"/>
        </w:rPr>
        <w:t>ΠΡΟΕΔΡΕΩΝ (Μάριος Γεωργιάδης):</w:t>
      </w:r>
      <w:r>
        <w:rPr>
          <w:rFonts w:eastAsia="Times New Roman"/>
          <w:bCs/>
          <w:shd w:val="clear" w:color="auto" w:fill="FFFFFF"/>
        </w:rPr>
        <w:t xml:space="preserve"> </w:t>
      </w:r>
      <w:r>
        <w:rPr>
          <w:rFonts w:eastAsia="Times New Roman"/>
          <w:bCs/>
        </w:rPr>
        <w:t xml:space="preserve">Ευχαριστούμε την Υπουργό. </w:t>
      </w:r>
    </w:p>
    <w:p w14:paraId="7B85CE18" w14:textId="77777777" w:rsidR="002F7E8B" w:rsidRDefault="001E361E">
      <w:pPr>
        <w:spacing w:line="600" w:lineRule="auto"/>
        <w:ind w:firstLine="720"/>
        <w:contextualSpacing/>
        <w:jc w:val="both"/>
        <w:rPr>
          <w:rFonts w:eastAsia="Times New Roman"/>
          <w:bCs/>
        </w:rPr>
      </w:pPr>
      <w:r>
        <w:rPr>
          <w:rFonts w:eastAsia="Times New Roman"/>
          <w:bCs/>
        </w:rPr>
        <w:t xml:space="preserve">Συνεχίζουμε με την πέμπτη με αριθμό 4/2-10-2017 επίκαιρη ερώτηση πρώτου κύκλου του Η΄ Αντιπροέδρου της Βουλής και Βουλευτή Β΄ Πειραιώς των Ανεξαρτήτων Ελλήνων κ. </w:t>
      </w:r>
      <w:r>
        <w:rPr>
          <w:rFonts w:eastAsia="Times New Roman"/>
        </w:rPr>
        <w:t>Δημητρίου Καμμένου</w:t>
      </w:r>
      <w:r>
        <w:rPr>
          <w:rFonts w:eastAsia="Times New Roman"/>
          <w:bCs/>
        </w:rPr>
        <w:t xml:space="preserve"> προς τον Υπουργό </w:t>
      </w:r>
      <w:r>
        <w:rPr>
          <w:rFonts w:eastAsia="Times New Roman"/>
        </w:rPr>
        <w:t>Εξωτερικών,</w:t>
      </w:r>
      <w:r>
        <w:rPr>
          <w:rFonts w:eastAsia="Times New Roman"/>
          <w:bCs/>
        </w:rPr>
        <w:t xml:space="preserve"> σχετικά με το βιβλίο Γεωγραφίας που διδάσκεται στην Αλβανία. </w:t>
      </w:r>
    </w:p>
    <w:p w14:paraId="7B85CE19" w14:textId="77777777" w:rsidR="002F7E8B" w:rsidRDefault="001E361E">
      <w:pPr>
        <w:spacing w:line="600" w:lineRule="auto"/>
        <w:ind w:firstLine="720"/>
        <w:contextualSpacing/>
        <w:jc w:val="both"/>
        <w:rPr>
          <w:rFonts w:eastAsia="Times New Roman"/>
          <w:bCs/>
        </w:rPr>
      </w:pPr>
      <w:r>
        <w:rPr>
          <w:rFonts w:eastAsia="Times New Roman"/>
          <w:bCs/>
        </w:rPr>
        <w:t xml:space="preserve">Στην επίκαιρη ερώτηση θα απαντήσει ο Υφυπουργός Εξωτερικών κ. Ιωάννης Αμανατίδης. </w:t>
      </w:r>
    </w:p>
    <w:p w14:paraId="7B85CE1A" w14:textId="77777777" w:rsidR="002F7E8B" w:rsidRDefault="001E361E">
      <w:pPr>
        <w:spacing w:line="600" w:lineRule="auto"/>
        <w:ind w:firstLine="720"/>
        <w:contextualSpacing/>
        <w:jc w:val="both"/>
        <w:rPr>
          <w:rFonts w:eastAsia="Times New Roman" w:cs="Times New Roman"/>
          <w:bCs/>
          <w:shd w:val="clear" w:color="auto" w:fill="FFFFFF"/>
        </w:rPr>
      </w:pPr>
      <w:r>
        <w:rPr>
          <w:rFonts w:eastAsia="Times New Roman"/>
          <w:bCs/>
        </w:rPr>
        <w:t xml:space="preserve">Ελάτε, κύριε Πρόεδρε, έχετε τον λόγο για δύο λεπτά. </w:t>
      </w:r>
    </w:p>
    <w:p w14:paraId="7B85CE1B" w14:textId="77777777" w:rsidR="002F7E8B" w:rsidRDefault="001E361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(Η΄ Αντιπρόεδρος της Βουλής): </w:t>
      </w:r>
      <w:r>
        <w:rPr>
          <w:rFonts w:eastAsia="Times New Roman" w:cs="Times New Roman"/>
          <w:szCs w:val="24"/>
        </w:rPr>
        <w:t xml:space="preserve">Ευχαριστώ πολύ, κύριε Πρόεδρε. </w:t>
      </w:r>
    </w:p>
    <w:p w14:paraId="7B85CE1C" w14:textId="77777777" w:rsidR="002F7E8B" w:rsidRDefault="001E361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καλημέρα. Έχουμε ένα πολύ σοβαρό ζήτημα στην αρχή της φετινής σχολικής χρονιάς, το οποίο γνωρίζετε και γνωρίζω προσωπικά και την προσωπική ευαισθησία αλλά και την ευαισθησία του Υπουργού Εξωτερικών κ. Κοτζιά σε σχετικά ζητήματα. </w:t>
      </w:r>
    </w:p>
    <w:p w14:paraId="7B85CE1D" w14:textId="77777777" w:rsidR="002F7E8B" w:rsidRDefault="001E361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Για τα Πρακτικά να πούμε ότι τα βιβλία της 9</w:t>
      </w:r>
      <w:r>
        <w:rPr>
          <w:rFonts w:eastAsia="Times New Roman" w:cs="Times New Roman"/>
          <w:szCs w:val="24"/>
          <w:vertAlign w:val="superscript"/>
        </w:rPr>
        <w:t>ης</w:t>
      </w:r>
      <w:r>
        <w:rPr>
          <w:rFonts w:eastAsia="Times New Roman" w:cs="Times New Roman"/>
          <w:szCs w:val="24"/>
        </w:rPr>
        <w:t xml:space="preserve"> και 12</w:t>
      </w:r>
      <w:r>
        <w:rPr>
          <w:rFonts w:eastAsia="Times New Roman" w:cs="Times New Roman"/>
          <w:szCs w:val="24"/>
          <w:vertAlign w:val="superscript"/>
        </w:rPr>
        <w:t xml:space="preserve">ης </w:t>
      </w:r>
      <w:r>
        <w:rPr>
          <w:rFonts w:eastAsia="Times New Roman" w:cs="Times New Roman"/>
          <w:szCs w:val="24"/>
        </w:rPr>
        <w:t>τάξης στο σχολείο στην Αλβανία συνεχίζουν να περιλαμβάνουν το κεφάλαιο «Αλβανικές περιοχές της Ελλάδος». Σε αυτό το βιβλίο παρουσιάζονται ως περιοχές της «</w:t>
      </w:r>
      <w:proofErr w:type="spellStart"/>
      <w:r>
        <w:rPr>
          <w:rFonts w:eastAsia="Times New Roman" w:cs="Times New Roman"/>
          <w:szCs w:val="24"/>
        </w:rPr>
        <w:t>Τσαμουριάς</w:t>
      </w:r>
      <w:proofErr w:type="spellEnd"/>
      <w:r>
        <w:rPr>
          <w:rFonts w:eastAsia="Times New Roman" w:cs="Times New Roman"/>
          <w:szCs w:val="24"/>
        </w:rPr>
        <w:t xml:space="preserve">» από το </w:t>
      </w:r>
      <w:proofErr w:type="spellStart"/>
      <w:r>
        <w:rPr>
          <w:rFonts w:eastAsia="Times New Roman" w:cs="Times New Roman"/>
          <w:szCs w:val="24"/>
        </w:rPr>
        <w:t>διαμοίρασμα</w:t>
      </w:r>
      <w:proofErr w:type="spellEnd"/>
      <w:r>
        <w:rPr>
          <w:rFonts w:eastAsia="Times New Roman" w:cs="Times New Roman"/>
          <w:szCs w:val="24"/>
        </w:rPr>
        <w:t xml:space="preserve"> της Βορείου Ηπείρου το 2014, περιοχές </w:t>
      </w:r>
      <w:r>
        <w:rPr>
          <w:rFonts w:eastAsia="Times New Roman" w:cs="Times New Roman"/>
          <w:szCs w:val="24"/>
        </w:rPr>
        <w:lastRenderedPageBreak/>
        <w:t xml:space="preserve">όπως είναι η Κόνιτσα, η Καστοριά, η Φλώρινα, ολόκληρη η Ήπειρος, η Πρέβεζα, η Άρτα, η Ηγουμενίτσα. Δηλαδή, έχουν εκεί και φωτογραφίες του λιμανιού της Ηγουμενίτσας, οι οποίες παρουσιάζονται ως αλβανικές περιοχές. </w:t>
      </w:r>
    </w:p>
    <w:p w14:paraId="7B85CE1E" w14:textId="77777777" w:rsidR="002F7E8B" w:rsidRDefault="001E361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Παρά τις αλλεπάλληλες διακρατικές συμφωνίες την τελευταία δεκαετία μεταξύ των Υπουργείων Ελλάδας και Αλβανίας βλέπουμε ότι οι Αλβανοί επιμένουν. </w:t>
      </w:r>
    </w:p>
    <w:p w14:paraId="7B85CE1F" w14:textId="77777777" w:rsidR="002F7E8B" w:rsidRDefault="001E361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Ως δείγμα καλής θέλησης εμείς, βέβαια και το ελληνικό Υπουργείο Παιδείας –και ορθώς- έχει αφαιρέσει εδώ και χρόνια από τα σχολικά βιβλία κάθε αναφορά στον ελληνισμό της Βορείου Ηπείρου. </w:t>
      </w:r>
    </w:p>
    <w:p w14:paraId="7B85CE20" w14:textId="77777777" w:rsidR="002F7E8B" w:rsidRDefault="001E361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μια πολύ σοβαρή πρόκληση της </w:t>
      </w:r>
      <w:proofErr w:type="spellStart"/>
      <w:r>
        <w:rPr>
          <w:rFonts w:eastAsia="Times New Roman" w:cs="Times New Roman"/>
          <w:szCs w:val="24"/>
        </w:rPr>
        <w:t>γείτονος</w:t>
      </w:r>
      <w:proofErr w:type="spellEnd"/>
      <w:r>
        <w:rPr>
          <w:rFonts w:eastAsia="Times New Roman" w:cs="Times New Roman"/>
          <w:szCs w:val="24"/>
        </w:rPr>
        <w:t xml:space="preserve"> χώρας και να σημειώσω εδώ ότι έχουμε και έναν επιχειρούμενο ξεριζωμό των Ελλήνων και της ελληνικής μειονότητας στη Χιμάρα. </w:t>
      </w:r>
    </w:p>
    <w:p w14:paraId="7B85CE21" w14:textId="77777777" w:rsidR="002F7E8B" w:rsidRDefault="001E361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Με αυτό το σύντομο ιστορικό –γνωρίζετε το θέμα πολύ καλά, κύριε Υπουργέ- ερωτάσθε πώς προτίθεστε να απαντήσετε στην επίμονη μη συμμόρφωση της Αλβανίας στη συμφωνία; Με τι τρόπους σκοπεύετε να πάψετε την εθνικιστική αλαζονεία των </w:t>
      </w:r>
      <w:proofErr w:type="spellStart"/>
      <w:r>
        <w:rPr>
          <w:rFonts w:eastAsia="Times New Roman" w:cs="Times New Roman"/>
          <w:szCs w:val="24"/>
        </w:rPr>
        <w:t>Τιράνων</w:t>
      </w:r>
      <w:proofErr w:type="spellEnd"/>
      <w:r>
        <w:rPr>
          <w:rFonts w:eastAsia="Times New Roman" w:cs="Times New Roman"/>
          <w:szCs w:val="24"/>
        </w:rPr>
        <w:t xml:space="preserve"> έναντι των ελληνικών δικαιωμάτων και συμφερόντων; Θα ζητήσετε απόσυρση του εν λόγω βιβλίου; </w:t>
      </w:r>
    </w:p>
    <w:p w14:paraId="7B85CE22" w14:textId="77777777" w:rsidR="002F7E8B" w:rsidRDefault="001E361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Τι μέτρα προτίθεστε να λάβετε, για να διασφαλίσετε την ιστορική ακεραιότητα της χώρας μας, τόσο απέναντι στις ελληνικές μειονότητες της Αλβανίας όσο και γενικότερα απέναντι στο έθνος; </w:t>
      </w:r>
    </w:p>
    <w:p w14:paraId="7B85CE23" w14:textId="77777777" w:rsidR="002F7E8B" w:rsidRDefault="001E361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τέλος, δεδομένης της πορείας –και είναι σημαντικό αυτό, θα το συζητήσουμε δηλαδή και στη δευτερολογία μας- της ενταξιακής διαπραγμάτευσης της Αλβανίας στην Ευρωπαϊκή Ένωση, προτίθεστε να προβείτε σε κάθε νόμιμη ενέργεια για την αποκατάσταση των προκλήσεων; </w:t>
      </w:r>
    </w:p>
    <w:p w14:paraId="7B85CE24" w14:textId="77777777" w:rsidR="002F7E8B" w:rsidRDefault="001E361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7B85CE25" w14:textId="77777777" w:rsidR="002F7E8B" w:rsidRDefault="001E361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 xml:space="preserve">Εμείς ευχαριστούμε και για την ακρίβεια στον χρόνο σας, κύριε </w:t>
      </w:r>
      <w:proofErr w:type="spellStart"/>
      <w:r>
        <w:rPr>
          <w:rFonts w:eastAsia="Times New Roman" w:cs="Times New Roman"/>
          <w:szCs w:val="24"/>
        </w:rPr>
        <w:t>Καμμένε</w:t>
      </w:r>
      <w:proofErr w:type="spellEnd"/>
      <w:r>
        <w:rPr>
          <w:rFonts w:eastAsia="Times New Roman" w:cs="Times New Roman"/>
          <w:szCs w:val="24"/>
        </w:rPr>
        <w:t xml:space="preserve">. </w:t>
      </w:r>
    </w:p>
    <w:p w14:paraId="7B85CE26" w14:textId="77777777" w:rsidR="002F7E8B" w:rsidRDefault="001E361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τον λόγο για τρία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7B85CE27" w14:textId="77777777" w:rsidR="002F7E8B" w:rsidRDefault="001E361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ΑΜΑΝΑΤΙΔΗΣ (Υφυπουργός Εξωτερικών): </w:t>
      </w:r>
      <w:r>
        <w:rPr>
          <w:rFonts w:eastAsia="Times New Roman" w:cs="Times New Roman"/>
          <w:szCs w:val="24"/>
        </w:rPr>
        <w:t xml:space="preserve">Ευχαριστώ, κύριε Πρόεδρε. </w:t>
      </w:r>
    </w:p>
    <w:p w14:paraId="7B85CE28" w14:textId="77777777" w:rsidR="002F7E8B" w:rsidRDefault="001E361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Δράττομαι της ευκαιρίας λόγω της σημερινής ημέρας, που είναι η 5</w:t>
      </w:r>
      <w:r>
        <w:rPr>
          <w:rFonts w:eastAsia="Times New Roman" w:cs="Times New Roman"/>
          <w:szCs w:val="24"/>
          <w:vertAlign w:val="superscript"/>
        </w:rPr>
        <w:t>η</w:t>
      </w:r>
      <w:r>
        <w:rPr>
          <w:rFonts w:eastAsia="Times New Roman" w:cs="Times New Roman"/>
          <w:szCs w:val="24"/>
        </w:rPr>
        <w:t xml:space="preserve"> Οκτωβρίου, η οποία είναι και η Παγκόσμια Ημέρα Εκπαιδευτικού και επειδή γνωρίζετε την ιδιότητά μου ως δασκάλου -θα ήθελα λίγο την ανοχή σας, κύριε Πρόεδρε- θα ήθελα να μιλήσω τριάντα δευτερόλεπτα γι’ αυτό. </w:t>
      </w:r>
    </w:p>
    <w:p w14:paraId="7B85CE29" w14:textId="77777777" w:rsidR="002F7E8B" w:rsidRDefault="001E361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εκφράσω από το Βήμα της Βουλής, αφού μου δίνεται η ευκαιρία, τη συμπαράστασή μας και να πω ότι εργαζόμαστε μαζί με τους εκπαιδευτικούς, έτσι ώστε να κατορθώσουμε αυτό που πάντα ήταν στόχος της Κυβέρνησής μας, δηλαδή δωρεάν, δημόσια, ποιοτικά αναβαθμισμένη εκπαίδευση. </w:t>
      </w:r>
    </w:p>
    <w:p w14:paraId="7B85CE2A" w14:textId="77777777" w:rsidR="002F7E8B" w:rsidRDefault="001E361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να δανειστώ ένα σύνθημα της Παγκόσμιας Ομοσπονδίας Εκπαιδευτικών: «Φροντίδα και ποιοτική εκπαίδευση σημαίνει πρώτα από όλα φροντίδα για τον εκπαιδευτικό». Και σε αυτή την πορεία θεωρώ ότι έχουμε σιμά τους εκπαιδευτικούς και μαζί δίνουμε τις μάχες για τη λύση των προβλημάτων της δημόσιας εκπαίδευσης. </w:t>
      </w:r>
    </w:p>
    <w:p w14:paraId="7B85CE2B" w14:textId="77777777" w:rsidR="002F7E8B" w:rsidRDefault="001E361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Κύριε Βουλευτά, ευχαριστώ για την ερώτηση, γιατί όντως είναι απολύτως σοβαρό το θέμα στο οποίο αναφέρεστε. Το παρακολουθούμε με ιδιαίτερη προσοχή μαζί με το συναρμόδιο Υπουργείο Παιδείας, Έρευνας και Θρησκευμάτων. </w:t>
      </w:r>
    </w:p>
    <w:p w14:paraId="7B85CE2C" w14:textId="77777777" w:rsidR="002F7E8B" w:rsidRDefault="001E361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έχουμε τη μεικτή ελληνοαλβανική επιτροπή εμπειρογνωμόνων που συστάθηκε με βάση τη μορφωτική συμφωνία Ελλάδας - Αλβανίας το 1998 και το εκτελεστικό πρόγραμμα μορφωτικής </w:t>
      </w:r>
      <w:r>
        <w:rPr>
          <w:rFonts w:eastAsia="Times New Roman" w:cs="Times New Roman"/>
          <w:szCs w:val="24"/>
        </w:rPr>
        <w:lastRenderedPageBreak/>
        <w:t xml:space="preserve">συνεργασίας Ελλάδας - Αλβανίας του 2003. Στις 21 Φεβρουαρίου 2017 έγινε η τρίτη συνεδρίαση της εν λόγω επιτροπής. Υπήρξαν δύο προηγούμενες, το 2007 και το 2014. </w:t>
      </w:r>
    </w:p>
    <w:p w14:paraId="7B85CE2D" w14:textId="77777777" w:rsidR="002F7E8B" w:rsidRDefault="001E361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Παρά την επιδίωξή μας, η αλβανική πλευρά δεν αποδέχθηκε σε αυτή τη συνεδρίαση της 21</w:t>
      </w:r>
      <w:r>
        <w:rPr>
          <w:rFonts w:eastAsia="Times New Roman" w:cs="Times New Roman"/>
          <w:szCs w:val="24"/>
          <w:vertAlign w:val="superscript"/>
        </w:rPr>
        <w:t>ης</w:t>
      </w:r>
      <w:r>
        <w:rPr>
          <w:rFonts w:eastAsia="Times New Roman" w:cs="Times New Roman"/>
          <w:szCs w:val="24"/>
        </w:rPr>
        <w:t xml:space="preserve"> Φεβρουαρίου να συζητηθούν τα προβληματικά σχολικά βιβλία της Ιστορίας και της Γεωγραφίας. </w:t>
      </w:r>
    </w:p>
    <w:p w14:paraId="7B85CE2E" w14:textId="77777777" w:rsidR="002F7E8B" w:rsidRDefault="001E361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Ωστόσο, στα πρακτικά αυτής της επιτροπής καταγράφηκε ότι θα αποτελέσουν αντικείμενο συζήτησης τα βιβλία της Ιστορίας και της Γεωγραφίας στην επόμενη συνεδρίαση της επιτροπής. Αυτή είχε προγραμματιστεί να γίνει στα μέσα Μαΐου του τρέχοντος έτους. Δεν έγινε λόγω των εκλογών που είχαν και με ευθύνη της αλβανικής πλευράς. </w:t>
      </w:r>
    </w:p>
    <w:p w14:paraId="7B85CE2F" w14:textId="77777777" w:rsidR="002F7E8B" w:rsidRDefault="001E361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Αλβανία είναι μέλος της </w:t>
      </w:r>
      <w:r>
        <w:rPr>
          <w:rFonts w:eastAsia="Times New Roman" w:cs="Times New Roman"/>
          <w:szCs w:val="24"/>
          <w:lang w:val="en-US"/>
        </w:rPr>
        <w:t>UNESCO</w:t>
      </w:r>
      <w:r>
        <w:rPr>
          <w:rFonts w:eastAsia="Times New Roman" w:cs="Times New Roman"/>
          <w:szCs w:val="24"/>
        </w:rPr>
        <w:t xml:space="preserve"> και του Συμβουλίου της Ευρώπης. Η εκπαιδευτική, όμως, πολιτική, την οποία ακολουθεί εδώ δεν συνάδει με τις βασικές αξίες, δηλαδή την ανεκτικότητα, την αμοιβαία κατανόηση και την αποφυγή αναπαραγωγής αρνητικών στερεοτύπων. Αυτά δεν αποτυπώνονται στα σχολικά τους εγχειρίδια. </w:t>
      </w:r>
    </w:p>
    <w:p w14:paraId="7B85CE30" w14:textId="77777777" w:rsidR="002F7E8B" w:rsidRDefault="001E361E">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διατήρηση αυτού του απαράδεκτου και προσβλητικού για τη χώρα μας τμήματος των βιβλίων «Αλβανικές περιοχές στην Ελλάδα», δυστυχώς, μας δείχνει ότι ακόμα το αλβανικό κράτος είναι εγκλωβισμένο, κύριε Βουλευτά, σε αναχρονιστικές, εθνικιστικές και </w:t>
      </w:r>
      <w:proofErr w:type="spellStart"/>
      <w:r>
        <w:rPr>
          <w:rFonts w:eastAsia="Times New Roman" w:cs="Times New Roman"/>
          <w:szCs w:val="24"/>
        </w:rPr>
        <w:t>μεγαλοϊδεατικές</w:t>
      </w:r>
      <w:proofErr w:type="spellEnd"/>
      <w:r>
        <w:rPr>
          <w:rFonts w:eastAsia="Times New Roman" w:cs="Times New Roman"/>
          <w:szCs w:val="24"/>
        </w:rPr>
        <w:t xml:space="preserve"> αντιλήψεις, που είναι επιζήμιες πρώτα από όλα για την ίδια την Αλβανία. </w:t>
      </w:r>
    </w:p>
    <w:p w14:paraId="7B85CE31"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Τους έχουμε καταστήσει με σαφή και επιτακτικό τρόπο ότι το εν λόγω περιεχόμενο είναι απαράδεκτο και θα πρέπει να αφαιρεθεί το συντομότερο δυνατό.</w:t>
      </w:r>
    </w:p>
    <w:p w14:paraId="7B85CE32"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Εδώ –και θα μιλήσω περισσότερο στη δευτερολογία μου- θέλω να πω ότι η μεγαλύτερη πίεση που έχει ασκηθεί έχει αποτυπωθεί στις πέντε καίριες προτεραιότητες που έβαλε το Συμβούλιο Γενικών </w:t>
      </w:r>
      <w:r>
        <w:rPr>
          <w:rFonts w:eastAsia="Times New Roman" w:cs="Times New Roman"/>
          <w:szCs w:val="24"/>
        </w:rPr>
        <w:lastRenderedPageBreak/>
        <w:t>Υποθέσεων της Ευρωπαϊκής Ένωσης –στην αρχή είχε προταθεί μία και σαν χώρα προσθέσαμε άλλες τέσσερις- και είναι ο κύριος μοχλός πίεσης, εάν αυτή η χώρα θέλει να δει να έχει θετικές εξελίξεις η ευρωπαϊκή της πορεία.</w:t>
      </w:r>
    </w:p>
    <w:p w14:paraId="7B85CE33"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w:t>
      </w:r>
    </w:p>
    <w:p w14:paraId="7B85CE34" w14:textId="77777777" w:rsidR="002F7E8B" w:rsidRDefault="001E361E">
      <w:pPr>
        <w:spacing w:line="600" w:lineRule="auto"/>
        <w:ind w:firstLine="709"/>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Καμμένε</w:t>
      </w:r>
      <w:proofErr w:type="spellEnd"/>
      <w:r>
        <w:rPr>
          <w:rFonts w:eastAsia="Times New Roman" w:cs="Times New Roman"/>
          <w:szCs w:val="24"/>
        </w:rPr>
        <w:t>, έχετε τον λόγο για τρία λεπτά.</w:t>
      </w:r>
    </w:p>
    <w:p w14:paraId="7B85CE35"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(Η΄ Αντιπρόεδρος της Βουλής): </w:t>
      </w:r>
      <w:r>
        <w:rPr>
          <w:rFonts w:eastAsia="Times New Roman" w:cs="Times New Roman"/>
          <w:szCs w:val="24"/>
        </w:rPr>
        <w:t xml:space="preserve">Κύριε Υπουργέ, ευχαριστώ πάρα πολύ. Είναι ενθαρρυντικά αυτά που μας λέτε. Παρ’ όλα αυτά υπάρχει –και θα συνεχίσει να υπάρχει- μία ανησυχία, διότι απ’ ό,τι καταλαβαίνω τη φετινή σχολική χρονιά δεν προτίθενται να αλλάξουν τα βιβλία ούτε να αφαιρέσουν αυτά τα κεφάλαια ούτε να τυπώσουν καινούργια. Το ζήτημα είναι ότι αυτά τα βιβλία διδάσκονται και σε παιδιά της ελληνικής μειονότητας, οπότε και οι Αλβανοί υπήκοοι αλλά και οι Έλληνες Αλβανοί υπήκοοι της μειονότητας διδάσκονται αυτά τα μαθήματα σε μικρή ηλικία και όσο και να προσπαθεί κάθε οικογένεια, </w:t>
      </w:r>
      <w:proofErr w:type="spellStart"/>
      <w:r>
        <w:rPr>
          <w:rFonts w:eastAsia="Times New Roman" w:cs="Times New Roman"/>
          <w:szCs w:val="24"/>
        </w:rPr>
        <w:t>σπείρεται</w:t>
      </w:r>
      <w:proofErr w:type="spellEnd"/>
      <w:r>
        <w:rPr>
          <w:rFonts w:eastAsia="Times New Roman" w:cs="Times New Roman"/>
          <w:szCs w:val="24"/>
        </w:rPr>
        <w:t xml:space="preserve"> στο κεφάλι τους μία ιδέα, έστω, ότι κάποια κομμάτια της Ελλάδας είναι αλβανικά.</w:t>
      </w:r>
    </w:p>
    <w:p w14:paraId="7B85CE36"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ανησυχητικό ότι μιλούν για το τσάμικο και για την </w:t>
      </w:r>
      <w:proofErr w:type="spellStart"/>
      <w:r>
        <w:rPr>
          <w:rFonts w:eastAsia="Times New Roman" w:cs="Times New Roman"/>
          <w:szCs w:val="24"/>
        </w:rPr>
        <w:t>Τσαμουριά</w:t>
      </w:r>
      <w:proofErr w:type="spellEnd"/>
      <w:r>
        <w:rPr>
          <w:rFonts w:eastAsia="Times New Roman" w:cs="Times New Roman"/>
          <w:szCs w:val="24"/>
        </w:rPr>
        <w:t xml:space="preserve">. Το βλέπω ως μοχλό της Τουρκίας. Αυτό θα καταγραφεί και στα Πρακτικά και αποτελεί και προσωπική μου θέση. Η Τουρκία μέσα στη στρατηγική τής εξωτερικής της πολιτικής να αποκλείσει ή να περικλείσει την Ελλάδα μέσα από ένα μουσουλμανικό τόξο –και όχι μόνο- πιέζει για να αναπτύξει τη μουσουλμανική πίστη μέσα στην Αλβανία. Ξέρουμε για τα δισεκατομμύρια που έχει δώσει στην Αλβανία για πολλούς λόγους, εκπαιδευτικούς και όχι μόνο. </w:t>
      </w:r>
    </w:p>
    <w:p w14:paraId="7B85CE37"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Έχω επισκεφτεί πολλές φορές, όπως είπαμε και προηγουμένως, τον Αρχιεπίσκοπό μας Αναστάσιο και βλέπω πόσο δύσκολο είναι το έργο του εκεί, αλλά και της Ελληνικής Αρχιεπισκοπής. Θα το συνδυάσω και με τις αιτήσεις στη Θράκη –δεν είναι, βέβαια, της παρούσης αλλά έχω λίγο χρόνο- για τις «τουρκικές ενώσεις Θράκης». </w:t>
      </w:r>
    </w:p>
    <w:p w14:paraId="7B85CE38"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Άρα θα πρέπει να προσέξουμε και τα τσάμικα και τις «τουρκικές ενώσεις» και τις «μακεδονικές ενώσεις φιλίας», διότι </w:t>
      </w:r>
      <w:proofErr w:type="spellStart"/>
      <w:r>
        <w:rPr>
          <w:rFonts w:eastAsia="Times New Roman" w:cs="Times New Roman"/>
          <w:szCs w:val="24"/>
        </w:rPr>
        <w:t>αλυτρωτικά</w:t>
      </w:r>
      <w:proofErr w:type="spellEnd"/>
      <w:r>
        <w:rPr>
          <w:rFonts w:eastAsia="Times New Roman" w:cs="Times New Roman"/>
          <w:szCs w:val="24"/>
        </w:rPr>
        <w:t xml:space="preserve"> ζητήματα και σημεία είχαμε παρατηρήσει και στα σχολεία των Σκοπίων, τα οποία βέβαια τώρα ξεκινούν να αλλάζουν με τη νέα διαχείριση και τη νέα κυβέρνηση. Παρ’ όλα αυτά πρέπει να είμαστε εξαιρετικά προσεκτικοί. </w:t>
      </w:r>
    </w:p>
    <w:p w14:paraId="7B85CE39"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αυτό το βιβλίο, όπως είπατε, δεν ξέρω αν έχουμε κάνει ένα διάβημα προς την </w:t>
      </w:r>
      <w:r>
        <w:rPr>
          <w:rFonts w:eastAsia="Times New Roman" w:cs="Times New Roman"/>
          <w:szCs w:val="24"/>
          <w:lang w:val="en-US"/>
        </w:rPr>
        <w:t>UNESCO</w:t>
      </w:r>
      <w:r>
        <w:rPr>
          <w:rFonts w:eastAsia="Times New Roman" w:cs="Times New Roman"/>
          <w:szCs w:val="24"/>
        </w:rPr>
        <w:t xml:space="preserve">. Είπατε πολύ σωστά ότι η </w:t>
      </w:r>
      <w:r>
        <w:rPr>
          <w:rFonts w:eastAsia="Times New Roman" w:cs="Times New Roman"/>
          <w:szCs w:val="24"/>
          <w:lang w:val="en-US"/>
        </w:rPr>
        <w:t>UNESCO</w:t>
      </w:r>
      <w:r>
        <w:rPr>
          <w:rFonts w:eastAsia="Times New Roman" w:cs="Times New Roman"/>
          <w:szCs w:val="24"/>
        </w:rPr>
        <w:t xml:space="preserve"> είναι ένας οργανισμός ο οποίος είναι εξαιρετικά δυναμικός και τα πορίσματά του και οι παρεμβάσεις του είναι καίρια, ίσως πιο καίρια και απ’ αυτά της Ευρωπαϊκής Ένωσης. Δηλαδή, αν είσαι κράτος, καλύτερα να σου πει η Ευρωπαϊκή Ένωση ότι κάτι κάνεις λάθος, παρά η </w:t>
      </w:r>
      <w:r>
        <w:rPr>
          <w:rFonts w:eastAsia="Times New Roman" w:cs="Times New Roman"/>
          <w:szCs w:val="24"/>
          <w:lang w:val="en-US"/>
        </w:rPr>
        <w:t>UNESCO</w:t>
      </w:r>
      <w:r>
        <w:rPr>
          <w:rFonts w:eastAsia="Times New Roman" w:cs="Times New Roman"/>
          <w:szCs w:val="24"/>
        </w:rPr>
        <w:t xml:space="preserve">. </w:t>
      </w:r>
    </w:p>
    <w:p w14:paraId="7B85CE3A"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Νομίζω, λοιπόν, ότι θα πρέπει να στρέψουμε την προσοχή μας προς την </w:t>
      </w:r>
      <w:r>
        <w:rPr>
          <w:rFonts w:eastAsia="Times New Roman" w:cs="Times New Roman"/>
          <w:szCs w:val="24"/>
          <w:lang w:val="en-US"/>
        </w:rPr>
        <w:t>UNESCO</w:t>
      </w:r>
      <w:r>
        <w:rPr>
          <w:rFonts w:eastAsia="Times New Roman" w:cs="Times New Roman"/>
          <w:szCs w:val="24"/>
        </w:rPr>
        <w:t xml:space="preserve">, με ιδιαίτερη μνεία στα βιβλία και στα </w:t>
      </w:r>
      <w:proofErr w:type="spellStart"/>
      <w:r>
        <w:rPr>
          <w:rFonts w:eastAsia="Times New Roman" w:cs="Times New Roman"/>
          <w:szCs w:val="24"/>
        </w:rPr>
        <w:t>αλυτρωτικά</w:t>
      </w:r>
      <w:proofErr w:type="spellEnd"/>
      <w:r>
        <w:rPr>
          <w:rFonts w:eastAsia="Times New Roman" w:cs="Times New Roman"/>
          <w:szCs w:val="24"/>
        </w:rPr>
        <w:t xml:space="preserve"> μηνύματα που περνούν αυτά τα βιβλία, ειδικά σε νέα παιδιά. Θα έπρεπε να έχει γίνει μία συζήτηση και εδώ πέρα με την πρεσβεία της Αλβανίας στην Ελλάδα και με τη δική μας πρεσβεία στα Τίρανα, έτσι ώστε να δημοσιοποιείται το σωστό, η ελληνική στρατηγική και μέσα στα </w:t>
      </w:r>
      <w:r>
        <w:rPr>
          <w:rFonts w:eastAsia="Times New Roman" w:cs="Times New Roman"/>
          <w:szCs w:val="24"/>
          <w:lang w:val="en-US"/>
        </w:rPr>
        <w:t>Fora</w:t>
      </w:r>
      <w:r>
        <w:rPr>
          <w:rFonts w:eastAsia="Times New Roman" w:cs="Times New Roman"/>
          <w:szCs w:val="24"/>
        </w:rPr>
        <w:t xml:space="preserve"> της Ευρώπης. </w:t>
      </w:r>
    </w:p>
    <w:p w14:paraId="7B85CE3B"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Όπως πολύ σωστά είπατε –θα το πω άλλη μια φορά για τα Πρακτικά- δεν πρέπει να επιτρέψουμε καμμία συζήτηση αναφορικά με οποιοδήποτε κεφάλαιο ανοίγει για είσοδο της Αλβανίας στην </w:t>
      </w:r>
      <w:r>
        <w:rPr>
          <w:rFonts w:eastAsia="Times New Roman" w:cs="Times New Roman"/>
          <w:szCs w:val="24"/>
        </w:rPr>
        <w:lastRenderedPageBreak/>
        <w:t xml:space="preserve">Ευρωπαϊκή Ένωση, χωρίς να αφαιρεθούν όλα αυτά τα </w:t>
      </w:r>
      <w:proofErr w:type="spellStart"/>
      <w:r>
        <w:rPr>
          <w:rFonts w:eastAsia="Times New Roman" w:cs="Times New Roman"/>
          <w:szCs w:val="24"/>
        </w:rPr>
        <w:t>αλυτρωτικά</w:t>
      </w:r>
      <w:proofErr w:type="spellEnd"/>
      <w:r>
        <w:rPr>
          <w:rFonts w:eastAsia="Times New Roman" w:cs="Times New Roman"/>
          <w:szCs w:val="24"/>
        </w:rPr>
        <w:t xml:space="preserve"> και όλοι αυτοί οι μεγαλοϊδεατισμοί, οι οποίοι είναι επικίνδυνοι σ’ αυτή την περιοχή, η οποία έχει γεννήσει σχεδόν όλους τους Παγκόσμιους Πολέμους. Από εδώ ή από εδώ γύρω ξεκίνησαν τα πάντα και πρέπει να είμαστε πολύ προσεκτικοί. </w:t>
      </w:r>
    </w:p>
    <w:p w14:paraId="7B85CE3C"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ελπίζω –και είμαι σίγουρος- ότι το Υπουργείο θα κάνει το καλύτερο δυνατόν. Παρακαλώ, εάν έχετε νέα, να ενημερώσετε το Κοινοβούλιο, διότι ο κόσμος στη βόρεια Ελλάδα ανησυχεί. Από εκεί ξεκίνησε και το ερώτημα, αν θέλετε. Είχαμε μία πίεση –και ορθώς- από τους </w:t>
      </w:r>
      <w:proofErr w:type="spellStart"/>
      <w:r>
        <w:rPr>
          <w:rFonts w:eastAsia="Times New Roman" w:cs="Times New Roman"/>
          <w:szCs w:val="24"/>
        </w:rPr>
        <w:t>συνέλληνες</w:t>
      </w:r>
      <w:proofErr w:type="spellEnd"/>
      <w:r>
        <w:rPr>
          <w:rFonts w:eastAsia="Times New Roman" w:cs="Times New Roman"/>
          <w:szCs w:val="24"/>
        </w:rPr>
        <w:t xml:space="preserve"> στη βόρεια Ελλάδα.</w:t>
      </w:r>
    </w:p>
    <w:p w14:paraId="7B85CE3D"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B85CE3E"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κύριο συνάδελφο.</w:t>
      </w:r>
    </w:p>
    <w:p w14:paraId="7B85CE3F"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 για τρία λεπτά για τη δευτερολογία σας.</w:t>
      </w:r>
    </w:p>
    <w:p w14:paraId="7B85CE40"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ΑΜΑΝΑΤΙΔΗΣ (Υφυπουργός Εξωτερικών): </w:t>
      </w:r>
      <w:r>
        <w:rPr>
          <w:rFonts w:eastAsia="Times New Roman" w:cs="Times New Roman"/>
          <w:szCs w:val="24"/>
        </w:rPr>
        <w:t xml:space="preserve">Κύριε Βουλευτά, έχετε δίκιο για την </w:t>
      </w:r>
      <w:r>
        <w:rPr>
          <w:rFonts w:eastAsia="Times New Roman" w:cs="Times New Roman"/>
          <w:szCs w:val="24"/>
          <w:lang w:val="en-US"/>
        </w:rPr>
        <w:t>UNESCO</w:t>
      </w:r>
      <w:r>
        <w:rPr>
          <w:rFonts w:eastAsia="Times New Roman" w:cs="Times New Roman"/>
          <w:szCs w:val="24"/>
        </w:rPr>
        <w:t xml:space="preserve">. Στις αρχές Νοεμβρίου θα γίνει η μεγάλη Συνέλευση της </w:t>
      </w:r>
      <w:r>
        <w:rPr>
          <w:rFonts w:eastAsia="Times New Roman" w:cs="Times New Roman"/>
          <w:szCs w:val="24"/>
          <w:lang w:val="en-US"/>
        </w:rPr>
        <w:t>UNESCO</w:t>
      </w:r>
      <w:r>
        <w:rPr>
          <w:rFonts w:eastAsia="Times New Roman" w:cs="Times New Roman"/>
          <w:szCs w:val="24"/>
        </w:rPr>
        <w:t xml:space="preserve"> στο Παρίσι. Θα παρευρεθώ εκεί και νομίζω ότι θα τοποθετηθώ και στην ομιλία μου σ’ αυτά τα ζητήματα.</w:t>
      </w:r>
    </w:p>
    <w:p w14:paraId="7B85CE41"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Είναι χαρακτηριστικό ότι είχε γίνει μία τέτοια προσπάθεια από διάφορους κύκλους. Όμως, σας είπα ότι η ελληνική Κυβέρνηση κατάφερε στη μία κύρια προτεραιότητα που ήθελε το Συμβούλιο Γενικών Υποθέσεων της Ευρώπης, να ενταχθούν άλλες τέσσερις. </w:t>
      </w:r>
    </w:p>
    <w:p w14:paraId="7B85CE42"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Για τα Πρακτικά θα ήθελα να αναφέρω ποιες είναι οι πέντε καίριες προτεραιότητες. Είναι η μεταρρύθμιση του δικαστικού συστήματος, η μεταρρύθμιση της δημόσιας διοίκησης, η καταπολέμηση της διαφθοράς, η καταπολέμηση του οργανωμένου εγκλήματος και η ενίσχυση της προστασίας των </w:t>
      </w:r>
      <w:r>
        <w:rPr>
          <w:rFonts w:eastAsia="Times New Roman" w:cs="Times New Roman"/>
          <w:szCs w:val="24"/>
        </w:rPr>
        <w:lastRenderedPageBreak/>
        <w:t>ανθρωπίνων δικαιωμάτων που περιλαμβάνει βέβαια και την πολιτική των μη διακρίσεων –αυτό, δηλαδή, που μας αφορά καίρια- των δικαιωμάτων των μειονοτήτων και της εφαρμογής των περιουσιακών δικαιωμάτων σε όλη τη χώρα και όχι σε ορισμένες περιοχές.</w:t>
      </w:r>
    </w:p>
    <w:p w14:paraId="7B85CE43"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Δεν μπορεί να φεύγεις από τη μία περιοχή, να πηγαίνεις στην άλλη και εκεί να μην είσαι ελληνική εθνική μειονότητα. Είναι ένα από τα καίρια σημεία τα οποία αποτυπώνονται στα συμπεράσματα Συμβουλίου Γενικών Υποθέσεων της Ευρώπης του Δεκεμβρίου του 2016, όπως βέβαια και της 15ης Δεκεμβρίου του 2015.</w:t>
      </w:r>
    </w:p>
    <w:p w14:paraId="7B85CE44"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Κύριε Βουλευτά, δίνουμε ιδιαίτερη βαρύτητα -και θέλω να σας διαβεβαιώνω γι’ αυτό- στον σεβασμό και στην κατοχύρωση στην πράξη όλων των δικαιωμάτων της γηγενούς ελληνικής μειονότητας στην Αλβανία, ανεξάρτητα από την περιοχή, όπως είπα και προηγουμένως.</w:t>
      </w:r>
    </w:p>
    <w:p w14:paraId="7B85CE45"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Όλα τα δικαιώματα της ελληνικής εθνικής μειονότητας συναρτώνται με την κατάσταση του κράτους δικαίου και της απονομής δικαιοσύνης στην Αλβανία, καθώς και με την ανειλημμένη συμβατική υποχρέωσή της να σέβεται και να προστατεύει στην πράξη τα ανθρώπινα και μειονοτικά δικαιώματα σε ολόκληρη την επικράτειά της. </w:t>
      </w:r>
    </w:p>
    <w:p w14:paraId="7B85CE46"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Είναι βασικό μας μέλημα, λοιπόν, η προστασία όλων των δικαιωμάτων των απανταχού ομογενών μας. Παρακολουθούμε τις συναφείς εξελίξεις και προβαίνουμε πάντοτε στις δέουσες ενέργειες -παραπέμπω στις ανακοινώσεις του Υπουργείου Εξωτερικών, όταν έγιναν συγκεκριμένες παρεμβάσεις- με γνώμονα τη βέλτιστη εξασφάλιση των εθνικών μας συμφερόντων. Το ίδιο, βεβαίως, ισχύει και για την εθνική ελληνική μειονότητα στην Αλβανία. </w:t>
      </w:r>
    </w:p>
    <w:p w14:paraId="7B85CE47"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Τελειώνοντας να πω ότι έχουμε σταθερή τη βούληση, κύριε Βουλευτά, για διάλογο και συνεργασία και σε ζητήματα διμερούς και περιφερειακού ενδιαφέροντος. Σήμερα μάλιστα γίνεται η δεύτερη Διάσκεψη των Υπουργών Εξωτερικών, ένα σχήμα μόνιμης τετραμερούς συνεργασίας ανάμεσα στην Ελλάδα, στη Βουλγαρία, στην ΠΓΔΜ και στην Αλβανία. Βεβαίως τα θέματα που εξετάζονται εκεί είναι άλλα, είναι θέματα περιφερειακής συνεργασίας, ενέργειας κ.λπ.. Ωστόσο αυτό το σχήμα νομίζω ότι εκφράζει την πολιτική μας, τη στήριξη της διεύρυνσης της Ευρωπαϊκής Ένωσης, αλλά με συγκεκριμένους κανόνες, τους οποίους σας εξήγησα για το συγκεκριμένο κράτος πώς είναι. </w:t>
      </w:r>
    </w:p>
    <w:p w14:paraId="7B85CE48"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Και, δυστυχώς, εδώ θέλω να πω κάτι το οποίο αφορά την παλιά κυβέρνηση. Όταν το 2014 πρωτοστάτησαν –και σωστά- έτσι ώστε η Αλβανία να είναι υποψήφια κράτος-μέλος της Ευρωπαϊκής Ένωσης, τότε δυστυχώς δεν έγινε καμμία διαπραγμάτευση και δεν τέθηκε κανένας όρος από την ελληνική πλευρά. Αυτά τα πράγματα τα βρίσκουμε μπροστά μας, αλλά με την πολιτική μας και τη συνέπεια μας συνεχίζουμε νομίζω ότι τα διορθώνουμε.</w:t>
      </w:r>
    </w:p>
    <w:p w14:paraId="7B85CE49"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B85CE4A"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κύριο Υπουργό. </w:t>
      </w:r>
    </w:p>
    <w:p w14:paraId="7B85CE4B"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Πριν προχωρήσουμε, θα ήθελα να αναφέρω τις επίκαιρες ερωτήσεις, οι οποίες δεν θα συζητηθούν.</w:t>
      </w:r>
    </w:p>
    <w:p w14:paraId="7B85CE4C" w14:textId="77777777" w:rsidR="002F7E8B" w:rsidRDefault="001E361E">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Η πρώτη με αριθμό 1/2-10-2017 επίκαιρη ερώτηση πρώτου κύκλου του Βουλευτή Χίου του Συνασπισμού Ριζοσπαστικής Αριστεράς κ. </w:t>
      </w:r>
      <w:r>
        <w:rPr>
          <w:rFonts w:eastAsia="Times New Roman"/>
          <w:bCs/>
          <w:color w:val="000000"/>
          <w:szCs w:val="24"/>
          <w:shd w:val="clear" w:color="auto" w:fill="FFFFFF"/>
        </w:rPr>
        <w:t>Ανδρέα Μιχαηλίδη</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Υποδομών και Μεταφορών,</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με θέμα: «Ολοκλήρωση εργασιών διαμόρφωσης και περίφραξης </w:t>
      </w:r>
      <w:proofErr w:type="spellStart"/>
      <w:r>
        <w:rPr>
          <w:rFonts w:eastAsia="Times New Roman"/>
          <w:color w:val="000000"/>
          <w:szCs w:val="24"/>
          <w:shd w:val="clear" w:color="auto" w:fill="FFFFFF"/>
        </w:rPr>
        <w:t>απαλλοτριωθείσας</w:t>
      </w:r>
      <w:proofErr w:type="spellEnd"/>
      <w:r>
        <w:rPr>
          <w:rFonts w:eastAsia="Times New Roman"/>
          <w:color w:val="000000"/>
          <w:szCs w:val="24"/>
          <w:shd w:val="clear" w:color="auto" w:fill="FFFFFF"/>
        </w:rPr>
        <w:t xml:space="preserve"> περιοχής </w:t>
      </w:r>
      <w:r>
        <w:rPr>
          <w:rFonts w:eastAsia="Times New Roman"/>
          <w:color w:val="000000"/>
          <w:szCs w:val="24"/>
          <w:shd w:val="clear" w:color="auto" w:fill="FFFFFF"/>
        </w:rPr>
        <w:lastRenderedPageBreak/>
        <w:t xml:space="preserve">στο αεροδρόμιο Χίου και κατασκευή επέκτασης της οδού Χρήστου», δεν θα συζητηθεί λόγω απουσίας του Υπουργού κ. </w:t>
      </w:r>
      <w:proofErr w:type="spellStart"/>
      <w:r>
        <w:rPr>
          <w:rFonts w:eastAsia="Times New Roman"/>
          <w:color w:val="000000"/>
          <w:szCs w:val="24"/>
          <w:shd w:val="clear" w:color="auto" w:fill="FFFFFF"/>
        </w:rPr>
        <w:t>Σπίρτζη</w:t>
      </w:r>
      <w:proofErr w:type="spellEnd"/>
      <w:r>
        <w:rPr>
          <w:rFonts w:eastAsia="Times New Roman"/>
          <w:color w:val="000000"/>
          <w:szCs w:val="24"/>
          <w:shd w:val="clear" w:color="auto" w:fill="FFFFFF"/>
        </w:rPr>
        <w:t xml:space="preserve"> στο εξωτερικό.</w:t>
      </w:r>
    </w:p>
    <w:p w14:paraId="7B85CE4D" w14:textId="77777777" w:rsidR="002F7E8B" w:rsidRDefault="001E361E">
      <w:pPr>
        <w:spacing w:line="600" w:lineRule="auto"/>
        <w:ind w:firstLine="720"/>
        <w:contextualSpacing/>
        <w:jc w:val="both"/>
        <w:rPr>
          <w:rFonts w:eastAsia="Times New Roman"/>
          <w:color w:val="000000"/>
          <w:szCs w:val="24"/>
          <w:shd w:val="clear" w:color="auto" w:fill="FFFFFF"/>
        </w:rPr>
      </w:pPr>
      <w:r>
        <w:rPr>
          <w:rFonts w:eastAsia="Times New Roman"/>
          <w:color w:val="000000"/>
          <w:szCs w:val="24"/>
        </w:rPr>
        <w:t xml:space="preserve">Η τρίτη με αριθμό 3/2-10-2017 επίκαιρη ερώτηση πρώτου κύκλου του Βουλευτή Σερρών της Δημοκρατικής Συμπαράταξης ΠΑΣΟΚ – ΔΗΜΑΡ κ. </w:t>
      </w:r>
      <w:r>
        <w:rPr>
          <w:rFonts w:eastAsia="Times New Roman"/>
          <w:bCs/>
          <w:color w:val="000000"/>
          <w:szCs w:val="24"/>
        </w:rPr>
        <w:t>Μιχαήλ Τζελέπη</w:t>
      </w:r>
      <w:r>
        <w:rPr>
          <w:rFonts w:eastAsia="Times New Roman"/>
          <w:b/>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Υποδομών και Μεταφορών, </w:t>
      </w:r>
      <w:r>
        <w:rPr>
          <w:rFonts w:eastAsia="Times New Roman"/>
          <w:color w:val="000000"/>
          <w:szCs w:val="24"/>
        </w:rPr>
        <w:t xml:space="preserve">με θέμα: «Η δημιουργία τριών νέων σταθμών διοδίων στον οδικό άξονα Προμαχώνας – Σέρρες – λιμάνι Θεσσαλονίκης είναι καταστροφική για τον Νομό Σερρών», </w:t>
      </w:r>
      <w:r>
        <w:rPr>
          <w:rFonts w:eastAsia="Times New Roman"/>
          <w:color w:val="000000"/>
          <w:szCs w:val="24"/>
          <w:shd w:val="clear" w:color="auto" w:fill="FFFFFF"/>
        </w:rPr>
        <w:t>δεν θα συζητηθεί</w:t>
      </w:r>
      <w:r>
        <w:rPr>
          <w:rFonts w:eastAsia="Times New Roman"/>
          <w:color w:val="000000"/>
          <w:szCs w:val="24"/>
        </w:rPr>
        <w:t xml:space="preserve"> </w:t>
      </w:r>
      <w:r>
        <w:rPr>
          <w:rFonts w:eastAsia="Times New Roman"/>
          <w:color w:val="000000"/>
          <w:szCs w:val="24"/>
          <w:shd w:val="clear" w:color="auto" w:fill="FFFFFF"/>
        </w:rPr>
        <w:t xml:space="preserve">λόγω απουσίας του Υπουργού κ. </w:t>
      </w:r>
      <w:proofErr w:type="spellStart"/>
      <w:r>
        <w:rPr>
          <w:rFonts w:eastAsia="Times New Roman"/>
          <w:color w:val="000000"/>
          <w:szCs w:val="24"/>
          <w:shd w:val="clear" w:color="auto" w:fill="FFFFFF"/>
        </w:rPr>
        <w:t>Σπίρτζη</w:t>
      </w:r>
      <w:proofErr w:type="spellEnd"/>
      <w:r>
        <w:rPr>
          <w:rFonts w:eastAsia="Times New Roman"/>
          <w:color w:val="000000"/>
          <w:szCs w:val="24"/>
          <w:shd w:val="clear" w:color="auto" w:fill="FFFFFF"/>
        </w:rPr>
        <w:t xml:space="preserve"> στο εξωτερικό.</w:t>
      </w:r>
    </w:p>
    <w:p w14:paraId="7B85CE4E" w14:textId="77777777" w:rsidR="002F7E8B" w:rsidRDefault="001E361E">
      <w:pPr>
        <w:spacing w:line="600" w:lineRule="auto"/>
        <w:ind w:firstLine="720"/>
        <w:contextualSpacing/>
        <w:jc w:val="both"/>
        <w:rPr>
          <w:rFonts w:eastAsia="Times New Roman"/>
          <w:color w:val="000000"/>
          <w:szCs w:val="24"/>
          <w:shd w:val="clear" w:color="auto" w:fill="FFFFFF"/>
        </w:rPr>
      </w:pPr>
      <w:r>
        <w:rPr>
          <w:rFonts w:eastAsia="Times New Roman"/>
          <w:color w:val="000000"/>
          <w:szCs w:val="24"/>
        </w:rPr>
        <w:t xml:space="preserve">Η πέμπτη με αριθμό 24/3-10-2017 επίκαιρη ερώτηση δεύτερου κύκλου του Βουλευτή Λέσβου του Κομμουνιστικού Κόμματος Ελλάδας κ. </w:t>
      </w:r>
      <w:r>
        <w:rPr>
          <w:rFonts w:eastAsia="Times New Roman"/>
          <w:bCs/>
          <w:color w:val="000000"/>
          <w:szCs w:val="24"/>
        </w:rPr>
        <w:t>Σταύρου Τάσσου</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Υποδομών και Μεταφορών,</w:t>
      </w:r>
      <w:r>
        <w:rPr>
          <w:rFonts w:eastAsia="Times New Roman"/>
          <w:b/>
          <w:bCs/>
          <w:color w:val="000000"/>
          <w:szCs w:val="24"/>
        </w:rPr>
        <w:t xml:space="preserve"> </w:t>
      </w:r>
      <w:r>
        <w:rPr>
          <w:rFonts w:eastAsia="Times New Roman"/>
          <w:color w:val="000000"/>
          <w:szCs w:val="24"/>
        </w:rPr>
        <w:t xml:space="preserve">σχετικά με τη λήψη μέτρων για την άμεση αποζημίωση των σεισμοπαθών και την αποκατάσταση των ζημιών στη Λέσβο, </w:t>
      </w:r>
      <w:r>
        <w:rPr>
          <w:rFonts w:eastAsia="Times New Roman"/>
          <w:color w:val="000000"/>
          <w:szCs w:val="24"/>
          <w:shd w:val="clear" w:color="auto" w:fill="FFFFFF"/>
        </w:rPr>
        <w:t xml:space="preserve">δεν θα συζητηθεί λόγω απουσίας του Υπουργού κ. </w:t>
      </w:r>
      <w:proofErr w:type="spellStart"/>
      <w:r>
        <w:rPr>
          <w:rFonts w:eastAsia="Times New Roman"/>
          <w:color w:val="000000"/>
          <w:szCs w:val="24"/>
          <w:shd w:val="clear" w:color="auto" w:fill="FFFFFF"/>
        </w:rPr>
        <w:t>Σπίρτζη</w:t>
      </w:r>
      <w:proofErr w:type="spellEnd"/>
      <w:r>
        <w:rPr>
          <w:rFonts w:eastAsia="Times New Roman"/>
          <w:color w:val="000000"/>
          <w:szCs w:val="24"/>
          <w:shd w:val="clear" w:color="auto" w:fill="FFFFFF"/>
        </w:rPr>
        <w:t xml:space="preserve"> στο εξωτερικό.</w:t>
      </w:r>
    </w:p>
    <w:p w14:paraId="7B85CE4F" w14:textId="77777777" w:rsidR="002F7E8B" w:rsidRDefault="001E361E">
      <w:pPr>
        <w:spacing w:line="600" w:lineRule="auto"/>
        <w:ind w:firstLine="720"/>
        <w:contextualSpacing/>
        <w:jc w:val="both"/>
        <w:rPr>
          <w:rFonts w:eastAsia="Times New Roman"/>
          <w:color w:val="000000"/>
          <w:szCs w:val="24"/>
          <w:shd w:val="clear" w:color="auto" w:fill="FFFFFF"/>
        </w:rPr>
      </w:pPr>
      <w:r>
        <w:rPr>
          <w:rFonts w:eastAsia="Times New Roman"/>
          <w:color w:val="000000"/>
          <w:szCs w:val="24"/>
        </w:rPr>
        <w:t xml:space="preserve">Η τέταρτη με αριθμό 23/3-10-2017 επίκαιρη ερώτηση δεύτερου κύκλου του Βουλευτή Β΄ Αθηνών του Κομμουνιστικού Κόμματος Ελλάδας κ. </w:t>
      </w:r>
      <w:r>
        <w:rPr>
          <w:rFonts w:eastAsia="Times New Roman"/>
          <w:bCs/>
          <w:color w:val="000000"/>
          <w:szCs w:val="24"/>
        </w:rPr>
        <w:t xml:space="preserve">Χρήστου </w:t>
      </w:r>
      <w:proofErr w:type="spellStart"/>
      <w:r>
        <w:rPr>
          <w:rFonts w:eastAsia="Times New Roman"/>
          <w:bCs/>
          <w:color w:val="000000"/>
          <w:szCs w:val="24"/>
        </w:rPr>
        <w:t>Κατσώτη</w:t>
      </w:r>
      <w:proofErr w:type="spellEnd"/>
      <w:r>
        <w:rPr>
          <w:rFonts w:eastAsia="Times New Roman"/>
          <w:b/>
          <w:bCs/>
          <w:color w:val="000000"/>
          <w:szCs w:val="24"/>
        </w:rPr>
        <w:t xml:space="preserve"> </w:t>
      </w:r>
      <w:r>
        <w:rPr>
          <w:rFonts w:eastAsia="Times New Roman"/>
          <w:color w:val="000000"/>
          <w:szCs w:val="24"/>
        </w:rPr>
        <w:t xml:space="preserve">προς την Υπουργό </w:t>
      </w:r>
      <w:r>
        <w:rPr>
          <w:rFonts w:eastAsia="Times New Roman"/>
          <w:bCs/>
          <w:color w:val="000000"/>
          <w:szCs w:val="24"/>
        </w:rPr>
        <w:t>Πολιτισμού και Αθλητισμού,</w:t>
      </w:r>
      <w:r>
        <w:rPr>
          <w:rFonts w:eastAsia="Times New Roman"/>
          <w:b/>
          <w:bCs/>
          <w:color w:val="000000"/>
          <w:szCs w:val="24"/>
        </w:rPr>
        <w:t xml:space="preserve"> </w:t>
      </w:r>
      <w:r>
        <w:rPr>
          <w:rFonts w:eastAsia="Times New Roman"/>
          <w:color w:val="000000"/>
          <w:szCs w:val="24"/>
        </w:rPr>
        <w:t>σχετικά με τους απολυμένους στο έργο συντήρησης της Νέας Μονής Χίου,</w:t>
      </w:r>
      <w:r>
        <w:rPr>
          <w:rFonts w:eastAsia="Times New Roman"/>
          <w:color w:val="000000"/>
          <w:szCs w:val="24"/>
          <w:shd w:val="clear" w:color="auto" w:fill="FFFFFF"/>
        </w:rPr>
        <w:t xml:space="preserve"> δεν θα συζητηθεί λόγω απουσίας της Υπουργού κ. </w:t>
      </w:r>
      <w:proofErr w:type="spellStart"/>
      <w:r>
        <w:rPr>
          <w:rFonts w:eastAsia="Times New Roman"/>
          <w:color w:val="000000"/>
          <w:szCs w:val="24"/>
          <w:shd w:val="clear" w:color="auto" w:fill="FFFFFF"/>
        </w:rPr>
        <w:t>Κονιόρδου</w:t>
      </w:r>
      <w:proofErr w:type="spellEnd"/>
      <w:r>
        <w:rPr>
          <w:rFonts w:eastAsia="Times New Roman"/>
          <w:color w:val="000000"/>
          <w:szCs w:val="24"/>
          <w:shd w:val="clear" w:color="auto" w:fill="FFFFFF"/>
        </w:rPr>
        <w:t xml:space="preserve"> στο εξωτερικό.</w:t>
      </w:r>
    </w:p>
    <w:p w14:paraId="7B85CE50" w14:textId="77777777" w:rsidR="002F7E8B" w:rsidRDefault="001E361E">
      <w:pPr>
        <w:spacing w:line="600" w:lineRule="auto"/>
        <w:ind w:firstLine="720"/>
        <w:contextualSpacing/>
        <w:jc w:val="both"/>
        <w:rPr>
          <w:rFonts w:eastAsia="Times New Roman"/>
          <w:color w:val="000000"/>
          <w:szCs w:val="24"/>
          <w:shd w:val="clear" w:color="auto" w:fill="FFFFFF"/>
        </w:rPr>
      </w:pPr>
      <w:r>
        <w:rPr>
          <w:rFonts w:eastAsia="Times New Roman"/>
          <w:color w:val="000000"/>
          <w:szCs w:val="24"/>
        </w:rPr>
        <w:t xml:space="preserve">Επίσης η πρώτη με αριθμό 2/2-10-2017 επίκαιρη ερώτηση δεύτερου κύκλου της Βουλευτού Κορινθίας του Συνασπισμού Ριζοσπαστικής Αριστεράς κ. </w:t>
      </w:r>
      <w:r>
        <w:rPr>
          <w:rFonts w:eastAsia="Times New Roman"/>
          <w:bCs/>
          <w:color w:val="000000"/>
          <w:szCs w:val="24"/>
        </w:rPr>
        <w:t xml:space="preserve">Μαρίας </w:t>
      </w:r>
      <w:proofErr w:type="spellStart"/>
      <w:r>
        <w:rPr>
          <w:rFonts w:eastAsia="Times New Roman"/>
          <w:bCs/>
          <w:color w:val="000000"/>
          <w:szCs w:val="24"/>
        </w:rPr>
        <w:t>Θελερίτη</w:t>
      </w:r>
      <w:proofErr w:type="spellEnd"/>
      <w:r>
        <w:rPr>
          <w:rFonts w:eastAsia="Times New Roman"/>
          <w:b/>
          <w:bCs/>
          <w:color w:val="000000"/>
          <w:szCs w:val="24"/>
        </w:rPr>
        <w:t xml:space="preserve"> </w:t>
      </w:r>
      <w:r>
        <w:rPr>
          <w:rFonts w:eastAsia="Times New Roman"/>
          <w:color w:val="000000"/>
          <w:szCs w:val="24"/>
        </w:rPr>
        <w:t xml:space="preserve">προς την Υπουργό </w:t>
      </w:r>
      <w:r>
        <w:rPr>
          <w:rFonts w:eastAsia="Times New Roman"/>
          <w:bCs/>
          <w:color w:val="000000"/>
          <w:szCs w:val="24"/>
        </w:rPr>
        <w:t>Εργασίας, Κοινωνικής Ασφάλισης και Κοινωνικής Αλληλεγγύης,</w:t>
      </w:r>
      <w:r>
        <w:rPr>
          <w:rFonts w:eastAsia="Times New Roman"/>
          <w:b/>
          <w:bCs/>
          <w:color w:val="000000"/>
          <w:szCs w:val="24"/>
        </w:rPr>
        <w:t xml:space="preserve"> </w:t>
      </w:r>
      <w:r>
        <w:rPr>
          <w:rFonts w:eastAsia="Times New Roman"/>
          <w:color w:val="000000"/>
          <w:szCs w:val="24"/>
        </w:rPr>
        <w:t xml:space="preserve">με θέμα: «Προστασία εργαζομένων στους </w:t>
      </w:r>
      <w:r>
        <w:rPr>
          <w:rFonts w:eastAsia="Times New Roman"/>
          <w:color w:val="000000"/>
          <w:szCs w:val="24"/>
        </w:rPr>
        <w:lastRenderedPageBreak/>
        <w:t>ΟΤΑ και τήρηση κανόνων υγιεινής και ασφάλειας», δεν θα συζητηθεί μετά από συνεννόηση της Βουλευτού με την ερωτώμενη Υπουργό.</w:t>
      </w:r>
    </w:p>
    <w:p w14:paraId="7B85CE51" w14:textId="77777777" w:rsidR="002F7E8B" w:rsidRDefault="001E361E">
      <w:pPr>
        <w:spacing w:after="0" w:line="600" w:lineRule="auto"/>
        <w:ind w:firstLine="720"/>
        <w:contextualSpacing/>
        <w:jc w:val="both"/>
        <w:rPr>
          <w:rFonts w:eastAsia="Times New Roman"/>
          <w:color w:val="000000"/>
          <w:szCs w:val="24"/>
        </w:rPr>
      </w:pPr>
      <w:r>
        <w:rPr>
          <w:rFonts w:eastAsia="Times New Roman"/>
          <w:color w:val="000000"/>
          <w:szCs w:val="24"/>
          <w:shd w:val="clear" w:color="auto" w:fill="FFFFFF"/>
        </w:rPr>
        <w:t xml:space="preserve">Η δεύτερη με αριθμό 7/2-10-2017 επίκαιρη ερώτηση πρώτου κύκλου του Βουλευτή Β΄ Αθηνών της Νέας Δημοκρατίας κ. </w:t>
      </w:r>
      <w:r>
        <w:rPr>
          <w:rFonts w:eastAsia="Times New Roman"/>
          <w:bCs/>
          <w:color w:val="000000"/>
          <w:szCs w:val="24"/>
          <w:shd w:val="clear" w:color="auto" w:fill="FFFFFF"/>
        </w:rPr>
        <w:t xml:space="preserve">Γεράσιμου </w:t>
      </w:r>
      <w:proofErr w:type="spellStart"/>
      <w:r>
        <w:rPr>
          <w:rFonts w:eastAsia="Times New Roman"/>
          <w:bCs/>
          <w:color w:val="000000"/>
          <w:szCs w:val="24"/>
          <w:shd w:val="clear" w:color="auto" w:fill="FFFFFF"/>
        </w:rPr>
        <w:t>Γιακουμάτου</w:t>
      </w:r>
      <w:proofErr w:type="spellEnd"/>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την Υπουργό </w:t>
      </w:r>
      <w:r>
        <w:rPr>
          <w:rFonts w:eastAsia="Times New Roman"/>
          <w:bCs/>
          <w:color w:val="000000"/>
          <w:szCs w:val="24"/>
          <w:shd w:val="clear" w:color="auto" w:fill="FFFFFF"/>
        </w:rPr>
        <w:t xml:space="preserve">Εργασίας, Κοινωνικής Ασφάλισης και Κοινωνικής Αλληλεγγύης, </w:t>
      </w:r>
      <w:r>
        <w:rPr>
          <w:rFonts w:eastAsia="Times New Roman"/>
          <w:color w:val="000000"/>
          <w:szCs w:val="24"/>
          <w:shd w:val="clear" w:color="auto" w:fill="FFFFFF"/>
        </w:rPr>
        <w:t>σχετικά με τη λήψη μέτρων για το δημογραφικό πρόβλημα της χώρας, δεν θα συζητηθεί λόγω κωλύματος της αρμόδιας Αναπληρώτριας Υπουργού Εργασίας, Κοινωνικής Ασφάλισης και Κοινωνικής Αλληλεγγύης κ. Θεανούς Φωτίου, με αιτία την παράλληλη άσκηση κοινοβουλευτικών καθηκόντων.</w:t>
      </w:r>
    </w:p>
    <w:p w14:paraId="7B85CE52" w14:textId="77777777" w:rsidR="002F7E8B" w:rsidRDefault="001E361E">
      <w:pPr>
        <w:widowControl w:val="0"/>
        <w:autoSpaceDE w:val="0"/>
        <w:autoSpaceDN w:val="0"/>
        <w:adjustRightInd w:val="0"/>
        <w:spacing w:line="600" w:lineRule="auto"/>
        <w:ind w:firstLine="720"/>
        <w:contextualSpacing/>
        <w:jc w:val="both"/>
        <w:rPr>
          <w:rFonts w:eastAsia="Times New Roman"/>
          <w:bCs/>
          <w:szCs w:val="24"/>
        </w:rPr>
      </w:pPr>
      <w:r>
        <w:rPr>
          <w:rFonts w:eastAsia="Times New Roman"/>
          <w:bCs/>
          <w:szCs w:val="24"/>
        </w:rPr>
        <w:t xml:space="preserve">Κυρίες και κύριοι συνάδελφοι, η Βουλευτής Καστοριάς της Νέας Δημοκρατίας κ. Μαρία Αντωνίου ζητεί άδεια ολιγοήμερης απουσίας στο εξωτερικό από τις 7 Οκτωβρίου έως τις 10 Οκτωβρίου 2017, για να συμμετάσχει στο διεθνές συνέδριο του οργανισμού </w:t>
      </w:r>
      <w:r>
        <w:rPr>
          <w:rFonts w:eastAsia="Times New Roman"/>
          <w:bCs/>
          <w:szCs w:val="24"/>
          <w:lang w:val="en-US"/>
        </w:rPr>
        <w:t>Israel</w:t>
      </w:r>
      <w:r>
        <w:rPr>
          <w:rFonts w:eastAsia="Times New Roman"/>
          <w:bCs/>
          <w:szCs w:val="24"/>
        </w:rPr>
        <w:t xml:space="preserve"> </w:t>
      </w:r>
      <w:r>
        <w:rPr>
          <w:rFonts w:eastAsia="Times New Roman"/>
          <w:bCs/>
          <w:szCs w:val="24"/>
          <w:lang w:val="en-US"/>
        </w:rPr>
        <w:t>Allies</w:t>
      </w:r>
      <w:r>
        <w:rPr>
          <w:rFonts w:eastAsia="Times New Roman"/>
          <w:bCs/>
          <w:szCs w:val="24"/>
        </w:rPr>
        <w:t xml:space="preserve"> </w:t>
      </w:r>
      <w:r>
        <w:rPr>
          <w:rFonts w:eastAsia="Times New Roman"/>
          <w:bCs/>
          <w:szCs w:val="24"/>
          <w:lang w:val="en-US"/>
        </w:rPr>
        <w:t>Foundation</w:t>
      </w:r>
      <w:r>
        <w:rPr>
          <w:rFonts w:eastAsia="Times New Roman"/>
          <w:bCs/>
          <w:szCs w:val="24"/>
        </w:rPr>
        <w:t xml:space="preserve"> που θα λάβει χώρα στην</w:t>
      </w:r>
      <w:r w:rsidRPr="001068F7">
        <w:rPr>
          <w:rFonts w:eastAsia="Times New Roman"/>
          <w:bCs/>
          <w:szCs w:val="24"/>
        </w:rPr>
        <w:t xml:space="preserve"> </w:t>
      </w:r>
      <w:r>
        <w:rPr>
          <w:rFonts w:eastAsia="Times New Roman"/>
          <w:bCs/>
          <w:szCs w:val="24"/>
        </w:rPr>
        <w:t>Ιερουσαλήμ. Η Βουλή εγκρίνει;</w:t>
      </w:r>
    </w:p>
    <w:p w14:paraId="7B85CE53" w14:textId="77777777" w:rsidR="002F7E8B" w:rsidRDefault="001E361E">
      <w:pPr>
        <w:widowControl w:val="0"/>
        <w:autoSpaceDE w:val="0"/>
        <w:autoSpaceDN w:val="0"/>
        <w:adjustRightInd w:val="0"/>
        <w:spacing w:line="600" w:lineRule="auto"/>
        <w:ind w:firstLine="720"/>
        <w:contextualSpacing/>
        <w:jc w:val="both"/>
        <w:rPr>
          <w:rFonts w:eastAsia="Times New Roman"/>
          <w:bCs/>
          <w:szCs w:val="24"/>
        </w:rPr>
      </w:pPr>
      <w:r>
        <w:rPr>
          <w:rFonts w:eastAsia="Times New Roman"/>
          <w:b/>
          <w:bCs/>
          <w:szCs w:val="24"/>
        </w:rPr>
        <w:t xml:space="preserve">ΟΛΟΙ ΟΙ ΒΟΥΛΕΥΤΕΣ: </w:t>
      </w:r>
      <w:r>
        <w:rPr>
          <w:rFonts w:eastAsia="Times New Roman"/>
          <w:bCs/>
          <w:szCs w:val="24"/>
        </w:rPr>
        <w:t xml:space="preserve"> Μάλιστα, μάλιστα.</w:t>
      </w:r>
    </w:p>
    <w:p w14:paraId="7B85CE54" w14:textId="77777777" w:rsidR="002F7E8B" w:rsidRDefault="001E361E">
      <w:pPr>
        <w:widowControl w:val="0"/>
        <w:autoSpaceDE w:val="0"/>
        <w:autoSpaceDN w:val="0"/>
        <w:adjustRightInd w:val="0"/>
        <w:spacing w:line="600" w:lineRule="auto"/>
        <w:ind w:firstLine="720"/>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Συνεπώς η Βουλή ενέκρινε τη ζητηθείσα άδεια.</w:t>
      </w:r>
    </w:p>
    <w:p w14:paraId="7B85CE55"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Συνεχίζουμε με τις επίκαιρες ερωτήσεις στις οποίες θα απαντήσει ο Υπουργός Αγροτικής Ανάπτυξης και Τροφίμων κ. Ευάγγελος Αποστόλου.</w:t>
      </w:r>
    </w:p>
    <w:p w14:paraId="7B85CE56"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Ξεκινάμε με τη δεύτερη με αριθμό 8/2-10-2017 επίκαιρη ερώτηση δεύτερου κύκλου του Βουλευτή Δράμας της Νέας Δημοκρατίας κ. </w:t>
      </w:r>
      <w:r>
        <w:rPr>
          <w:rFonts w:eastAsia="Times New Roman" w:cs="Times New Roman"/>
          <w:bCs/>
          <w:szCs w:val="24"/>
        </w:rPr>
        <w:t>Δημητρίου Κυριαζίδη</w:t>
      </w:r>
      <w:r>
        <w:rPr>
          <w:rFonts w:eastAsia="Times New Roman" w:cs="Times New Roman"/>
          <w:szCs w:val="24"/>
        </w:rPr>
        <w:t xml:space="preserve"> προς τον Υπουργό </w:t>
      </w:r>
      <w:r>
        <w:rPr>
          <w:rFonts w:eastAsia="Times New Roman" w:cs="Times New Roman"/>
          <w:bCs/>
          <w:szCs w:val="24"/>
        </w:rPr>
        <w:t xml:space="preserve">Αγροτικής Ανάπτυξης και Τροφίμων, </w:t>
      </w:r>
      <w:r>
        <w:rPr>
          <w:rFonts w:eastAsia="Times New Roman" w:cs="Times New Roman"/>
          <w:szCs w:val="24"/>
        </w:rPr>
        <w:t xml:space="preserve">σχετικά με την αντιμετώπιση προβλημάτων των </w:t>
      </w:r>
      <w:proofErr w:type="spellStart"/>
      <w:r>
        <w:rPr>
          <w:rFonts w:eastAsia="Times New Roman" w:cs="Times New Roman"/>
          <w:szCs w:val="24"/>
        </w:rPr>
        <w:t>πατατοκαλλιεργητών</w:t>
      </w:r>
      <w:proofErr w:type="spellEnd"/>
      <w:r>
        <w:rPr>
          <w:rFonts w:eastAsia="Times New Roman" w:cs="Times New Roman"/>
          <w:szCs w:val="24"/>
        </w:rPr>
        <w:t xml:space="preserve"> στο λεκανοπέδιο του Κάτω Νευροκοπίου του Νομού Δράμας.</w:t>
      </w:r>
    </w:p>
    <w:p w14:paraId="7B85CE57"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Κυριαζίδη,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7B85CE58"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Ευχαριστώ πολύ, κύριε Πρόεδρε.</w:t>
      </w:r>
    </w:p>
    <w:p w14:paraId="7B85CE59"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Κύριε Υπουργέ, πέρασε και η τρίτη συνεχόμενη καλλιεργητική περίοδος και οι πληγέντες παραγωγοί πατάτας στο λεκανοπέδιο Κάτω Νευροκοπίου εξακολουθούν να είναι εγκαταλειμμένοι από την Κυβέρνηση ΣΥΡΙΖΑ - ΑΝΕΛ, από την οποία το μόνο που εισπράττουν είναι φρούδες υποσχέσεις.</w:t>
      </w:r>
    </w:p>
    <w:p w14:paraId="7B85CE5A"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Παρά το γεγονός ότι υπήρξε από το Βήμα της Βουλής των Ελλήνων δική σας δέσμευση -αν θυμάμαι καλά, ήταν στις 6 Φλεβάρη του τρέχοντος έτους- για άμεση εύρεση λύσεων και ενίσχυση των πληγέντων </w:t>
      </w:r>
      <w:proofErr w:type="spellStart"/>
      <w:r>
        <w:rPr>
          <w:rFonts w:eastAsia="Times New Roman" w:cs="Times New Roman"/>
          <w:szCs w:val="24"/>
        </w:rPr>
        <w:t>πατατοκαλλιεργητών</w:t>
      </w:r>
      <w:proofErr w:type="spellEnd"/>
      <w:r>
        <w:rPr>
          <w:rFonts w:eastAsia="Times New Roman" w:cs="Times New Roman"/>
          <w:szCs w:val="24"/>
        </w:rPr>
        <w:t xml:space="preserve"> μέσω της εφαρμογής ενός προγράμματος </w:t>
      </w:r>
      <w:r>
        <w:rPr>
          <w:rFonts w:eastAsia="Times New Roman" w:cs="Times New Roman"/>
          <w:szCs w:val="24"/>
          <w:lang w:val="en-US"/>
        </w:rPr>
        <w:t>de</w:t>
      </w:r>
      <w:r>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καμμία ενέργεια και καμμία δράση δεν ανέπτυξε το Υπουργείο σας μέχρι σήμερα. </w:t>
      </w:r>
    </w:p>
    <w:p w14:paraId="7B85CE5B"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Θέλω να εκφράσω την απόγνωση και την απελπισία των αγροτών αυτών, οι οποίοι είναι Έλληνες φορολογούμενοι πολίτες -φυλάσσουν Θερμοπύλες, κύριε Υπουργέ- εν όψει και της φετινής αύξησης του κόστους παραγωγής λόγω της ξηρασίας -υπήρξε τρομερή ανομβρία- και της χαμηλής διάθεσης του εν λόγω αγροτικού προϊόντος. Κύριε Υπουργέ, πουλιόταν δέκα λεπτά το κιλό. Επίσης, είχαμε και την αθρόα εισαγωγή πατάτας που «</w:t>
      </w:r>
      <w:proofErr w:type="spellStart"/>
      <w:r>
        <w:rPr>
          <w:rFonts w:eastAsia="Times New Roman" w:cs="Times New Roman"/>
          <w:szCs w:val="24"/>
        </w:rPr>
        <w:t>ελληνοποιείται</w:t>
      </w:r>
      <w:proofErr w:type="spellEnd"/>
      <w:r>
        <w:rPr>
          <w:rFonts w:eastAsia="Times New Roman" w:cs="Times New Roman"/>
          <w:szCs w:val="24"/>
        </w:rPr>
        <w:t>» και μετονομάζεται στην ελληνική αγορά ως πατάτα Νευροκοπίου.</w:t>
      </w:r>
    </w:p>
    <w:p w14:paraId="7B85CE5C"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επιτέλους, να σεβαστείτε και να μην αγνοήσετε όλη αυτή την κατάσταση. Η πολιτεία οφείλει να αποζημιώσει αυτούς τους συμπολίτες μας που επί τρία χρόνια δεινοπαθούν και να τους ενισχύσει με κάθε τρόπο στο άμεσο χρονικό διάστημα. Είναι ντροπή μία </w:t>
      </w:r>
      <w:proofErr w:type="spellStart"/>
      <w:r>
        <w:rPr>
          <w:rFonts w:eastAsia="Times New Roman" w:cs="Times New Roman"/>
          <w:szCs w:val="24"/>
        </w:rPr>
        <w:t>δικαιοκρατούμενη</w:t>
      </w:r>
      <w:proofErr w:type="spellEnd"/>
      <w:r>
        <w:rPr>
          <w:rFonts w:eastAsia="Times New Roman" w:cs="Times New Roman"/>
          <w:szCs w:val="24"/>
        </w:rPr>
        <w:t xml:space="preserve"> πολιτεία επί τρία χρόνια να τους υπόσχεται, να τους χτυπάει την πλάτη και, εν τέλει, να μένει στα ευχολόγια. </w:t>
      </w:r>
    </w:p>
    <w:p w14:paraId="7B85CE5D"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ερωτάσθε: Τι θα γίνει επιτέλους με τους πληγέντες </w:t>
      </w:r>
      <w:proofErr w:type="spellStart"/>
      <w:r>
        <w:rPr>
          <w:rFonts w:eastAsia="Times New Roman" w:cs="Times New Roman"/>
          <w:szCs w:val="24"/>
        </w:rPr>
        <w:t>πατατοκαλλιεργητές</w:t>
      </w:r>
      <w:proofErr w:type="spellEnd"/>
      <w:r>
        <w:rPr>
          <w:rFonts w:eastAsia="Times New Roman" w:cs="Times New Roman"/>
          <w:szCs w:val="24"/>
        </w:rPr>
        <w:t xml:space="preserve">; Πότε και πώς θα αποζημιωθούν; Θα υλοποιήσετε όσα υποσχεθήκατε για την εφαρμογή του προγράμματος ενισχύσεων </w:t>
      </w:r>
      <w:r>
        <w:rPr>
          <w:rFonts w:eastAsia="Times New Roman" w:cs="Times New Roman"/>
          <w:szCs w:val="24"/>
          <w:lang w:val="en-US"/>
        </w:rPr>
        <w:t>de</w:t>
      </w:r>
      <w:r>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Τι θα γίνει με τις ανθεκτικές ποικιλίες πατάτας που υπέδειξε το </w:t>
      </w:r>
      <w:proofErr w:type="spellStart"/>
      <w:r>
        <w:rPr>
          <w:rFonts w:eastAsia="Times New Roman" w:cs="Times New Roman"/>
          <w:szCs w:val="24"/>
        </w:rPr>
        <w:t>Μπενάκειο</w:t>
      </w:r>
      <w:proofErr w:type="spellEnd"/>
      <w:r>
        <w:rPr>
          <w:rFonts w:eastAsia="Times New Roman" w:cs="Times New Roman"/>
          <w:szCs w:val="24"/>
        </w:rPr>
        <w:t xml:space="preserve"> Ινστιτούτο; </w:t>
      </w:r>
    </w:p>
    <w:p w14:paraId="7B85CE5E"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επιδοτηθεί η καλλιέργεια από πλευράς Υπουργείου, έτσι ώστε να είναι εφικτή η κάλυψη του αυξημένου κόστους αγοράς και καλλιέργειας; Θα υπάρξει ειδικό κοινοτικό πρόγραμμα ή, εν πάση </w:t>
      </w:r>
      <w:proofErr w:type="spellStart"/>
      <w:r>
        <w:rPr>
          <w:rFonts w:eastAsia="Times New Roman" w:cs="Times New Roman"/>
          <w:szCs w:val="24"/>
        </w:rPr>
        <w:t>περιπτώσει</w:t>
      </w:r>
      <w:proofErr w:type="spellEnd"/>
      <w:r>
        <w:rPr>
          <w:rFonts w:eastAsia="Times New Roman" w:cs="Times New Roman"/>
          <w:szCs w:val="24"/>
        </w:rPr>
        <w:t>, συνδρομή της πολιτείας και στο ζήτημα αυτό; Τι μέτρα έλαβε ή θα λάβει η Κυβέρνηση για τον έλεγχο και την αποτροπή της αθρόας «</w:t>
      </w:r>
      <w:proofErr w:type="spellStart"/>
      <w:r>
        <w:rPr>
          <w:rFonts w:eastAsia="Times New Roman" w:cs="Times New Roman"/>
          <w:szCs w:val="24"/>
        </w:rPr>
        <w:t>ελληνοποίησης</w:t>
      </w:r>
      <w:proofErr w:type="spellEnd"/>
      <w:r>
        <w:rPr>
          <w:rFonts w:eastAsia="Times New Roman" w:cs="Times New Roman"/>
          <w:szCs w:val="24"/>
        </w:rPr>
        <w:t>» της εισαγόμενης πατάτας και τη μετονομασία αυτής;</w:t>
      </w:r>
    </w:p>
    <w:p w14:paraId="7B85CE5F"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7B85CE60"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Και εμείς ευχαριστούμε, κύριε συνάδελφε.</w:t>
      </w:r>
    </w:p>
    <w:p w14:paraId="7B85CE61"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τρία λεπτά.</w:t>
      </w:r>
    </w:p>
    <w:p w14:paraId="7B85CE62"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Κύριε συνάδελφε, με προβλημάτισε η ερώτησή σας κυρίως για το περιεχόμενό της, γι’ αυτό και ανέτρεξα τόσο σε δικές μου προφορικές απαντήσεις σε δική σας επίκαιρη ερώτηση όσο και σε γραπτές απαντήσεις που δόθηκαν από τον Υφυπουργό πάνω στο ίδιο ερώτημα. Και αναφέρομαι στην υπόσχεση για χορήγηση προγράμματος </w:t>
      </w:r>
      <w:r>
        <w:rPr>
          <w:rFonts w:eastAsia="Times New Roman" w:cs="Times New Roman"/>
          <w:szCs w:val="24"/>
          <w:lang w:val="en-US"/>
        </w:rPr>
        <w:t>de</w:t>
      </w:r>
      <w:r>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Πουθενά δεν υπάρχει η συγκεκριμένη υπόσχεση.</w:t>
      </w:r>
    </w:p>
    <w:p w14:paraId="7B85CE63"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το τονίσω για μία ακόμη φορά το εξής: Σας είπα ότι στον Κανονισμό Ασφάλισης Φυτικής Παραγωγής του ΕΛΓΑ οι </w:t>
      </w:r>
      <w:proofErr w:type="spellStart"/>
      <w:r>
        <w:rPr>
          <w:rFonts w:eastAsia="Times New Roman" w:cs="Times New Roman"/>
          <w:szCs w:val="24"/>
        </w:rPr>
        <w:t>μηκυτολογικές</w:t>
      </w:r>
      <w:proofErr w:type="spellEnd"/>
      <w:r>
        <w:rPr>
          <w:rFonts w:eastAsia="Times New Roman" w:cs="Times New Roman"/>
          <w:szCs w:val="24"/>
        </w:rPr>
        <w:t xml:space="preserve"> ζημιές δεν καλύπτονται ασφαλιστικά. Φυσικά αναφερόμουν και στην περίπτωση του Νευροκοπίου. </w:t>
      </w:r>
    </w:p>
    <w:p w14:paraId="7B85CE64" w14:textId="77777777" w:rsidR="002F7E8B" w:rsidRDefault="001E361E">
      <w:pPr>
        <w:spacing w:line="600" w:lineRule="auto"/>
        <w:ind w:firstLine="720"/>
        <w:contextualSpacing/>
        <w:jc w:val="both"/>
        <w:rPr>
          <w:rFonts w:eastAsia="Times New Roman" w:cs="Times New Roman"/>
          <w:color w:val="000000" w:themeColor="text1"/>
          <w:szCs w:val="24"/>
        </w:rPr>
      </w:pPr>
      <w:r w:rsidRPr="009942C4">
        <w:rPr>
          <w:rFonts w:eastAsia="Times New Roman" w:cs="Times New Roman"/>
          <w:color w:val="000000" w:themeColor="text1"/>
          <w:szCs w:val="24"/>
        </w:rPr>
        <w:lastRenderedPageBreak/>
        <w:t xml:space="preserve">Αυτές οι ζημιές μπορούν να ενταχθούν στο πρόγραμμα κρατικών οικονομικών ενισχύσεων, που είναι γνωστό ως ΠΣΕΑ, αλλά απαραίτητη προϋπόθεση είναι να τεκμηριωθεί η σοβαρότητα των ζημιών που οφείλονται σε τέτοιες καιρικές συνθήκες ή σε απρόβλεπτα γεγονότα, όπως αυτό που συζητάμε, και σε επίπεδο περιφερειακής ενότητας να έχουμε ένα ελάχιστο ποσοστό, της τάξεως του 30%. </w:t>
      </w:r>
    </w:p>
    <w:p w14:paraId="7B85CE65"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Στην προκειμένη περίπτωση, λοιπόν, δεν </w:t>
      </w:r>
      <w:proofErr w:type="spellStart"/>
      <w:r>
        <w:rPr>
          <w:rFonts w:eastAsia="Times New Roman" w:cs="Times New Roman"/>
          <w:szCs w:val="24"/>
        </w:rPr>
        <w:t>στοιχειοθετείται</w:t>
      </w:r>
      <w:proofErr w:type="spellEnd"/>
      <w:r>
        <w:rPr>
          <w:rFonts w:eastAsia="Times New Roman" w:cs="Times New Roman"/>
          <w:szCs w:val="24"/>
        </w:rPr>
        <w:t xml:space="preserve"> το γεγονός ότι η ζημιά στην περιοχή ξεπέρασε το 30% του ΑΕΠ της συγκεκριμένης περιφερειακής ενότητας. Άρα εμείς αυτή τη διαδικασία δεν μπορούμε να την υπηρετήσουμε. </w:t>
      </w:r>
    </w:p>
    <w:p w14:paraId="7B85CE66"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Από κει και πέρα, επειδή πραγματικά ο συγκεκριμένος μύκητας έχει προκαλέσει ζημιές, εμείς κατανοούμε το πρόβλημα που υπάρχει. Όμως, για να λυθεί, ο μόνος τρόπος είναι να δούμε τους ασφαλιστικούς κινδύνους του ΕΛΓΑ και να εντάξουμε τους συγκεκριμένους ασφαλιστικούς κινδύνους. Όμως αυτό, όπως αντιλαμβάνεστε, δεν μπορεί να γίνει από τη μια μέρα στην άλλη, </w:t>
      </w:r>
      <w:proofErr w:type="spellStart"/>
      <w:r>
        <w:rPr>
          <w:rFonts w:eastAsia="Times New Roman" w:cs="Times New Roman"/>
          <w:szCs w:val="24"/>
        </w:rPr>
        <w:t>πόσω</w:t>
      </w:r>
      <w:proofErr w:type="spellEnd"/>
      <w:r>
        <w:rPr>
          <w:rFonts w:eastAsia="Times New Roman" w:cs="Times New Roman"/>
          <w:szCs w:val="24"/>
        </w:rPr>
        <w:t xml:space="preserve"> μάλλον να καλύψει αναδρομικά ζημιές οι οποίες έγιναν πριν από τρία χρόνια.</w:t>
      </w:r>
    </w:p>
    <w:p w14:paraId="7B85CE67"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Όμως, όπως ξέρετε και εσείς, και να κάνουμε μια τέτοια κίνηση, ελεγχόμαστε τόσο αυστηρά από τα αρμόδια όργανα της Ευρωπαϊκής Ένωσης, ώστε τελικά αυτό που θα έχουμε, αν υπάρξει κάποια ανακούφιση στην προκειμένη περίπτωση, είναι δημοσιονομικές διορθώσεις και πρόστιμα με τα οποία έχουμε επιβαρυνθεί ήδη. Έχουμε μπροστά μας 3 δισεκατομμύρια και δεν ξέρουμε πώς θα τα αντιμετωπίσουμε. Να μην προσθέτουμε και άλλα. Τουλάχιστον πάνω σε αυτό το κομμάτι αποτελεί πλέον κοινή αντίληψη ότι βάλαμε μια τάξη και σε αυτά τα δυόμισι χρόνια που υπηρετούμε τον χώρο, δεν έχουμε ούτε ένα ευρώ πρόστιμο.</w:t>
      </w:r>
    </w:p>
    <w:p w14:paraId="7B85CE68"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κύριε Υπουργέ.</w:t>
      </w:r>
    </w:p>
    <w:p w14:paraId="7B85CE69"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Κυριαζίδη, έχετε τον λόγο για τρία λεπτά.</w:t>
      </w:r>
    </w:p>
    <w:p w14:paraId="7B85CE6A"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Κύριε Υπουργέ, αποφύγατε να απαντήσετε και το λέω ειλικρινώς. Μιλάμε για μια περιοχή όπου φέτος -θα το δούμε και στη συνέχεια, αν και εύχομαι να μην το δούμε, αλλά η πραγματικότητα είναι σκληρή- βιώνουμε μια ανθρωπιστική κρίση. Δεν θέλετε να το καταλάβετε.</w:t>
      </w:r>
    </w:p>
    <w:p w14:paraId="7B85CE6B"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Μιλάμε, λοιπόν, για δεκαπέντε χιλιάδες ανθρώπους. Σας λέω ότι άνοιξε η τιμή της πατάτας με 10 λεπτά, δηλαδή ένας τόνος πουλιέται 100 ευρώ. Βεβαίως, μέχρι στιγμής έχουν διατεθεί δέκα τόνοι. Όμως, η ελληνική αγορά έχει γεμίσει από πατάτα Νευροκοπίου. Δεν μας είπατε πώς. Γίνονται κάποιοι έλεγχοι πάνω μόνον και μόνον, αν θέλετε, για να πιέσουν -για να μην πω να τους εκβιάσουν- εκεί τους αγρότες και όχι τίποτε άλλο.</w:t>
      </w:r>
    </w:p>
    <w:p w14:paraId="7B85CE6C"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θα ήθελα να σημειώσω -γιατί είπατε ότι δεν αναφέρθηκε- ότι φέτος τον Φλεβάρη απαντήσατε σε σχετική ερώτησή μου τα εξής: «Εδώ έχουμε ένα πρόβλημα και το πρόβλημα αυτό, όπως αντιλαμβάνεστε, μπορεί να αντιμετωπιστεί μόνο με μια διαδικασία.». Το λέτε. «Η διαδικασία είναι αυτή που ξέρουν στον αγροτικό χώρο. Είναι η διαδικασία </w:t>
      </w:r>
      <w:r>
        <w:rPr>
          <w:rFonts w:eastAsia="Times New Roman" w:cs="Times New Roman"/>
          <w:szCs w:val="24"/>
          <w:lang w:val="en-US"/>
        </w:rPr>
        <w:t>de</w:t>
      </w:r>
      <w:r>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μια ενίσχυση η οποία προϋποθέτει δύο πράγματα.». Και τα αναφέρατε.</w:t>
      </w:r>
    </w:p>
    <w:p w14:paraId="7B85CE6D"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κυβέρνησή μας, κύριε Υπουργέ, σας παρέδωσε στο ταμείο αυτό περίπου 12,5 εκατομμύρια. Τον Φλεβάρη, που μιλούσαμε, στο ταμείο αυτό υπήρχαν 6 εκατομμύρια. Διαθέσατε, βεβαίως, αναλόγως στην περιοχή σας ένα σημαντικό ποσό -και καλά κάνατε- και ενισχύσατε τους πληγέντες κτηνοτρόφους. Στο ταμείο αυτό υπάρχουν και σήμερα περίπου 156 χιλιάδες. Θα μπορούσε με έναν τρόπο να δοθούν οι ενισχύσεις στους πληγέντες από τον συγκεκριμένο μύκητα. Δεν το κάνετε, όμως, μολονότι </w:t>
      </w:r>
      <w:r>
        <w:rPr>
          <w:rFonts w:eastAsia="Times New Roman" w:cs="Times New Roman"/>
          <w:szCs w:val="24"/>
        </w:rPr>
        <w:lastRenderedPageBreak/>
        <w:t>σας διάβασα προηγουμένως ότι το υποσχεθήκατε ότι θα προχωρούσατε σε ένα πρόγραμμα. Αναγκάστηκα τότε και σας είπα ότι πήγα στον Ευρωπαίο Επίτροπο και έδωσε τη δυνατότητα ή, αν θέλετε, έδωσε την κατεύθυνση για το πώς μπορεί να αντιμετωπιστεί το ζήτημα. Όμως, πέρασε περίπου ένας χρόνος και παραμένουμε σήμερα στην ίδια κουβέντα.</w:t>
      </w:r>
    </w:p>
    <w:p w14:paraId="7B85CE6E"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Δυστυχώς, αυτή είναι η σκληρή πραγματικότητα, κύριε Υπουργέ.</w:t>
      </w:r>
    </w:p>
    <w:p w14:paraId="7B85CE6F"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Θα παρακαλούσα, λοιπόν, για τα τρία ζητήματα που έθεσα να έχω μια συγκεκριμένη απάντηση. Και για την τυχόν αποζημίωση και πώς μπορεί, αν θέλετε, μέσα από προγράμματα -όπως το </w:t>
      </w:r>
      <w:proofErr w:type="spellStart"/>
      <w:r>
        <w:rPr>
          <w:rFonts w:eastAsia="Times New Roman" w:cs="Times New Roman"/>
          <w:szCs w:val="24"/>
        </w:rPr>
        <w:t>Μπενάκειο</w:t>
      </w:r>
      <w:proofErr w:type="spellEnd"/>
      <w:r>
        <w:rPr>
          <w:rFonts w:eastAsia="Times New Roman" w:cs="Times New Roman"/>
          <w:szCs w:val="24"/>
        </w:rPr>
        <w:t xml:space="preserve"> κ.λπ.- να δοθεί η δυνατότητα ενίσχυσης αυτών των αγροτών και καλλιέργειας αυτών των εκτάσεων και, τρίτον, να μας πείτε αν κάνετε κάποιον έλεγχο υπό την έννοια αυτών των «</w:t>
      </w:r>
      <w:proofErr w:type="spellStart"/>
      <w:r>
        <w:rPr>
          <w:rFonts w:eastAsia="Times New Roman" w:cs="Times New Roman"/>
          <w:szCs w:val="24"/>
        </w:rPr>
        <w:t>ελληνοποιήσεων</w:t>
      </w:r>
      <w:proofErr w:type="spellEnd"/>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να βρούμε έναν τρόπο, κύριε Υπουργέ, σε αυτούς τους ανθρώπους να δώσουμε τη δυνατότητα να μένουν σε εκείνο το παραμεθόριο ακριτικό σημείο. Θα έπρεπε να τους πληρώνουμε που μένουν εκεί. Δυστυχώς, αντίθετα, τους καταπιέζουμε, ολιγωρούμε, θα έλεγα ότι τους αγνοούμε.</w:t>
      </w:r>
    </w:p>
    <w:p w14:paraId="7B85CE70"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7B85CE71"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συνάδελφο.</w:t>
      </w:r>
    </w:p>
    <w:p w14:paraId="7B85CE72"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τρία λεπτά και εσείς.</w:t>
      </w:r>
    </w:p>
    <w:p w14:paraId="7B85CE73"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συνάδελφε, να μην επαναλάβω πάλι το ίδιο, ότι η διαδικασία είναι συγκεκριμένη. Αν δεν έχουμε το 30%, δεν μπορούμε να στοιχειοθετήσουμε τη συναίνεση.</w:t>
      </w:r>
    </w:p>
    <w:p w14:paraId="7B85CE74"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Δεν μιλάμε, κύριε Υπουργέ, για το ζήτημα...</w:t>
      </w:r>
    </w:p>
    <w:p w14:paraId="7B85CE75"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 xml:space="preserve">Σας παρακαλώ. </w:t>
      </w:r>
    </w:p>
    <w:p w14:paraId="7B85CE76"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Δεν μπορούμε να στοιχειοθετήσουμε τη συναίνεση.</w:t>
      </w:r>
    </w:p>
    <w:p w14:paraId="7B85CE77"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Μιλώ για το </w:t>
      </w:r>
      <w:r>
        <w:rPr>
          <w:rFonts w:eastAsia="Times New Roman" w:cs="Times New Roman"/>
          <w:szCs w:val="24"/>
          <w:lang w:val="en-US"/>
        </w:rPr>
        <w:t>de</w:t>
      </w:r>
      <w:r>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w:t>
      </w:r>
    </w:p>
    <w:p w14:paraId="7B85CE78"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Κύριε Κυριαζίδη, σας παρακαλώ.</w:t>
      </w:r>
    </w:p>
    <w:p w14:paraId="7B85CE79"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Μας είπατε ότι θα σας εγκαλέσουν και λοιπά. </w:t>
      </w:r>
    </w:p>
    <w:p w14:paraId="7B85CE7A"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Κύριε συνάδελφε, σας παρακαλώ.</w:t>
      </w:r>
    </w:p>
    <w:p w14:paraId="7B85CE7B"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Εάν έχετε βούληση, μπορεί να υπάρξει, κύριε Υπουργέ. </w:t>
      </w:r>
    </w:p>
    <w:p w14:paraId="7B85CE7C"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Κύριε Κυριαζίδη, σας παρακαλώ πολύ. Εσείς ολοκληρώσατε. Αφήστε τον Υπουργό να απαντήσει. Πρέπει να σέβεστε τον Υπουργό που απαντάει. Δεν είναι σωστό να τον διακόπτετε. Δεν σας διέκοψε κανείς.</w:t>
      </w:r>
    </w:p>
    <w:p w14:paraId="7B85CE7D"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Συνεχίστε, κύριε Υπουργέ.</w:t>
      </w:r>
    </w:p>
    <w:p w14:paraId="7B85CE7E"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Βάλατε άλλα δύο ζητήματα. Το ένα αφορά το τι θα γίνει με τις ανθεκτικές ποικιλίες. Ήταν, ξέρετε, μια διαδικασία που έγινε μέσω του </w:t>
      </w:r>
      <w:proofErr w:type="spellStart"/>
      <w:r>
        <w:rPr>
          <w:rFonts w:eastAsia="Times New Roman" w:cs="Times New Roman"/>
          <w:szCs w:val="24"/>
        </w:rPr>
        <w:t>Μπενακείου</w:t>
      </w:r>
      <w:proofErr w:type="spellEnd"/>
      <w:r>
        <w:rPr>
          <w:rFonts w:eastAsia="Times New Roman" w:cs="Times New Roman"/>
          <w:szCs w:val="24"/>
        </w:rPr>
        <w:t>. Υπέδειξε συγκεκριμένους τύπους. Ένας τύπος ήδη άρχισε να εφαρμόζεται στην περιοχή. Υπήρξε ένας καλλιεργητής, ο οποίος ξεκίνησε αυτή την προσπάθεια. Θα αναμένουμε τα αποτελέσματα, για να δούμε πώς θα πάει.</w:t>
      </w:r>
    </w:p>
    <w:p w14:paraId="7B85CE7F"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Κύριε Υπουργέ, ο κόσμος εκεί δεν αντέχει άλλο.</w:t>
      </w:r>
    </w:p>
    <w:p w14:paraId="7B85CE80"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Σας παρακαλώ τώρα. Δεν είναι η διαδικασία αυτή.</w:t>
      </w:r>
    </w:p>
    <w:p w14:paraId="7B85CE81"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ΠΡΟΕΔΡΕΥΩΝ (Μάριος Γεωργιάδης):</w:t>
      </w:r>
      <w:r>
        <w:rPr>
          <w:rFonts w:eastAsia="Times New Roman" w:cs="Times New Roman"/>
          <w:szCs w:val="24"/>
        </w:rPr>
        <w:t xml:space="preserve"> Κύριε Κυριαζίδη, μην ανοίγετε διάλογο. Σας παρακαλώ πολύ.</w:t>
      </w:r>
    </w:p>
    <w:p w14:paraId="7B85CE82"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Δεν γίνεται όμως έτσι, κύριε Πρόεδρε.</w:t>
      </w:r>
    </w:p>
    <w:p w14:paraId="7B85CE83"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Αυτή είναι η διαδικασία, όμως. </w:t>
      </w:r>
    </w:p>
    <w:p w14:paraId="7B85CE84"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Για το άλλο ζήτημα που βάλατε, της «</w:t>
      </w:r>
      <w:proofErr w:type="spellStart"/>
      <w:r>
        <w:rPr>
          <w:rFonts w:eastAsia="Times New Roman" w:cs="Times New Roman"/>
          <w:szCs w:val="24"/>
        </w:rPr>
        <w:t>ελληνοποίησης</w:t>
      </w:r>
      <w:proofErr w:type="spellEnd"/>
      <w:r>
        <w:rPr>
          <w:rFonts w:eastAsia="Times New Roman" w:cs="Times New Roman"/>
          <w:szCs w:val="24"/>
        </w:rPr>
        <w:t>», έχουμε ήδη αυξήσει τους ελεγκτικούς μηχανισμούς. Παρακολουθείτε ότι τώρα τελευταία το Υπουργείο Αγροτικής Ανάπτυξης κάνει μια μεγάλη προσπάθεια αντιμετώπισης των «</w:t>
      </w:r>
      <w:proofErr w:type="spellStart"/>
      <w:r>
        <w:rPr>
          <w:rFonts w:eastAsia="Times New Roman" w:cs="Times New Roman"/>
          <w:szCs w:val="24"/>
        </w:rPr>
        <w:t>ελληνοποιήσεων</w:t>
      </w:r>
      <w:proofErr w:type="spellEnd"/>
      <w:r>
        <w:rPr>
          <w:rFonts w:eastAsia="Times New Roman" w:cs="Times New Roman"/>
          <w:szCs w:val="24"/>
        </w:rPr>
        <w:t xml:space="preserve">», μέσα από τις υποχρεωτικές αναγραφές των χωρών προέλευσης ιδιαίτερα για προϊόντα ζωικής παραγωγής. Δεν είναι εύκολη η διαδικασία. Ειλικρινά, όμως, επιταχύνουμε όσο μπορούμε. Είναι μια δύσκολη διαδικασία, ειδικά στην περίπτωση της </w:t>
      </w:r>
      <w:proofErr w:type="spellStart"/>
      <w:r>
        <w:rPr>
          <w:rFonts w:eastAsia="Times New Roman" w:cs="Times New Roman"/>
          <w:szCs w:val="24"/>
        </w:rPr>
        <w:t>πατατοκαλλιέργειας</w:t>
      </w:r>
      <w:proofErr w:type="spellEnd"/>
      <w:r>
        <w:rPr>
          <w:rFonts w:eastAsia="Times New Roman" w:cs="Times New Roman"/>
          <w:szCs w:val="24"/>
        </w:rPr>
        <w:t xml:space="preserve"> και των προσπαθειών «</w:t>
      </w:r>
      <w:proofErr w:type="spellStart"/>
      <w:r>
        <w:rPr>
          <w:rFonts w:eastAsia="Times New Roman" w:cs="Times New Roman"/>
          <w:szCs w:val="24"/>
        </w:rPr>
        <w:t>ελληνοποίησης</w:t>
      </w:r>
      <w:proofErr w:type="spellEnd"/>
      <w:r>
        <w:rPr>
          <w:rFonts w:eastAsia="Times New Roman" w:cs="Times New Roman"/>
          <w:szCs w:val="24"/>
        </w:rPr>
        <w:t xml:space="preserve">» που γίνονται όχι μόνο στη βόρειο Ελλάδα, αλλά και στη νότιο Ελλάδα. Οι ελεγκτικοί μηχανισμοί δεν έχουν δυνατότητες, πέραν αυτών που μέχρι σήμερα προσφέρουμε. </w:t>
      </w:r>
    </w:p>
    <w:p w14:paraId="7B85CE85"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Ήδη είμαστε σε συνεννόηση με το Υπουργείο Ανάπτυξης. Θα εγκατασταθούν σκάνερ σε πύλες εισόδου. Είναι συγκεκριμένη αυτή η απόφαση. Πραγματικά, θα προσπαθήσουμε όσο το δυνατόν να εντείνουμε τις προσπάθειές μας, για να έχουμε και εκεί ένα αποτέλεσμα, που όμως, όπως και εσείς το αντιλαμβάνεστε, για να είναι κατορθωτό πρέπει να έχουμε και των ίδιων των αγροτών τη συμμετοχή σε αυτή την πορεία.</w:t>
      </w:r>
    </w:p>
    <w:p w14:paraId="7B85CE86"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Ευχαριστούμε τον κύριο Υπουργό.</w:t>
      </w:r>
    </w:p>
    <w:p w14:paraId="7B85CE87"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Κύριε Υπουργέ…</w:t>
      </w:r>
    </w:p>
    <w:p w14:paraId="7B85CE88"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ΠΡΟΕΔΡΕΥΩΝ (Μάριος Γεωργιάδης):</w:t>
      </w:r>
      <w:r>
        <w:rPr>
          <w:rFonts w:eastAsia="Times New Roman" w:cs="Times New Roman"/>
          <w:szCs w:val="24"/>
        </w:rPr>
        <w:t xml:space="preserve"> Νομίζω ότι έληξε η διαδικασία, κύριε συνάδελφε.</w:t>
      </w:r>
    </w:p>
    <w:p w14:paraId="7B85CE89"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Κύριε Πρόεδρε, αναφερόμαστε στις δυσκολίες. </w:t>
      </w:r>
    </w:p>
    <w:p w14:paraId="7B85CE8A"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Δεν μπορούμε, όμως, να συνεχίσουμε. </w:t>
      </w:r>
    </w:p>
    <w:p w14:paraId="7B85CE8B"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Μιλάμε πάντα για το Νευροκόπι. </w:t>
      </w:r>
    </w:p>
    <w:p w14:paraId="7B85CE8C"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Σας καταλαβαίνω. Εάν δεν καλυφθήκατε, δεν μπορούμε να κάνουμε κάτι άλλο. Όλοι έχουν παράπονο και γι’ αυτόν τον λόγο γίνεται αυτή η διαδικασία. Είχατε τον χρόνο να αναπτύξετε την ερώτησή σας. Απάντησε και ο Υπουργός.</w:t>
      </w:r>
    </w:p>
    <w:p w14:paraId="7B85CE8D"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Δεν είδαμε από την Κυβέρνηση να υπάρξει το παραμικρό ενδιαφέρον!</w:t>
      </w:r>
    </w:p>
    <w:p w14:paraId="7B85CE8E"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Κύριε συνάδελφε, πρέπει να συνεχίσουμε. Μπορείτε να μιλήσετε και κατ’ ιδίαν με τον Υπουργό. Σας ευχαριστώ.</w:t>
      </w:r>
    </w:p>
    <w:p w14:paraId="7B85CE8F"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Πριν προχωρήσουμε, κυρίες και κύριοι συνάδελφοι, έχω την τιμή να ανακοινώσω στο Σώμα ότι ο Υπουργός Δικαιοσύνης, Διαφάνειας και Ανθρωπίνων Δικαιωμάτων διαβίβασε στη Βουλή, σύμφωνα με το άρθρο 86 του Συντάγματος και τον ν.3126/2003 «Ποινική ευθύνη των Υπουργών», όπως ισχύει, στις 25-9-2017, ποινική δικογραφία που αφορά σε πρώην Υπουργούς και Υφυπουργούς Εξωτερικών.</w:t>
      </w:r>
    </w:p>
    <w:p w14:paraId="7B85CE90" w14:textId="77777777" w:rsidR="002F7E8B" w:rsidRDefault="001E361E">
      <w:pPr>
        <w:spacing w:line="600" w:lineRule="auto"/>
        <w:ind w:firstLine="720"/>
        <w:contextualSpacing/>
        <w:jc w:val="both"/>
        <w:rPr>
          <w:rFonts w:eastAsia="Times New Roman" w:cs="Times New Roman"/>
        </w:rPr>
      </w:pPr>
      <w:r>
        <w:rPr>
          <w:rFonts w:eastAsia="Times New Roman" w:cs="Times New Roman"/>
        </w:rPr>
        <w:t>Επίσης,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ένας μαθητές και μαθήτριες και δύο εκπαιδευτικοί συνοδοί τους από το 3</w:t>
      </w:r>
      <w:r>
        <w:rPr>
          <w:rFonts w:eastAsia="Times New Roman" w:cs="Times New Roman"/>
          <w:vertAlign w:val="superscript"/>
        </w:rPr>
        <w:t>ο</w:t>
      </w:r>
      <w:r>
        <w:rPr>
          <w:rFonts w:eastAsia="Times New Roman" w:cs="Times New Roman"/>
        </w:rPr>
        <w:t xml:space="preserve"> Γυμνάσιο Καματερού. </w:t>
      </w:r>
    </w:p>
    <w:p w14:paraId="7B85CE91" w14:textId="77777777" w:rsidR="002F7E8B" w:rsidRDefault="001E361E">
      <w:pPr>
        <w:spacing w:line="600" w:lineRule="auto"/>
        <w:ind w:firstLine="720"/>
        <w:contextualSpacing/>
        <w:jc w:val="both"/>
        <w:rPr>
          <w:rFonts w:eastAsia="Times New Roman"/>
          <w:szCs w:val="24"/>
        </w:rPr>
      </w:pPr>
      <w:r>
        <w:rPr>
          <w:rFonts w:eastAsia="Times New Roman"/>
          <w:szCs w:val="24"/>
        </w:rPr>
        <w:lastRenderedPageBreak/>
        <w:t xml:space="preserve">Για να γνωρίζετε λίγο και τη διαδικασία, να σας πω ότι είναι η διαδικασία των επικαίρων ερωτήσεων, κατά την οποία έχει το δικαίωμα ο Βουλευτής να ρωτήσει απευθείας τον Υπουργό για κάποια επίκαιρα ζητήματα που τον αφορούν. Ξεκινά ο Βουλευτής μια </w:t>
      </w:r>
      <w:proofErr w:type="spellStart"/>
      <w:r>
        <w:rPr>
          <w:rFonts w:eastAsia="Times New Roman"/>
          <w:szCs w:val="24"/>
        </w:rPr>
        <w:t>πρωτολογία</w:t>
      </w:r>
      <w:proofErr w:type="spellEnd"/>
      <w:r>
        <w:rPr>
          <w:rFonts w:eastAsia="Times New Roman"/>
          <w:szCs w:val="24"/>
        </w:rPr>
        <w:t xml:space="preserve">, απαντάει ο Υπουργός και στη δευτερολογία και οι δύο συνάδελφοι συζητούν την ερώτηση. </w:t>
      </w:r>
    </w:p>
    <w:p w14:paraId="7B85CE92" w14:textId="77777777" w:rsidR="002F7E8B" w:rsidRDefault="001E361E">
      <w:pPr>
        <w:spacing w:line="600" w:lineRule="auto"/>
        <w:ind w:firstLine="720"/>
        <w:contextualSpacing/>
        <w:jc w:val="both"/>
        <w:rPr>
          <w:rFonts w:eastAsia="Times New Roman" w:cs="Times New Roman"/>
        </w:rPr>
      </w:pPr>
      <w:r>
        <w:rPr>
          <w:rFonts w:eastAsia="Times New Roman" w:cs="Times New Roman"/>
        </w:rPr>
        <w:t xml:space="preserve">Η Βουλή σάς καλωσορίζει. </w:t>
      </w:r>
      <w:r>
        <w:rPr>
          <w:rFonts w:eastAsia="Times New Roman"/>
          <w:szCs w:val="24"/>
        </w:rPr>
        <w:t>Ευχαριστούμε που είστε κοντά μας.</w:t>
      </w:r>
    </w:p>
    <w:p w14:paraId="7B85CE93" w14:textId="77777777" w:rsidR="002F7E8B" w:rsidRDefault="001E361E">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7B85CE94"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την τελευταία ερώτηση για σήμερα, την τρίτη με αριθμό 22/3-10-2017 επίκαιρη ερώτηση δεύτερου κύκλου του Βουλευτή Β΄ Θεσσαλονίκης του Κομμουνιστικού Κόμματος Ελλάδας κ. Σάκη </w:t>
      </w:r>
      <w:proofErr w:type="spellStart"/>
      <w:r>
        <w:rPr>
          <w:rFonts w:eastAsia="Times New Roman" w:cs="Times New Roman"/>
          <w:szCs w:val="24"/>
        </w:rPr>
        <w:t>Βαρδαλή</w:t>
      </w:r>
      <w:proofErr w:type="spellEnd"/>
      <w:r>
        <w:rPr>
          <w:rFonts w:eastAsia="Times New Roman" w:cs="Times New Roman"/>
          <w:szCs w:val="24"/>
        </w:rPr>
        <w:t xml:space="preserve"> προς τον Υπουργό Αγροτικής Ανάπτυξης και Τροφίμων, με θέμα: «Αποζημιώσεις των πυρόπληκτων ελαιοπαραγωγών, κτηνοτρόφων και μελισσοκόμων της Θάσου».</w:t>
      </w:r>
    </w:p>
    <w:p w14:paraId="7B85CE95"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για δύο λεπτά.</w:t>
      </w:r>
    </w:p>
    <w:p w14:paraId="7B85CE96"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ΒΑΡΔΑΛΗΣ: </w:t>
      </w:r>
      <w:r>
        <w:rPr>
          <w:rFonts w:eastAsia="Times New Roman"/>
          <w:color w:val="000000"/>
          <w:szCs w:val="24"/>
        </w:rPr>
        <w:t>Ευχαριστώ, κύριε Πρόεδρε.</w:t>
      </w:r>
      <w:r>
        <w:rPr>
          <w:rFonts w:eastAsia="Times New Roman" w:cs="Times New Roman"/>
          <w:szCs w:val="24"/>
        </w:rPr>
        <w:t xml:space="preserve"> </w:t>
      </w:r>
    </w:p>
    <w:p w14:paraId="7B85CE97"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Κύριε Υπουργέ, νομίζω ότι είναι γνωστό το μέγεθος της καταστροφής από την περσινή πυρκαγιά -έχει κλείσει ένας χρόνος τώρα- στη Θάσο. Πέρα από τις χιλιάδες στρέμματα δασικής έκτασης που κάηκαν, είχαμε καταστροφή σε πάνω από πεντακόσιες κυψέλες, τριάντα χιλιάδες ελαιόδεντρα, στάνες, ζώα και λοιπά.</w:t>
      </w:r>
    </w:p>
    <w:p w14:paraId="7B85CE98"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Εκείνες τις μέρες, εάν θυμάμαι καλά, πήγατε στη Θάσο και εξαγγείλατε αποζημιώσεις όλων των πληγέντων, αγροτών, κτηνοτρόφων, μελισσοκόμων. Τώρα πέρασε ένας χρόνος και περίπου ένας μήνας. Τι δείχνει η πραγματικότητα; Από εκείνη την πυρκαγιά είχαν πληγεί περίπου τετρακόσιοι εβδομήντα αγρότες. Με βάση τον κανονισμό που επικαλεστήκατε και σε προηγούμενη απάντησή σας, σε </w:t>
      </w:r>
      <w:r>
        <w:rPr>
          <w:rFonts w:eastAsia="Times New Roman" w:cs="Times New Roman"/>
          <w:szCs w:val="24"/>
        </w:rPr>
        <w:lastRenderedPageBreak/>
        <w:t xml:space="preserve">προηγούμενη ερώτηση σήμερα εδώ, είχαν δικαίωμα να υποβάλουν αίτηση για αποζημίωση -ξαναθυμίζω, από τους τετρακόσιους εβδομήντα- μόνο οι </w:t>
      </w:r>
      <w:proofErr w:type="spellStart"/>
      <w:r>
        <w:rPr>
          <w:rFonts w:eastAsia="Times New Roman" w:cs="Times New Roman"/>
          <w:szCs w:val="24"/>
        </w:rPr>
        <w:t>εκατόν</w:t>
      </w:r>
      <w:proofErr w:type="spellEnd"/>
      <w:r>
        <w:rPr>
          <w:rFonts w:eastAsia="Times New Roman" w:cs="Times New Roman"/>
          <w:szCs w:val="24"/>
        </w:rPr>
        <w:t xml:space="preserve"> είκοσι. Δεν σημαίνει ότι όσοι υπέβαλαν αίτηση, θα πάρουν και αποζημίωση. Με βάση τις προϋποθέσεις που προβλέπει ο συγκεκριμένος κανονισμός, είναι σίγουρο ότι αυτοί που θα πάρουν αποζημίωση θα είναι πολύ λιγότεροι. </w:t>
      </w:r>
    </w:p>
    <w:p w14:paraId="7B85CE99"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Τι δείχνει η πράξη; Ότι με βάση τον κανονισμό, που εσείς υπογράψατε, η Κυβέρνηση σας, δηλαδή, η πλειοψηφία των πληγέντων από τέτοιου είδους θεομηνίες, πυρκαγιές, πλημμύρες κ.λπ., μένουν απέξω. </w:t>
      </w:r>
    </w:p>
    <w:p w14:paraId="7B85CE9A"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Κύριε Υπουργέ, να σας θυμίσω, επίσης, το εξής: Περίπου δέκα μέρες, εάν θυμάμαι καλά -ίσως και λιγότερο- μετά την πυρκαγιά είχαμε εδώ επίκαιρη ερώτηση. Να σας διαβάσω από τα Πρακτικά τι απάντηση δώσατε: «Βεβαίως υπάρχουν ζημιές, οι οποίες δεν καλύπτονται. Το υπογραμμίζω. Είμαστε, όμως, υποχρεωμένοι και δεσμευόμαστε για τις διαδικασίες που είναι γνωστές στους αγρότες και αυτές είναι που λέμε ΠΣΕΑ.». Λίγο παρακάτω λέτε: «Επειδή καλύπτονται από τον κρατικό προϋπολογισμό, αντίστοιχα θα υπάρξει και δημοσιονομική παρέμβαση.». Αυτά λέγατε τότε στους πληγέντες αγρότες.</w:t>
      </w:r>
    </w:p>
    <w:p w14:paraId="7B85CE9B"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Κύριε Υπουργέ, με βάση όσα σάς ανέφερα προηγουμένως, τα κριτήρια του κανονισμού κ.λπ. και το ότι η πλειοψηφία μένει απέξω, το ερώτημα είναι συγκεκριμένο: Έχετε σκοπό να αλλάξετε τον κανονισμό, δηλαδή να αλλάξετε τα κριτήρια, έτσι ώστε να συμπεριληφθούν όλοι οι πληγέντες στην αποζημίωση;</w:t>
      </w:r>
    </w:p>
    <w:p w14:paraId="7B85CE9C"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Δεύτερον, έχετε σκοπό να αυξήσετε τα κονδύλια, έτσι ώστε να πάρουν οι αγρότες πραγματικά την αξία της καταστροφής;</w:t>
      </w:r>
    </w:p>
    <w:p w14:paraId="7B85CE9D"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lastRenderedPageBreak/>
        <w:t>Τρίτον, τι θα γίνει; Θα πάρετε μέτρα ανασύστασης των καλλιεργειών και της χαμένης παραγωγής που έχει προκύψει;</w:t>
      </w:r>
    </w:p>
    <w:p w14:paraId="7B85CE9E"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7B85CE9F"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κύριε συνάδελφε.</w:t>
      </w:r>
    </w:p>
    <w:p w14:paraId="7B85CEA0"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για τρία λεπτά. </w:t>
      </w:r>
    </w:p>
    <w:p w14:paraId="7B85CEA1"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Κύριε συνάδελφε, το ενδιαφέρον μας για την αποζημίωση και την αποκατάσταση όλων των ζημιών στη Θάσο το γνωρίζει η τοπική κοινωνία. Δεν ήταν μόνο ότι επισκεφτήκαμε άμεσα το νησί, αλλά υπήρξαν συνεχείς επισκέψεις και αργότερα. Και εγώ ξαναπήγα, αλλά και κλιμάκια Υπουργών. Τα λέω αυτά, για να τα ξεκαθαρίζουμε αυτά τα πράγματα.</w:t>
      </w:r>
    </w:p>
    <w:p w14:paraId="7B85CEA2"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Εγώ θέλω να επιβεβαιώσω ότι όλα αυτά που αναφέρατε ειπώθηκαν από την πλευρά μου. Όμως, αυτά προϋποθέτουν ορισμένα στοιχεία και ορισμένους κανόνες εφαρμογής. Θέλω να είμαι συγκεκριμένος.</w:t>
      </w:r>
    </w:p>
    <w:p w14:paraId="7B85CEA3"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 xml:space="preserve">Όντως από την πυρκαγιά τον Σεπτέμβριο του 2016 είχαμε ζημιές σε τεσσερισήμισι χιλιάδες πεντακόσια καλλιεργήσιμα στρέμματα, είχαμε ζημιές σε φυτικό κεφάλαιο, ελαιόδεντρα, πάγιο κεφάλαιο, δεκαεπτά αποθήκες, έντεκα στάβλους -να μην μπούμε σε λεπτομερή περιγραφή- και, βεβαίως, σε αποθηκευμένα προϊόντα. Είπα ότι για τις ζημιές αυτές, οι οποίες καλύπτονται από τον ΕΛΓΑ -δηλαδή ο ασφαλιστέος κίνδυνος- βεβαίως η κάλυψη προϋποθέτει και την πληρωμή των ασφαλίστρων. Αυτά νομίζω ότι είναι κατανοητά. Όταν έχουμε ένα ασφαλιστικό σύστημα το οποίο λειτουργεί ανταποδοτικά, για να ανταποκριθεί, πρέπει να έχει τα αντίστοιχα έσοδα. </w:t>
      </w:r>
    </w:p>
    <w:p w14:paraId="7B85CEA4"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είπαμε ότι θα κάνουμε τις εκτιμήσεις. Αυτοί οι οποίοι είναι στη διαδικασία κάλυψής τους, θα αποζημιωθούν όσο γίνεται πιο γρήγορα. Βεβαίως, για τις υπόλοιπες περιπτώσεις να εξετάσουμε αυτή την περίπτωση που είναι γνωστή στον αγροτικό χώρο, τις κρατικές ενισχύσεις -τις γνωστές ως ΠΣΕΑ- μέσα από διαδικασίες που προβλέπονται από σχετικούς κανονισμούς. Οι κανονισμοί που εφαρμόζονται στη συγκεκριμένη περίπτωση, δεν είναι θέμα δικό μας. Πρωτίστως είναι θέμα της Ευρωπαϊκής Επιτροπής, η οποία έχει ξεκαθαρίσει ότι σε όλες τις περιπτώσεις ενισχύσεων των αγροτών θα πρέπει οπωσδήποτε να είναι ενήμερη. Για αυτό συντάσσουμε έναν σχετικό φάκελο, ο οποίος περνάει μέσα από αυτές τις διαδικασίες. </w:t>
      </w:r>
    </w:p>
    <w:p w14:paraId="7B85CEA5" w14:textId="77777777" w:rsidR="002F7E8B" w:rsidRDefault="001E361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Όμως, στην πυρκαγιά που αναφέρατε, ανάγκη για άμεσα μέτρα είχαν οι κτηνοτρόφοι της περιοχής. Πραγματικά μέσα σε ένα διάστημα δύο μηνών -το επαναλαμβάνω, δύο μηνών- οι κτηνοτρόφοι της περιοχής πήραν μία κάλυψη τουλάχιστον εκατό ημερών για τις ζωοτροφές που είχαν ανάγκη, δεδομένου ότι κάηκαν μεγάλες εκτάσεις, οι οποίες εκ των πραγμάτων έπρεπε να κηρυχθούν αναδασωτέες, δηλαδή να μην υπάρχει χρήση. Όντως, αυτό επιτάσσει η επιστήμη, για να μπορέσουμε να αναγεννήσουμε, να αναδασώσουμε τις συγκεκριμένες εκτάσεις. Είχαν, λοιπόν, αυτή την αποζημίωση. </w:t>
      </w:r>
    </w:p>
    <w:p w14:paraId="7B85CEA6" w14:textId="77777777" w:rsidR="002F7E8B" w:rsidRDefault="001E361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επαναλαμβάνω ότι ήδη έχουμε πει στη διαδικασία συγκρότησης του φακέλου ΠΣΕΑ. Βεβαίως, μέσα από αυτόν τον φάκελο και μέσα από πολλές διαδικασίες -και πολλά από τα ερωτήματα που θέσατε, θα σας τα απαντήσω στη δευτερολογία μου- θέλουμε πραγματικά να επανέλθει η δραστηριότητα, ιδιαίτερα η φυτική και η κτηνοτροφική, δεδομένου ότι πρόκειται για ένα νησί που θα έλεγα ότι, πέραν της τουριστικής του αξιοποίησης και των δυνατοτήτων που έχει στον </w:t>
      </w:r>
      <w:proofErr w:type="spellStart"/>
      <w:r>
        <w:rPr>
          <w:rFonts w:eastAsia="Times New Roman" w:cs="Times New Roman"/>
          <w:szCs w:val="24"/>
        </w:rPr>
        <w:t>αγροτοδιατροφικό</w:t>
      </w:r>
      <w:proofErr w:type="spellEnd"/>
      <w:r>
        <w:rPr>
          <w:rFonts w:eastAsia="Times New Roman" w:cs="Times New Roman"/>
          <w:szCs w:val="24"/>
        </w:rPr>
        <w:t xml:space="preserve"> τομέα, έχει προϋποθέσεις για επιτυχή αποτελέσματα. </w:t>
      </w:r>
    </w:p>
    <w:p w14:paraId="7B85CEA7" w14:textId="77777777" w:rsidR="002F7E8B" w:rsidRDefault="001E361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Θα σας πω περισσότερα στη δευτερολογία μου.</w:t>
      </w:r>
    </w:p>
    <w:p w14:paraId="7B85CEA8" w14:textId="77777777" w:rsidR="002F7E8B" w:rsidRDefault="001E361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κύριε Υπουργέ.</w:t>
      </w:r>
    </w:p>
    <w:p w14:paraId="7B85CEA9" w14:textId="77777777" w:rsidR="002F7E8B" w:rsidRDefault="001E361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 για τρία λεπτά.</w:t>
      </w:r>
    </w:p>
    <w:p w14:paraId="7B85CEAA" w14:textId="77777777" w:rsidR="002F7E8B" w:rsidRDefault="001E361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Δεν ξέρω τι θα πείτε, κύριε Υπουργέ, στη δευτερολογία σας, στην </w:t>
      </w:r>
      <w:proofErr w:type="spellStart"/>
      <w:r>
        <w:rPr>
          <w:rFonts w:eastAsia="Times New Roman" w:cs="Times New Roman"/>
          <w:szCs w:val="24"/>
        </w:rPr>
        <w:t>πρωτολογία</w:t>
      </w:r>
      <w:proofErr w:type="spellEnd"/>
      <w:r>
        <w:rPr>
          <w:rFonts w:eastAsia="Times New Roman" w:cs="Times New Roman"/>
          <w:szCs w:val="24"/>
        </w:rPr>
        <w:t xml:space="preserve"> σας, όμως, στα συγκεκριμένα ερωτήματα που βάλαμε, δεν δώσατε καμμία, μα καμμία, απάντηση. </w:t>
      </w:r>
    </w:p>
    <w:p w14:paraId="7B85CEAB" w14:textId="77777777" w:rsidR="002F7E8B" w:rsidRDefault="001E361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Προφανώς, οι κάτοικοι της Θάσου και ιδιαίτερα οι αγρότες, οι μελισσοκόμοι, γνωρίζουν σήμερα την κατάσταση. Προφανώς τη γνωρίζετε και εσείς, αλλά προσπαθείτε να την παρακάμψετε. Δεν είναι δυνατόν να μην έχετε πάρει τις αποφάσεις των συνεταιρισμών, τις επιστολές διαμαρτυρίας τους, που μέχρι σήμερα -έναν χρόνο και έναν μήνα μετά- δεν έχουν ενταχθεί. Βεβαίως κανένας δεν έχει πάρει αποζημίωση. </w:t>
      </w:r>
    </w:p>
    <w:p w14:paraId="7B85CEAC" w14:textId="77777777" w:rsidR="002F7E8B" w:rsidRDefault="001E361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Για να είμαι συγκεκριμένος: Μιλάτε για κριτήρια και για κανονισμούς. Κύριε Υπουργέ, όταν έψαξα να βρω τον κανονισμό, είδα ότι τρεις μήνες μετά την πυρκαγιά της Θάσου εσείς με κοινή υπουργική απόφαση -έχει τη δική σας υπογραφή- στις 30-12-2016 ψηφίσατε αυτόν τον κανονισμό. Αυτός ο κανονισμός γνωρίζετε τι προβλέπει; Προφανώς γνωρίζετε, γιατί βάλατε την υπογραφή σας. Έχει δεκαοκτώ γενικούς περιορισμούς για να καταβληθεί τέτοιου είδους κρατική ενίσχυση. Έχει δέκα ειδικούς περιορισμούς. Έχει δεκαπέντε περιορισμούς για το πάγιο κεφάλαιο και έξι για τα αποθηκευτικά προϊόντα. Έχει επτά περιορισμούς για το ζωικό κεφάλαιο, τη ζωική παραγωγή. Άντε τώρα να ξεπεράσεις όλους αυτούς τους περιορισμούς και στο τέλος να έχεις δικαίωμα να κάνεις αίτηση. Όχι να πάρεις, αλλά να κάνεις αίτηση για αποζημίωση. </w:t>
      </w:r>
    </w:p>
    <w:p w14:paraId="7B85CEAD" w14:textId="77777777" w:rsidR="002F7E8B" w:rsidRDefault="001E361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Κατά τη γνώμη μας, ήταν στραβό το κλίμα και με τη δική σας κοινή υπουργική απόφαση το έφαγε και η Κυβέρνηση ΣΥΡΙΖΑ - ΑΝΕΛ. Θέλω να σας αναφέρω ένα παράδειγμα, γιατί είναι χαρακτηριστικό. Για να αποζημιωθεί κάποιος, πρέπει η καταστροφή να είναι στο 30% της περιοχής, να υπερβαίνει δηλαδή το ποσοστό αυτό. Επίσης, πρέπει να υπερβαίνει το 30% του ατομικού </w:t>
      </w:r>
      <w:proofErr w:type="spellStart"/>
      <w:r>
        <w:rPr>
          <w:rFonts w:eastAsia="Times New Roman" w:cs="Times New Roman"/>
          <w:szCs w:val="24"/>
        </w:rPr>
        <w:t>ελαιοκαλλιεργητή</w:t>
      </w:r>
      <w:proofErr w:type="spellEnd"/>
      <w:r>
        <w:rPr>
          <w:rFonts w:eastAsia="Times New Roman" w:cs="Times New Roman"/>
          <w:szCs w:val="24"/>
        </w:rPr>
        <w:t xml:space="preserve">, ότι η δική του έκταση έχει καταστραφεί πάνω από 30%. Έχουμε τις εξής περιπτώσεις στη Θάσο, που είναι η πλειοψηφία: Υπάρχει μικρός και κατατεμαχισμένος κλήρος. Έχει δύο στρέμματα ελιές στην περιοχή που έπιασε η πυρκαγιά, τα οποία κάηκαν 100%. Έχει και πέντε στρέμματα αλλού, στον επόμενο λόφο, που δεν κάηκε. Αυτός ο αγρότης, παρά το ότι είχε στα δύο του στρέμματα 100% καταστροφή, δεν δικαιούται ούτε να κάνει αίτηση. Αυτός είναι ο κανονισμός. </w:t>
      </w:r>
    </w:p>
    <w:p w14:paraId="7B85CEAE" w14:textId="77777777" w:rsidR="002F7E8B" w:rsidRDefault="001E361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Αυτό που σας ρωτάμε εμείς σαν Κομμουνιστικό Κόμμα Ελλάδας, αλλά και οι αγρότες, που το έχουν αντιληφθεί πλέον τώρα, είναι το εξής: Αυτόν τον κανονισμό που εσείς φέρατε, θα τον αλλάξετε ή δεν θα τον αλλάξετε; Αυτή είναι η ουσία του ζητήματος. Διότι δεν είναι μόνο οι καταστροφές στη Θάσο. Είναι σε όλη την Ελλάδα. Να ξέρουν, λοιπόν, τι να περιμένουν οι αγρότες. </w:t>
      </w:r>
    </w:p>
    <w:p w14:paraId="7B85CEAF" w14:textId="77777777" w:rsidR="002F7E8B" w:rsidRDefault="001E361E">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7B85CEB0" w14:textId="77777777" w:rsidR="002F7E8B" w:rsidRDefault="001E361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Μισό λεπτό την ανοχή σας, κύριε Πρόεδρε.</w:t>
      </w:r>
    </w:p>
    <w:p w14:paraId="7B85CEB1" w14:textId="77777777" w:rsidR="002F7E8B" w:rsidRDefault="001E361E">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Δεύτερον, κάνουν αίτηση και εντάσσονται, παρά τους όποιους περιορισμούς βάζετε με αυτούς τους κανονισμούς. Τι θα πάρουν; Για το 2017, στον προϋπολογισμό, έχετε 16.000.000 για να αποζημιωθούν οι πληγέντες του 2013. Δηλαδή, τέσσερα χρόνια μετά μπορείτε να δώσετε 16.000.000 για τους πληγέντες του 2013. </w:t>
      </w:r>
    </w:p>
    <w:p w14:paraId="7B85CEB2" w14:textId="77777777" w:rsidR="002F7E8B" w:rsidRDefault="001E361E">
      <w:pPr>
        <w:spacing w:line="600" w:lineRule="auto"/>
        <w:ind w:firstLine="709"/>
        <w:contextualSpacing/>
        <w:jc w:val="both"/>
        <w:rPr>
          <w:rFonts w:eastAsia="Times New Roman"/>
          <w:szCs w:val="24"/>
        </w:rPr>
      </w:pPr>
      <w:r>
        <w:rPr>
          <w:rFonts w:eastAsia="Times New Roman"/>
          <w:szCs w:val="24"/>
        </w:rPr>
        <w:lastRenderedPageBreak/>
        <w:t xml:space="preserve">Πότε θα πάρουν αυτοί που επλήγησαν το 2017, το 2016, όπως στην περίπτωση της Θάσου; Μετά από τέσσερα-πέντε χρόνια, δηλαδή. Τι θα πάρουν; Δεκαέξι εκατομμύρια, τα οποία δεν είναι μόνο για τους πληγέντες της Θάσου, αλλά όλης της Ελλάδας. Τα 16 εκατομμύρια είναι για όλη την Ελλάδα. </w:t>
      </w:r>
    </w:p>
    <w:p w14:paraId="7B85CEB3" w14:textId="77777777" w:rsidR="002F7E8B" w:rsidRDefault="001E361E">
      <w:pPr>
        <w:spacing w:line="600" w:lineRule="auto"/>
        <w:ind w:firstLine="720"/>
        <w:contextualSpacing/>
        <w:jc w:val="both"/>
        <w:rPr>
          <w:rFonts w:eastAsia="Times New Roman"/>
          <w:szCs w:val="24"/>
        </w:rPr>
      </w:pPr>
      <w:r>
        <w:rPr>
          <w:rFonts w:eastAsia="Times New Roman"/>
          <w:szCs w:val="24"/>
        </w:rPr>
        <w:t>Για αυτό λέμε να απαντήσετε συγκεκριμένα. Έχετε σκοπό να αλλάξετε τον κανονισμό; Έχετε σκοπό να δώσετε περισσότερα χρήματα για τους πληγέντες; Αυτά είναι τα ερωτήματα.</w:t>
      </w:r>
    </w:p>
    <w:p w14:paraId="7B85CEB4" w14:textId="77777777" w:rsidR="002F7E8B" w:rsidRDefault="001E361E">
      <w:pPr>
        <w:spacing w:line="600" w:lineRule="auto"/>
        <w:ind w:firstLine="720"/>
        <w:contextualSpacing/>
        <w:jc w:val="both"/>
        <w:rPr>
          <w:rFonts w:eastAsia="Times New Roman"/>
          <w:szCs w:val="24"/>
        </w:rPr>
      </w:pPr>
      <w:r>
        <w:rPr>
          <w:rFonts w:eastAsia="Times New Roman"/>
          <w:szCs w:val="24"/>
        </w:rPr>
        <w:t>Ευχαριστώ, κύριε Πρόεδρε.</w:t>
      </w:r>
    </w:p>
    <w:p w14:paraId="7B85CEB5" w14:textId="77777777" w:rsidR="002F7E8B" w:rsidRDefault="001E361E">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κύριε συνάδελφε.</w:t>
      </w:r>
    </w:p>
    <w:p w14:paraId="7B85CEB6" w14:textId="77777777" w:rsidR="002F7E8B" w:rsidRDefault="001E361E">
      <w:pPr>
        <w:spacing w:line="600" w:lineRule="auto"/>
        <w:ind w:firstLine="720"/>
        <w:contextualSpacing/>
        <w:jc w:val="both"/>
        <w:rPr>
          <w:rFonts w:eastAsia="Times New Roman"/>
        </w:rPr>
      </w:pPr>
      <w:r>
        <w:rPr>
          <w:rFonts w:eastAsia="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Βουλής, είκοσι τρεις μαθητές και μαθήτριες και ένας εκπαιδευτικός συνοδός από το 5</w:t>
      </w:r>
      <w:r>
        <w:rPr>
          <w:rFonts w:eastAsia="Times New Roman"/>
          <w:vertAlign w:val="superscript"/>
        </w:rPr>
        <w:t>ο</w:t>
      </w:r>
      <w:r>
        <w:rPr>
          <w:rFonts w:eastAsia="Times New Roman"/>
        </w:rPr>
        <w:t xml:space="preserve"> Δημοτικό Σχολείο Πετρούπολης. </w:t>
      </w:r>
    </w:p>
    <w:p w14:paraId="7B85CEB7" w14:textId="77777777" w:rsidR="002F7E8B" w:rsidRDefault="001E361E">
      <w:pPr>
        <w:spacing w:line="600" w:lineRule="auto"/>
        <w:ind w:left="720"/>
        <w:contextualSpacing/>
        <w:jc w:val="both"/>
        <w:rPr>
          <w:rFonts w:eastAsia="Times New Roman"/>
        </w:rPr>
      </w:pPr>
      <w:r>
        <w:rPr>
          <w:rFonts w:eastAsia="Times New Roman"/>
        </w:rPr>
        <w:t xml:space="preserve">Η Βουλή τούς καλωσορίζει. </w:t>
      </w:r>
    </w:p>
    <w:p w14:paraId="7B85CEB8" w14:textId="77777777" w:rsidR="002F7E8B" w:rsidRDefault="001E361E">
      <w:pPr>
        <w:spacing w:line="600" w:lineRule="auto"/>
        <w:ind w:firstLine="709"/>
        <w:contextualSpacing/>
        <w:jc w:val="center"/>
        <w:rPr>
          <w:rFonts w:eastAsia="Times New Roman"/>
        </w:rPr>
      </w:pPr>
      <w:r>
        <w:rPr>
          <w:rFonts w:eastAsia="Times New Roman"/>
        </w:rPr>
        <w:t>(Χειροκροτήματα απ’ όλες τις πτέρυγες της Βουλής)</w:t>
      </w:r>
    </w:p>
    <w:p w14:paraId="7B85CEB9" w14:textId="77777777" w:rsidR="002F7E8B" w:rsidRDefault="001E361E">
      <w:pPr>
        <w:spacing w:line="600" w:lineRule="auto"/>
        <w:ind w:firstLine="720"/>
        <w:contextualSpacing/>
        <w:jc w:val="both"/>
        <w:rPr>
          <w:rFonts w:eastAsia="Times New Roman"/>
          <w:szCs w:val="24"/>
        </w:rPr>
      </w:pPr>
      <w:r>
        <w:rPr>
          <w:rFonts w:eastAsia="Times New Roman"/>
          <w:szCs w:val="24"/>
        </w:rPr>
        <w:t>Κύριε Υπουργέ, έχετε τον λόγο για τη δευτερολογία σας, για τρία λεπτά.</w:t>
      </w:r>
    </w:p>
    <w:p w14:paraId="7B85CEBA" w14:textId="77777777" w:rsidR="002F7E8B" w:rsidRDefault="001E361E">
      <w:pPr>
        <w:spacing w:line="600" w:lineRule="auto"/>
        <w:ind w:firstLine="720"/>
        <w:contextualSpacing/>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Κύριε συνάδελφε, για την αλλαγή του κανονισμού, απαντήσατε εσείς. Σας το λέω, διότι αναφέροντας ότι από το 2013 ερχόμαστε στο 2016-2017, αυτό θέλουμε να αντιμετωπίσουμε. Με την αλλαγή του κανονισμού, ο χρόνος αυτόματα πάει στο μισό του προηγούμενου χρόνου, γιατί συντομεύονται οι διαδικασίες. Όλες </w:t>
      </w:r>
      <w:r>
        <w:rPr>
          <w:rFonts w:eastAsia="Times New Roman"/>
          <w:szCs w:val="24"/>
        </w:rPr>
        <w:lastRenderedPageBreak/>
        <w:t xml:space="preserve">οι υπόλοιπες προϋποθέσεις είναι κανονιστικά θέματα, όπως σας είπα, από πλευράς Ευρωπαϊκής Επιτροπής. Τώρα, αν τα δεχόμαστε ή όχι, είναι άλλης τάξης θέμα και θέλουμε πολλή ώρα για να τα κουβεντιάσουμε αυτά. </w:t>
      </w:r>
    </w:p>
    <w:p w14:paraId="7B85CEBB" w14:textId="77777777" w:rsidR="002F7E8B" w:rsidRDefault="001E361E">
      <w:pPr>
        <w:spacing w:line="600" w:lineRule="auto"/>
        <w:ind w:firstLine="720"/>
        <w:contextualSpacing/>
        <w:jc w:val="both"/>
        <w:rPr>
          <w:rFonts w:eastAsia="Times New Roman"/>
          <w:szCs w:val="24"/>
        </w:rPr>
      </w:pPr>
      <w:r>
        <w:rPr>
          <w:rFonts w:eastAsia="Times New Roman"/>
          <w:szCs w:val="24"/>
        </w:rPr>
        <w:t xml:space="preserve">Άρα, λοιπόν, σας λέω σαν χαρακτηριστικό παράδειγμα αυτό που έγινε και εγκρίναμε την επόμενη χρονιά ουσιαστικά τις ζημιές της πυρκαγιάς του 2016. Πρώτα, χρειάζονταν δυόμισι και τρία χρόνια για να εγκριθούν οι ζημιές και να ακολουθηθεί η υπόλοιπη διαδικασία. Εμείς δώσαμε προτεραιότητα στο θέμα της γρήγορης ανασύστασης των καλλιεργειών και της καταβολής των ενισχύσεων, βεβαίως, μέσα στο πλαίσιο -επαναλαμβάνω- των κατευθυντηρίων γραμμών που έχουν σχέση με τις κρατικές ενισχύσεις. </w:t>
      </w:r>
    </w:p>
    <w:p w14:paraId="7B85CEBC" w14:textId="77777777" w:rsidR="002F7E8B" w:rsidRDefault="001E361E">
      <w:pPr>
        <w:spacing w:line="600" w:lineRule="auto"/>
        <w:ind w:firstLine="720"/>
        <w:contextualSpacing/>
        <w:jc w:val="both"/>
        <w:rPr>
          <w:rFonts w:eastAsia="Times New Roman"/>
          <w:szCs w:val="24"/>
        </w:rPr>
      </w:pPr>
      <w:r>
        <w:rPr>
          <w:rFonts w:eastAsia="Times New Roman"/>
          <w:szCs w:val="24"/>
        </w:rPr>
        <w:t xml:space="preserve">Θέλω να σας πω ότι ήδη έχουν ολοκληρωθεί οι εκτιμήσεις για τις ζημιές που έχουν </w:t>
      </w:r>
      <w:proofErr w:type="spellStart"/>
      <w:r>
        <w:rPr>
          <w:rFonts w:eastAsia="Times New Roman"/>
          <w:szCs w:val="24"/>
        </w:rPr>
        <w:t>προξενηθεί</w:t>
      </w:r>
      <w:proofErr w:type="spellEnd"/>
      <w:r>
        <w:rPr>
          <w:rFonts w:eastAsia="Times New Roman"/>
          <w:szCs w:val="24"/>
        </w:rPr>
        <w:t xml:space="preserve"> στο ζωικό κεφάλαιο, οι οποίες καλύπτονται από τον ΕΛΓΑ. Έχουμε δεκαεννέα δηλώσεις που αφορούν τετρακόσια πενήντα αιγοπρόβατα και πεντακόσια </w:t>
      </w:r>
      <w:proofErr w:type="spellStart"/>
      <w:r>
        <w:rPr>
          <w:rFonts w:eastAsia="Times New Roman"/>
          <w:szCs w:val="24"/>
        </w:rPr>
        <w:t>μελισσοσμήνη</w:t>
      </w:r>
      <w:proofErr w:type="spellEnd"/>
      <w:r>
        <w:rPr>
          <w:rFonts w:eastAsia="Times New Roman"/>
          <w:szCs w:val="24"/>
        </w:rPr>
        <w:t xml:space="preserve">. Σύντομα θα καταβληθούν οι αποζημιώσεις, πέραν αυτών που σας είπα ότι υπήρξε μια έκτακτη ενίσχυση την περσινή χρονιά. Επειδή, όντως, υπάρχει πρόβλημα, αυτό που έχω να σας πω είναι ότι θα δοθεί και τη φετινή χρονιά η ενίσχυση αυτή, μάλιστα προσθέτοντας και πέντε κτηνοτρόφους, οι οποίοι πέρσι δεν είχαν δηλώσει και δεν είχαν εμφανιστεί, όπως επίσης θα προστεθεί κι άλλη μια ενίσχυση για άλλους έξι κτηνοτρόφους, που επλήγησαν από τις θεομηνίες, από τις χιονοπτώσεις Δεκεμβρίου - Ιανουαρίου. </w:t>
      </w:r>
    </w:p>
    <w:p w14:paraId="7B85CEBD" w14:textId="77777777" w:rsidR="002F7E8B" w:rsidRDefault="001E361E">
      <w:pPr>
        <w:spacing w:line="600" w:lineRule="auto"/>
        <w:ind w:firstLine="720"/>
        <w:contextualSpacing/>
        <w:jc w:val="both"/>
        <w:rPr>
          <w:rFonts w:eastAsia="Times New Roman"/>
          <w:szCs w:val="24"/>
        </w:rPr>
      </w:pPr>
      <w:r>
        <w:rPr>
          <w:rFonts w:eastAsia="Times New Roman"/>
          <w:szCs w:val="24"/>
        </w:rPr>
        <w:t xml:space="preserve">Αυτό, βεβαίως, είναι μια διαδικασία -θα έλεγα- ανακούφισης πάνω στο μεγάλο πρόβλημα που έχουν για την κάλυψη των αναγκών για ζωοτροφές. Άρα, λοιπόν, όπως αντιλαμβάνεστε, η Κυβέρνηση </w:t>
      </w:r>
      <w:r>
        <w:rPr>
          <w:rFonts w:eastAsia="Times New Roman"/>
          <w:szCs w:val="24"/>
        </w:rPr>
        <w:lastRenderedPageBreak/>
        <w:t>κατανοεί και προσπαθεί να αντιμετωπίσει τα προβλήματα των συγκεκριμένων περιοχών. Αναφερόμαστε, όμως, στον αγροτικό χώρο και πίσω από τον αγροτικό χώρο υπάρχει μια Κοινή Αγροτική Πολιτική, με την οποία εσείς μπορείτε να διαφωνείτε, αλλά αν αυτή την ώρα απευθυνθείτε στον αγροτικό κόσμο, θα σας πει ότι ευτυχώς που υπάρχει και αυτή η Κοινή Αγροτική Πολιτική και συμπληρώνεται το εισόδημά μας.</w:t>
      </w:r>
    </w:p>
    <w:p w14:paraId="7B85CEBE" w14:textId="77777777" w:rsidR="002F7E8B" w:rsidRDefault="001E361E">
      <w:pPr>
        <w:spacing w:line="600" w:lineRule="auto"/>
        <w:ind w:firstLine="720"/>
        <w:contextualSpacing/>
        <w:jc w:val="both"/>
        <w:rPr>
          <w:rFonts w:eastAsia="Times New Roman"/>
          <w:szCs w:val="24"/>
        </w:rPr>
      </w:pPr>
      <w:r>
        <w:rPr>
          <w:rFonts w:eastAsia="Times New Roman"/>
          <w:szCs w:val="24"/>
        </w:rPr>
        <w:t>Άρα, λοιπόν, εμείς είμαστε υποχρεωμένοι να διαχειριζόμαστε σωστά και κυρίως -το είπα προηγουμένως και το επαναλαμβάνω- να μην έρχονται κάθε χρόνο απέξω απαιτήσεις και ανακλήσεις εκατομμυρίων. Τέλειωσαν αυτά και πραγματικά είναι προς ανακούφιση του αγροτικού χώρου.</w:t>
      </w:r>
    </w:p>
    <w:p w14:paraId="7B85CEBF" w14:textId="77777777" w:rsidR="002F7E8B" w:rsidRDefault="001E361E">
      <w:pPr>
        <w:spacing w:line="600" w:lineRule="auto"/>
        <w:ind w:firstLine="720"/>
        <w:contextualSpacing/>
        <w:jc w:val="both"/>
        <w:rPr>
          <w:rFonts w:eastAsia="Times New Roman"/>
          <w:szCs w:val="24"/>
        </w:rPr>
      </w:pPr>
      <w:r>
        <w:rPr>
          <w:rFonts w:eastAsia="Times New Roman"/>
          <w:szCs w:val="24"/>
        </w:rPr>
        <w:t>Ευχαριστώ.</w:t>
      </w:r>
    </w:p>
    <w:p w14:paraId="7B85CEC0"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κύριο Υπουργό. </w:t>
      </w:r>
    </w:p>
    <w:p w14:paraId="7B85CEC1" w14:textId="77777777" w:rsidR="002F7E8B" w:rsidRDefault="001E361E">
      <w:pPr>
        <w:spacing w:line="600" w:lineRule="auto"/>
        <w:ind w:firstLine="720"/>
        <w:contextualSpacing/>
        <w:jc w:val="both"/>
        <w:rPr>
          <w:rFonts w:eastAsia="Times New Roman" w:cs="Times New Roman"/>
          <w:bCs/>
          <w:szCs w:val="24"/>
        </w:rPr>
      </w:pPr>
      <w:r>
        <w:rPr>
          <w:rFonts w:eastAsia="Times New Roman" w:cs="Times New Roman"/>
          <w:bCs/>
          <w:szCs w:val="24"/>
        </w:rPr>
        <w:t>Ολοκληρώθηκε η συζήτηση των επικαίρων ερωτήσεων.</w:t>
      </w:r>
    </w:p>
    <w:p w14:paraId="7B85CEC2"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7B85CEC3"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7B85CEC4" w14:textId="77777777" w:rsidR="002F7E8B" w:rsidRDefault="001E361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Με τη συναίνεση του Σώματος και ώρα 11.00΄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Παρασκευή 6 Οκτωβρίου 2017 και ώρα 10.00΄, με αντικείμενο εργασιών του Σώματος: κοινοβουλευτικό έλεγχο, συζήτηση επικαίρων ερωτήσεων.</w:t>
      </w:r>
    </w:p>
    <w:p w14:paraId="7B85CEC5" w14:textId="77777777" w:rsidR="002F7E8B" w:rsidRDefault="001E361E">
      <w:pPr>
        <w:tabs>
          <w:tab w:val="left" w:pos="5386"/>
        </w:tabs>
        <w:contextualSpacing/>
        <w:rPr>
          <w:rFonts w:eastAsia="Times New Roman" w:cs="Times New Roman"/>
          <w:szCs w:val="24"/>
        </w:rPr>
      </w:pPr>
      <w:r>
        <w:rPr>
          <w:rFonts w:eastAsia="Times New Roman" w:cs="Times New Roman"/>
          <w:b/>
          <w:bCs/>
          <w:szCs w:val="24"/>
        </w:rPr>
        <w:t>Ο ΠΡΟΕΔΡΟΣ                                                                        ΟΙ ΓΡΑΜΜΑΤΕΙΣ</w:t>
      </w:r>
    </w:p>
    <w:sectPr w:rsidR="002F7E8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O1CEd6REkCXIuAkwLN9jDBw59rQ=" w:salt="wOMJnuBE30lrjhXlBx/kR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8B"/>
    <w:rsid w:val="001E361E"/>
    <w:rsid w:val="002F7E8B"/>
    <w:rsid w:val="008453D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5CDAF"/>
  <w15:docId w15:val="{DE90AF7E-C0C3-4656-A6D8-3743388A7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672C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672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518</MetadataID>
    <Session xmlns="641f345b-441b-4b81-9152-adc2e73ba5e1">Γ´</Session>
    <Date xmlns="641f345b-441b-4b81-9152-adc2e73ba5e1">2017-10-04T21:00:00+00:00</Date>
    <Status xmlns="641f345b-441b-4b81-9152-adc2e73ba5e1">
      <Url>http://srv-sp1/praktika/Lists/Incoming_Metadata/EditForm.aspx?ID=518&amp;Source=/praktika/Recordings_Library/Forms/AllItems.aspx</Url>
      <Description>Δημοσιεύτηκε</Description>
    </Status>
    <Meeting xmlns="641f345b-441b-4b81-9152-adc2e73ba5e1">Δ´</Meeting>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127CE7-36F1-4C72-AF63-8998A38260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9DF616-C21A-4E24-8106-2A4C88359112}">
  <ds:schemaRefs>
    <ds:schemaRef ds:uri="641f345b-441b-4b81-9152-adc2e73ba5e1"/>
    <ds:schemaRef ds:uri="http://schemas.microsoft.com/office/2006/metadata/properties"/>
    <ds:schemaRef ds:uri="http://schemas.microsoft.com/office/2006/documentManagement/types"/>
    <ds:schemaRef ds:uri="http://www.w3.org/XML/1998/namespace"/>
    <ds:schemaRef ds:uri="http://schemas.openxmlformats.org/package/2006/metadata/core-properties"/>
    <ds:schemaRef ds:uri="http://purl.org/dc/terms/"/>
    <ds:schemaRef ds:uri="http://purl.org/dc/elements/1.1/"/>
    <ds:schemaRef ds:uri="http://purl.org/dc/dcmitype/"/>
    <ds:schemaRef ds:uri="http://schemas.microsoft.com/office/infopath/2007/PartnerControls"/>
  </ds:schemaRefs>
</ds:datastoreItem>
</file>

<file path=customXml/itemProps3.xml><?xml version="1.0" encoding="utf-8"?>
<ds:datastoreItem xmlns:ds="http://schemas.openxmlformats.org/officeDocument/2006/customXml" ds:itemID="{614A55FC-143B-4CD3-BE81-E4DFDEE1AE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61</Pages>
  <Words>11321</Words>
  <Characters>61138</Characters>
  <Application>Microsoft Office Word</Application>
  <DocSecurity>0</DocSecurity>
  <Lines>509</Lines>
  <Paragraphs>144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2017-10-11T08:02:00Z</dcterms:created>
  <dcterms:modified xsi:type="dcterms:W3CDTF">2017-10-11T08:02:00Z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