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89A48" w14:textId="77777777" w:rsidR="00A26AD1" w:rsidRPr="00A26AD1" w:rsidRDefault="00A26AD1" w:rsidP="00A26AD1">
      <w:pPr>
        <w:spacing w:after="0" w:line="360" w:lineRule="auto"/>
        <w:rPr>
          <w:ins w:id="0" w:author="Φλούδα Χριστίνα" w:date="2019-03-07T13:49:00Z"/>
          <w:rFonts w:eastAsia="Times New Roman"/>
          <w:szCs w:val="24"/>
          <w:lang w:eastAsia="en-US"/>
        </w:rPr>
      </w:pPr>
      <w:ins w:id="1" w:author="Φλούδα Χριστίνα" w:date="2019-03-07T13:49:00Z">
        <w:r w:rsidRPr="00A26AD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C13904D" w14:textId="77777777" w:rsidR="00A26AD1" w:rsidRPr="00A26AD1" w:rsidRDefault="00A26AD1" w:rsidP="00A26AD1">
      <w:pPr>
        <w:spacing w:after="0" w:line="360" w:lineRule="auto"/>
        <w:rPr>
          <w:ins w:id="2" w:author="Φλούδα Χριστίνα" w:date="2019-03-07T13:49:00Z"/>
          <w:rFonts w:eastAsia="Times New Roman"/>
          <w:szCs w:val="24"/>
          <w:lang w:eastAsia="en-US"/>
        </w:rPr>
      </w:pPr>
    </w:p>
    <w:p w14:paraId="5593B323" w14:textId="77777777" w:rsidR="00A26AD1" w:rsidRPr="00A26AD1" w:rsidRDefault="00A26AD1" w:rsidP="00A26AD1">
      <w:pPr>
        <w:spacing w:after="0" w:line="360" w:lineRule="auto"/>
        <w:rPr>
          <w:ins w:id="3" w:author="Φλούδα Χριστίνα" w:date="2019-03-07T13:49:00Z"/>
          <w:rFonts w:eastAsia="Times New Roman"/>
          <w:szCs w:val="24"/>
          <w:lang w:eastAsia="en-US"/>
        </w:rPr>
      </w:pPr>
      <w:ins w:id="4" w:author="Φλούδα Χριστίνα" w:date="2019-03-07T13:49:00Z">
        <w:r w:rsidRPr="00A26AD1">
          <w:rPr>
            <w:rFonts w:eastAsia="Times New Roman"/>
            <w:szCs w:val="24"/>
            <w:lang w:eastAsia="en-US"/>
          </w:rPr>
          <w:t>ΠΙΝΑΚΑΣ ΠΕΡΙΕΧΟΜΕΝΩΝ</w:t>
        </w:r>
      </w:ins>
    </w:p>
    <w:p w14:paraId="1E4C2567" w14:textId="77777777" w:rsidR="00A26AD1" w:rsidRPr="00A26AD1" w:rsidRDefault="00A26AD1" w:rsidP="00A26AD1">
      <w:pPr>
        <w:spacing w:after="0" w:line="360" w:lineRule="auto"/>
        <w:rPr>
          <w:ins w:id="5" w:author="Φλούδα Χριστίνα" w:date="2019-03-07T13:49:00Z"/>
          <w:rFonts w:eastAsia="Times New Roman"/>
          <w:szCs w:val="24"/>
          <w:lang w:eastAsia="en-US"/>
        </w:rPr>
      </w:pPr>
      <w:ins w:id="6" w:author="Φλούδα Χριστίνα" w:date="2019-03-07T13:49:00Z">
        <w:r w:rsidRPr="00A26AD1">
          <w:rPr>
            <w:rFonts w:eastAsia="Times New Roman"/>
            <w:szCs w:val="24"/>
            <w:lang w:eastAsia="en-US"/>
          </w:rPr>
          <w:t xml:space="preserve">ΙΖ΄ ΠΕΡΙΟΔΟΣ </w:t>
        </w:r>
      </w:ins>
    </w:p>
    <w:p w14:paraId="6A43922B" w14:textId="77777777" w:rsidR="00A26AD1" w:rsidRPr="00A26AD1" w:rsidRDefault="00A26AD1" w:rsidP="00A26AD1">
      <w:pPr>
        <w:spacing w:after="0" w:line="360" w:lineRule="auto"/>
        <w:rPr>
          <w:ins w:id="7" w:author="Φλούδα Χριστίνα" w:date="2019-03-07T13:49:00Z"/>
          <w:rFonts w:eastAsia="Times New Roman"/>
          <w:szCs w:val="24"/>
          <w:lang w:eastAsia="en-US"/>
        </w:rPr>
      </w:pPr>
      <w:ins w:id="8" w:author="Φλούδα Χριστίνα" w:date="2019-03-07T13:49:00Z">
        <w:r w:rsidRPr="00A26AD1">
          <w:rPr>
            <w:rFonts w:eastAsia="Times New Roman"/>
            <w:szCs w:val="24"/>
            <w:lang w:eastAsia="en-US"/>
          </w:rPr>
          <w:t>ΠΡΟΕΔΡΕΥΟΜΕΝΗΣ ΚΟΙΝΟΒΟΥΛΕΥΤΙΚΗΣ ΔΗΜΟΚΡΑΤΙΑΣ</w:t>
        </w:r>
      </w:ins>
    </w:p>
    <w:p w14:paraId="3D4B6CD7" w14:textId="77777777" w:rsidR="00A26AD1" w:rsidRPr="00A26AD1" w:rsidRDefault="00A26AD1" w:rsidP="00A26AD1">
      <w:pPr>
        <w:spacing w:after="0" w:line="360" w:lineRule="auto"/>
        <w:rPr>
          <w:ins w:id="9" w:author="Φλούδα Χριστίνα" w:date="2019-03-07T13:49:00Z"/>
          <w:rFonts w:eastAsia="Times New Roman"/>
          <w:szCs w:val="24"/>
          <w:lang w:eastAsia="en-US"/>
        </w:rPr>
      </w:pPr>
      <w:ins w:id="10" w:author="Φλούδα Χριστίνα" w:date="2019-03-07T13:49:00Z">
        <w:r w:rsidRPr="00A26AD1">
          <w:rPr>
            <w:rFonts w:eastAsia="Times New Roman"/>
            <w:szCs w:val="24"/>
            <w:lang w:eastAsia="en-US"/>
          </w:rPr>
          <w:t>ΣΥΝΟΔΟΣ Δ΄</w:t>
        </w:r>
      </w:ins>
    </w:p>
    <w:p w14:paraId="119B3931" w14:textId="77777777" w:rsidR="00A26AD1" w:rsidRPr="00A26AD1" w:rsidRDefault="00A26AD1" w:rsidP="00A26AD1">
      <w:pPr>
        <w:spacing w:after="0" w:line="360" w:lineRule="auto"/>
        <w:rPr>
          <w:ins w:id="11" w:author="Φλούδα Χριστίνα" w:date="2019-03-07T13:49:00Z"/>
          <w:rFonts w:eastAsia="Times New Roman"/>
          <w:szCs w:val="24"/>
          <w:lang w:eastAsia="en-US"/>
        </w:rPr>
      </w:pPr>
    </w:p>
    <w:p w14:paraId="0AEDD26A" w14:textId="7F5CB071" w:rsidR="00A26AD1" w:rsidRPr="00A26AD1" w:rsidRDefault="00A26AD1" w:rsidP="00A26AD1">
      <w:pPr>
        <w:spacing w:after="0" w:line="360" w:lineRule="auto"/>
        <w:rPr>
          <w:ins w:id="12" w:author="Φλούδα Χριστίνα" w:date="2019-03-07T13:49:00Z"/>
          <w:rFonts w:eastAsia="Times New Roman"/>
          <w:szCs w:val="24"/>
          <w:lang w:eastAsia="en-US"/>
        </w:rPr>
      </w:pPr>
      <w:ins w:id="13" w:author="Φλούδα Χριστίνα" w:date="2019-03-07T13:49:00Z">
        <w:r w:rsidRPr="00A26AD1">
          <w:rPr>
            <w:rFonts w:eastAsia="Times New Roman"/>
            <w:szCs w:val="24"/>
            <w:lang w:eastAsia="en-US"/>
          </w:rPr>
          <w:t xml:space="preserve">ΣΥΝΕΔΡΙΑΣΗ </w:t>
        </w:r>
        <w:r>
          <w:rPr>
            <w:rFonts w:eastAsia="Times New Roman"/>
            <w:szCs w:val="24"/>
            <w:lang w:eastAsia="en-US"/>
          </w:rPr>
          <w:t>Ο</w:t>
        </w:r>
        <w:r w:rsidRPr="00A26AD1">
          <w:rPr>
            <w:rFonts w:eastAsia="Times New Roman"/>
            <w:szCs w:val="24"/>
            <w:lang w:eastAsia="en-US"/>
          </w:rPr>
          <w:t>Z΄</w:t>
        </w:r>
      </w:ins>
    </w:p>
    <w:p w14:paraId="60ADD62B" w14:textId="77777777" w:rsidR="00A26AD1" w:rsidRPr="00A26AD1" w:rsidRDefault="00A26AD1" w:rsidP="00A26AD1">
      <w:pPr>
        <w:spacing w:after="0" w:line="360" w:lineRule="auto"/>
        <w:rPr>
          <w:ins w:id="14" w:author="Φλούδα Χριστίνα" w:date="2019-03-07T13:49:00Z"/>
          <w:rFonts w:eastAsia="Times New Roman"/>
          <w:szCs w:val="24"/>
          <w:lang w:eastAsia="en-US"/>
        </w:rPr>
      </w:pPr>
      <w:ins w:id="15" w:author="Φλούδα Χριστίνα" w:date="2019-03-07T13:49:00Z">
        <w:r w:rsidRPr="00A26AD1">
          <w:rPr>
            <w:rFonts w:eastAsia="Times New Roman"/>
            <w:szCs w:val="24"/>
            <w:lang w:eastAsia="en-US"/>
          </w:rPr>
          <w:t>Παρασκευή  15 Φεβρουαρίου 2019</w:t>
        </w:r>
      </w:ins>
    </w:p>
    <w:p w14:paraId="07FE092A" w14:textId="77777777" w:rsidR="00A26AD1" w:rsidRPr="00A26AD1" w:rsidRDefault="00A26AD1" w:rsidP="00A26AD1">
      <w:pPr>
        <w:spacing w:after="0" w:line="360" w:lineRule="auto"/>
        <w:rPr>
          <w:ins w:id="16" w:author="Φλούδα Χριστίνα" w:date="2019-03-07T13:49:00Z"/>
          <w:rFonts w:eastAsia="Times New Roman"/>
          <w:szCs w:val="24"/>
          <w:lang w:eastAsia="en-US"/>
        </w:rPr>
      </w:pPr>
    </w:p>
    <w:p w14:paraId="37B2460F" w14:textId="77777777" w:rsidR="00A26AD1" w:rsidRPr="00A26AD1" w:rsidRDefault="00A26AD1" w:rsidP="00A26AD1">
      <w:pPr>
        <w:spacing w:after="0" w:line="360" w:lineRule="auto"/>
        <w:rPr>
          <w:ins w:id="17" w:author="Φλούδα Χριστίνα" w:date="2019-03-07T13:49:00Z"/>
          <w:rFonts w:eastAsia="Times New Roman"/>
          <w:szCs w:val="24"/>
          <w:lang w:eastAsia="en-US"/>
        </w:rPr>
      </w:pPr>
      <w:ins w:id="18" w:author="Φλούδα Χριστίνα" w:date="2019-03-07T13:49:00Z">
        <w:r w:rsidRPr="00A26AD1">
          <w:rPr>
            <w:rFonts w:eastAsia="Times New Roman"/>
            <w:szCs w:val="24"/>
            <w:lang w:eastAsia="en-US"/>
          </w:rPr>
          <w:t>ΘΕΜΑΤΑ</w:t>
        </w:r>
      </w:ins>
    </w:p>
    <w:p w14:paraId="4D3670F6" w14:textId="77777777" w:rsidR="00A26AD1" w:rsidRPr="00A26AD1" w:rsidRDefault="00A26AD1" w:rsidP="00A26AD1">
      <w:pPr>
        <w:spacing w:after="0" w:line="360" w:lineRule="auto"/>
        <w:rPr>
          <w:ins w:id="19" w:author="Φλούδα Χριστίνα" w:date="2019-03-07T13:49:00Z"/>
          <w:rFonts w:eastAsia="Times New Roman"/>
          <w:szCs w:val="24"/>
          <w:lang w:eastAsia="en-US"/>
        </w:rPr>
      </w:pPr>
      <w:ins w:id="20" w:author="Φλούδα Χριστίνα" w:date="2019-03-07T13:49:00Z">
        <w:r w:rsidRPr="00A26AD1">
          <w:rPr>
            <w:rFonts w:eastAsia="Times New Roman"/>
            <w:szCs w:val="24"/>
            <w:lang w:eastAsia="en-US"/>
          </w:rPr>
          <w:t xml:space="preserve"> </w:t>
        </w:r>
        <w:r w:rsidRPr="00A26AD1">
          <w:rPr>
            <w:rFonts w:eastAsia="Times New Roman"/>
            <w:szCs w:val="24"/>
            <w:lang w:eastAsia="en-US"/>
          </w:rPr>
          <w:br/>
          <w:t xml:space="preserve">Α. ΕΙΔΙΚΑ ΘΕΜΑΤΑ </w:t>
        </w:r>
        <w:r w:rsidRPr="00A26AD1">
          <w:rPr>
            <w:rFonts w:eastAsia="Times New Roman"/>
            <w:szCs w:val="24"/>
            <w:lang w:eastAsia="en-US"/>
          </w:rPr>
          <w:br/>
          <w:t xml:space="preserve">1. Επικύρωση Πρακτικών, σελ. </w:t>
        </w:r>
        <w:r w:rsidRPr="00A26AD1">
          <w:rPr>
            <w:rFonts w:eastAsia="Times New Roman"/>
            <w:szCs w:val="24"/>
            <w:lang w:eastAsia="en-US"/>
          </w:rPr>
          <w:br/>
          <w:t xml:space="preserve">2. Ανακοινώνεται ότι τη συνεδρίαση παρακολουθούν μαθητές από το 4ο Γενικό Λύκειο Χαλκίδας και τα Γυμνάσια </w:t>
        </w:r>
        <w:proofErr w:type="spellStart"/>
        <w:r w:rsidRPr="00A26AD1">
          <w:rPr>
            <w:rFonts w:eastAsia="Times New Roman"/>
            <w:szCs w:val="24"/>
            <w:lang w:eastAsia="en-US"/>
          </w:rPr>
          <w:t>Βουργαρελίου</w:t>
        </w:r>
        <w:proofErr w:type="spellEnd"/>
        <w:r w:rsidRPr="00A26AD1">
          <w:rPr>
            <w:rFonts w:eastAsia="Times New Roman"/>
            <w:szCs w:val="24"/>
            <w:lang w:eastAsia="en-US"/>
          </w:rPr>
          <w:t xml:space="preserve"> και  Άνω </w:t>
        </w:r>
        <w:proofErr w:type="spellStart"/>
        <w:r w:rsidRPr="00A26AD1">
          <w:rPr>
            <w:rFonts w:eastAsia="Times New Roman"/>
            <w:szCs w:val="24"/>
            <w:lang w:eastAsia="en-US"/>
          </w:rPr>
          <w:t>Καλεντίνης</w:t>
        </w:r>
        <w:proofErr w:type="spellEnd"/>
        <w:r w:rsidRPr="00A26AD1">
          <w:rPr>
            <w:rFonts w:eastAsia="Times New Roman"/>
            <w:szCs w:val="24"/>
            <w:lang w:eastAsia="en-US"/>
          </w:rPr>
          <w:t xml:space="preserve">  Άρτας, σελ. </w:t>
        </w:r>
        <w:r w:rsidRPr="00A26AD1">
          <w:rPr>
            <w:rFonts w:eastAsia="Times New Roman"/>
            <w:szCs w:val="24"/>
            <w:lang w:eastAsia="en-US"/>
          </w:rPr>
          <w:br/>
          <w:t xml:space="preserve">3. Επί διαδικαστικού θέματος, σελ. </w:t>
        </w:r>
        <w:r w:rsidRPr="00A26AD1">
          <w:rPr>
            <w:rFonts w:eastAsia="Times New Roman"/>
            <w:szCs w:val="24"/>
            <w:lang w:eastAsia="en-US"/>
          </w:rPr>
          <w:br/>
          <w:t xml:space="preserve"> </w:t>
        </w:r>
        <w:r w:rsidRPr="00A26AD1">
          <w:rPr>
            <w:rFonts w:eastAsia="Times New Roman"/>
            <w:szCs w:val="24"/>
            <w:lang w:eastAsia="en-US"/>
          </w:rPr>
          <w:br/>
          <w:t xml:space="preserve">Β. ΚΟΙΝΟΒΟΥΛΕΥΤΙΚΟΣ ΕΛΕΓΧΟΣ </w:t>
        </w:r>
        <w:r w:rsidRPr="00A26AD1">
          <w:rPr>
            <w:rFonts w:eastAsia="Times New Roman"/>
            <w:szCs w:val="24"/>
            <w:lang w:eastAsia="en-US"/>
          </w:rPr>
          <w:br/>
          <w:t xml:space="preserve">1. Ανακοίνωση του δελτίου επικαίρων ερωτήσεων της Δευτέρας 18 Φεβρουαρίου 2018, σελ. </w:t>
        </w:r>
        <w:r w:rsidRPr="00A26AD1">
          <w:rPr>
            <w:rFonts w:eastAsia="Times New Roman"/>
            <w:szCs w:val="24"/>
            <w:lang w:eastAsia="en-US"/>
          </w:rPr>
          <w:br/>
          <w:t>2. Συζήτηση επικαίρων ερωτήσεων:</w:t>
        </w:r>
        <w:r w:rsidRPr="00A26AD1">
          <w:rPr>
            <w:rFonts w:eastAsia="Times New Roman"/>
            <w:szCs w:val="24"/>
            <w:lang w:eastAsia="en-US"/>
          </w:rPr>
          <w:br/>
          <w:t xml:space="preserve">    Προς τον Υπουργό Παιδείας,  Έρευνας και Θρησκευμάτων:</w:t>
        </w:r>
        <w:r w:rsidRPr="00A26AD1">
          <w:rPr>
            <w:rFonts w:eastAsia="Times New Roman"/>
            <w:szCs w:val="24"/>
            <w:lang w:eastAsia="en-US"/>
          </w:rPr>
          <w:br/>
          <w:t xml:space="preserve">       i. με θέμα: «Αναθέσεις ερευνητικών έργων σε ερευνητικά κέντρα χωρίς διαδικασίες προκήρυξης και με άγνωστα κριτήρια επιλογής», σελ. </w:t>
        </w:r>
        <w:r w:rsidRPr="00A26AD1">
          <w:rPr>
            <w:rFonts w:eastAsia="Times New Roman"/>
            <w:szCs w:val="24"/>
            <w:lang w:eastAsia="en-US"/>
          </w:rPr>
          <w:br/>
          <w:t xml:space="preserve">       </w:t>
        </w:r>
        <w:proofErr w:type="spellStart"/>
        <w:r w:rsidRPr="00A26AD1">
          <w:rPr>
            <w:rFonts w:eastAsia="Times New Roman"/>
            <w:szCs w:val="24"/>
            <w:lang w:eastAsia="en-US"/>
          </w:rPr>
          <w:t>ii</w:t>
        </w:r>
        <w:proofErr w:type="spellEnd"/>
        <w:r w:rsidRPr="00A26AD1">
          <w:rPr>
            <w:rFonts w:eastAsia="Times New Roman"/>
            <w:szCs w:val="24"/>
            <w:lang w:eastAsia="en-US"/>
          </w:rPr>
          <w:t xml:space="preserve">. με θέμα: «Μεταφορά θέσης μέλους ΔΕΠ από την Ιατρική Σχολή του Δημοκριτείου Πανεπιστημίου Θράκης στο νεοσύστατο Πανεπιστήμιο Δυτικής Αττικής», σελ. </w:t>
        </w:r>
        <w:r w:rsidRPr="00A26AD1">
          <w:rPr>
            <w:rFonts w:eastAsia="Times New Roman"/>
            <w:szCs w:val="24"/>
            <w:lang w:eastAsia="en-US"/>
          </w:rPr>
          <w:br/>
          <w:t xml:space="preserve">       </w:t>
        </w:r>
        <w:proofErr w:type="spellStart"/>
        <w:r w:rsidRPr="00A26AD1">
          <w:rPr>
            <w:rFonts w:eastAsia="Times New Roman"/>
            <w:szCs w:val="24"/>
            <w:lang w:eastAsia="en-US"/>
          </w:rPr>
          <w:t>iii</w:t>
        </w:r>
        <w:proofErr w:type="spellEnd"/>
        <w:r w:rsidRPr="00A26AD1">
          <w:rPr>
            <w:rFonts w:eastAsia="Times New Roman"/>
            <w:szCs w:val="24"/>
            <w:lang w:eastAsia="en-US"/>
          </w:rPr>
          <w:t xml:space="preserve">. σχετικά «με τη μεταφορά μιας θέσης μέλους ΔΕΠ από την Ιατρική Σχολή του Δημοκριτείου Πανεπιστημίου Θράκης στο νεοσύστατο Πανεπιστήμιο Δυτικής Αττικής», σελ. </w:t>
        </w:r>
        <w:r w:rsidRPr="00A26AD1">
          <w:rPr>
            <w:rFonts w:eastAsia="Times New Roman"/>
            <w:szCs w:val="24"/>
            <w:lang w:eastAsia="en-US"/>
          </w:rPr>
          <w:br/>
          <w:t xml:space="preserve">       </w:t>
        </w:r>
        <w:proofErr w:type="spellStart"/>
        <w:r w:rsidRPr="00A26AD1">
          <w:rPr>
            <w:rFonts w:eastAsia="Times New Roman"/>
            <w:szCs w:val="24"/>
            <w:lang w:eastAsia="en-US"/>
          </w:rPr>
          <w:t>iv</w:t>
        </w:r>
        <w:proofErr w:type="spellEnd"/>
        <w:r w:rsidRPr="00A26AD1">
          <w:rPr>
            <w:rFonts w:eastAsia="Times New Roman"/>
            <w:szCs w:val="24"/>
            <w:lang w:eastAsia="en-US"/>
          </w:rPr>
          <w:t xml:space="preserve">. με θέμα: «Λειτουργία Σχολείου Δεύτερης Ευκαιρίας στη Σαμοθράκη», σελ. </w:t>
        </w:r>
        <w:r w:rsidRPr="00A26AD1">
          <w:rPr>
            <w:rFonts w:eastAsia="Times New Roman"/>
            <w:szCs w:val="24"/>
            <w:lang w:eastAsia="en-US"/>
          </w:rPr>
          <w:br/>
          <w:t xml:space="preserve">       v. με θέμα: «Αναιτιολόγητος αποκλεισμός καθηγητών από τη διεκδίκηση θέσεων διευθυντών εργαστηρίων και κλινικών», σελ. </w:t>
        </w:r>
        <w:r w:rsidRPr="00A26AD1">
          <w:rPr>
            <w:rFonts w:eastAsia="Times New Roman"/>
            <w:szCs w:val="24"/>
            <w:lang w:eastAsia="en-US"/>
          </w:rPr>
          <w:br/>
          <w:t xml:space="preserve">       </w:t>
        </w:r>
        <w:proofErr w:type="spellStart"/>
        <w:r w:rsidRPr="00A26AD1">
          <w:rPr>
            <w:rFonts w:eastAsia="Times New Roman"/>
            <w:szCs w:val="24"/>
            <w:lang w:eastAsia="en-US"/>
          </w:rPr>
          <w:t>vi</w:t>
        </w:r>
        <w:proofErr w:type="spellEnd"/>
        <w:r w:rsidRPr="00A26AD1">
          <w:rPr>
            <w:rFonts w:eastAsia="Times New Roman"/>
            <w:szCs w:val="24"/>
            <w:lang w:eastAsia="en-US"/>
          </w:rPr>
          <w:t xml:space="preserve">. σχετικά με τη «μεταφορά μαθητών των Μουσικών και Καλλιτεχνικών Σχολείων», σελ. </w:t>
        </w:r>
        <w:r w:rsidRPr="00A26AD1">
          <w:rPr>
            <w:rFonts w:eastAsia="Times New Roman"/>
            <w:szCs w:val="24"/>
            <w:lang w:eastAsia="en-US"/>
          </w:rPr>
          <w:br/>
          <w:t xml:space="preserve">       </w:t>
        </w:r>
        <w:proofErr w:type="spellStart"/>
        <w:r w:rsidRPr="00A26AD1">
          <w:rPr>
            <w:rFonts w:eastAsia="Times New Roman"/>
            <w:szCs w:val="24"/>
            <w:lang w:eastAsia="en-US"/>
          </w:rPr>
          <w:t>vii</w:t>
        </w:r>
        <w:proofErr w:type="spellEnd"/>
        <w:r w:rsidRPr="00A26AD1">
          <w:rPr>
            <w:rFonts w:eastAsia="Times New Roman"/>
            <w:szCs w:val="24"/>
            <w:lang w:eastAsia="en-US"/>
          </w:rPr>
          <w:t xml:space="preserve">. με θέμα: «Ωρολόγιο πρόγραμμα των μουσουλμανικών ιεροσπουδαστηρίων Θράκης», σελ. </w:t>
        </w:r>
        <w:r w:rsidRPr="00A26AD1">
          <w:rPr>
            <w:rFonts w:eastAsia="Times New Roman"/>
            <w:szCs w:val="24"/>
            <w:lang w:eastAsia="en-US"/>
          </w:rPr>
          <w:br/>
        </w:r>
      </w:ins>
    </w:p>
    <w:p w14:paraId="3C985A18" w14:textId="77777777" w:rsidR="00A26AD1" w:rsidRPr="00A26AD1" w:rsidRDefault="00A26AD1" w:rsidP="00A26AD1">
      <w:pPr>
        <w:spacing w:after="0" w:line="360" w:lineRule="auto"/>
        <w:rPr>
          <w:ins w:id="21" w:author="Φλούδα Χριστίνα" w:date="2019-03-07T13:49:00Z"/>
          <w:rFonts w:eastAsia="Times New Roman"/>
          <w:szCs w:val="24"/>
          <w:lang w:eastAsia="en-US"/>
        </w:rPr>
      </w:pPr>
      <w:ins w:id="22" w:author="Φλούδα Χριστίνα" w:date="2019-03-07T13:49:00Z">
        <w:r w:rsidRPr="00A26AD1">
          <w:rPr>
            <w:rFonts w:eastAsia="Times New Roman"/>
            <w:szCs w:val="24"/>
            <w:lang w:eastAsia="en-US"/>
          </w:rPr>
          <w:t>ΠΡΟΕΔΡΕΥΩΝ</w:t>
        </w:r>
      </w:ins>
    </w:p>
    <w:p w14:paraId="3BC5248F" w14:textId="77777777" w:rsidR="00A26AD1" w:rsidRPr="00A26AD1" w:rsidRDefault="00A26AD1" w:rsidP="00A26AD1">
      <w:pPr>
        <w:spacing w:after="0" w:line="360" w:lineRule="auto"/>
        <w:rPr>
          <w:ins w:id="23" w:author="Φλούδα Χριστίνα" w:date="2019-03-07T13:49:00Z"/>
          <w:rFonts w:eastAsia="Times New Roman"/>
          <w:szCs w:val="24"/>
          <w:lang w:eastAsia="en-US"/>
        </w:rPr>
      </w:pPr>
      <w:ins w:id="24" w:author="Φλούδα Χριστίνα" w:date="2019-03-07T13:49:00Z">
        <w:r w:rsidRPr="00A26AD1">
          <w:rPr>
            <w:rFonts w:eastAsia="Times New Roman"/>
            <w:szCs w:val="24"/>
            <w:lang w:eastAsia="en-US"/>
          </w:rPr>
          <w:t>ΓΕΩΡΓΙΑΔΗΣ Μ. , σελ.</w:t>
        </w:r>
        <w:r w:rsidRPr="00A26AD1">
          <w:rPr>
            <w:rFonts w:eastAsia="Times New Roman"/>
            <w:szCs w:val="24"/>
            <w:lang w:eastAsia="en-US"/>
          </w:rPr>
          <w:br/>
        </w:r>
      </w:ins>
    </w:p>
    <w:p w14:paraId="151853A0" w14:textId="77777777" w:rsidR="00A26AD1" w:rsidRPr="00A26AD1" w:rsidRDefault="00A26AD1" w:rsidP="00A26AD1">
      <w:pPr>
        <w:spacing w:after="0" w:line="360" w:lineRule="auto"/>
        <w:rPr>
          <w:ins w:id="25" w:author="Φλούδα Χριστίνα" w:date="2019-03-07T13:49:00Z"/>
          <w:rFonts w:eastAsia="Times New Roman"/>
          <w:szCs w:val="24"/>
          <w:lang w:eastAsia="en-US"/>
        </w:rPr>
      </w:pPr>
    </w:p>
    <w:p w14:paraId="614CD426" w14:textId="77777777" w:rsidR="00A26AD1" w:rsidRPr="00A26AD1" w:rsidRDefault="00A26AD1" w:rsidP="00A26AD1">
      <w:pPr>
        <w:spacing w:after="0" w:line="360" w:lineRule="auto"/>
        <w:rPr>
          <w:ins w:id="26" w:author="Φλούδα Χριστίνα" w:date="2019-03-07T13:49:00Z"/>
          <w:rFonts w:eastAsia="Times New Roman"/>
          <w:szCs w:val="24"/>
          <w:lang w:eastAsia="en-US"/>
        </w:rPr>
      </w:pPr>
      <w:ins w:id="27" w:author="Φλούδα Χριστίνα" w:date="2019-03-07T13:49:00Z">
        <w:r w:rsidRPr="00A26AD1">
          <w:rPr>
            <w:rFonts w:eastAsia="Times New Roman"/>
            <w:szCs w:val="24"/>
            <w:lang w:eastAsia="en-US"/>
          </w:rPr>
          <w:t>ΟΜΙΛΗΤΕΣ</w:t>
        </w:r>
      </w:ins>
    </w:p>
    <w:p w14:paraId="67C9C7F3" w14:textId="5B73AA64" w:rsidR="00A26AD1" w:rsidRDefault="00A26AD1" w:rsidP="00A26AD1">
      <w:pPr>
        <w:spacing w:line="600" w:lineRule="auto"/>
        <w:ind w:firstLine="720"/>
        <w:jc w:val="center"/>
        <w:rPr>
          <w:ins w:id="28" w:author="Φλούδα Χριστίνα" w:date="2019-03-07T13:49:00Z"/>
          <w:rFonts w:eastAsia="Times New Roman"/>
          <w:szCs w:val="24"/>
        </w:rPr>
      </w:pPr>
      <w:ins w:id="29" w:author="Φλούδα Χριστίνα" w:date="2019-03-07T13:49:00Z">
        <w:r w:rsidRPr="00A26AD1">
          <w:rPr>
            <w:rFonts w:eastAsia="Times New Roman"/>
            <w:szCs w:val="24"/>
            <w:lang w:eastAsia="en-US"/>
          </w:rPr>
          <w:br/>
          <w:t>Α. Επί διαδικαστικού θέματος:</w:t>
        </w:r>
        <w:r w:rsidRPr="00A26AD1">
          <w:rPr>
            <w:rFonts w:eastAsia="Times New Roman"/>
            <w:szCs w:val="24"/>
            <w:lang w:eastAsia="en-US"/>
          </w:rPr>
          <w:br/>
          <w:t>ΓΕΩΡΓΙΑΔΗΣ Μ. , σελ.</w:t>
        </w:r>
        <w:r w:rsidRPr="00A26AD1">
          <w:rPr>
            <w:rFonts w:eastAsia="Times New Roman"/>
            <w:szCs w:val="24"/>
            <w:lang w:eastAsia="en-US"/>
          </w:rPr>
          <w:br/>
          <w:t>ΚΕΓΚΕΡΟΓΛΟΥ Β. , σελ.</w:t>
        </w:r>
        <w:r w:rsidRPr="00A26AD1">
          <w:rPr>
            <w:rFonts w:eastAsia="Times New Roman"/>
            <w:szCs w:val="24"/>
            <w:lang w:eastAsia="en-US"/>
          </w:rPr>
          <w:br/>
        </w:r>
        <w:r w:rsidRPr="00A26AD1">
          <w:rPr>
            <w:rFonts w:eastAsia="Times New Roman"/>
            <w:szCs w:val="24"/>
            <w:lang w:eastAsia="en-US"/>
          </w:rPr>
          <w:br/>
          <w:t>Β. Επί των επικαίρων ερωτήσεων:</w:t>
        </w:r>
        <w:r w:rsidRPr="00A26AD1">
          <w:rPr>
            <w:rFonts w:eastAsia="Times New Roman"/>
            <w:szCs w:val="24"/>
            <w:lang w:eastAsia="en-US"/>
          </w:rPr>
          <w:br/>
          <w:t>ΑΧΜΕΤ Ι. , σελ.</w:t>
        </w:r>
        <w:r w:rsidRPr="00A26AD1">
          <w:rPr>
            <w:rFonts w:eastAsia="Times New Roman"/>
            <w:szCs w:val="24"/>
            <w:lang w:eastAsia="en-US"/>
          </w:rPr>
          <w:br/>
          <w:t>ΓΑΒΡΟΓΛΟΥ Κ. , σελ.</w:t>
        </w:r>
        <w:r w:rsidRPr="00A26AD1">
          <w:rPr>
            <w:rFonts w:eastAsia="Times New Roman"/>
            <w:szCs w:val="24"/>
            <w:lang w:eastAsia="en-US"/>
          </w:rPr>
          <w:br/>
          <w:t>ΔΕΛΗΣ Ι. , σελ.</w:t>
        </w:r>
        <w:r w:rsidRPr="00A26AD1">
          <w:rPr>
            <w:rFonts w:eastAsia="Times New Roman"/>
            <w:szCs w:val="24"/>
            <w:lang w:eastAsia="en-US"/>
          </w:rPr>
          <w:br/>
          <w:t>ΔΗΜΟΣΧΑΚΗΣ Α. , σελ.</w:t>
        </w:r>
        <w:r w:rsidRPr="00A26AD1">
          <w:rPr>
            <w:rFonts w:eastAsia="Times New Roman"/>
            <w:szCs w:val="24"/>
            <w:lang w:eastAsia="en-US"/>
          </w:rPr>
          <w:br/>
          <w:t>ΚΡΕΜΑΣΤΙΝΟΣ Δ. , σελ.</w:t>
        </w:r>
        <w:r w:rsidRPr="00A26AD1">
          <w:rPr>
            <w:rFonts w:eastAsia="Times New Roman"/>
            <w:szCs w:val="24"/>
            <w:lang w:eastAsia="en-US"/>
          </w:rPr>
          <w:br/>
          <w:t>ΚΥΡΙΑΖΙΔΗΣ Δ. , σελ.</w:t>
        </w:r>
        <w:r w:rsidRPr="00A26AD1">
          <w:rPr>
            <w:rFonts w:eastAsia="Times New Roman"/>
            <w:szCs w:val="24"/>
            <w:lang w:eastAsia="en-US"/>
          </w:rPr>
          <w:br/>
          <w:t>ΣΤΥΛΙΟΣ Γ. , σελ.</w:t>
        </w:r>
        <w:r w:rsidRPr="00A26AD1">
          <w:rPr>
            <w:rFonts w:eastAsia="Times New Roman"/>
            <w:szCs w:val="24"/>
            <w:lang w:eastAsia="en-US"/>
          </w:rPr>
          <w:br/>
          <w:t>ΦΩΤΑΚΗΣ Κ. , σελ.</w:t>
        </w:r>
        <w:r w:rsidRPr="00A26AD1">
          <w:rPr>
            <w:rFonts w:eastAsia="Times New Roman"/>
            <w:szCs w:val="24"/>
            <w:lang w:eastAsia="en-US"/>
          </w:rPr>
          <w:br/>
        </w:r>
      </w:ins>
    </w:p>
    <w:p w14:paraId="19B72355" w14:textId="553EDDA4" w:rsidR="00D23C6B" w:rsidRDefault="00A26AD1">
      <w:pPr>
        <w:spacing w:line="600" w:lineRule="auto"/>
        <w:ind w:firstLine="720"/>
        <w:jc w:val="center"/>
        <w:rPr>
          <w:rFonts w:eastAsia="Times New Roman"/>
          <w:szCs w:val="24"/>
        </w:rPr>
      </w:pPr>
      <w:r w:rsidRPr="003F7C10">
        <w:rPr>
          <w:rFonts w:eastAsia="Times New Roman"/>
          <w:szCs w:val="24"/>
        </w:rPr>
        <w:t>ΠΡΑΚΤΙΚΑ ΒΟΥΛΗΣ</w:t>
      </w:r>
    </w:p>
    <w:p w14:paraId="19B72356" w14:textId="77777777" w:rsidR="00D23C6B" w:rsidRDefault="00A26AD1">
      <w:pPr>
        <w:spacing w:line="600" w:lineRule="auto"/>
        <w:ind w:firstLine="720"/>
        <w:jc w:val="center"/>
        <w:rPr>
          <w:rFonts w:eastAsia="Times New Roman"/>
          <w:szCs w:val="24"/>
        </w:rPr>
      </w:pPr>
      <w:r w:rsidRPr="003F7C10">
        <w:rPr>
          <w:rFonts w:eastAsia="Times New Roman"/>
          <w:szCs w:val="24"/>
        </w:rPr>
        <w:t>Ι</w:t>
      </w:r>
      <w:r w:rsidRPr="003F7C10">
        <w:rPr>
          <w:rFonts w:eastAsia="Times New Roman"/>
          <w:szCs w:val="24"/>
        </w:rPr>
        <w:t xml:space="preserve">Ζ΄ ΠΕΡΙΟΔΟΣ </w:t>
      </w:r>
    </w:p>
    <w:p w14:paraId="19B72357" w14:textId="77777777" w:rsidR="00D23C6B" w:rsidRDefault="00A26AD1">
      <w:pPr>
        <w:spacing w:line="600" w:lineRule="auto"/>
        <w:ind w:firstLine="720"/>
        <w:jc w:val="center"/>
        <w:rPr>
          <w:rFonts w:eastAsia="Times New Roman"/>
          <w:szCs w:val="24"/>
        </w:rPr>
      </w:pPr>
      <w:r w:rsidRPr="003F7C10">
        <w:rPr>
          <w:rFonts w:eastAsia="Times New Roman"/>
          <w:szCs w:val="24"/>
        </w:rPr>
        <w:t>ΠΡΟ</w:t>
      </w:r>
      <w:bookmarkStart w:id="30" w:name="_GoBack"/>
      <w:bookmarkEnd w:id="30"/>
      <w:r w:rsidRPr="003F7C10">
        <w:rPr>
          <w:rFonts w:eastAsia="Times New Roman"/>
          <w:szCs w:val="24"/>
        </w:rPr>
        <w:t>ΕΔΡΕΥΟΜΕΝΗΣ ΚΟΙΝΟΒΟΥΛΕΥΤΙΚΗΣ ΔΗΜΟΚΡΑΤΙΑΣ</w:t>
      </w:r>
    </w:p>
    <w:p w14:paraId="19B72358" w14:textId="77777777" w:rsidR="00D23C6B" w:rsidRDefault="00A26AD1">
      <w:pPr>
        <w:spacing w:line="600" w:lineRule="auto"/>
        <w:ind w:firstLine="720"/>
        <w:jc w:val="center"/>
        <w:rPr>
          <w:rFonts w:eastAsia="Times New Roman"/>
          <w:szCs w:val="24"/>
        </w:rPr>
      </w:pPr>
      <w:r w:rsidRPr="003F7C10">
        <w:rPr>
          <w:rFonts w:eastAsia="Times New Roman"/>
          <w:szCs w:val="24"/>
        </w:rPr>
        <w:t>ΣΥΝΟΔΟΣ Δ΄</w:t>
      </w:r>
    </w:p>
    <w:p w14:paraId="19B72359" w14:textId="77777777" w:rsidR="00D23C6B" w:rsidRDefault="00A26AD1">
      <w:pPr>
        <w:spacing w:line="600" w:lineRule="auto"/>
        <w:ind w:firstLine="720"/>
        <w:jc w:val="center"/>
        <w:rPr>
          <w:rFonts w:eastAsia="Times New Roman"/>
          <w:szCs w:val="24"/>
        </w:rPr>
      </w:pPr>
      <w:r w:rsidRPr="003F7C10">
        <w:rPr>
          <w:rFonts w:eastAsia="Times New Roman"/>
          <w:szCs w:val="24"/>
        </w:rPr>
        <w:t xml:space="preserve">ΣΥΝΕΔΡΙΑΣΗ  </w:t>
      </w:r>
      <w:r>
        <w:rPr>
          <w:rFonts w:eastAsia="Times New Roman"/>
          <w:szCs w:val="24"/>
        </w:rPr>
        <w:t>Ο</w:t>
      </w:r>
      <w:r w:rsidRPr="003F7C10">
        <w:rPr>
          <w:rFonts w:eastAsia="Times New Roman"/>
          <w:szCs w:val="24"/>
        </w:rPr>
        <w:t>Ζ΄</w:t>
      </w:r>
    </w:p>
    <w:p w14:paraId="19B7235A" w14:textId="77777777" w:rsidR="00D23C6B" w:rsidRDefault="00A26AD1">
      <w:pPr>
        <w:spacing w:line="600" w:lineRule="auto"/>
        <w:ind w:firstLine="720"/>
        <w:jc w:val="center"/>
        <w:rPr>
          <w:rFonts w:eastAsia="Times New Roman"/>
          <w:szCs w:val="24"/>
        </w:rPr>
      </w:pPr>
      <w:r w:rsidRPr="003F7C10">
        <w:rPr>
          <w:rFonts w:eastAsia="Times New Roman"/>
          <w:szCs w:val="24"/>
        </w:rPr>
        <w:t>Παρασκευή 15 Φεβρουαρίου 2019</w:t>
      </w:r>
    </w:p>
    <w:p w14:paraId="19B7235B" w14:textId="77777777" w:rsidR="00D23C6B" w:rsidRDefault="00A26AD1">
      <w:pPr>
        <w:spacing w:line="600" w:lineRule="auto"/>
        <w:ind w:firstLine="720"/>
        <w:jc w:val="both"/>
        <w:rPr>
          <w:rFonts w:eastAsia="Times New Roman"/>
          <w:szCs w:val="24"/>
        </w:rPr>
      </w:pPr>
      <w:r w:rsidRPr="003F7C10">
        <w:rPr>
          <w:rFonts w:eastAsia="Times New Roman"/>
          <w:szCs w:val="24"/>
        </w:rPr>
        <w:t>Αθήνα, σήμερα στις 15 Φεβρουαρίου 2019, ημέρα Παρασκευή και ώρα 10.08΄</w:t>
      </w:r>
      <w:r>
        <w:rPr>
          <w:rFonts w:eastAsia="Times New Roman"/>
          <w:szCs w:val="24"/>
        </w:rPr>
        <w:t>,</w:t>
      </w:r>
      <w:r w:rsidRPr="003F7C1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w:t>
      </w:r>
      <w:r>
        <w:rPr>
          <w:rFonts w:eastAsia="Times New Roman"/>
          <w:szCs w:val="24"/>
        </w:rPr>
        <w:t xml:space="preserve">κ. </w:t>
      </w:r>
      <w:r w:rsidRPr="00D1482C">
        <w:rPr>
          <w:rFonts w:eastAsia="Times New Roman"/>
          <w:b/>
          <w:szCs w:val="24"/>
        </w:rPr>
        <w:t>ΜΑΡΙΟΥ ΓΕΩΡΓΙΑΔΗ</w:t>
      </w:r>
      <w:r w:rsidRPr="003F7C10">
        <w:rPr>
          <w:rFonts w:eastAsia="Times New Roman"/>
          <w:szCs w:val="24"/>
        </w:rPr>
        <w:t xml:space="preserve">. </w:t>
      </w:r>
    </w:p>
    <w:p w14:paraId="19B7235C" w14:textId="77777777" w:rsidR="00D23C6B" w:rsidRDefault="00A26AD1">
      <w:pPr>
        <w:spacing w:line="600" w:lineRule="auto"/>
        <w:ind w:firstLine="720"/>
        <w:jc w:val="both"/>
        <w:rPr>
          <w:rFonts w:eastAsia="Times New Roman"/>
          <w:szCs w:val="24"/>
        </w:rPr>
      </w:pPr>
      <w:r w:rsidRPr="00324F2D">
        <w:rPr>
          <w:rFonts w:eastAsia="Times New Roman"/>
          <w:b/>
          <w:szCs w:val="24"/>
        </w:rPr>
        <w:t xml:space="preserve">ΠΡΟΕΔΡΕΥΩΝ (Μάριος Γεωργιάδης): </w:t>
      </w:r>
      <w:r w:rsidRPr="003F7C10">
        <w:rPr>
          <w:rFonts w:eastAsia="Times New Roman"/>
          <w:szCs w:val="24"/>
        </w:rPr>
        <w:t>Κυρίες και κύριοι συνάδελφοι, αρχίζει η συνεδρίαση.</w:t>
      </w:r>
    </w:p>
    <w:p w14:paraId="19B7235D" w14:textId="77777777" w:rsidR="00D23C6B" w:rsidRDefault="00A26AD1">
      <w:pPr>
        <w:spacing w:line="600" w:lineRule="auto"/>
        <w:ind w:firstLine="720"/>
        <w:jc w:val="both"/>
        <w:rPr>
          <w:rFonts w:eastAsia="Times New Roman"/>
          <w:szCs w:val="24"/>
        </w:rPr>
      </w:pPr>
      <w:r w:rsidRPr="003F7C10">
        <w:rPr>
          <w:rFonts w:eastAsia="Times New Roman"/>
          <w:szCs w:val="24"/>
        </w:rPr>
        <w:t xml:space="preserve">(ΕΠΙΚΥΡΩΣΗ </w:t>
      </w:r>
      <w:r w:rsidRPr="003F7C10">
        <w:rPr>
          <w:rFonts w:eastAsia="Times New Roman"/>
          <w:szCs w:val="24"/>
        </w:rPr>
        <w:t>ΠΡΑΚΤΙΚΩΝ: Σύμφωνα με την από 14</w:t>
      </w:r>
      <w:r>
        <w:rPr>
          <w:rFonts w:eastAsia="Times New Roman"/>
          <w:szCs w:val="24"/>
        </w:rPr>
        <w:t>-</w:t>
      </w:r>
      <w:r w:rsidRPr="003F7C10">
        <w:rPr>
          <w:rFonts w:eastAsia="Times New Roman"/>
          <w:szCs w:val="24"/>
        </w:rPr>
        <w:t>2</w:t>
      </w:r>
      <w:r>
        <w:rPr>
          <w:rFonts w:eastAsia="Times New Roman"/>
          <w:szCs w:val="24"/>
        </w:rPr>
        <w:t>-</w:t>
      </w:r>
      <w:r w:rsidRPr="003F7C10">
        <w:rPr>
          <w:rFonts w:eastAsia="Times New Roman"/>
          <w:szCs w:val="24"/>
        </w:rPr>
        <w:t xml:space="preserve">2019 εξουσιοδότηση του Σώματος επικυρώθηκαν με ευθύνη του </w:t>
      </w:r>
      <w:r w:rsidRPr="003F7C10">
        <w:rPr>
          <w:rFonts w:eastAsia="Times New Roman"/>
          <w:szCs w:val="24"/>
        </w:rPr>
        <w:lastRenderedPageBreak/>
        <w:t>Προεδρείου τα Πρακτικά της ΣΤ΄ συνεδριάσεώς του, της Πέμπτης 14 Φεβρουαρίου 2019, σε ό,τι αφορά την ψήφιση στο σύνολο των σχεδίων νόμων: α) «Κύρωση της από 24 Ιανο</w:t>
      </w:r>
      <w:r w:rsidRPr="003F7C10">
        <w:rPr>
          <w:rFonts w:eastAsia="Times New Roman"/>
          <w:szCs w:val="24"/>
        </w:rPr>
        <w:t xml:space="preserve">υαρίου 2019 Σύμβασης Παράτασης της </w:t>
      </w:r>
      <w:r w:rsidRPr="005E580D">
        <w:rPr>
          <w:rFonts w:eastAsia="Times New Roman"/>
          <w:szCs w:val="24"/>
        </w:rPr>
        <w:t>“</w:t>
      </w:r>
      <w:r w:rsidRPr="003F7C10">
        <w:rPr>
          <w:rFonts w:eastAsia="Times New Roman"/>
          <w:szCs w:val="24"/>
        </w:rPr>
        <w:t>Σύμβασης Ανάπτυξης Αεροδρομίου</w:t>
      </w:r>
      <w:r w:rsidRPr="005E580D">
        <w:rPr>
          <w:rFonts w:eastAsia="Times New Roman"/>
          <w:szCs w:val="24"/>
        </w:rPr>
        <w:t>”</w:t>
      </w:r>
      <w:r w:rsidRPr="003F7C10">
        <w:rPr>
          <w:rFonts w:eastAsia="Times New Roman"/>
          <w:szCs w:val="24"/>
        </w:rPr>
        <w:t>, που υπογράφηκε στην Αθήνα στις 31 Ιουλίου 1995 και κυρώθηκε με τον ν. 2338/1995 (Α΄</w:t>
      </w:r>
      <w:r>
        <w:rPr>
          <w:rFonts w:eastAsia="Times New Roman"/>
          <w:szCs w:val="24"/>
        </w:rPr>
        <w:t xml:space="preserve"> </w:t>
      </w:r>
      <w:r w:rsidRPr="003F7C10">
        <w:rPr>
          <w:rFonts w:eastAsia="Times New Roman"/>
          <w:szCs w:val="24"/>
        </w:rPr>
        <w:t xml:space="preserve">202)», β) «Κύρωση της Συμφωνίας μεταξύ της Κυβέρνησης της Ελληνικής Δημοκρατίας και της Κυβέρνησης του </w:t>
      </w:r>
      <w:r w:rsidRPr="003F7C10">
        <w:rPr>
          <w:rFonts w:eastAsia="Times New Roman"/>
          <w:szCs w:val="24"/>
        </w:rPr>
        <w:t>Κράτους του Κουβέιτ για την προώθηση και αμοιβαία προστασία των επενδύσεων και των Ρηματικών Διακοινώσεων σχετικά με τη διόρθωση του άρθρου 11 παράγραφος 2 του ελληνικού πρωτότυπου κειμένου»</w:t>
      </w:r>
      <w:r>
        <w:rPr>
          <w:rFonts w:eastAsia="Times New Roman"/>
          <w:szCs w:val="24"/>
        </w:rPr>
        <w:t>.</w:t>
      </w:r>
      <w:r w:rsidRPr="003F7C10">
        <w:rPr>
          <w:rFonts w:eastAsia="Times New Roman"/>
          <w:szCs w:val="24"/>
        </w:rPr>
        <w:t>)</w:t>
      </w:r>
    </w:p>
    <w:p w14:paraId="19B7235E" w14:textId="77777777" w:rsidR="00D23C6B" w:rsidRDefault="00A26AD1">
      <w:pPr>
        <w:spacing w:line="600" w:lineRule="auto"/>
        <w:ind w:firstLine="720"/>
        <w:jc w:val="both"/>
        <w:rPr>
          <w:rFonts w:eastAsia="Times New Roman"/>
          <w:szCs w:val="24"/>
        </w:rPr>
      </w:pPr>
      <w:r w:rsidRPr="003F7C10">
        <w:rPr>
          <w:rFonts w:eastAsia="Times New Roman"/>
          <w:szCs w:val="24"/>
        </w:rPr>
        <w:t>Κυρίες και κύριοι συνάδελφοι, έχω την τιμή να ανακοινώσω στο Σώ</w:t>
      </w:r>
      <w:r w:rsidRPr="003F7C10">
        <w:rPr>
          <w:rFonts w:eastAsia="Times New Roman"/>
          <w:szCs w:val="24"/>
        </w:rPr>
        <w:t xml:space="preserve">μα το </w:t>
      </w:r>
      <w:r>
        <w:rPr>
          <w:rFonts w:eastAsia="Times New Roman"/>
          <w:szCs w:val="24"/>
        </w:rPr>
        <w:t>δ</w:t>
      </w:r>
      <w:r w:rsidRPr="003F7C10">
        <w:rPr>
          <w:rFonts w:eastAsia="Times New Roman"/>
          <w:szCs w:val="24"/>
        </w:rPr>
        <w:t xml:space="preserve">ελτίο </w:t>
      </w:r>
      <w:r>
        <w:rPr>
          <w:rFonts w:eastAsia="Times New Roman"/>
          <w:szCs w:val="24"/>
        </w:rPr>
        <w:t>ε</w:t>
      </w:r>
      <w:r w:rsidRPr="003F7C10">
        <w:rPr>
          <w:rFonts w:eastAsia="Times New Roman"/>
          <w:szCs w:val="24"/>
        </w:rPr>
        <w:t xml:space="preserve">πικαίρων </w:t>
      </w:r>
      <w:r>
        <w:rPr>
          <w:rFonts w:eastAsia="Times New Roman"/>
          <w:szCs w:val="24"/>
        </w:rPr>
        <w:t>ε</w:t>
      </w:r>
      <w:r w:rsidRPr="003F7C10">
        <w:rPr>
          <w:rFonts w:eastAsia="Times New Roman"/>
          <w:szCs w:val="24"/>
        </w:rPr>
        <w:t>ρωτήσεων της Δευτέρας 18 Φεβρουαρίου 2019.</w:t>
      </w:r>
    </w:p>
    <w:p w14:paraId="19B7235F" w14:textId="77777777" w:rsidR="00D23C6B" w:rsidRDefault="00A26AD1">
      <w:pPr>
        <w:spacing w:line="600" w:lineRule="auto"/>
        <w:ind w:firstLine="720"/>
        <w:jc w:val="both"/>
        <w:rPr>
          <w:rFonts w:eastAsia="Times New Roman"/>
          <w:szCs w:val="24"/>
        </w:rPr>
      </w:pPr>
      <w:r w:rsidRPr="003F7C10">
        <w:rPr>
          <w:rFonts w:eastAsia="Times New Roman"/>
          <w:szCs w:val="24"/>
        </w:rPr>
        <w:t xml:space="preserve">Α. </w:t>
      </w:r>
      <w:r w:rsidRPr="003F7C10">
        <w:rPr>
          <w:rFonts w:eastAsia="Times New Roman"/>
          <w:szCs w:val="24"/>
        </w:rPr>
        <w:t xml:space="preserve">ΕΠΙΚΑΙΡΕΣ ΕΡΩΤΗΣΕΙΣ </w:t>
      </w:r>
      <w:r w:rsidRPr="003F7C10">
        <w:rPr>
          <w:rFonts w:eastAsia="Times New Roman"/>
          <w:szCs w:val="24"/>
        </w:rPr>
        <w:t>Πρώτου Κύκλου (Άρθρο 130 παρ</w:t>
      </w:r>
      <w:r>
        <w:rPr>
          <w:rFonts w:eastAsia="Times New Roman"/>
          <w:szCs w:val="24"/>
        </w:rPr>
        <w:t>άγραφοι</w:t>
      </w:r>
      <w:r w:rsidRPr="003F7C10">
        <w:rPr>
          <w:rFonts w:eastAsia="Times New Roman"/>
          <w:szCs w:val="24"/>
        </w:rPr>
        <w:t xml:space="preserve"> 2 και 3 </w:t>
      </w:r>
      <w:r>
        <w:rPr>
          <w:rFonts w:eastAsia="Times New Roman"/>
          <w:szCs w:val="24"/>
        </w:rPr>
        <w:t xml:space="preserve">του </w:t>
      </w:r>
      <w:r w:rsidRPr="003F7C10">
        <w:rPr>
          <w:rFonts w:eastAsia="Times New Roman"/>
          <w:szCs w:val="24"/>
        </w:rPr>
        <w:t>Κανονισμού της Βουλής)</w:t>
      </w:r>
    </w:p>
    <w:p w14:paraId="19B72360" w14:textId="77777777" w:rsidR="00D23C6B" w:rsidRDefault="00A26AD1">
      <w:pPr>
        <w:spacing w:line="600" w:lineRule="auto"/>
        <w:ind w:firstLine="720"/>
        <w:jc w:val="both"/>
        <w:rPr>
          <w:rFonts w:eastAsia="Times New Roman"/>
          <w:szCs w:val="24"/>
        </w:rPr>
      </w:pPr>
      <w:r w:rsidRPr="003F7C10">
        <w:rPr>
          <w:rFonts w:eastAsia="Times New Roman"/>
          <w:szCs w:val="24"/>
        </w:rPr>
        <w:lastRenderedPageBreak/>
        <w:t>1. Η με αριθμό 349/11</w:t>
      </w:r>
      <w:r>
        <w:rPr>
          <w:rFonts w:eastAsia="Times New Roman"/>
          <w:szCs w:val="24"/>
        </w:rPr>
        <w:t>-</w:t>
      </w:r>
      <w:r w:rsidRPr="003F7C10">
        <w:rPr>
          <w:rFonts w:eastAsia="Times New Roman"/>
          <w:szCs w:val="24"/>
        </w:rPr>
        <w:t>2</w:t>
      </w:r>
      <w:r>
        <w:rPr>
          <w:rFonts w:eastAsia="Times New Roman"/>
          <w:szCs w:val="24"/>
        </w:rPr>
        <w:t>-</w:t>
      </w:r>
      <w:r w:rsidRPr="003F7C10">
        <w:rPr>
          <w:rFonts w:eastAsia="Times New Roman"/>
          <w:szCs w:val="24"/>
        </w:rPr>
        <w:t xml:space="preserve">2019 επίκαιρη ερώτηση του Βουλευτή Β΄ Αθηνών της </w:t>
      </w:r>
      <w:r>
        <w:rPr>
          <w:rFonts w:eastAsia="Times New Roman"/>
          <w:szCs w:val="24"/>
        </w:rPr>
        <w:t>Νέας Δημοκρατίας κ. Σπ</w:t>
      </w:r>
      <w:r>
        <w:rPr>
          <w:rFonts w:eastAsia="Times New Roman"/>
          <w:szCs w:val="24"/>
        </w:rPr>
        <w:t>υρίδωνος</w:t>
      </w:r>
      <w:r>
        <w:rPr>
          <w:rFonts w:eastAsia="Times New Roman"/>
          <w:szCs w:val="24"/>
        </w:rPr>
        <w:t xml:space="preserve"> - </w:t>
      </w:r>
      <w:proofErr w:type="spellStart"/>
      <w:r>
        <w:rPr>
          <w:rFonts w:eastAsia="Times New Roman"/>
          <w:szCs w:val="24"/>
        </w:rPr>
        <w:t>Αδώνιδος</w:t>
      </w:r>
      <w:proofErr w:type="spellEnd"/>
      <w:r>
        <w:rPr>
          <w:rFonts w:eastAsia="Times New Roman"/>
          <w:szCs w:val="24"/>
        </w:rPr>
        <w:t xml:space="preserve"> </w:t>
      </w:r>
      <w:r w:rsidRPr="003F7C10">
        <w:rPr>
          <w:rFonts w:eastAsia="Times New Roman"/>
          <w:szCs w:val="24"/>
        </w:rPr>
        <w:t xml:space="preserve">Γεωργιάδη προς τον Υπουργό Υγείας, αναφορικά με το </w:t>
      </w:r>
      <w:proofErr w:type="spellStart"/>
      <w:r w:rsidRPr="003F7C10">
        <w:rPr>
          <w:rFonts w:eastAsia="Times New Roman"/>
          <w:szCs w:val="24"/>
        </w:rPr>
        <w:t>ραδιοφάρμακο</w:t>
      </w:r>
      <w:proofErr w:type="spellEnd"/>
      <w:r w:rsidRPr="003F7C10">
        <w:rPr>
          <w:rFonts w:eastAsia="Times New Roman"/>
          <w:szCs w:val="24"/>
        </w:rPr>
        <w:t>.</w:t>
      </w:r>
    </w:p>
    <w:p w14:paraId="19B72361" w14:textId="77777777" w:rsidR="00D23C6B" w:rsidRDefault="00A26AD1">
      <w:pPr>
        <w:spacing w:before="100" w:beforeAutospacing="1" w:after="100" w:afterAutospacing="1" w:line="600" w:lineRule="auto"/>
        <w:ind w:firstLine="720"/>
        <w:jc w:val="both"/>
        <w:rPr>
          <w:rFonts w:eastAsia="Times New Roman"/>
          <w:szCs w:val="24"/>
        </w:rPr>
      </w:pPr>
      <w:r>
        <w:rPr>
          <w:rFonts w:eastAsia="Times New Roman"/>
          <w:szCs w:val="24"/>
        </w:rPr>
        <w:t>2.</w:t>
      </w:r>
      <w:r w:rsidRPr="003F7C10">
        <w:rPr>
          <w:rFonts w:eastAsia="Times New Roman"/>
          <w:szCs w:val="24"/>
        </w:rPr>
        <w:t xml:space="preserve"> Η με αριθμό 338/7-2-2019 </w:t>
      </w:r>
      <w:r>
        <w:rPr>
          <w:rFonts w:eastAsia="Times New Roman"/>
          <w:szCs w:val="24"/>
        </w:rPr>
        <w:t xml:space="preserve">επίκαιρη ερώτηση </w:t>
      </w:r>
      <w:r w:rsidRPr="003F7C10">
        <w:rPr>
          <w:rFonts w:eastAsia="Times New Roman"/>
          <w:szCs w:val="24"/>
        </w:rPr>
        <w:t>του Βουλευτή Β΄ Αθηνών της Δημοκρατικής Συμπαράταξης ΠΑΣΟΚ</w:t>
      </w:r>
      <w:r>
        <w:rPr>
          <w:rFonts w:eastAsia="Times New Roman"/>
          <w:szCs w:val="24"/>
        </w:rPr>
        <w:t xml:space="preserve"> </w:t>
      </w:r>
      <w:r w:rsidRPr="003F7C10">
        <w:rPr>
          <w:rFonts w:eastAsia="Times New Roman"/>
          <w:szCs w:val="24"/>
        </w:rPr>
        <w:t>-</w:t>
      </w:r>
      <w:r>
        <w:rPr>
          <w:rFonts w:eastAsia="Times New Roman"/>
          <w:szCs w:val="24"/>
        </w:rPr>
        <w:t xml:space="preserve"> </w:t>
      </w:r>
      <w:r w:rsidRPr="003F7C10">
        <w:rPr>
          <w:rFonts w:eastAsia="Times New Roman"/>
          <w:szCs w:val="24"/>
        </w:rPr>
        <w:t xml:space="preserve">ΔΗΜΑΡ κ. </w:t>
      </w:r>
      <w:r w:rsidRPr="003F7C10">
        <w:rPr>
          <w:rFonts w:eastAsia="Times New Roman"/>
          <w:bCs/>
          <w:szCs w:val="24"/>
        </w:rPr>
        <w:t>Γεωργίου</w:t>
      </w:r>
      <w:r>
        <w:rPr>
          <w:rFonts w:eastAsia="Times New Roman"/>
          <w:bCs/>
          <w:szCs w:val="24"/>
        </w:rPr>
        <w:t xml:space="preserve"> </w:t>
      </w:r>
      <w:r w:rsidRPr="003F7C10">
        <w:rPr>
          <w:rFonts w:eastAsia="Times New Roman"/>
          <w:bCs/>
          <w:szCs w:val="24"/>
        </w:rPr>
        <w:t>-Δημητρίου Καρρά</w:t>
      </w:r>
      <w:r w:rsidRPr="003F7C10">
        <w:rPr>
          <w:rFonts w:eastAsia="Times New Roman"/>
          <w:szCs w:val="24"/>
        </w:rPr>
        <w:t xml:space="preserve"> προς την Υπουργό </w:t>
      </w:r>
      <w:r w:rsidRPr="003F7C10">
        <w:rPr>
          <w:rFonts w:eastAsia="Times New Roman"/>
          <w:bCs/>
          <w:szCs w:val="24"/>
        </w:rPr>
        <w:t xml:space="preserve">Προστασίας </w:t>
      </w:r>
      <w:r w:rsidRPr="003F7C10">
        <w:rPr>
          <w:rFonts w:eastAsia="Times New Roman"/>
          <w:bCs/>
          <w:szCs w:val="24"/>
        </w:rPr>
        <w:t>του Πολίτη,</w:t>
      </w:r>
      <w:r w:rsidRPr="003F7C10">
        <w:rPr>
          <w:rFonts w:eastAsia="Times New Roman"/>
          <w:szCs w:val="24"/>
        </w:rPr>
        <w:t xml:space="preserve"> με θέμα: «Ανεπαρκής </w:t>
      </w:r>
      <w:r>
        <w:rPr>
          <w:rFonts w:eastAsia="Times New Roman"/>
          <w:szCs w:val="24"/>
        </w:rPr>
        <w:t>α</w:t>
      </w:r>
      <w:r w:rsidRPr="003F7C10">
        <w:rPr>
          <w:rFonts w:eastAsia="Times New Roman"/>
          <w:szCs w:val="24"/>
        </w:rPr>
        <w:t>στυνόμευση–</w:t>
      </w:r>
      <w:r>
        <w:rPr>
          <w:rFonts w:eastAsia="Times New Roman"/>
          <w:szCs w:val="24"/>
        </w:rPr>
        <w:t>υ</w:t>
      </w:r>
      <w:r w:rsidRPr="003F7C10">
        <w:rPr>
          <w:rFonts w:eastAsia="Times New Roman"/>
          <w:szCs w:val="24"/>
        </w:rPr>
        <w:t xml:space="preserve">ψηλή εγκληματικότητα στους </w:t>
      </w:r>
      <w:r>
        <w:rPr>
          <w:rFonts w:eastAsia="Times New Roman"/>
          <w:szCs w:val="24"/>
        </w:rPr>
        <w:t>δ</w:t>
      </w:r>
      <w:r w:rsidRPr="003F7C10">
        <w:rPr>
          <w:rFonts w:eastAsia="Times New Roman"/>
          <w:szCs w:val="24"/>
        </w:rPr>
        <w:t xml:space="preserve">ήμους της </w:t>
      </w:r>
      <w:r>
        <w:rPr>
          <w:rFonts w:eastAsia="Times New Roman"/>
          <w:szCs w:val="24"/>
        </w:rPr>
        <w:t>δ</w:t>
      </w:r>
      <w:r w:rsidRPr="003F7C10">
        <w:rPr>
          <w:rFonts w:eastAsia="Times New Roman"/>
          <w:szCs w:val="24"/>
        </w:rPr>
        <w:t>υτικής Αθήνας». </w:t>
      </w:r>
    </w:p>
    <w:p w14:paraId="19B72362"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3.</w:t>
      </w:r>
      <w:r>
        <w:rPr>
          <w:rFonts w:eastAsia="Times New Roman"/>
          <w:szCs w:val="24"/>
        </w:rPr>
        <w:t xml:space="preserve"> </w:t>
      </w:r>
      <w:r w:rsidRPr="003F7C10">
        <w:rPr>
          <w:rFonts w:eastAsia="Times New Roman"/>
          <w:szCs w:val="24"/>
        </w:rPr>
        <w:t xml:space="preserve">Η με αριθμό 355/12-2-2019 </w:t>
      </w:r>
      <w:r>
        <w:rPr>
          <w:rFonts w:eastAsia="Times New Roman"/>
          <w:szCs w:val="24"/>
        </w:rPr>
        <w:t xml:space="preserve">επίκαιρη ερώτηση </w:t>
      </w:r>
      <w:r w:rsidRPr="003F7C10">
        <w:rPr>
          <w:rFonts w:eastAsia="Times New Roman"/>
          <w:szCs w:val="24"/>
        </w:rPr>
        <w:t>του Βουλευτή Β</w:t>
      </w:r>
      <w:r>
        <w:rPr>
          <w:rFonts w:eastAsia="Times New Roman"/>
          <w:szCs w:val="24"/>
        </w:rPr>
        <w:t>΄</w:t>
      </w:r>
      <w:r w:rsidRPr="003F7C10">
        <w:rPr>
          <w:rFonts w:eastAsia="Times New Roman"/>
          <w:szCs w:val="24"/>
        </w:rPr>
        <w:t xml:space="preserve"> Αθηνών του Κομμουνιστικού Κόμματος Ελλάδ</w:t>
      </w:r>
      <w:r>
        <w:rPr>
          <w:rFonts w:eastAsia="Times New Roman"/>
          <w:szCs w:val="24"/>
        </w:rPr>
        <w:t>α</w:t>
      </w:r>
      <w:r w:rsidRPr="003F7C10">
        <w:rPr>
          <w:rFonts w:eastAsia="Times New Roman"/>
          <w:szCs w:val="24"/>
        </w:rPr>
        <w:t xml:space="preserve">ς κ. </w:t>
      </w:r>
      <w:r w:rsidRPr="003F7C10">
        <w:rPr>
          <w:rFonts w:eastAsia="Times New Roman"/>
          <w:bCs/>
          <w:szCs w:val="24"/>
        </w:rPr>
        <w:t xml:space="preserve">Χρήστου </w:t>
      </w:r>
      <w:proofErr w:type="spellStart"/>
      <w:r w:rsidRPr="003F7C10">
        <w:rPr>
          <w:rFonts w:eastAsia="Times New Roman"/>
          <w:bCs/>
          <w:szCs w:val="24"/>
        </w:rPr>
        <w:t>Κατσώτη</w:t>
      </w:r>
      <w:proofErr w:type="spellEnd"/>
      <w:r w:rsidRPr="003F7C10">
        <w:rPr>
          <w:rFonts w:eastAsia="Times New Roman"/>
          <w:bCs/>
          <w:szCs w:val="24"/>
        </w:rPr>
        <w:t xml:space="preserve"> </w:t>
      </w:r>
      <w:r w:rsidRPr="003F7C10">
        <w:rPr>
          <w:rFonts w:eastAsia="Times New Roman"/>
          <w:szCs w:val="24"/>
        </w:rPr>
        <w:t xml:space="preserve">προς τον Υπουργό </w:t>
      </w:r>
      <w:r w:rsidRPr="003F7C10">
        <w:rPr>
          <w:rFonts w:eastAsia="Times New Roman"/>
          <w:bCs/>
          <w:szCs w:val="24"/>
        </w:rPr>
        <w:t>Οικονομικών,</w:t>
      </w:r>
      <w:r w:rsidRPr="003F7C10">
        <w:rPr>
          <w:rFonts w:eastAsia="Times New Roman"/>
          <w:szCs w:val="24"/>
        </w:rPr>
        <w:t xml:space="preserve"> σ</w:t>
      </w:r>
      <w:r w:rsidRPr="003F7C10">
        <w:rPr>
          <w:rFonts w:eastAsia="Times New Roman"/>
          <w:szCs w:val="24"/>
        </w:rPr>
        <w:t>χετικά με την «εκχώρηση της ακίνητης δημόσιας περιουσίας σε Εταιρεία Ακινήτων του Δημοσίου (ΕΤΑΔ)</w:t>
      </w:r>
      <w:r>
        <w:rPr>
          <w:rFonts w:eastAsia="Times New Roman"/>
          <w:szCs w:val="24"/>
        </w:rPr>
        <w:t xml:space="preserve"> </w:t>
      </w:r>
      <w:r w:rsidRPr="003F7C10">
        <w:rPr>
          <w:rFonts w:eastAsia="Times New Roman"/>
          <w:szCs w:val="24"/>
        </w:rPr>
        <w:t>- Ταμείο Αξιοποίησης Ιδιωτικής Περιουσίας του Δημοσίου (ΤΑΙΠΕΔ)».</w:t>
      </w:r>
    </w:p>
    <w:p w14:paraId="19B72363"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bCs/>
          <w:szCs w:val="24"/>
        </w:rPr>
        <w:t>Β. ΕΠΙΚΑΙΡΕΣ ΕΡΩΤΗΣΕΙΣ Δεύτερου Κύκλου (Άρθρο 130 παρ</w:t>
      </w:r>
      <w:r>
        <w:rPr>
          <w:rFonts w:eastAsia="Times New Roman"/>
          <w:bCs/>
          <w:szCs w:val="24"/>
        </w:rPr>
        <w:t>άγραφοι</w:t>
      </w:r>
      <w:r w:rsidRPr="003F7C10">
        <w:rPr>
          <w:rFonts w:eastAsia="Times New Roman"/>
          <w:bCs/>
          <w:szCs w:val="24"/>
        </w:rPr>
        <w:t xml:space="preserve"> 2 και 3 </w:t>
      </w:r>
      <w:r>
        <w:rPr>
          <w:rFonts w:eastAsia="Times New Roman"/>
          <w:bCs/>
          <w:szCs w:val="24"/>
        </w:rPr>
        <w:t xml:space="preserve">του </w:t>
      </w:r>
      <w:r w:rsidRPr="003F7C10">
        <w:rPr>
          <w:rFonts w:eastAsia="Times New Roman"/>
          <w:bCs/>
          <w:szCs w:val="24"/>
        </w:rPr>
        <w:t>Καν</w:t>
      </w:r>
      <w:r>
        <w:rPr>
          <w:rFonts w:eastAsia="Times New Roman"/>
          <w:bCs/>
          <w:szCs w:val="24"/>
        </w:rPr>
        <w:t>ονισμού</w:t>
      </w:r>
      <w:r w:rsidRPr="003F7C10">
        <w:rPr>
          <w:rFonts w:eastAsia="Times New Roman"/>
          <w:bCs/>
          <w:szCs w:val="24"/>
        </w:rPr>
        <w:t xml:space="preserve"> Βουλής)</w:t>
      </w:r>
    </w:p>
    <w:p w14:paraId="19B72364"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lastRenderedPageBreak/>
        <w:t>1.</w:t>
      </w:r>
      <w:r>
        <w:rPr>
          <w:rFonts w:eastAsia="Times New Roman"/>
          <w:szCs w:val="24"/>
        </w:rPr>
        <w:t xml:space="preserve"> </w:t>
      </w:r>
      <w:r w:rsidRPr="003F7C10">
        <w:rPr>
          <w:rFonts w:eastAsia="Times New Roman"/>
          <w:szCs w:val="24"/>
        </w:rPr>
        <w:t xml:space="preserve">Η με αριθμό 350/11-2-2019 </w:t>
      </w:r>
      <w:r>
        <w:rPr>
          <w:rFonts w:eastAsia="Times New Roman"/>
          <w:szCs w:val="24"/>
        </w:rPr>
        <w:t xml:space="preserve">επίκαιρη ερώτηση </w:t>
      </w:r>
      <w:r w:rsidRPr="003F7C10">
        <w:rPr>
          <w:rFonts w:eastAsia="Times New Roman"/>
          <w:szCs w:val="24"/>
        </w:rPr>
        <w:t xml:space="preserve">του Βουλευτή Αττικής της Νέας Δημοκρατίας κ. </w:t>
      </w:r>
      <w:r w:rsidRPr="003F7C10">
        <w:rPr>
          <w:rFonts w:eastAsia="Times New Roman"/>
          <w:bCs/>
          <w:szCs w:val="24"/>
        </w:rPr>
        <w:t xml:space="preserve">Γεωργίου Βλάχου </w:t>
      </w:r>
      <w:r w:rsidRPr="003F7C10">
        <w:rPr>
          <w:rFonts w:eastAsia="Times New Roman"/>
          <w:szCs w:val="24"/>
        </w:rPr>
        <w:t xml:space="preserve">προς τον Υπουργό </w:t>
      </w:r>
      <w:r w:rsidRPr="003F7C10">
        <w:rPr>
          <w:rFonts w:eastAsia="Times New Roman"/>
          <w:bCs/>
          <w:szCs w:val="24"/>
        </w:rPr>
        <w:t xml:space="preserve">Οικονομικών, </w:t>
      </w:r>
      <w:r w:rsidRPr="003F7C10">
        <w:rPr>
          <w:rFonts w:eastAsia="Times New Roman"/>
          <w:szCs w:val="24"/>
        </w:rPr>
        <w:t xml:space="preserve">με θέμα: «Λογαριασμός </w:t>
      </w:r>
      <w:proofErr w:type="spellStart"/>
      <w:r w:rsidRPr="003F7C10">
        <w:rPr>
          <w:rFonts w:eastAsia="Times New Roman"/>
          <w:szCs w:val="24"/>
        </w:rPr>
        <w:t>Επικούρησης</w:t>
      </w:r>
      <w:proofErr w:type="spellEnd"/>
      <w:r w:rsidRPr="003F7C10">
        <w:rPr>
          <w:rFonts w:eastAsia="Times New Roman"/>
          <w:szCs w:val="24"/>
        </w:rPr>
        <w:t xml:space="preserve"> της Εθνικής Τράπεζας της Ελλάδος (ΛΕΠΕΤΕ)».</w:t>
      </w:r>
    </w:p>
    <w:p w14:paraId="19B72365"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2.</w:t>
      </w:r>
      <w:r>
        <w:rPr>
          <w:rFonts w:eastAsia="Times New Roman"/>
          <w:szCs w:val="24"/>
        </w:rPr>
        <w:t xml:space="preserve"> </w:t>
      </w:r>
      <w:r w:rsidRPr="003F7C10">
        <w:rPr>
          <w:rFonts w:eastAsia="Times New Roman"/>
          <w:szCs w:val="24"/>
        </w:rPr>
        <w:t xml:space="preserve">Η με αριθμό 339/7-2-2019 </w:t>
      </w:r>
      <w:r>
        <w:rPr>
          <w:rFonts w:eastAsia="Times New Roman"/>
          <w:szCs w:val="24"/>
        </w:rPr>
        <w:t>επίκαιρη ερώτ</w:t>
      </w:r>
      <w:r>
        <w:rPr>
          <w:rFonts w:eastAsia="Times New Roman"/>
          <w:szCs w:val="24"/>
        </w:rPr>
        <w:t xml:space="preserve">ηση </w:t>
      </w:r>
      <w:r w:rsidRPr="003F7C10">
        <w:rPr>
          <w:rFonts w:eastAsia="Times New Roman"/>
          <w:szCs w:val="24"/>
        </w:rPr>
        <w:t>του Βουλευτή Λακωνίας της Δημοκρατικής Συμπαράταξης ΠΑΣΟΚ</w:t>
      </w:r>
      <w:r>
        <w:rPr>
          <w:rFonts w:eastAsia="Times New Roman"/>
          <w:szCs w:val="24"/>
        </w:rPr>
        <w:t xml:space="preserve"> </w:t>
      </w:r>
      <w:r w:rsidRPr="003F7C10">
        <w:rPr>
          <w:rFonts w:eastAsia="Times New Roman"/>
          <w:szCs w:val="24"/>
        </w:rPr>
        <w:t>-</w:t>
      </w:r>
      <w:r>
        <w:rPr>
          <w:rFonts w:eastAsia="Times New Roman"/>
          <w:szCs w:val="24"/>
        </w:rPr>
        <w:t xml:space="preserve"> </w:t>
      </w:r>
      <w:r w:rsidRPr="003F7C10">
        <w:rPr>
          <w:rFonts w:eastAsia="Times New Roman"/>
          <w:szCs w:val="24"/>
        </w:rPr>
        <w:t xml:space="preserve">ΔΗΜΑΡ κ. </w:t>
      </w:r>
      <w:r w:rsidRPr="003F7C10">
        <w:rPr>
          <w:rFonts w:eastAsia="Times New Roman"/>
          <w:bCs/>
          <w:szCs w:val="24"/>
        </w:rPr>
        <w:t>Λεωνίδα Γρηγοράκου</w:t>
      </w:r>
      <w:r w:rsidRPr="003F7C10">
        <w:rPr>
          <w:rFonts w:eastAsia="Times New Roman"/>
          <w:szCs w:val="24"/>
        </w:rPr>
        <w:t xml:space="preserve"> προς τον Υπουργό </w:t>
      </w:r>
      <w:r w:rsidRPr="003F7C10">
        <w:rPr>
          <w:rFonts w:eastAsia="Times New Roman"/>
          <w:bCs/>
          <w:szCs w:val="24"/>
        </w:rPr>
        <w:t>Υγείας,</w:t>
      </w:r>
      <w:r w:rsidRPr="003F7C10">
        <w:rPr>
          <w:rFonts w:eastAsia="Times New Roman"/>
          <w:szCs w:val="24"/>
        </w:rPr>
        <w:t xml:space="preserve"> με θέμα: «Οριακή η κατάσταση στο Εθνικό Σύστημα Υγείας». </w:t>
      </w:r>
    </w:p>
    <w:p w14:paraId="19B72366"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3.</w:t>
      </w:r>
      <w:r>
        <w:rPr>
          <w:rFonts w:eastAsia="Times New Roman"/>
          <w:szCs w:val="24"/>
        </w:rPr>
        <w:t xml:space="preserve"> </w:t>
      </w:r>
      <w:r w:rsidRPr="003F7C10">
        <w:rPr>
          <w:rFonts w:eastAsia="Times New Roman"/>
          <w:szCs w:val="24"/>
        </w:rPr>
        <w:t xml:space="preserve"> Η με αριθμό 351/11-2-2019 </w:t>
      </w:r>
      <w:r>
        <w:rPr>
          <w:rFonts w:eastAsia="Times New Roman"/>
          <w:szCs w:val="24"/>
        </w:rPr>
        <w:t xml:space="preserve">επίκαιρη ερώτηση </w:t>
      </w:r>
      <w:r w:rsidRPr="003F7C10">
        <w:rPr>
          <w:rFonts w:eastAsia="Times New Roman"/>
          <w:szCs w:val="24"/>
        </w:rPr>
        <w:t xml:space="preserve">του Βουλευτή Ηλείας της </w:t>
      </w:r>
      <w:r w:rsidRPr="003F7C10">
        <w:rPr>
          <w:rFonts w:eastAsia="Times New Roman"/>
          <w:szCs w:val="24"/>
        </w:rPr>
        <w:t>Δημοκρατικής Συμπαράταξης ΠΑΣΟΚ</w:t>
      </w:r>
      <w:r>
        <w:rPr>
          <w:rFonts w:eastAsia="Times New Roman"/>
          <w:szCs w:val="24"/>
        </w:rPr>
        <w:t xml:space="preserve"> </w:t>
      </w:r>
      <w:r w:rsidRPr="003F7C10">
        <w:rPr>
          <w:rFonts w:eastAsia="Times New Roman"/>
          <w:szCs w:val="24"/>
        </w:rPr>
        <w:t>-</w:t>
      </w:r>
      <w:r>
        <w:rPr>
          <w:rFonts w:eastAsia="Times New Roman"/>
          <w:szCs w:val="24"/>
        </w:rPr>
        <w:t xml:space="preserve"> </w:t>
      </w:r>
      <w:r w:rsidRPr="003F7C10">
        <w:rPr>
          <w:rFonts w:eastAsia="Times New Roman"/>
          <w:szCs w:val="24"/>
        </w:rPr>
        <w:t>ΔΗΜΑΡ κ.</w:t>
      </w:r>
      <w:r>
        <w:rPr>
          <w:rFonts w:eastAsia="Times New Roman"/>
          <w:szCs w:val="24"/>
        </w:rPr>
        <w:t xml:space="preserve"> </w:t>
      </w:r>
      <w:r w:rsidRPr="003F7C10">
        <w:rPr>
          <w:rFonts w:eastAsia="Times New Roman"/>
          <w:bCs/>
          <w:szCs w:val="24"/>
        </w:rPr>
        <w:t>Ιωάννη Κουτσούκου</w:t>
      </w:r>
      <w:r w:rsidRPr="003F7C10">
        <w:rPr>
          <w:rFonts w:eastAsia="Times New Roman"/>
          <w:szCs w:val="24"/>
        </w:rPr>
        <w:t xml:space="preserve"> προς τον Υπουργό </w:t>
      </w:r>
      <w:r w:rsidRPr="003F7C10">
        <w:rPr>
          <w:rFonts w:eastAsia="Times New Roman"/>
          <w:bCs/>
          <w:szCs w:val="24"/>
        </w:rPr>
        <w:t>Οικονομικών,</w:t>
      </w:r>
      <w:r w:rsidRPr="003F7C10">
        <w:rPr>
          <w:rFonts w:eastAsia="Times New Roman"/>
          <w:szCs w:val="24"/>
        </w:rPr>
        <w:t xml:space="preserve"> με θέμα: «Η σκοπιμότητα και η μεθόδευση της μεταφοράς στο </w:t>
      </w:r>
      <w:proofErr w:type="spellStart"/>
      <w:r>
        <w:rPr>
          <w:rFonts w:eastAsia="Times New Roman"/>
          <w:szCs w:val="24"/>
        </w:rPr>
        <w:t>υ</w:t>
      </w:r>
      <w:r w:rsidRPr="003F7C10">
        <w:rPr>
          <w:rFonts w:eastAsia="Times New Roman"/>
          <w:szCs w:val="24"/>
        </w:rPr>
        <w:t>περταμείο</w:t>
      </w:r>
      <w:proofErr w:type="spellEnd"/>
      <w:r w:rsidRPr="003F7C10">
        <w:rPr>
          <w:rFonts w:eastAsia="Times New Roman"/>
          <w:szCs w:val="24"/>
        </w:rPr>
        <w:t xml:space="preserve"> κατ' απαίτηση των δανειστών 51 ακινήτων του </w:t>
      </w:r>
      <w:r>
        <w:rPr>
          <w:rFonts w:eastAsia="Times New Roman"/>
          <w:szCs w:val="24"/>
        </w:rPr>
        <w:t>δ</w:t>
      </w:r>
      <w:r w:rsidRPr="003F7C10">
        <w:rPr>
          <w:rFonts w:eastAsia="Times New Roman"/>
          <w:szCs w:val="24"/>
        </w:rPr>
        <w:t>ημοσίου στον Δήμο Πύργου». </w:t>
      </w:r>
    </w:p>
    <w:p w14:paraId="19B72367"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4.</w:t>
      </w:r>
      <w:r>
        <w:rPr>
          <w:rFonts w:eastAsia="Times New Roman"/>
          <w:szCs w:val="24"/>
        </w:rPr>
        <w:t xml:space="preserve"> </w:t>
      </w:r>
      <w:r w:rsidRPr="003F7C10">
        <w:rPr>
          <w:rFonts w:eastAsia="Times New Roman"/>
          <w:szCs w:val="24"/>
        </w:rPr>
        <w:t>Η με αριθμό 344/11-2</w:t>
      </w:r>
      <w:r w:rsidRPr="003F7C10">
        <w:rPr>
          <w:rFonts w:eastAsia="Times New Roman"/>
          <w:szCs w:val="24"/>
        </w:rPr>
        <w:t xml:space="preserve">-2019 </w:t>
      </w:r>
      <w:r>
        <w:rPr>
          <w:rFonts w:eastAsia="Times New Roman"/>
          <w:szCs w:val="24"/>
        </w:rPr>
        <w:t xml:space="preserve">επίκαιρη ερώτηση </w:t>
      </w:r>
      <w:r w:rsidRPr="003F7C10">
        <w:rPr>
          <w:rFonts w:eastAsia="Times New Roman"/>
          <w:szCs w:val="24"/>
        </w:rPr>
        <w:t>του Ανεξάρτητου Βουλευτή Β</w:t>
      </w:r>
      <w:r>
        <w:rPr>
          <w:rFonts w:eastAsia="Times New Roman"/>
          <w:szCs w:val="24"/>
        </w:rPr>
        <w:t>΄</w:t>
      </w:r>
      <w:r w:rsidRPr="003F7C10">
        <w:rPr>
          <w:rFonts w:eastAsia="Times New Roman"/>
          <w:szCs w:val="24"/>
        </w:rPr>
        <w:t xml:space="preserve"> Αθηνών κ. </w:t>
      </w:r>
      <w:r w:rsidRPr="003F7C10">
        <w:rPr>
          <w:rFonts w:eastAsia="Times New Roman"/>
          <w:bCs/>
          <w:szCs w:val="24"/>
        </w:rPr>
        <w:t xml:space="preserve">Ευσταθίου (Στάθη) Παναγούλη </w:t>
      </w:r>
      <w:r w:rsidRPr="003F7C10">
        <w:rPr>
          <w:rFonts w:eastAsia="Times New Roman"/>
          <w:szCs w:val="24"/>
        </w:rPr>
        <w:t xml:space="preserve">προς την Υπουργό </w:t>
      </w:r>
      <w:r w:rsidRPr="003F7C10">
        <w:rPr>
          <w:rFonts w:eastAsia="Times New Roman"/>
          <w:bCs/>
          <w:szCs w:val="24"/>
        </w:rPr>
        <w:t xml:space="preserve">Προστασίας του Πολίτη, </w:t>
      </w:r>
      <w:r w:rsidRPr="003F7C10">
        <w:rPr>
          <w:rFonts w:eastAsia="Times New Roman"/>
          <w:szCs w:val="24"/>
        </w:rPr>
        <w:t xml:space="preserve">με θέμα: «Με </w:t>
      </w:r>
      <w:r w:rsidRPr="003F7C10">
        <w:rPr>
          <w:rFonts w:eastAsia="Times New Roman"/>
          <w:szCs w:val="24"/>
        </w:rPr>
        <w:lastRenderedPageBreak/>
        <w:t>χημικά και τραμπουκισμούς προσπάθησαν να διαλύσουν το ειρηνικό παλλαϊκό συλλαλητήριο για τη Μακεδονία στο Σύνταγμα</w:t>
      </w:r>
      <w:r w:rsidRPr="003F7C10">
        <w:rPr>
          <w:rFonts w:eastAsia="Times New Roman"/>
          <w:szCs w:val="24"/>
        </w:rPr>
        <w:t>».</w:t>
      </w:r>
    </w:p>
    <w:p w14:paraId="19B72368"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5.</w:t>
      </w:r>
      <w:r>
        <w:rPr>
          <w:rFonts w:eastAsia="Times New Roman"/>
          <w:szCs w:val="24"/>
        </w:rPr>
        <w:t xml:space="preserve"> </w:t>
      </w:r>
      <w:r w:rsidRPr="003F7C10">
        <w:rPr>
          <w:rFonts w:eastAsia="Times New Roman"/>
          <w:szCs w:val="24"/>
        </w:rPr>
        <w:t xml:space="preserve">Η με αριθμό 331/5-2-2019 </w:t>
      </w:r>
      <w:r>
        <w:rPr>
          <w:rFonts w:eastAsia="Times New Roman"/>
          <w:szCs w:val="24"/>
        </w:rPr>
        <w:t xml:space="preserve">επίκαιρη ερώτηση </w:t>
      </w:r>
      <w:r w:rsidRPr="003F7C10">
        <w:rPr>
          <w:rFonts w:eastAsia="Times New Roman"/>
          <w:szCs w:val="24"/>
        </w:rPr>
        <w:t xml:space="preserve">του Βουλευτή Αττικής του Συνασπισμού Ριζοσπαστικής Αριστεράς κ. </w:t>
      </w:r>
      <w:r w:rsidRPr="003F7C10">
        <w:rPr>
          <w:rFonts w:eastAsia="Times New Roman"/>
          <w:bCs/>
          <w:szCs w:val="24"/>
        </w:rPr>
        <w:t xml:space="preserve">Παναγιώτη (Πάνου) </w:t>
      </w:r>
      <w:proofErr w:type="spellStart"/>
      <w:r w:rsidRPr="003F7C10">
        <w:rPr>
          <w:rFonts w:eastAsia="Times New Roman"/>
          <w:bCs/>
          <w:szCs w:val="24"/>
        </w:rPr>
        <w:t>Σκουρολιάκου</w:t>
      </w:r>
      <w:proofErr w:type="spellEnd"/>
      <w:r w:rsidRPr="003F7C10">
        <w:rPr>
          <w:rFonts w:eastAsia="Times New Roman"/>
          <w:bCs/>
          <w:szCs w:val="24"/>
        </w:rPr>
        <w:t xml:space="preserve"> </w:t>
      </w:r>
      <w:r w:rsidRPr="003F7C10">
        <w:rPr>
          <w:rFonts w:eastAsia="Times New Roman"/>
          <w:szCs w:val="24"/>
        </w:rPr>
        <w:t xml:space="preserve">προς τον Υπουργό </w:t>
      </w:r>
      <w:r w:rsidRPr="003F7C10">
        <w:rPr>
          <w:rFonts w:eastAsia="Times New Roman"/>
          <w:bCs/>
          <w:szCs w:val="24"/>
        </w:rPr>
        <w:t xml:space="preserve">Οικονομικών, </w:t>
      </w:r>
      <w:r w:rsidRPr="003F7C10">
        <w:rPr>
          <w:rFonts w:eastAsia="Times New Roman"/>
          <w:szCs w:val="24"/>
        </w:rPr>
        <w:t>με θέμα: «Φημολογούμενη κατάργηση της ΔΟΥ Αχαρνών».</w:t>
      </w:r>
    </w:p>
    <w:p w14:paraId="19B72369"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6.</w:t>
      </w:r>
      <w:r>
        <w:rPr>
          <w:rFonts w:eastAsia="Times New Roman"/>
          <w:szCs w:val="24"/>
        </w:rPr>
        <w:t xml:space="preserve"> </w:t>
      </w:r>
      <w:r w:rsidRPr="003F7C10">
        <w:rPr>
          <w:rFonts w:eastAsia="Times New Roman"/>
          <w:szCs w:val="24"/>
        </w:rPr>
        <w:t xml:space="preserve">Η με αριθμό 328/4-2-2019 </w:t>
      </w:r>
      <w:r>
        <w:rPr>
          <w:rFonts w:eastAsia="Times New Roman"/>
          <w:szCs w:val="24"/>
        </w:rPr>
        <w:t>επί</w:t>
      </w:r>
      <w:r>
        <w:rPr>
          <w:rFonts w:eastAsia="Times New Roman"/>
          <w:szCs w:val="24"/>
        </w:rPr>
        <w:t xml:space="preserve">καιρη ερώτηση </w:t>
      </w:r>
      <w:r w:rsidRPr="003F7C10">
        <w:rPr>
          <w:rFonts w:eastAsia="Times New Roman"/>
          <w:szCs w:val="24"/>
        </w:rPr>
        <w:t xml:space="preserve">του Βουλευτή Α΄ Αθηνών της Νέας Δημοκρατίας κ. </w:t>
      </w:r>
      <w:r w:rsidRPr="003F7C10">
        <w:rPr>
          <w:rFonts w:eastAsia="Times New Roman"/>
          <w:bCs/>
          <w:szCs w:val="24"/>
        </w:rPr>
        <w:t xml:space="preserve">Βασιλείου </w:t>
      </w:r>
      <w:proofErr w:type="spellStart"/>
      <w:r w:rsidRPr="003F7C10">
        <w:rPr>
          <w:rFonts w:eastAsia="Times New Roman"/>
          <w:bCs/>
          <w:szCs w:val="24"/>
        </w:rPr>
        <w:t>Κικίλια</w:t>
      </w:r>
      <w:proofErr w:type="spellEnd"/>
      <w:r w:rsidRPr="003F7C10">
        <w:rPr>
          <w:rFonts w:eastAsia="Times New Roman"/>
          <w:bCs/>
          <w:szCs w:val="24"/>
        </w:rPr>
        <w:t xml:space="preserve"> </w:t>
      </w:r>
      <w:r w:rsidRPr="003F7C10">
        <w:rPr>
          <w:rFonts w:eastAsia="Times New Roman"/>
          <w:szCs w:val="24"/>
        </w:rPr>
        <w:t xml:space="preserve">προς τον Υπουργό </w:t>
      </w:r>
      <w:r w:rsidRPr="003F7C10">
        <w:rPr>
          <w:rFonts w:eastAsia="Times New Roman"/>
          <w:bCs/>
          <w:szCs w:val="24"/>
        </w:rPr>
        <w:t>Εθνικής Άμυνας,</w:t>
      </w:r>
      <w:r w:rsidRPr="003F7C10">
        <w:rPr>
          <w:rFonts w:eastAsia="Times New Roman"/>
          <w:szCs w:val="24"/>
        </w:rPr>
        <w:t xml:space="preserve"> με θέμα: «Κρίσεις της </w:t>
      </w:r>
      <w:r>
        <w:rPr>
          <w:rFonts w:eastAsia="Times New Roman"/>
          <w:szCs w:val="24"/>
        </w:rPr>
        <w:t>α</w:t>
      </w:r>
      <w:r w:rsidRPr="003F7C10">
        <w:rPr>
          <w:rFonts w:eastAsia="Times New Roman"/>
          <w:szCs w:val="24"/>
        </w:rPr>
        <w:t xml:space="preserve">νώτατης </w:t>
      </w:r>
      <w:r>
        <w:rPr>
          <w:rFonts w:eastAsia="Times New Roman"/>
          <w:szCs w:val="24"/>
        </w:rPr>
        <w:t>η</w:t>
      </w:r>
      <w:r w:rsidRPr="003F7C10">
        <w:rPr>
          <w:rFonts w:eastAsia="Times New Roman"/>
          <w:szCs w:val="24"/>
        </w:rPr>
        <w:t>γεσίας στις Ένοπλες Δυνάμεις (ΕΔ)».</w:t>
      </w:r>
    </w:p>
    <w:p w14:paraId="19B7236A"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7.</w:t>
      </w:r>
      <w:r>
        <w:rPr>
          <w:rFonts w:eastAsia="Times New Roman"/>
          <w:szCs w:val="24"/>
        </w:rPr>
        <w:t xml:space="preserve"> </w:t>
      </w:r>
      <w:r w:rsidRPr="003F7C10">
        <w:rPr>
          <w:rFonts w:eastAsia="Times New Roman"/>
          <w:szCs w:val="24"/>
        </w:rPr>
        <w:t xml:space="preserve">Η με αριθμό 316/29-1-2019 </w:t>
      </w:r>
      <w:r>
        <w:rPr>
          <w:rFonts w:eastAsia="Times New Roman"/>
          <w:szCs w:val="24"/>
        </w:rPr>
        <w:t xml:space="preserve">επίκαιρη ερώτηση </w:t>
      </w:r>
      <w:r w:rsidRPr="003F7C10">
        <w:rPr>
          <w:rFonts w:eastAsia="Times New Roman"/>
          <w:szCs w:val="24"/>
        </w:rPr>
        <w:t>του Βουλευτή Λακωνίας της Δημο</w:t>
      </w:r>
      <w:r w:rsidRPr="003F7C10">
        <w:rPr>
          <w:rFonts w:eastAsia="Times New Roman"/>
          <w:szCs w:val="24"/>
        </w:rPr>
        <w:t>κρατικής Συμπαράταξης ΠΑΣΟΚ</w:t>
      </w:r>
      <w:r>
        <w:rPr>
          <w:rFonts w:eastAsia="Times New Roman"/>
          <w:szCs w:val="24"/>
        </w:rPr>
        <w:t xml:space="preserve"> </w:t>
      </w:r>
      <w:r w:rsidRPr="003F7C10">
        <w:rPr>
          <w:rFonts w:eastAsia="Times New Roman"/>
          <w:szCs w:val="24"/>
        </w:rPr>
        <w:t>-</w:t>
      </w:r>
      <w:r>
        <w:rPr>
          <w:rFonts w:eastAsia="Times New Roman"/>
          <w:szCs w:val="24"/>
        </w:rPr>
        <w:t xml:space="preserve"> </w:t>
      </w:r>
      <w:r w:rsidRPr="003F7C10">
        <w:rPr>
          <w:rFonts w:eastAsia="Times New Roman"/>
          <w:szCs w:val="24"/>
        </w:rPr>
        <w:t xml:space="preserve">ΔΗΜΑΡ κ. </w:t>
      </w:r>
      <w:r w:rsidRPr="003F7C10">
        <w:rPr>
          <w:rFonts w:eastAsia="Times New Roman"/>
          <w:bCs/>
          <w:szCs w:val="24"/>
        </w:rPr>
        <w:t>Λεωνίδα Γρηγοράκου</w:t>
      </w:r>
      <w:r w:rsidRPr="003F7C10">
        <w:rPr>
          <w:rFonts w:eastAsia="Times New Roman"/>
          <w:szCs w:val="24"/>
        </w:rPr>
        <w:t xml:space="preserve"> προς τον Υπουργό </w:t>
      </w:r>
      <w:r w:rsidRPr="003F7C10">
        <w:rPr>
          <w:rFonts w:eastAsia="Times New Roman"/>
          <w:bCs/>
          <w:szCs w:val="24"/>
        </w:rPr>
        <w:t>Υγείας,</w:t>
      </w:r>
      <w:r w:rsidRPr="003F7C10">
        <w:rPr>
          <w:rFonts w:eastAsia="Times New Roman"/>
          <w:szCs w:val="24"/>
        </w:rPr>
        <w:t xml:space="preserve"> με θέμα: «Καθυστερήσεις στη διακομιδή ασθενών από το ΕΚΑΒ σε </w:t>
      </w:r>
      <w:r>
        <w:rPr>
          <w:rFonts w:eastAsia="Times New Roman"/>
          <w:szCs w:val="24"/>
        </w:rPr>
        <w:t>μ</w:t>
      </w:r>
      <w:r w:rsidRPr="003F7C10">
        <w:rPr>
          <w:rFonts w:eastAsia="Times New Roman"/>
          <w:szCs w:val="24"/>
        </w:rPr>
        <w:t xml:space="preserve">ονάδες </w:t>
      </w:r>
      <w:r>
        <w:rPr>
          <w:rFonts w:eastAsia="Times New Roman"/>
          <w:szCs w:val="24"/>
        </w:rPr>
        <w:t>ε</w:t>
      </w:r>
      <w:r w:rsidRPr="003F7C10">
        <w:rPr>
          <w:rFonts w:eastAsia="Times New Roman"/>
          <w:szCs w:val="24"/>
        </w:rPr>
        <w:t xml:space="preserve">ντατικής </w:t>
      </w:r>
      <w:r>
        <w:rPr>
          <w:rFonts w:eastAsia="Times New Roman"/>
          <w:szCs w:val="24"/>
        </w:rPr>
        <w:t>θ</w:t>
      </w:r>
      <w:r w:rsidRPr="003F7C10">
        <w:rPr>
          <w:rFonts w:eastAsia="Times New Roman"/>
          <w:szCs w:val="24"/>
        </w:rPr>
        <w:t>εραπείας λόγω έλλειψης ιατρικού προσωπικού». </w:t>
      </w:r>
    </w:p>
    <w:p w14:paraId="19B7236B"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lastRenderedPageBreak/>
        <w:t>8.</w:t>
      </w:r>
      <w:r>
        <w:rPr>
          <w:rFonts w:eastAsia="Times New Roman"/>
          <w:szCs w:val="24"/>
        </w:rPr>
        <w:t xml:space="preserve"> </w:t>
      </w:r>
      <w:r w:rsidRPr="003F7C10">
        <w:rPr>
          <w:rFonts w:eastAsia="Times New Roman"/>
          <w:szCs w:val="24"/>
        </w:rPr>
        <w:t xml:space="preserve">Η με αριθμό 332/5-2-2019 </w:t>
      </w:r>
      <w:r>
        <w:rPr>
          <w:rFonts w:eastAsia="Times New Roman"/>
          <w:szCs w:val="24"/>
        </w:rPr>
        <w:t xml:space="preserve">επίκαιρη ερώτηση </w:t>
      </w:r>
      <w:r w:rsidRPr="003F7C10">
        <w:rPr>
          <w:rFonts w:eastAsia="Times New Roman"/>
          <w:szCs w:val="24"/>
        </w:rPr>
        <w:t>του Βουλευτή Ηρακλείου του Κομμουνιστικού Κόμματος Ελλάδ</w:t>
      </w:r>
      <w:r>
        <w:rPr>
          <w:rFonts w:eastAsia="Times New Roman"/>
          <w:szCs w:val="24"/>
        </w:rPr>
        <w:t>α</w:t>
      </w:r>
      <w:r w:rsidRPr="003F7C10">
        <w:rPr>
          <w:rFonts w:eastAsia="Times New Roman"/>
          <w:szCs w:val="24"/>
        </w:rPr>
        <w:t xml:space="preserve">ς κ. </w:t>
      </w:r>
      <w:r w:rsidRPr="003F7C10">
        <w:rPr>
          <w:rFonts w:eastAsia="Times New Roman"/>
          <w:bCs/>
          <w:szCs w:val="24"/>
        </w:rPr>
        <w:t xml:space="preserve">Εμμανουήλ Συντυχάκη </w:t>
      </w:r>
      <w:r w:rsidRPr="003F7C10">
        <w:rPr>
          <w:rFonts w:eastAsia="Times New Roman"/>
          <w:szCs w:val="24"/>
        </w:rPr>
        <w:t xml:space="preserve">προς τον Υπουργό </w:t>
      </w:r>
      <w:r w:rsidRPr="003F7C10">
        <w:rPr>
          <w:rFonts w:eastAsia="Times New Roman"/>
          <w:bCs/>
          <w:szCs w:val="24"/>
        </w:rPr>
        <w:t>Υγείας,</w:t>
      </w:r>
      <w:r w:rsidRPr="003F7C10">
        <w:rPr>
          <w:rFonts w:eastAsia="Times New Roman"/>
          <w:szCs w:val="24"/>
        </w:rPr>
        <w:t xml:space="preserve"> σχετικά με «τα χρόνια προβλήματα της </w:t>
      </w:r>
      <w:r>
        <w:rPr>
          <w:rFonts w:eastAsia="Times New Roman"/>
          <w:szCs w:val="24"/>
        </w:rPr>
        <w:t>ψ</w:t>
      </w:r>
      <w:r w:rsidRPr="003F7C10">
        <w:rPr>
          <w:rFonts w:eastAsia="Times New Roman"/>
          <w:szCs w:val="24"/>
        </w:rPr>
        <w:t>υχιατρικής κλινικής του Πανεπιστημιακού Γενικού Νοσοκομείου Ηρακλείου (ΠΑΓΝΗ)». </w:t>
      </w:r>
    </w:p>
    <w:p w14:paraId="19B7236C"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9.</w:t>
      </w:r>
      <w:r>
        <w:rPr>
          <w:rFonts w:eastAsia="Times New Roman"/>
          <w:szCs w:val="24"/>
        </w:rPr>
        <w:t xml:space="preserve"> </w:t>
      </w:r>
      <w:r w:rsidRPr="003F7C10">
        <w:rPr>
          <w:rFonts w:eastAsia="Times New Roman"/>
          <w:szCs w:val="24"/>
        </w:rPr>
        <w:t xml:space="preserve">Η με αριθμό 329/4-2-2019 </w:t>
      </w:r>
      <w:r>
        <w:rPr>
          <w:rFonts w:eastAsia="Times New Roman"/>
          <w:szCs w:val="24"/>
        </w:rPr>
        <w:t>επ</w:t>
      </w:r>
      <w:r>
        <w:rPr>
          <w:rFonts w:eastAsia="Times New Roman"/>
          <w:szCs w:val="24"/>
        </w:rPr>
        <w:t xml:space="preserve">ίκαιρη ερώτηση </w:t>
      </w:r>
      <w:r w:rsidRPr="003F7C10">
        <w:rPr>
          <w:rFonts w:eastAsia="Times New Roman"/>
          <w:szCs w:val="24"/>
        </w:rPr>
        <w:t xml:space="preserve">του Βουλευτή Δράμας της Νέας Δημοκρατίας κ. </w:t>
      </w:r>
      <w:r w:rsidRPr="003F7C10">
        <w:rPr>
          <w:rFonts w:eastAsia="Times New Roman"/>
          <w:bCs/>
          <w:szCs w:val="24"/>
        </w:rPr>
        <w:t xml:space="preserve">Δημητρίου Κυριαζίδη </w:t>
      </w:r>
      <w:r w:rsidRPr="003F7C10">
        <w:rPr>
          <w:rFonts w:eastAsia="Times New Roman"/>
          <w:szCs w:val="24"/>
        </w:rPr>
        <w:t xml:space="preserve">προς τον Υπουργό </w:t>
      </w:r>
      <w:r w:rsidRPr="003F7C10">
        <w:rPr>
          <w:rFonts w:eastAsia="Times New Roman"/>
          <w:bCs/>
          <w:szCs w:val="24"/>
        </w:rPr>
        <w:t>Υγείας,</w:t>
      </w:r>
      <w:r w:rsidRPr="003F7C10">
        <w:rPr>
          <w:rFonts w:eastAsia="Times New Roman"/>
          <w:szCs w:val="24"/>
        </w:rPr>
        <w:t xml:space="preserve"> με θέμα: «Δημιουργία </w:t>
      </w:r>
      <w:r>
        <w:rPr>
          <w:rFonts w:eastAsia="Times New Roman"/>
          <w:szCs w:val="24"/>
        </w:rPr>
        <w:t>τ</w:t>
      </w:r>
      <w:r w:rsidRPr="003F7C10">
        <w:rPr>
          <w:rFonts w:eastAsia="Times New Roman"/>
          <w:szCs w:val="24"/>
        </w:rPr>
        <w:t xml:space="preserve">μήματος </w:t>
      </w:r>
      <w:r>
        <w:rPr>
          <w:rFonts w:eastAsia="Times New Roman"/>
          <w:szCs w:val="24"/>
        </w:rPr>
        <w:t>β</w:t>
      </w:r>
      <w:r w:rsidRPr="003F7C10">
        <w:rPr>
          <w:rFonts w:eastAsia="Times New Roman"/>
          <w:szCs w:val="24"/>
        </w:rPr>
        <w:t xml:space="preserve">ραχείας </w:t>
      </w:r>
      <w:r>
        <w:rPr>
          <w:rFonts w:eastAsia="Times New Roman"/>
          <w:szCs w:val="24"/>
        </w:rPr>
        <w:t>ν</w:t>
      </w:r>
      <w:r w:rsidRPr="003F7C10">
        <w:rPr>
          <w:rFonts w:eastAsia="Times New Roman"/>
          <w:szCs w:val="24"/>
        </w:rPr>
        <w:t>οσηλείας/</w:t>
      </w:r>
      <w:r>
        <w:rPr>
          <w:rFonts w:eastAsia="Times New Roman"/>
          <w:szCs w:val="24"/>
        </w:rPr>
        <w:t>ο</w:t>
      </w:r>
      <w:r w:rsidRPr="003F7C10">
        <w:rPr>
          <w:rFonts w:eastAsia="Times New Roman"/>
          <w:szCs w:val="24"/>
        </w:rPr>
        <w:t xml:space="preserve">γκολογικής </w:t>
      </w:r>
      <w:r>
        <w:rPr>
          <w:rFonts w:eastAsia="Times New Roman"/>
          <w:szCs w:val="24"/>
        </w:rPr>
        <w:t>κ</w:t>
      </w:r>
      <w:r w:rsidRPr="003F7C10">
        <w:rPr>
          <w:rFonts w:eastAsia="Times New Roman"/>
          <w:szCs w:val="24"/>
        </w:rPr>
        <w:t>λινικής στο Γενικό Νοσοκομείο Δράμας».</w:t>
      </w:r>
    </w:p>
    <w:p w14:paraId="19B7236D"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10.</w:t>
      </w:r>
      <w:r>
        <w:rPr>
          <w:rFonts w:eastAsia="Times New Roman"/>
          <w:szCs w:val="24"/>
        </w:rPr>
        <w:t xml:space="preserve"> </w:t>
      </w:r>
      <w:r w:rsidRPr="003F7C10">
        <w:rPr>
          <w:rFonts w:eastAsia="Times New Roman"/>
          <w:szCs w:val="24"/>
        </w:rPr>
        <w:t xml:space="preserve">Η με αριθμό 322/4-2-2019 </w:t>
      </w:r>
      <w:r>
        <w:rPr>
          <w:rFonts w:eastAsia="Times New Roman"/>
          <w:szCs w:val="24"/>
        </w:rPr>
        <w:t xml:space="preserve">επίκαιρη ερώτηση </w:t>
      </w:r>
      <w:r w:rsidRPr="003F7C10">
        <w:rPr>
          <w:rFonts w:eastAsia="Times New Roman"/>
          <w:szCs w:val="24"/>
        </w:rPr>
        <w:t xml:space="preserve">του </w:t>
      </w:r>
      <w:r w:rsidRPr="003F7C10">
        <w:rPr>
          <w:rFonts w:eastAsia="Times New Roman"/>
          <w:szCs w:val="24"/>
        </w:rPr>
        <w:t>Βουλευτή Λ</w:t>
      </w:r>
      <w:r>
        <w:rPr>
          <w:rFonts w:eastAsia="Times New Roman"/>
          <w:szCs w:val="24"/>
        </w:rPr>
        <w:t>α</w:t>
      </w:r>
      <w:r w:rsidRPr="003F7C10">
        <w:rPr>
          <w:rFonts w:eastAsia="Times New Roman"/>
          <w:szCs w:val="24"/>
        </w:rPr>
        <w:t>ρ</w:t>
      </w:r>
      <w:r>
        <w:rPr>
          <w:rFonts w:eastAsia="Times New Roman"/>
          <w:szCs w:val="24"/>
        </w:rPr>
        <w:t>ί</w:t>
      </w:r>
      <w:r w:rsidRPr="003F7C10">
        <w:rPr>
          <w:rFonts w:eastAsia="Times New Roman"/>
          <w:szCs w:val="24"/>
        </w:rPr>
        <w:t>σ</w:t>
      </w:r>
      <w:r>
        <w:rPr>
          <w:rFonts w:eastAsia="Times New Roman"/>
          <w:szCs w:val="24"/>
        </w:rPr>
        <w:t>η</w:t>
      </w:r>
      <w:r w:rsidRPr="003F7C10">
        <w:rPr>
          <w:rFonts w:eastAsia="Times New Roman"/>
          <w:szCs w:val="24"/>
        </w:rPr>
        <w:t>ς της Δημοκρατικής Συμπαράταξης ΠΑΣΟΚ</w:t>
      </w:r>
      <w:r>
        <w:rPr>
          <w:rFonts w:eastAsia="Times New Roman"/>
          <w:szCs w:val="24"/>
        </w:rPr>
        <w:t xml:space="preserve"> </w:t>
      </w:r>
      <w:r w:rsidRPr="003F7C10">
        <w:rPr>
          <w:rFonts w:eastAsia="Times New Roman"/>
          <w:szCs w:val="24"/>
        </w:rPr>
        <w:t>-</w:t>
      </w:r>
      <w:r>
        <w:rPr>
          <w:rFonts w:eastAsia="Times New Roman"/>
          <w:szCs w:val="24"/>
        </w:rPr>
        <w:t xml:space="preserve"> </w:t>
      </w:r>
      <w:r w:rsidRPr="003F7C10">
        <w:rPr>
          <w:rFonts w:eastAsia="Times New Roman"/>
          <w:szCs w:val="24"/>
        </w:rPr>
        <w:t xml:space="preserve">ΔΗΜΑΡ κ. </w:t>
      </w:r>
      <w:r w:rsidRPr="003F7C10">
        <w:rPr>
          <w:rFonts w:eastAsia="Times New Roman"/>
          <w:bCs/>
          <w:szCs w:val="24"/>
        </w:rPr>
        <w:t xml:space="preserve">Κωνσταντίνου </w:t>
      </w:r>
      <w:proofErr w:type="spellStart"/>
      <w:r w:rsidRPr="003F7C10">
        <w:rPr>
          <w:rFonts w:eastAsia="Times New Roman"/>
          <w:bCs/>
          <w:szCs w:val="24"/>
        </w:rPr>
        <w:t>Μπαργιώτα</w:t>
      </w:r>
      <w:proofErr w:type="spellEnd"/>
      <w:r w:rsidRPr="003F7C10">
        <w:rPr>
          <w:rFonts w:eastAsia="Times New Roman"/>
          <w:bCs/>
          <w:szCs w:val="24"/>
        </w:rPr>
        <w:t xml:space="preserve"> </w:t>
      </w:r>
      <w:r w:rsidRPr="003F7C10">
        <w:rPr>
          <w:rFonts w:eastAsia="Times New Roman"/>
          <w:szCs w:val="24"/>
        </w:rPr>
        <w:t xml:space="preserve">προς τον Υπουργό </w:t>
      </w:r>
      <w:r w:rsidRPr="003F7C10">
        <w:rPr>
          <w:rFonts w:eastAsia="Times New Roman"/>
          <w:bCs/>
          <w:szCs w:val="24"/>
        </w:rPr>
        <w:t>Υγείας,</w:t>
      </w:r>
      <w:r w:rsidRPr="003F7C10">
        <w:rPr>
          <w:rFonts w:eastAsia="Times New Roman"/>
          <w:szCs w:val="24"/>
        </w:rPr>
        <w:t xml:space="preserve"> με θέμα: «</w:t>
      </w:r>
      <w:proofErr w:type="spellStart"/>
      <w:r w:rsidRPr="003F7C10">
        <w:rPr>
          <w:rFonts w:eastAsia="Times New Roman"/>
          <w:szCs w:val="24"/>
        </w:rPr>
        <w:t>Υπερκοστολογήσεις</w:t>
      </w:r>
      <w:proofErr w:type="spellEnd"/>
      <w:r w:rsidRPr="003F7C10">
        <w:rPr>
          <w:rFonts w:eastAsia="Times New Roman"/>
          <w:szCs w:val="24"/>
        </w:rPr>
        <w:t xml:space="preserve"> με τα χημικοθεραπευτικά σκευάσματα».</w:t>
      </w:r>
    </w:p>
    <w:p w14:paraId="19B7236E"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11.</w:t>
      </w:r>
      <w:r>
        <w:rPr>
          <w:rFonts w:eastAsia="Times New Roman"/>
          <w:szCs w:val="24"/>
        </w:rPr>
        <w:t xml:space="preserve"> </w:t>
      </w:r>
      <w:r w:rsidRPr="003F7C10">
        <w:rPr>
          <w:rFonts w:eastAsia="Times New Roman"/>
          <w:szCs w:val="24"/>
        </w:rPr>
        <w:t xml:space="preserve">Η με αριθμό 307/28-1-2019 </w:t>
      </w:r>
      <w:r>
        <w:rPr>
          <w:rFonts w:eastAsia="Times New Roman"/>
          <w:szCs w:val="24"/>
        </w:rPr>
        <w:t xml:space="preserve">επίκαιρη ερώτηση </w:t>
      </w:r>
      <w:r w:rsidRPr="003F7C10">
        <w:rPr>
          <w:rFonts w:eastAsia="Times New Roman"/>
          <w:szCs w:val="24"/>
        </w:rPr>
        <w:t>του Βουλευτή Τρικάλων της Νέας Δ</w:t>
      </w:r>
      <w:r w:rsidRPr="003F7C10">
        <w:rPr>
          <w:rFonts w:eastAsia="Times New Roman"/>
          <w:szCs w:val="24"/>
        </w:rPr>
        <w:t xml:space="preserve">ημοκρατίας κ. </w:t>
      </w:r>
      <w:r w:rsidRPr="003F7C10">
        <w:rPr>
          <w:rFonts w:eastAsia="Times New Roman"/>
          <w:bCs/>
          <w:szCs w:val="24"/>
        </w:rPr>
        <w:t xml:space="preserve">Κωνσταντίνου </w:t>
      </w:r>
      <w:r w:rsidRPr="003F7C10">
        <w:rPr>
          <w:rFonts w:eastAsia="Times New Roman"/>
          <w:bCs/>
          <w:szCs w:val="24"/>
        </w:rPr>
        <w:lastRenderedPageBreak/>
        <w:t xml:space="preserve">Σκρέκα </w:t>
      </w:r>
      <w:r w:rsidRPr="003F7C10">
        <w:rPr>
          <w:rFonts w:eastAsia="Times New Roman"/>
          <w:szCs w:val="24"/>
        </w:rPr>
        <w:t xml:space="preserve">προς τον Υπουργό </w:t>
      </w:r>
      <w:r w:rsidRPr="003F7C10">
        <w:rPr>
          <w:rFonts w:eastAsia="Times New Roman"/>
          <w:bCs/>
          <w:szCs w:val="24"/>
        </w:rPr>
        <w:t>Οικονομικών,</w:t>
      </w:r>
      <w:r w:rsidRPr="003F7C10">
        <w:rPr>
          <w:rFonts w:eastAsia="Times New Roman"/>
          <w:szCs w:val="24"/>
        </w:rPr>
        <w:t xml:space="preserve"> με θέμα: «Υγιείς ξενοδοχειακές επιχειρήσεις κινδυνεύουν με “λουκέτο” λόγω καταλογισμού ΦΠΑ».</w:t>
      </w:r>
    </w:p>
    <w:p w14:paraId="19B7236F"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12.</w:t>
      </w:r>
      <w:r>
        <w:rPr>
          <w:rFonts w:eastAsia="Times New Roman"/>
          <w:szCs w:val="24"/>
        </w:rPr>
        <w:t xml:space="preserve"> </w:t>
      </w:r>
      <w:r w:rsidRPr="003F7C10">
        <w:rPr>
          <w:rFonts w:eastAsia="Times New Roman"/>
          <w:szCs w:val="24"/>
        </w:rPr>
        <w:t xml:space="preserve">Η με αριθμό 299/28-1-2019 </w:t>
      </w:r>
      <w:r>
        <w:rPr>
          <w:rFonts w:eastAsia="Times New Roman"/>
          <w:szCs w:val="24"/>
        </w:rPr>
        <w:t xml:space="preserve">επίκαιρη ερώτηση </w:t>
      </w:r>
      <w:r w:rsidRPr="003F7C10">
        <w:rPr>
          <w:rFonts w:eastAsia="Times New Roman"/>
          <w:szCs w:val="24"/>
        </w:rPr>
        <w:t>του Βουλευτή Σερρών της Δημοκρατικής Συμπαράταξης ΠΑ</w:t>
      </w:r>
      <w:r w:rsidRPr="003F7C10">
        <w:rPr>
          <w:rFonts w:eastAsia="Times New Roman"/>
          <w:szCs w:val="24"/>
        </w:rPr>
        <w:t>ΣΟΚ</w:t>
      </w:r>
      <w:r>
        <w:rPr>
          <w:rFonts w:eastAsia="Times New Roman"/>
          <w:szCs w:val="24"/>
        </w:rPr>
        <w:t xml:space="preserve"> </w:t>
      </w:r>
      <w:r w:rsidRPr="003F7C10">
        <w:rPr>
          <w:rFonts w:eastAsia="Times New Roman"/>
          <w:szCs w:val="24"/>
        </w:rPr>
        <w:t xml:space="preserve">– ΔΗΜΑΡ κ. </w:t>
      </w:r>
      <w:r w:rsidRPr="003F7C10">
        <w:rPr>
          <w:rFonts w:eastAsia="Times New Roman"/>
          <w:bCs/>
          <w:szCs w:val="24"/>
        </w:rPr>
        <w:t xml:space="preserve">Μιχαήλ Τζελέπη </w:t>
      </w:r>
      <w:r w:rsidRPr="003F7C10">
        <w:rPr>
          <w:rFonts w:eastAsia="Times New Roman"/>
          <w:szCs w:val="24"/>
        </w:rPr>
        <w:t xml:space="preserve">προς την Υπουργό </w:t>
      </w:r>
      <w:r w:rsidRPr="003F7C10">
        <w:rPr>
          <w:rFonts w:eastAsia="Times New Roman"/>
          <w:bCs/>
          <w:szCs w:val="24"/>
        </w:rPr>
        <w:t>Προστασίας του Πολίτη,</w:t>
      </w:r>
      <w:r w:rsidRPr="003F7C10">
        <w:rPr>
          <w:rFonts w:eastAsia="Times New Roman"/>
          <w:szCs w:val="24"/>
        </w:rPr>
        <w:t xml:space="preserve"> με θέμα: «Αυξημένη η παραβατικότητα στον Νομό Σερρών και </w:t>
      </w:r>
      <w:proofErr w:type="spellStart"/>
      <w:r w:rsidRPr="003F7C10">
        <w:rPr>
          <w:rFonts w:eastAsia="Times New Roman"/>
          <w:szCs w:val="24"/>
        </w:rPr>
        <w:t>υποστελεχωμένη</w:t>
      </w:r>
      <w:proofErr w:type="spellEnd"/>
      <w:r w:rsidRPr="003F7C10">
        <w:rPr>
          <w:rFonts w:eastAsia="Times New Roman"/>
          <w:szCs w:val="24"/>
        </w:rPr>
        <w:t xml:space="preserve"> η Διεύθυνση Αστυνομίας Σερρών».</w:t>
      </w:r>
    </w:p>
    <w:p w14:paraId="19B72370"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13.</w:t>
      </w:r>
      <w:r>
        <w:rPr>
          <w:rFonts w:eastAsia="Times New Roman"/>
          <w:szCs w:val="24"/>
        </w:rPr>
        <w:t xml:space="preserve"> </w:t>
      </w:r>
      <w:r w:rsidRPr="003F7C10">
        <w:rPr>
          <w:rFonts w:eastAsia="Times New Roman"/>
          <w:szCs w:val="24"/>
        </w:rPr>
        <w:t xml:space="preserve">Η με αριθμό 281/21-1-2019 </w:t>
      </w:r>
      <w:r>
        <w:rPr>
          <w:rFonts w:eastAsia="Times New Roman"/>
          <w:szCs w:val="24"/>
        </w:rPr>
        <w:t xml:space="preserve">επίκαιρη ερώτηση </w:t>
      </w:r>
      <w:r w:rsidRPr="003F7C10">
        <w:rPr>
          <w:rFonts w:eastAsia="Times New Roman"/>
          <w:szCs w:val="24"/>
        </w:rPr>
        <w:t>του Ανεξάρτητου Βουλευτή Β΄ Πειραιώ</w:t>
      </w:r>
      <w:r w:rsidRPr="003F7C10">
        <w:rPr>
          <w:rFonts w:eastAsia="Times New Roman"/>
          <w:szCs w:val="24"/>
        </w:rPr>
        <w:t xml:space="preserve">ς κ. </w:t>
      </w:r>
      <w:r w:rsidRPr="003F7C10">
        <w:rPr>
          <w:rFonts w:eastAsia="Times New Roman"/>
          <w:bCs/>
          <w:szCs w:val="24"/>
        </w:rPr>
        <w:t xml:space="preserve">Δημητρίου Καμμένου </w:t>
      </w:r>
      <w:r w:rsidRPr="003F7C10">
        <w:rPr>
          <w:rFonts w:eastAsia="Times New Roman"/>
          <w:szCs w:val="24"/>
        </w:rPr>
        <w:t xml:space="preserve">προς τον Υπουργό </w:t>
      </w:r>
      <w:r w:rsidRPr="003F7C10">
        <w:rPr>
          <w:rFonts w:eastAsia="Times New Roman"/>
          <w:bCs/>
          <w:szCs w:val="24"/>
        </w:rPr>
        <w:t>Οικονομικών,</w:t>
      </w:r>
      <w:r w:rsidRPr="003F7C10">
        <w:rPr>
          <w:rFonts w:eastAsia="Times New Roman"/>
          <w:szCs w:val="24"/>
        </w:rPr>
        <w:t xml:space="preserve"> με θέμα: «ΕΝΦΙΑ </w:t>
      </w:r>
      <w:r>
        <w:rPr>
          <w:rFonts w:eastAsia="Times New Roman"/>
          <w:szCs w:val="24"/>
        </w:rPr>
        <w:t>ο</w:t>
      </w:r>
      <w:r w:rsidRPr="003F7C10">
        <w:rPr>
          <w:rFonts w:eastAsia="Times New Roman"/>
          <w:szCs w:val="24"/>
        </w:rPr>
        <w:t xml:space="preserve">ικοδομικών </w:t>
      </w:r>
      <w:r>
        <w:rPr>
          <w:rFonts w:eastAsia="Times New Roman"/>
          <w:szCs w:val="24"/>
        </w:rPr>
        <w:t>σ</w:t>
      </w:r>
      <w:r w:rsidRPr="003F7C10">
        <w:rPr>
          <w:rFonts w:eastAsia="Times New Roman"/>
          <w:szCs w:val="24"/>
        </w:rPr>
        <w:t>υνεταιρισμών».</w:t>
      </w:r>
    </w:p>
    <w:p w14:paraId="19B72371"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14.</w:t>
      </w:r>
      <w:r>
        <w:rPr>
          <w:rFonts w:eastAsia="Times New Roman"/>
          <w:szCs w:val="24"/>
        </w:rPr>
        <w:t xml:space="preserve"> </w:t>
      </w:r>
      <w:r w:rsidRPr="003F7C10">
        <w:rPr>
          <w:rFonts w:eastAsia="Times New Roman"/>
          <w:szCs w:val="24"/>
        </w:rPr>
        <w:t xml:space="preserve">Η με αριθμό 262/9-1-2019 </w:t>
      </w:r>
      <w:r>
        <w:rPr>
          <w:rFonts w:eastAsia="Times New Roman"/>
          <w:szCs w:val="24"/>
        </w:rPr>
        <w:t xml:space="preserve">επίκαιρη ερώτηση </w:t>
      </w:r>
      <w:r w:rsidRPr="003F7C10">
        <w:rPr>
          <w:rFonts w:eastAsia="Times New Roman"/>
          <w:szCs w:val="24"/>
        </w:rPr>
        <w:t>του Βουλευτή Επικρατείας του Λαϊκού Συνδέσμου</w:t>
      </w:r>
      <w:r>
        <w:rPr>
          <w:rFonts w:eastAsia="Times New Roman"/>
          <w:szCs w:val="24"/>
        </w:rPr>
        <w:t xml:space="preserve"> - </w:t>
      </w:r>
      <w:r w:rsidRPr="003F7C10">
        <w:rPr>
          <w:rFonts w:eastAsia="Times New Roman"/>
          <w:szCs w:val="24"/>
        </w:rPr>
        <w:t xml:space="preserve">Χρυσή Αυγή κ. </w:t>
      </w:r>
      <w:r w:rsidRPr="003F7C10">
        <w:rPr>
          <w:rFonts w:eastAsia="Times New Roman"/>
          <w:bCs/>
          <w:szCs w:val="24"/>
        </w:rPr>
        <w:t>Χρήστου Παππά</w:t>
      </w:r>
      <w:r w:rsidRPr="003F7C10">
        <w:rPr>
          <w:rFonts w:eastAsia="Times New Roman"/>
          <w:szCs w:val="24"/>
        </w:rPr>
        <w:t xml:space="preserve"> προς τον Υπουργό </w:t>
      </w:r>
      <w:r w:rsidRPr="003F7C10">
        <w:rPr>
          <w:rFonts w:eastAsia="Times New Roman"/>
          <w:bCs/>
          <w:szCs w:val="24"/>
        </w:rPr>
        <w:t>Εθνικής Άμυνας,</w:t>
      </w:r>
      <w:r w:rsidRPr="003F7C10">
        <w:rPr>
          <w:rFonts w:eastAsia="Times New Roman"/>
          <w:szCs w:val="24"/>
        </w:rPr>
        <w:t xml:space="preserve"> με θέμα: «Επιτακτική ανάγκη αυξήσεως της στρατιωτικής θητείας».</w:t>
      </w:r>
    </w:p>
    <w:p w14:paraId="19B72372"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bCs/>
          <w:szCs w:val="24"/>
        </w:rPr>
        <w:t>ΑΝΑΦΟΡΕΣ</w:t>
      </w:r>
      <w:r>
        <w:rPr>
          <w:rFonts w:eastAsia="Times New Roman"/>
          <w:bCs/>
          <w:szCs w:val="24"/>
        </w:rPr>
        <w:t xml:space="preserve"> - </w:t>
      </w:r>
      <w:r w:rsidRPr="003F7C10">
        <w:rPr>
          <w:rFonts w:eastAsia="Times New Roman"/>
          <w:bCs/>
          <w:szCs w:val="24"/>
        </w:rPr>
        <w:t>ΕΡΩΤΗΣΕΙΣ (Άρθρο 130 παρ</w:t>
      </w:r>
      <w:r>
        <w:rPr>
          <w:rFonts w:eastAsia="Times New Roman"/>
          <w:bCs/>
          <w:szCs w:val="24"/>
        </w:rPr>
        <w:t>άγραφος</w:t>
      </w:r>
      <w:r w:rsidRPr="003F7C10">
        <w:rPr>
          <w:rFonts w:eastAsia="Times New Roman"/>
          <w:bCs/>
          <w:szCs w:val="24"/>
        </w:rPr>
        <w:t xml:space="preserve"> 5 </w:t>
      </w:r>
      <w:r>
        <w:rPr>
          <w:rFonts w:eastAsia="Times New Roman"/>
          <w:bCs/>
          <w:szCs w:val="24"/>
        </w:rPr>
        <w:t xml:space="preserve">του </w:t>
      </w:r>
      <w:r w:rsidRPr="003F7C10">
        <w:rPr>
          <w:rFonts w:eastAsia="Times New Roman"/>
          <w:bCs/>
          <w:szCs w:val="24"/>
        </w:rPr>
        <w:t>Καν</w:t>
      </w:r>
      <w:r>
        <w:rPr>
          <w:rFonts w:eastAsia="Times New Roman"/>
          <w:bCs/>
          <w:szCs w:val="24"/>
        </w:rPr>
        <w:t>ονισμού της</w:t>
      </w:r>
      <w:r w:rsidRPr="003F7C10">
        <w:rPr>
          <w:rFonts w:eastAsia="Times New Roman"/>
          <w:bCs/>
          <w:szCs w:val="24"/>
        </w:rPr>
        <w:t xml:space="preserve"> Βουλής)</w:t>
      </w:r>
    </w:p>
    <w:p w14:paraId="19B72373"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lastRenderedPageBreak/>
        <w:t>1.</w:t>
      </w:r>
      <w:r>
        <w:rPr>
          <w:rFonts w:eastAsia="Times New Roman"/>
          <w:szCs w:val="24"/>
        </w:rPr>
        <w:t xml:space="preserve"> Η με αριθμό 1867/25-9-2018 ε</w:t>
      </w:r>
      <w:r w:rsidRPr="003F7C10">
        <w:rPr>
          <w:rFonts w:eastAsia="Times New Roman"/>
          <w:szCs w:val="24"/>
        </w:rPr>
        <w:t xml:space="preserve">ρώτηση του Βουλευτή Χίου του Συνασπισμού Ριζοσπαστικής Αριστεράς κ. </w:t>
      </w:r>
      <w:r w:rsidRPr="003F7C10">
        <w:rPr>
          <w:rFonts w:eastAsia="Times New Roman"/>
          <w:bCs/>
          <w:szCs w:val="24"/>
        </w:rPr>
        <w:t xml:space="preserve">Ανδρέα Μιχαηλίδη </w:t>
      </w:r>
      <w:r w:rsidRPr="003F7C10">
        <w:rPr>
          <w:rFonts w:eastAsia="Times New Roman"/>
          <w:szCs w:val="24"/>
        </w:rPr>
        <w:t>προ</w:t>
      </w:r>
      <w:r w:rsidRPr="003F7C10">
        <w:rPr>
          <w:rFonts w:eastAsia="Times New Roman"/>
          <w:szCs w:val="24"/>
        </w:rPr>
        <w:t xml:space="preserve">ς τον Υπουργό </w:t>
      </w:r>
      <w:r w:rsidRPr="003F7C10">
        <w:rPr>
          <w:rFonts w:eastAsia="Times New Roman"/>
          <w:bCs/>
          <w:szCs w:val="24"/>
        </w:rPr>
        <w:t xml:space="preserve">Οικονομικών, </w:t>
      </w:r>
      <w:r w:rsidRPr="003F7C10">
        <w:rPr>
          <w:rFonts w:eastAsia="Times New Roman"/>
          <w:szCs w:val="24"/>
        </w:rPr>
        <w:t>με θέμα: «Προστασία του παραδοσιακού οικισμού-ιστορικού τόπου Κάμπου Χίου και των περιβολιών του από την υπέρμετρη φορολόγηση και την οικοπεδοποίηση».</w:t>
      </w:r>
    </w:p>
    <w:p w14:paraId="19B72374"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2.</w:t>
      </w:r>
      <w:r>
        <w:rPr>
          <w:rFonts w:eastAsia="Times New Roman"/>
          <w:szCs w:val="24"/>
        </w:rPr>
        <w:t xml:space="preserve"> Η με αριθμό 4065/5-12-2018 ε</w:t>
      </w:r>
      <w:r w:rsidRPr="003F7C10">
        <w:rPr>
          <w:rFonts w:eastAsia="Times New Roman"/>
          <w:szCs w:val="24"/>
        </w:rPr>
        <w:t>ρώτηση του Βουλευτή Δράμας της Νέας Δημοκρατίας</w:t>
      </w:r>
      <w:r w:rsidRPr="003F7C10">
        <w:rPr>
          <w:rFonts w:eastAsia="Times New Roman"/>
          <w:szCs w:val="24"/>
        </w:rPr>
        <w:t xml:space="preserve"> κ. </w:t>
      </w:r>
      <w:r w:rsidRPr="003F7C10">
        <w:rPr>
          <w:rFonts w:eastAsia="Times New Roman"/>
          <w:bCs/>
          <w:szCs w:val="24"/>
        </w:rPr>
        <w:t xml:space="preserve">Δημητρίου Κυριαζίδη </w:t>
      </w:r>
      <w:r w:rsidRPr="003F7C10">
        <w:rPr>
          <w:rFonts w:eastAsia="Times New Roman"/>
          <w:szCs w:val="24"/>
        </w:rPr>
        <w:t xml:space="preserve">προς τον Υπουργό </w:t>
      </w:r>
      <w:r w:rsidRPr="003F7C10">
        <w:rPr>
          <w:rFonts w:eastAsia="Times New Roman"/>
          <w:bCs/>
          <w:szCs w:val="24"/>
        </w:rPr>
        <w:t>Υγείας,</w:t>
      </w:r>
      <w:r w:rsidRPr="003F7C10">
        <w:rPr>
          <w:rFonts w:eastAsia="Times New Roman"/>
          <w:szCs w:val="24"/>
        </w:rPr>
        <w:t xml:space="preserve"> σχετικά «με τη στήριξη του πολυδύναμου ιατρείου </w:t>
      </w:r>
      <w:proofErr w:type="spellStart"/>
      <w:r w:rsidRPr="003F7C10">
        <w:rPr>
          <w:rFonts w:eastAsia="Times New Roman"/>
          <w:szCs w:val="24"/>
        </w:rPr>
        <w:t>Δοξάτου</w:t>
      </w:r>
      <w:proofErr w:type="spellEnd"/>
      <w:r w:rsidRPr="003F7C10">
        <w:rPr>
          <w:rFonts w:eastAsia="Times New Roman"/>
          <w:szCs w:val="24"/>
        </w:rPr>
        <w:t xml:space="preserve"> στο</w:t>
      </w:r>
      <w:r>
        <w:rPr>
          <w:rFonts w:eastAsia="Times New Roman"/>
          <w:szCs w:val="24"/>
        </w:rPr>
        <w:t>ν</w:t>
      </w:r>
      <w:r w:rsidRPr="003F7C10">
        <w:rPr>
          <w:rFonts w:eastAsia="Times New Roman"/>
          <w:szCs w:val="24"/>
        </w:rPr>
        <w:t xml:space="preserve"> Δήμο </w:t>
      </w:r>
      <w:proofErr w:type="spellStart"/>
      <w:r w:rsidRPr="003F7C10">
        <w:rPr>
          <w:rFonts w:eastAsia="Times New Roman"/>
          <w:szCs w:val="24"/>
        </w:rPr>
        <w:t>Δοξάτου</w:t>
      </w:r>
      <w:proofErr w:type="spellEnd"/>
      <w:r w:rsidRPr="003F7C10">
        <w:rPr>
          <w:rFonts w:eastAsia="Times New Roman"/>
          <w:szCs w:val="24"/>
        </w:rPr>
        <w:t xml:space="preserve"> στο Νομό Δράμας από την πολιτεία».</w:t>
      </w:r>
    </w:p>
    <w:p w14:paraId="19B72375" w14:textId="77777777" w:rsidR="00D23C6B" w:rsidRDefault="00A26AD1">
      <w:pPr>
        <w:spacing w:before="100" w:beforeAutospacing="1" w:after="100" w:afterAutospacing="1" w:line="600" w:lineRule="auto"/>
        <w:ind w:firstLine="720"/>
        <w:jc w:val="both"/>
        <w:rPr>
          <w:rFonts w:eastAsia="Times New Roman"/>
          <w:szCs w:val="24"/>
        </w:rPr>
      </w:pPr>
      <w:r w:rsidRPr="003F7C10">
        <w:rPr>
          <w:rFonts w:eastAsia="Times New Roman"/>
          <w:szCs w:val="24"/>
        </w:rPr>
        <w:t>3.</w:t>
      </w:r>
      <w:r>
        <w:rPr>
          <w:rFonts w:eastAsia="Times New Roman"/>
          <w:szCs w:val="24"/>
        </w:rPr>
        <w:t xml:space="preserve">  Η με αριθμό 2932/31-10-2018 ε</w:t>
      </w:r>
      <w:r w:rsidRPr="003F7C10">
        <w:rPr>
          <w:rFonts w:eastAsia="Times New Roman"/>
          <w:szCs w:val="24"/>
        </w:rPr>
        <w:t>ρώτηση του Βουλευτή Β΄ Αθηνών της Δημοκρατικής Συμπαράταξης ΠΑΣΟΚ</w:t>
      </w:r>
      <w:r>
        <w:rPr>
          <w:rFonts w:eastAsia="Times New Roman"/>
          <w:szCs w:val="24"/>
        </w:rPr>
        <w:t xml:space="preserve"> </w:t>
      </w:r>
      <w:r w:rsidRPr="003F7C10">
        <w:rPr>
          <w:rFonts w:eastAsia="Times New Roman"/>
          <w:szCs w:val="24"/>
        </w:rPr>
        <w:t>-</w:t>
      </w:r>
      <w:r>
        <w:rPr>
          <w:rFonts w:eastAsia="Times New Roman"/>
          <w:szCs w:val="24"/>
        </w:rPr>
        <w:t xml:space="preserve"> </w:t>
      </w:r>
      <w:r w:rsidRPr="003F7C10">
        <w:rPr>
          <w:rFonts w:eastAsia="Times New Roman"/>
          <w:szCs w:val="24"/>
        </w:rPr>
        <w:t xml:space="preserve">ΔΗΜΑΡ κ. </w:t>
      </w:r>
      <w:r w:rsidRPr="003F7C10">
        <w:rPr>
          <w:rFonts w:eastAsia="Times New Roman"/>
          <w:bCs/>
          <w:szCs w:val="24"/>
        </w:rPr>
        <w:t>Γεωργίου-Δημητρίου Καρρά</w:t>
      </w:r>
      <w:r w:rsidRPr="003F7C10">
        <w:rPr>
          <w:rFonts w:eastAsia="Times New Roman"/>
          <w:szCs w:val="24"/>
        </w:rPr>
        <w:t xml:space="preserve"> προς τον Υπουργό </w:t>
      </w:r>
      <w:r w:rsidRPr="003F7C10">
        <w:rPr>
          <w:rFonts w:eastAsia="Times New Roman"/>
          <w:bCs/>
          <w:szCs w:val="24"/>
        </w:rPr>
        <w:t>Οικονομικών,</w:t>
      </w:r>
      <w:r w:rsidRPr="003F7C10">
        <w:rPr>
          <w:rFonts w:eastAsia="Times New Roman"/>
          <w:szCs w:val="24"/>
        </w:rPr>
        <w:t xml:space="preserve"> με θέμα: «Αποδέσμευση του Δημοτικού Κλειστού Γυμναστηρίου “Νίκης 2</w:t>
      </w:r>
      <w:r>
        <w:rPr>
          <w:rFonts w:eastAsia="Times New Roman"/>
          <w:szCs w:val="24"/>
        </w:rPr>
        <w:t xml:space="preserve">ου </w:t>
      </w:r>
      <w:r w:rsidRPr="003F7C10">
        <w:rPr>
          <w:rFonts w:eastAsia="Times New Roman"/>
          <w:szCs w:val="24"/>
        </w:rPr>
        <w:t xml:space="preserve">Λυκείου” Αγίας Βαρβάρας από το </w:t>
      </w:r>
      <w:proofErr w:type="spellStart"/>
      <w:r>
        <w:rPr>
          <w:rFonts w:eastAsia="Times New Roman"/>
          <w:szCs w:val="24"/>
        </w:rPr>
        <w:t>υ</w:t>
      </w:r>
      <w:r w:rsidRPr="003F7C10">
        <w:rPr>
          <w:rFonts w:eastAsia="Times New Roman"/>
          <w:szCs w:val="24"/>
        </w:rPr>
        <w:t>περταμείο</w:t>
      </w:r>
      <w:proofErr w:type="spellEnd"/>
      <w:r w:rsidRPr="003F7C10">
        <w:rPr>
          <w:rFonts w:eastAsia="Times New Roman"/>
          <w:szCs w:val="24"/>
        </w:rPr>
        <w:t>». </w:t>
      </w:r>
    </w:p>
    <w:p w14:paraId="19B72376" w14:textId="77777777" w:rsidR="00D23C6B" w:rsidRDefault="00A26AD1">
      <w:pPr>
        <w:spacing w:before="100" w:beforeAutospacing="1" w:after="100" w:afterAutospacing="1" w:line="600" w:lineRule="auto"/>
        <w:ind w:firstLine="720"/>
        <w:jc w:val="center"/>
        <w:rPr>
          <w:rFonts w:eastAsia="Times New Roman"/>
          <w:color w:val="FF0000"/>
          <w:szCs w:val="24"/>
        </w:rPr>
      </w:pPr>
      <w:r w:rsidRPr="005E580D">
        <w:rPr>
          <w:rFonts w:eastAsia="Times New Roman"/>
          <w:color w:val="FF0000"/>
          <w:szCs w:val="24"/>
        </w:rPr>
        <w:t>(ΑΛΛΑΓΗ ΣΕΛΙΔΑΣ)</w:t>
      </w:r>
    </w:p>
    <w:p w14:paraId="19B72377" w14:textId="77777777" w:rsidR="00D23C6B" w:rsidRDefault="00A26AD1">
      <w:pPr>
        <w:spacing w:line="600" w:lineRule="auto"/>
        <w:ind w:firstLine="720"/>
        <w:jc w:val="both"/>
        <w:rPr>
          <w:rFonts w:eastAsia="Times New Roman"/>
          <w:szCs w:val="24"/>
        </w:rPr>
      </w:pPr>
      <w:r w:rsidRPr="00324F2D">
        <w:rPr>
          <w:rFonts w:eastAsia="Times New Roman"/>
          <w:b/>
          <w:szCs w:val="24"/>
        </w:rPr>
        <w:lastRenderedPageBreak/>
        <w:t xml:space="preserve">ΠΡΟΕΔΡΕΥΩΝ (Μάριος Γεωργιάδης): </w:t>
      </w:r>
      <w:r w:rsidRPr="003F7C10">
        <w:rPr>
          <w:rFonts w:eastAsia="Times New Roman"/>
          <w:szCs w:val="24"/>
        </w:rPr>
        <w:t xml:space="preserve">Κυρίες και κύριοι συνάδελφοι, εισερχόμαστε στη συζήτηση των </w:t>
      </w:r>
    </w:p>
    <w:p w14:paraId="19B72378" w14:textId="77777777" w:rsidR="00D23C6B" w:rsidRDefault="00A26AD1">
      <w:pPr>
        <w:keepNext/>
        <w:spacing w:line="600" w:lineRule="auto"/>
        <w:ind w:firstLine="720"/>
        <w:jc w:val="center"/>
        <w:outlineLvl w:val="0"/>
        <w:rPr>
          <w:rFonts w:eastAsia="Times New Roman"/>
          <w:b/>
          <w:bCs/>
          <w:szCs w:val="24"/>
        </w:rPr>
      </w:pPr>
      <w:r w:rsidRPr="000B50F7">
        <w:rPr>
          <w:rFonts w:eastAsia="Times New Roman"/>
          <w:b/>
          <w:bCs/>
          <w:szCs w:val="24"/>
        </w:rPr>
        <w:t>ΕΠΙΚΑΙΡΩΝ ΕΡΩΤΗΣΕΩΝ</w:t>
      </w:r>
    </w:p>
    <w:p w14:paraId="19B72379" w14:textId="77777777" w:rsidR="00D23C6B" w:rsidRDefault="00A26AD1">
      <w:pPr>
        <w:spacing w:line="600" w:lineRule="auto"/>
        <w:ind w:firstLine="720"/>
        <w:jc w:val="both"/>
        <w:rPr>
          <w:rFonts w:eastAsia="Times New Roman"/>
          <w:szCs w:val="24"/>
        </w:rPr>
      </w:pPr>
      <w:r>
        <w:rPr>
          <w:rFonts w:eastAsia="Times New Roman"/>
          <w:szCs w:val="24"/>
        </w:rPr>
        <w:t>Αρχίζουμε με τ</w:t>
      </w:r>
      <w:r w:rsidRPr="003F7C10">
        <w:rPr>
          <w:rFonts w:eastAsia="Times New Roman"/>
          <w:szCs w:val="24"/>
        </w:rPr>
        <w:t>η</w:t>
      </w:r>
      <w:r>
        <w:rPr>
          <w:rFonts w:eastAsia="Times New Roman"/>
          <w:szCs w:val="24"/>
        </w:rPr>
        <w:t>ν</w:t>
      </w:r>
      <w:r w:rsidRPr="003F7C10">
        <w:rPr>
          <w:rFonts w:eastAsia="Times New Roman"/>
          <w:szCs w:val="24"/>
        </w:rPr>
        <w:t xml:space="preserve"> τέταρτη με αριθμό 327/4-2-2019 επίκαιρη ερώτηση δεύτερου κύκλου του Βουλευτή Άρτας της Νέας Δημοκρατίας κ. </w:t>
      </w:r>
      <w:r w:rsidRPr="003F7C10">
        <w:rPr>
          <w:rFonts w:eastAsia="Times New Roman"/>
          <w:bCs/>
          <w:szCs w:val="24"/>
        </w:rPr>
        <w:t xml:space="preserve">Γεωργίου </w:t>
      </w:r>
      <w:proofErr w:type="spellStart"/>
      <w:r w:rsidRPr="003F7C10">
        <w:rPr>
          <w:rFonts w:eastAsia="Times New Roman"/>
          <w:bCs/>
          <w:szCs w:val="24"/>
        </w:rPr>
        <w:t>Στύλιου</w:t>
      </w:r>
      <w:proofErr w:type="spellEnd"/>
      <w:r w:rsidRPr="003F7C10">
        <w:rPr>
          <w:rFonts w:eastAsia="Times New Roman"/>
          <w:bCs/>
          <w:szCs w:val="24"/>
        </w:rPr>
        <w:t xml:space="preserve"> </w:t>
      </w:r>
      <w:r w:rsidRPr="003F7C10">
        <w:rPr>
          <w:rFonts w:eastAsia="Times New Roman"/>
          <w:szCs w:val="24"/>
        </w:rPr>
        <w:t>προς τον Υπουργό</w:t>
      </w:r>
      <w:r w:rsidRPr="003F7C10">
        <w:rPr>
          <w:rFonts w:eastAsia="Times New Roman"/>
          <w:bCs/>
          <w:szCs w:val="24"/>
        </w:rPr>
        <w:t xml:space="preserve"> Παιδείας, Έρευνας</w:t>
      </w:r>
      <w:r w:rsidRPr="003F7C10">
        <w:rPr>
          <w:rFonts w:eastAsia="Times New Roman"/>
          <w:bCs/>
          <w:szCs w:val="24"/>
        </w:rPr>
        <w:t xml:space="preserve"> και Θρησκευμάτων,</w:t>
      </w:r>
      <w:r w:rsidRPr="003F7C10">
        <w:rPr>
          <w:rFonts w:eastAsia="Times New Roman"/>
          <w:szCs w:val="24"/>
        </w:rPr>
        <w:t xml:space="preserve"> με θέμα: «Αναθέσεις ερευνητικών έργων σε ερευνητικά κέντρα χωρίς διαδικασίες προκήρυξης και με άγνωστα κριτήρια επιλογής».</w:t>
      </w:r>
    </w:p>
    <w:p w14:paraId="19B7237A" w14:textId="77777777" w:rsidR="00D23C6B" w:rsidRDefault="00A26AD1">
      <w:pPr>
        <w:spacing w:line="600" w:lineRule="auto"/>
        <w:ind w:firstLine="720"/>
        <w:jc w:val="both"/>
        <w:rPr>
          <w:rFonts w:eastAsia="Times New Roman"/>
          <w:szCs w:val="24"/>
        </w:rPr>
      </w:pPr>
      <w:r w:rsidRPr="003F7C10">
        <w:rPr>
          <w:rFonts w:eastAsia="Times New Roman"/>
          <w:szCs w:val="24"/>
        </w:rPr>
        <w:t xml:space="preserve">Κύριε </w:t>
      </w:r>
      <w:proofErr w:type="spellStart"/>
      <w:r w:rsidRPr="003F7C10">
        <w:rPr>
          <w:rFonts w:eastAsia="Times New Roman"/>
          <w:szCs w:val="24"/>
        </w:rPr>
        <w:t>Στύλιο</w:t>
      </w:r>
      <w:proofErr w:type="spellEnd"/>
      <w:r w:rsidRPr="003F7C10">
        <w:rPr>
          <w:rFonts w:eastAsia="Times New Roman"/>
          <w:szCs w:val="24"/>
        </w:rPr>
        <w:t>, έχετε τον</w:t>
      </w:r>
      <w:r>
        <w:rPr>
          <w:rFonts w:eastAsia="Times New Roman"/>
          <w:szCs w:val="24"/>
        </w:rPr>
        <w:t xml:space="preserve"> λόγο για δύο λεπτά για την </w:t>
      </w:r>
      <w:proofErr w:type="spellStart"/>
      <w:r>
        <w:rPr>
          <w:rFonts w:eastAsia="Times New Roman"/>
          <w:szCs w:val="24"/>
        </w:rPr>
        <w:t>πρωτ</w:t>
      </w:r>
      <w:r w:rsidRPr="003F7C10">
        <w:rPr>
          <w:rFonts w:eastAsia="Times New Roman"/>
          <w:szCs w:val="24"/>
        </w:rPr>
        <w:t>ολογία</w:t>
      </w:r>
      <w:proofErr w:type="spellEnd"/>
      <w:r w:rsidRPr="003F7C10">
        <w:rPr>
          <w:rFonts w:eastAsia="Times New Roman"/>
          <w:szCs w:val="24"/>
        </w:rPr>
        <w:t xml:space="preserve"> σας.</w:t>
      </w:r>
    </w:p>
    <w:p w14:paraId="19B7237B"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r>
        <w:rPr>
          <w:rFonts w:eastAsia="Times New Roman" w:cs="Times New Roman"/>
          <w:szCs w:val="24"/>
        </w:rPr>
        <w:t>.</w:t>
      </w:r>
    </w:p>
    <w:p w14:paraId="19B7237C"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Κύριε Υπουργέ, το τελευταίο χρονικό διάστημα το Υπουργείο σας προχώρησε σε αναθέσεις ερευνητικών έργων σε ερευνητικά κέντρα χωρίς διαδικασίες προκήρυξης και με άγνωστα κριτήρια επιλογής, όπως για παράδειγμα έργα με χρηματοδότηση από τα έσοδα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p>
    <w:p w14:paraId="19B7237D"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Η χρηματοδότηση των ερευνητικών προγραμμάτων των ακαδημαϊκών φορέων της χώρας, πανεπιστημίων, ερευνητικών κέντρων, ινστιτούτων</w:t>
      </w:r>
      <w:r w:rsidRPr="00360137">
        <w:rPr>
          <w:rFonts w:eastAsia="Times New Roman" w:cs="Times New Roman"/>
          <w:szCs w:val="24"/>
        </w:rPr>
        <w:t>,</w:t>
      </w:r>
      <w:r>
        <w:rPr>
          <w:rFonts w:eastAsia="Times New Roman" w:cs="Times New Roman"/>
          <w:szCs w:val="24"/>
        </w:rPr>
        <w:t xml:space="preserve"> αποτελεί σημαντικό στοιχείο για την ανάπτυξή τους. Η όλη διαδικασία οφείλει να προσφέρει ίσες ευκαιρίες προς όλους τους δυνητ</w:t>
      </w:r>
      <w:r>
        <w:rPr>
          <w:rFonts w:eastAsia="Times New Roman" w:cs="Times New Roman"/>
          <w:szCs w:val="24"/>
        </w:rPr>
        <w:t xml:space="preserve">ικούς δικαιούχους, υπηρετώντας τη διαφάνεια και προσφέροντας κίνητρα στη γενιά του </w:t>
      </w:r>
      <w:r>
        <w:rPr>
          <w:rFonts w:eastAsia="Times New Roman" w:cs="Times New Roman"/>
          <w:szCs w:val="24"/>
          <w:lang w:val="en-US"/>
        </w:rPr>
        <w:t>brain</w:t>
      </w:r>
      <w:r w:rsidRPr="00BC01D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προκειμένου να παραμείνει στη χώρα μας και να συμβάλει σε μια οικονομία παραγωγική, ψηφιακή και καινοτόμο. </w:t>
      </w:r>
    </w:p>
    <w:p w14:paraId="19B7237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Με βάση τα ανωτέρω, ερωτάστε, κύριε Υπουργέ: Ποια έρ</w:t>
      </w:r>
      <w:r>
        <w:rPr>
          <w:rFonts w:eastAsia="Times New Roman" w:cs="Times New Roman"/>
          <w:szCs w:val="24"/>
        </w:rPr>
        <w:t xml:space="preserve">γα έχει χρηματοδοτήσει με διαδικασία απευθείας ανάθεσης το Υπουργείο Παιδείας σε πανεπιστήμια, ερευνητικά κέντρα και ινστιτούτα της χώρας μας; Ποιες είναι οι πηγές χρηματοδότησης που έχουν χρησιμοποιηθεί γι’ αυτές τις αναθέσεις; Τα χρήματα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πώ</w:t>
      </w:r>
      <w:r>
        <w:rPr>
          <w:rFonts w:eastAsia="Times New Roman" w:cs="Times New Roman"/>
          <w:szCs w:val="24"/>
        </w:rPr>
        <w:t>ς και πού έχουν διατεθεί;</w:t>
      </w:r>
    </w:p>
    <w:p w14:paraId="19B7237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Ευχαριστώ.</w:t>
      </w:r>
    </w:p>
    <w:p w14:paraId="19B72380" w14:textId="77777777" w:rsidR="00D23C6B" w:rsidRDefault="00A26AD1">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Στύλιο</w:t>
      </w:r>
      <w:proofErr w:type="spellEnd"/>
      <w:r>
        <w:rPr>
          <w:rFonts w:eastAsia="Times New Roman" w:cs="Times New Roman"/>
          <w:szCs w:val="24"/>
        </w:rPr>
        <w:t>.</w:t>
      </w:r>
    </w:p>
    <w:p w14:paraId="19B7238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19B72382" w14:textId="77777777" w:rsidR="00D23C6B" w:rsidRDefault="00A26AD1">
      <w:pPr>
        <w:spacing w:line="600" w:lineRule="auto"/>
        <w:ind w:firstLine="720"/>
        <w:jc w:val="both"/>
        <w:rPr>
          <w:rFonts w:eastAsia="Times New Roman" w:cs="Times New Roman"/>
          <w:szCs w:val="24"/>
        </w:rPr>
      </w:pPr>
      <w:r w:rsidRPr="00782DA8">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 xml:space="preserve">Κυρίες και κύριοι Βουλευτές, η ερευνητική πολιτική που έχουμε διαμορφώσει υλοποιείται μέσα από τρεις κύκλους δράσεων. Οι δύο πρώτοι εστιάζουν στην υποστήριξη του ανθρώπινου δυναμικού και της έρευνας που διεξάγεται στα ελληνικά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w:t>
      </w:r>
      <w:r>
        <w:rPr>
          <w:rFonts w:eastAsia="Times New Roman" w:cs="Times New Roman"/>
          <w:szCs w:val="24"/>
        </w:rPr>
        <w:t xml:space="preserve"> και τα ερευνητικά κέντρα, όπως παραδείγματος χάρ</w:t>
      </w:r>
      <w:r>
        <w:rPr>
          <w:rFonts w:eastAsia="Times New Roman" w:cs="Times New Roman"/>
          <w:szCs w:val="24"/>
        </w:rPr>
        <w:t>ιν</w:t>
      </w:r>
      <w:r>
        <w:rPr>
          <w:rFonts w:eastAsia="Times New Roman" w:cs="Times New Roman"/>
          <w:szCs w:val="24"/>
        </w:rPr>
        <w:t xml:space="preserve"> μέσα από τα προγράμματα του ΕΛΙΔΕΚ και της καινοτόμου επιχειρηματικότητας μέσα από προγράμματα που διαχειρίζεται η Γενική Γραμματεία Έρευνας και Τεχνολογίας, όπως είναι το πρόγραμμα «Ερευνώ-Δημιουργώ-Καιν</w:t>
      </w:r>
      <w:r>
        <w:rPr>
          <w:rFonts w:eastAsia="Times New Roman" w:cs="Times New Roman"/>
          <w:szCs w:val="24"/>
        </w:rPr>
        <w:t xml:space="preserve">οτομώ». </w:t>
      </w:r>
    </w:p>
    <w:p w14:paraId="19B7238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Σε όλα αυτά τα προγράμματα γίνονται, πράγματι, προκηρύξεις αντιστοίχων έργων. </w:t>
      </w:r>
    </w:p>
    <w:p w14:paraId="19B72384"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Υπάρχει, όμως, κι ένας τρίτος κύκλος δράσεων και σ’ αυτόν αναφέρεται η ερώτηση του κ. </w:t>
      </w:r>
      <w:proofErr w:type="spellStart"/>
      <w:r>
        <w:rPr>
          <w:rFonts w:eastAsia="Times New Roman" w:cs="Times New Roman"/>
          <w:szCs w:val="24"/>
        </w:rPr>
        <w:t>Στύλιου</w:t>
      </w:r>
      <w:proofErr w:type="spellEnd"/>
      <w:r>
        <w:rPr>
          <w:rFonts w:eastAsia="Times New Roman" w:cs="Times New Roman"/>
          <w:szCs w:val="24"/>
        </w:rPr>
        <w:t xml:space="preserve">, ο οποίος έχει να κάνει με αυτό που λέμε εμβληματικές πρωτοβουλίες. Είναι </w:t>
      </w:r>
      <w:r>
        <w:rPr>
          <w:rFonts w:eastAsia="Times New Roman" w:cs="Times New Roman"/>
          <w:szCs w:val="24"/>
        </w:rPr>
        <w:t>εμβληματικές πρωτοβουλίες</w:t>
      </w:r>
      <w:r>
        <w:rPr>
          <w:rFonts w:eastAsia="Times New Roman" w:cs="Times New Roman"/>
          <w:szCs w:val="24"/>
        </w:rPr>
        <w:t>,</w:t>
      </w:r>
      <w:r>
        <w:rPr>
          <w:rFonts w:eastAsia="Times New Roman" w:cs="Times New Roman"/>
          <w:szCs w:val="24"/>
        </w:rPr>
        <w:t xml:space="preserve"> που έχουν αναληφθεί με πρωτοβουλία της πολιτείας και αποτελούν οριζόντιες δράσεις σε επιλεγμένους θε</w:t>
      </w:r>
      <w:r>
        <w:rPr>
          <w:rFonts w:eastAsia="Times New Roman" w:cs="Times New Roman"/>
          <w:szCs w:val="24"/>
        </w:rPr>
        <w:lastRenderedPageBreak/>
        <w:t xml:space="preserve">ματικούς τομείς που έχουν δυο κύρια χαρακτηριστικά: Είναι αναδυόμενοι και έχουν ένα σαφές και ορατό κοινωνικό αποτύπωμα. Με άλλα </w:t>
      </w:r>
      <w:r>
        <w:rPr>
          <w:rFonts w:eastAsia="Times New Roman" w:cs="Times New Roman"/>
          <w:szCs w:val="24"/>
        </w:rPr>
        <w:t xml:space="preserve">λόγια, έχουν μια άμεση, ορατή, κοινωνική απήχηση. </w:t>
      </w:r>
    </w:p>
    <w:p w14:paraId="19B7238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Σε αυτές τις δράσεις η πολιτεία παίζει έναν ρόλο συντονιστικό και επικουρικό, αξιοποιώντας όλες τις δυνάμεις του ανθρώπινου δυναμικού και των υποδομών που υπάρχουν στη χώρα κατά τον βέλτιστο τρόπο. </w:t>
      </w:r>
    </w:p>
    <w:p w14:paraId="19B72386"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Εκείνο</w:t>
      </w:r>
      <w:r>
        <w:rPr>
          <w:rFonts w:eastAsia="Times New Roman" w:cs="Times New Roman"/>
          <w:szCs w:val="24"/>
        </w:rPr>
        <w:t xml:space="preserve"> το οποίο γίνεται, είναι ότι σ’ αυτές τις δράσεις ουσιαστικά δίνονται δαπάνες δικτύωσης, δηλαδή δαπάνες για να δημιουργηθούν εθνικά δίκτυα πάντα με γνώμονα τη βέλτιστη αξιοποίηση του ανθρώπινου δυναμικού και των υποδομών. Έτσι δημιουργούνται εθνικά δίκτυα,</w:t>
      </w:r>
      <w:r>
        <w:rPr>
          <w:rFonts w:eastAsia="Times New Roman" w:cs="Times New Roman"/>
          <w:szCs w:val="24"/>
        </w:rPr>
        <w:t xml:space="preserve"> όπως για παράδειγμα το εθνικό δίκτυο για την ιατρική ακριβείας με έμφαση στην ογκολογία και στόχο στην έρευνα για την προαγωγή κλινικών εφαρμογών και διαγνωστικών τεχνικών, που ουσιαστικά οδηγούν σ’ αυτό που λέμε εξατομικευμένη αντιμετώπιση του καρκίνου.</w:t>
      </w:r>
    </w:p>
    <w:p w14:paraId="19B72387"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Αυτό το δίκτυο εστιάζει στην ανάπτυξη διαγνωστικής επάρκειας και νέων γονιδιακών θεραπειών για αποτελεσματικότερη περίθαλψη τόσο σε επίπεδο πρόληψης και πρόγνωσης όσο και σε επίπεδο θεραπείας. Αυτά όλα γίνονται σε στενή συνεργασία με το Υπουργείο Υγείας, μ</w:t>
      </w:r>
      <w:r>
        <w:rPr>
          <w:rFonts w:eastAsia="Times New Roman" w:cs="Times New Roman"/>
          <w:szCs w:val="24"/>
        </w:rPr>
        <w:t xml:space="preserve">ε στόχο όλα αυτά τα αποτελέσματα να είναι </w:t>
      </w:r>
      <w:proofErr w:type="spellStart"/>
      <w:r>
        <w:rPr>
          <w:rFonts w:eastAsia="Times New Roman" w:cs="Times New Roman"/>
          <w:szCs w:val="24"/>
        </w:rPr>
        <w:t>προσβάσιμα</w:t>
      </w:r>
      <w:proofErr w:type="spellEnd"/>
      <w:r>
        <w:rPr>
          <w:rFonts w:eastAsia="Times New Roman" w:cs="Times New Roman"/>
          <w:szCs w:val="24"/>
        </w:rPr>
        <w:t xml:space="preserve"> από το δημόσιο σύστημα υγείας σε κάθε πολίτη. </w:t>
      </w:r>
    </w:p>
    <w:p w14:paraId="19B72388"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Το στοιχείο εδώ είναι ότι αυτό το δίκτυο συγκεντρώνει όλες τις δυνάμεις της χώρας στα πανεπιστήμια και στα ερευνητικά κέντρα, στις ογκολογικές κλινικές, οι </w:t>
      </w:r>
      <w:r>
        <w:rPr>
          <w:rFonts w:eastAsia="Times New Roman" w:cs="Times New Roman"/>
          <w:szCs w:val="24"/>
        </w:rPr>
        <w:t xml:space="preserve">οποίες είναι ενεργείς σε αυτόν τον τομέα. </w:t>
      </w:r>
    </w:p>
    <w:p w14:paraId="19B7238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Αναπληρωτή Υπουργού)</w:t>
      </w:r>
    </w:p>
    <w:p w14:paraId="19B7238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Κλείνω με αυτό, κύριε Πρόεδρε, παίρνοντας λίγο χρόνο και από τη δευτερολογία μου.</w:t>
      </w:r>
    </w:p>
    <w:p w14:paraId="19B7238B"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Η χρηματοδότηση του δικτύου -γιατί μ</w:t>
      </w:r>
      <w:r>
        <w:rPr>
          <w:rFonts w:eastAsia="Times New Roman" w:cs="Times New Roman"/>
          <w:szCs w:val="24"/>
        </w:rPr>
        <w:t>ιλάμε για δίκτυα και όχι για ερευνητικά έργα</w:t>
      </w:r>
      <w:r w:rsidRPr="000D58D1">
        <w:rPr>
          <w:rFonts w:eastAsia="Times New Roman" w:cs="Times New Roman"/>
          <w:szCs w:val="24"/>
        </w:rPr>
        <w:t xml:space="preserve"> </w:t>
      </w:r>
      <w:r>
        <w:rPr>
          <w:rFonts w:eastAsia="Times New Roman" w:cs="Times New Roman"/>
          <w:szCs w:val="24"/>
          <w:lang w:val="en-US"/>
        </w:rPr>
        <w:t>per</w:t>
      </w:r>
      <w:r w:rsidRPr="000D58D1">
        <w:rPr>
          <w:rFonts w:eastAsia="Times New Roman" w:cs="Times New Roman"/>
          <w:szCs w:val="24"/>
        </w:rPr>
        <w:t xml:space="preserve"> </w:t>
      </w:r>
      <w:r>
        <w:rPr>
          <w:rFonts w:eastAsia="Times New Roman" w:cs="Times New Roman"/>
          <w:szCs w:val="24"/>
          <w:lang w:val="en-US"/>
        </w:rPr>
        <w:t>se</w:t>
      </w:r>
      <w:r>
        <w:rPr>
          <w:rFonts w:eastAsia="Times New Roman" w:cs="Times New Roman"/>
          <w:szCs w:val="24"/>
        </w:rPr>
        <w:t xml:space="preserve">- είναι ύψους 5,4 εκατομμυρίων </w:t>
      </w:r>
      <w:r>
        <w:rPr>
          <w:rFonts w:eastAsia="Times New Roman" w:cs="Times New Roman"/>
          <w:szCs w:val="24"/>
        </w:rPr>
        <w:lastRenderedPageBreak/>
        <w:t xml:space="preserve">ευρώ και πράγματι προέρχεται από τη συμφωνία συμβιβασμού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19B7238C"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Αυτό το δίκτυο αυτήν τη στιγμή περιλαμβάνει πανεπιστήμια, κλινικές και ερευν</w:t>
      </w:r>
      <w:r>
        <w:rPr>
          <w:rFonts w:eastAsia="Times New Roman" w:cs="Times New Roman"/>
          <w:szCs w:val="24"/>
        </w:rPr>
        <w:t xml:space="preserve">ητικά ιδρύματα από την Κρήτη, την Αθήνα και τη Θεσσαλονίκη, με επέκταση στα Γιάννενα και στο άμεσο μέλλον στη Θεσσαλία, στη Λάρισα και στην Αλεξανδρούπολη. </w:t>
      </w:r>
    </w:p>
    <w:p w14:paraId="19B7238D"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Ένα δεύτερο εθνικό δίκτυο στον τομέα της ιατρικής ακριβείας θα στηριχθεί από το Πρόγραμμα Δημοσίων </w:t>
      </w:r>
      <w:r>
        <w:rPr>
          <w:rFonts w:eastAsia="Times New Roman" w:cs="Times New Roman"/>
          <w:szCs w:val="24"/>
        </w:rPr>
        <w:t xml:space="preserve">Επενδύσεων και θα εστιάσει σε κληρονομικά καρδιολογικά νοσήματα και κυρίως στο μεγάλο ζήτημα που λέγεται αιφνίδιος θάνατος. </w:t>
      </w:r>
    </w:p>
    <w:p w14:paraId="19B7238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Αντίστοιχα εθνικά δίκτυα έχουν δημιουργηθεί στον τομέα της </w:t>
      </w:r>
      <w:proofErr w:type="spellStart"/>
      <w:r>
        <w:rPr>
          <w:rFonts w:eastAsia="Times New Roman" w:cs="Times New Roman"/>
          <w:szCs w:val="24"/>
        </w:rPr>
        <w:t>αγροδιατροφής</w:t>
      </w:r>
      <w:proofErr w:type="spellEnd"/>
      <w:r>
        <w:rPr>
          <w:rFonts w:eastAsia="Times New Roman" w:cs="Times New Roman"/>
          <w:szCs w:val="24"/>
        </w:rPr>
        <w:t xml:space="preserve"> και δημιουργείται ένα τώρα στην κλιματική αλλαγή. Ένα βασι</w:t>
      </w:r>
      <w:r>
        <w:rPr>
          <w:rFonts w:eastAsia="Times New Roman" w:cs="Times New Roman"/>
          <w:szCs w:val="24"/>
        </w:rPr>
        <w:t xml:space="preserve">κό στοιχείο αυτών των δικτύων είναι ότι η σύμπτυξη αυτών των δυνάμεων ουσιαστικά βάζει τη χώρα σε ένα ρόλο πρωταγωνιστικό στη διαμόρφωση των προτεραιοτήτων και των επιλογών που γίνονται και στον διεθνή χώρο. </w:t>
      </w:r>
    </w:p>
    <w:p w14:paraId="19B7238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Θα ήθελα εδώ να κλείσω</w:t>
      </w:r>
      <w:r>
        <w:rPr>
          <w:rFonts w:eastAsia="Times New Roman" w:cs="Times New Roman"/>
          <w:szCs w:val="24"/>
        </w:rPr>
        <w:t>,</w:t>
      </w:r>
      <w:r>
        <w:rPr>
          <w:rFonts w:eastAsia="Times New Roman" w:cs="Times New Roman"/>
          <w:szCs w:val="24"/>
        </w:rPr>
        <w:t xml:space="preserve"> επισημαίνοντας ότι αυτά</w:t>
      </w:r>
      <w:r>
        <w:rPr>
          <w:rFonts w:eastAsia="Times New Roman" w:cs="Times New Roman"/>
          <w:szCs w:val="24"/>
        </w:rPr>
        <w:t xml:space="preserve"> τα δίκτυα είναι ανοικτά σε οποιονδήποτε δημόσιο ερευνητικό οργανισμό είναι ενεργός σε αυτούς τους τομείς. Οι ίδιοι μετέχοντες των δικτύων είναι αυτοί που καθορίζουν τις προτεραιότητες, τις επιλογές, το πρόγραμμα ερευνών της δικτύωσης ενώ η πολιτεία παίζει</w:t>
      </w:r>
      <w:r>
        <w:rPr>
          <w:rFonts w:eastAsia="Times New Roman" w:cs="Times New Roman"/>
          <w:szCs w:val="24"/>
        </w:rPr>
        <w:t xml:space="preserve"> έναν ρόλο συντονιστικό και εποπτικό. </w:t>
      </w:r>
    </w:p>
    <w:p w14:paraId="19B72390"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γιατί είναι πολύ επίκαιρο το ζήτημα, τη Δευτέρα υπάρχει μια </w:t>
      </w:r>
      <w:r>
        <w:rPr>
          <w:rFonts w:eastAsia="Times New Roman" w:cs="Times New Roman"/>
          <w:szCs w:val="24"/>
        </w:rPr>
        <w:t xml:space="preserve">ανοικτή </w:t>
      </w:r>
      <w:r>
        <w:rPr>
          <w:rFonts w:eastAsia="Times New Roman" w:cs="Times New Roman"/>
          <w:szCs w:val="24"/>
        </w:rPr>
        <w:t xml:space="preserve">εκδήλωση γύρω από το δίκτυο ιατρικής ακριβείας στην </w:t>
      </w:r>
      <w:r>
        <w:rPr>
          <w:rFonts w:eastAsia="Times New Roman" w:cs="Times New Roman"/>
          <w:szCs w:val="24"/>
        </w:rPr>
        <w:t>ογκολογία</w:t>
      </w:r>
      <w:r>
        <w:rPr>
          <w:rFonts w:eastAsia="Times New Roman" w:cs="Times New Roman"/>
          <w:szCs w:val="24"/>
        </w:rPr>
        <w:t xml:space="preserve">. Γίνεται στο Ινστιτούτο Παστέρ και νομίζω, κύριε </w:t>
      </w:r>
      <w:proofErr w:type="spellStart"/>
      <w:r>
        <w:rPr>
          <w:rFonts w:eastAsia="Times New Roman" w:cs="Times New Roman"/>
          <w:szCs w:val="24"/>
        </w:rPr>
        <w:t>Στύλιο</w:t>
      </w:r>
      <w:proofErr w:type="spellEnd"/>
      <w:r>
        <w:rPr>
          <w:rFonts w:eastAsia="Times New Roman" w:cs="Times New Roman"/>
          <w:szCs w:val="24"/>
        </w:rPr>
        <w:t xml:space="preserve">, όπως και </w:t>
      </w:r>
      <w:r>
        <w:rPr>
          <w:rFonts w:eastAsia="Times New Roman" w:cs="Times New Roman"/>
          <w:szCs w:val="24"/>
        </w:rPr>
        <w:t>οποιοσδήποτε άλλος ενδιαφερόμενος, ότι έχετε ήδη λάβει πρόσκληση, όπου εκεί θα παρουσιαστούν τα πεπραγμένα του δικτύου για το πρώτο εξάμηνο και τα επόμενα βήματα.</w:t>
      </w:r>
    </w:p>
    <w:p w14:paraId="19B7239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Ευχαριστώ.</w:t>
      </w:r>
    </w:p>
    <w:p w14:paraId="19B72392" w14:textId="77777777" w:rsidR="00D23C6B" w:rsidRDefault="00A26AD1">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19B7239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Γεώργιος </w:t>
      </w:r>
      <w:proofErr w:type="spellStart"/>
      <w:r>
        <w:rPr>
          <w:rFonts w:eastAsia="Times New Roman" w:cs="Times New Roman"/>
          <w:szCs w:val="24"/>
        </w:rPr>
        <w:t>Στύλιος</w:t>
      </w:r>
      <w:proofErr w:type="spellEnd"/>
      <w:r>
        <w:rPr>
          <w:rFonts w:eastAsia="Times New Roman" w:cs="Times New Roman"/>
          <w:szCs w:val="24"/>
        </w:rPr>
        <w:t xml:space="preserve"> για τρία λεπτά, για να δευτερολογήσει.</w:t>
      </w:r>
    </w:p>
    <w:p w14:paraId="19B72394"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ΣΤΥΛΙΟΣ: </w:t>
      </w:r>
      <w:r>
        <w:rPr>
          <w:rFonts w:eastAsia="Times New Roman" w:cs="Times New Roman"/>
          <w:szCs w:val="24"/>
        </w:rPr>
        <w:t>Ευχαριστώ πολύ, κύριε Πρόεδρε.</w:t>
      </w:r>
    </w:p>
    <w:p w14:paraId="19B7239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Δεν με καλύπτει η απάντηση του κυρίου Υπουργού. Δεν με καλύπτει για τους εξής λόγους: Πρώτον, ρώτησα και επεσήμανα το θέμα της διαφάνειας. Απ’ ό,τι κα</w:t>
      </w:r>
      <w:r>
        <w:rPr>
          <w:rFonts w:eastAsia="Times New Roman" w:cs="Times New Roman"/>
          <w:szCs w:val="24"/>
        </w:rPr>
        <w:t xml:space="preserve">τάλαβα, ο κύριος Υπουργός απαντώντας γενικόλογα, μας ενημέρωσε ότι ένα χρηματικό ποσό της τάξεως των 5,4 εκατομμυρίων ευρώ, που είναι τα χρήματα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διατίθεται, αλλά δεν μας είπε με ποια κριτήρια αξιολόγησης γίνονται αυτές οι αναθέσεις. Να μας α</w:t>
      </w:r>
      <w:r>
        <w:rPr>
          <w:rFonts w:eastAsia="Times New Roman" w:cs="Times New Roman"/>
          <w:szCs w:val="24"/>
        </w:rPr>
        <w:t xml:space="preserve">ναφέρει συγκεκριμένα με ποια κριτήρια επιλέγεται να ανατεθεί στο συγκεκριμένο </w:t>
      </w:r>
      <w:r>
        <w:rPr>
          <w:rFonts w:eastAsia="Times New Roman" w:cs="Times New Roman"/>
          <w:szCs w:val="24"/>
        </w:rPr>
        <w:t xml:space="preserve">ινστιτούτο </w:t>
      </w:r>
      <w:r>
        <w:rPr>
          <w:rFonts w:eastAsia="Times New Roman" w:cs="Times New Roman"/>
          <w:szCs w:val="24"/>
        </w:rPr>
        <w:t xml:space="preserve">και όχι σε κάποιο άλλο ερευνητικό ινστιτούτο. </w:t>
      </w:r>
    </w:p>
    <w:p w14:paraId="19B72396"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Το λέω αυτό για τον εξής λόγο: Γνωρίζετε, κύριε Υπουργέ, πάρα πολύ καλά -είστε ακαδημαϊκός- και γνωρίζω και εγώ όσο μπορ</w:t>
      </w:r>
      <w:r>
        <w:rPr>
          <w:rFonts w:eastAsia="Times New Roman" w:cs="Times New Roman"/>
          <w:szCs w:val="24"/>
        </w:rPr>
        <w:t>ώ με τις γνώσεις μου και τη συμβολή μου στην έρευνα, ότι στη χώρα μας έχουμε μια πληθώρα επιστημόνων, ερευνητικών κέντρων, ινστιτούτων. Έχουμε πτυχιούχους με μεταπτυχιακές σπουδές, διδακτορικές σπουδές, έχουμε πάρα πολύ ικανούς, οι οποίοι έχουν διακριθεί κ</w:t>
      </w:r>
      <w:r>
        <w:rPr>
          <w:rFonts w:eastAsia="Times New Roman" w:cs="Times New Roman"/>
          <w:szCs w:val="24"/>
        </w:rPr>
        <w:t xml:space="preserve">αι διακρίνονται κάθε χρόνο. Αυτοί οι ερευνητές είναι χιλιάδες και είναι εκατοντάδες τα εργαστήρια και </w:t>
      </w:r>
      <w:r>
        <w:rPr>
          <w:rFonts w:eastAsia="Times New Roman" w:cs="Times New Roman"/>
          <w:szCs w:val="24"/>
        </w:rPr>
        <w:lastRenderedPageBreak/>
        <w:t>τα ερευνητικά κέντρα στα πανεπιστήμια στη χώρα τα οποία παράγουν και κάνουν αξιόλογη δουλειά.</w:t>
      </w:r>
    </w:p>
    <w:p w14:paraId="19B72397"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Άρα, λοιπόν, όταν έχουμε όλους αυτούς τους νέους επιστήμονες</w:t>
      </w:r>
      <w:r>
        <w:rPr>
          <w:rFonts w:eastAsia="Times New Roman" w:cs="Times New Roman"/>
          <w:szCs w:val="24"/>
        </w:rPr>
        <w:t xml:space="preserve"> που μπορούν να προσφέρουν στη χώρα, έχει το περιθώριο και τη δυνατότητα το Υπουργείο με ασάφεια να προχωρά σε απευθείας αναθέσεις και να μην υπηρετεί τη διαφάνεια και την ισότιμη ανάπτυξη και κατανομή των κονδυλίων και των χρημάτων που έχει η χώρα και μάλ</w:t>
      </w:r>
      <w:r>
        <w:rPr>
          <w:rFonts w:eastAsia="Times New Roman" w:cs="Times New Roman"/>
          <w:szCs w:val="24"/>
        </w:rPr>
        <w:t xml:space="preserve">ιστα για χρήματα όπως είναι τα χρήματα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νομίζω ότι προχωρήσατε την ανάθεση, διότι εξαιρούνται από το δημόσιο λογιστικό. Και γι’ αυτόν τον λόγο έγινε </w:t>
      </w:r>
      <w:r>
        <w:rPr>
          <w:rFonts w:eastAsia="Times New Roman" w:cs="Times New Roman"/>
          <w:szCs w:val="24"/>
        </w:rPr>
        <w:t xml:space="preserve">μ’ </w:t>
      </w:r>
      <w:r>
        <w:rPr>
          <w:rFonts w:eastAsia="Times New Roman" w:cs="Times New Roman"/>
          <w:szCs w:val="24"/>
        </w:rPr>
        <w:t>αυτήν τη διαδικασία; Θα δεχόμουν να μου πείτε ότι έγινε ένας διαγωνισμός βράβευσης ή κ</w:t>
      </w:r>
      <w:r>
        <w:rPr>
          <w:rFonts w:eastAsia="Times New Roman" w:cs="Times New Roman"/>
          <w:szCs w:val="24"/>
        </w:rPr>
        <w:t xml:space="preserve">άτι άλλο. </w:t>
      </w:r>
    </w:p>
    <w:p w14:paraId="19B72398"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Ρωτώ, λοιπόν, κύριε Υπουργέ, να μας πείτε συγκεκριμένα, πώς </w:t>
      </w:r>
      <w:proofErr w:type="spellStart"/>
      <w:r>
        <w:rPr>
          <w:rFonts w:eastAsia="Times New Roman" w:cs="Times New Roman"/>
          <w:szCs w:val="24"/>
        </w:rPr>
        <w:t>επιλέγησαν</w:t>
      </w:r>
      <w:proofErr w:type="spellEnd"/>
      <w:r>
        <w:rPr>
          <w:rFonts w:eastAsia="Times New Roman" w:cs="Times New Roman"/>
          <w:szCs w:val="24"/>
        </w:rPr>
        <w:t xml:space="preserve"> οι οργανισμοί, τα ινστιτούτα και οι επιστημονικοί υπεύθυνοι ανά οργανισμό; Με ποια ακαδημαϊκά κριτήρια και με ποια διαδικασία; Με ποιον τρόπο βεβαιώνεται η πλήρωση των απαραί</w:t>
      </w:r>
      <w:r>
        <w:rPr>
          <w:rFonts w:eastAsia="Times New Roman" w:cs="Times New Roman"/>
          <w:szCs w:val="24"/>
        </w:rPr>
        <w:t>τητων ακαδημαϊκών κριτηρίων στην επιλογή των συμμετεχόντων; Ποιες οι δικλίδες για την αποφυγή επιλογών μι</w:t>
      </w:r>
      <w:r>
        <w:rPr>
          <w:rFonts w:eastAsia="Times New Roman" w:cs="Times New Roman"/>
          <w:szCs w:val="24"/>
        </w:rPr>
        <w:lastRenderedPageBreak/>
        <w:t>κροπολιτικής ή προσωπικών προτιμήσεων;  Δεν έχουμε το περιθώριο, κύριε Υπουργέ, να μη λειτουργήσουμε με ξεκάθαρους κανόνες, ειδικά σε τέτοια ζητήματα π</w:t>
      </w:r>
      <w:r>
        <w:rPr>
          <w:rFonts w:eastAsia="Times New Roman" w:cs="Times New Roman"/>
          <w:szCs w:val="24"/>
        </w:rPr>
        <w:t>ου έχουν να κάνουν με τους νέους της πατρίδας μας.</w:t>
      </w:r>
    </w:p>
    <w:p w14:paraId="19B72399"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87C44">
        <w:rPr>
          <w:rFonts w:eastAsia="Times New Roman"/>
          <w:color w:val="212121"/>
          <w:szCs w:val="24"/>
        </w:rPr>
        <w:t xml:space="preserve">λείνοντας </w:t>
      </w:r>
      <w:r>
        <w:rPr>
          <w:rFonts w:eastAsia="Times New Roman"/>
          <w:color w:val="212121"/>
          <w:szCs w:val="24"/>
        </w:rPr>
        <w:t>-</w:t>
      </w:r>
      <w:r w:rsidRPr="00C87C44">
        <w:rPr>
          <w:rFonts w:eastAsia="Times New Roman"/>
          <w:color w:val="212121"/>
          <w:szCs w:val="24"/>
        </w:rPr>
        <w:t xml:space="preserve">και </w:t>
      </w:r>
      <w:r>
        <w:rPr>
          <w:rFonts w:eastAsia="Times New Roman"/>
          <w:color w:val="212121"/>
          <w:szCs w:val="24"/>
        </w:rPr>
        <w:t>για να μην καταχραστώ τον</w:t>
      </w:r>
      <w:r w:rsidRPr="00C87C44">
        <w:rPr>
          <w:rFonts w:eastAsia="Times New Roman"/>
          <w:color w:val="212121"/>
          <w:szCs w:val="24"/>
        </w:rPr>
        <w:t xml:space="preserve"> χρόνο</w:t>
      </w:r>
      <w:r>
        <w:rPr>
          <w:rFonts w:eastAsia="Times New Roman"/>
          <w:color w:val="212121"/>
          <w:szCs w:val="24"/>
        </w:rPr>
        <w:t>- θέλω να μου εξηγήσετε, επίσης,</w:t>
      </w:r>
      <w:r w:rsidRPr="00C87C44">
        <w:rPr>
          <w:rFonts w:eastAsia="Times New Roman"/>
          <w:color w:val="212121"/>
          <w:szCs w:val="24"/>
        </w:rPr>
        <w:t xml:space="preserve"> ποια είναι τα</w:t>
      </w:r>
      <w:r>
        <w:rPr>
          <w:rFonts w:eastAsia="Times New Roman"/>
          <w:color w:val="212121"/>
          <w:szCs w:val="24"/>
        </w:rPr>
        <w:t xml:space="preserve"> πλεονεκτήματα α</w:t>
      </w:r>
      <w:r w:rsidRPr="00C87C44">
        <w:rPr>
          <w:rFonts w:eastAsia="Times New Roman"/>
          <w:color w:val="212121"/>
          <w:szCs w:val="24"/>
        </w:rPr>
        <w:t>υτής</w:t>
      </w:r>
      <w:r>
        <w:rPr>
          <w:rFonts w:eastAsia="Times New Roman"/>
          <w:color w:val="212121"/>
          <w:szCs w:val="24"/>
        </w:rPr>
        <w:t xml:space="preserve"> της προσέγγισης, δ</w:t>
      </w:r>
      <w:r w:rsidRPr="00C87C44">
        <w:rPr>
          <w:rFonts w:eastAsia="Times New Roman"/>
          <w:color w:val="212121"/>
          <w:szCs w:val="24"/>
        </w:rPr>
        <w:t xml:space="preserve">ηλαδή </w:t>
      </w:r>
      <w:r>
        <w:rPr>
          <w:rFonts w:eastAsia="Times New Roman"/>
          <w:color w:val="212121"/>
          <w:szCs w:val="24"/>
        </w:rPr>
        <w:t>της κατ’ ανάθεση χρηματοδότηση</w:t>
      </w:r>
      <w:r w:rsidRPr="00C87C44">
        <w:rPr>
          <w:rFonts w:eastAsia="Times New Roman"/>
          <w:color w:val="212121"/>
          <w:szCs w:val="24"/>
        </w:rPr>
        <w:t xml:space="preserve">ς έναντι της </w:t>
      </w:r>
      <w:r w:rsidRPr="00C87C44">
        <w:rPr>
          <w:rFonts w:eastAsia="Times New Roman"/>
          <w:color w:val="212121"/>
          <w:szCs w:val="24"/>
        </w:rPr>
        <w:t>ανοι</w:t>
      </w:r>
      <w:r>
        <w:rPr>
          <w:rFonts w:eastAsia="Times New Roman"/>
          <w:color w:val="212121"/>
          <w:szCs w:val="24"/>
        </w:rPr>
        <w:t>κ</w:t>
      </w:r>
      <w:r w:rsidRPr="00C87C44">
        <w:rPr>
          <w:rFonts w:eastAsia="Times New Roman"/>
          <w:color w:val="212121"/>
          <w:szCs w:val="24"/>
        </w:rPr>
        <w:t xml:space="preserve">τής </w:t>
      </w:r>
      <w:r w:rsidRPr="00C87C44">
        <w:rPr>
          <w:rFonts w:eastAsia="Times New Roman"/>
          <w:color w:val="212121"/>
          <w:szCs w:val="24"/>
        </w:rPr>
        <w:t>πρόσκλησης χρημ</w:t>
      </w:r>
      <w:r w:rsidRPr="00C87C44">
        <w:rPr>
          <w:rFonts w:eastAsia="Times New Roman"/>
          <w:color w:val="212121"/>
          <w:szCs w:val="24"/>
        </w:rPr>
        <w:t>ατοδότησης</w:t>
      </w:r>
      <w:r>
        <w:rPr>
          <w:rFonts w:eastAsia="Times New Roman"/>
          <w:color w:val="212121"/>
          <w:szCs w:val="24"/>
        </w:rPr>
        <w:t>,</w:t>
      </w:r>
      <w:r w:rsidRPr="00C87C44">
        <w:rPr>
          <w:rFonts w:eastAsia="Times New Roman"/>
          <w:color w:val="212121"/>
          <w:szCs w:val="24"/>
        </w:rPr>
        <w:t xml:space="preserve"> όπως έχει συμβεί για πολλά χρόνια και για πολλές δεκαετίες μέχρι τώρα</w:t>
      </w:r>
      <w:r>
        <w:rPr>
          <w:rFonts w:eastAsia="Times New Roman"/>
          <w:color w:val="212121"/>
          <w:szCs w:val="24"/>
        </w:rPr>
        <w:t>,</w:t>
      </w:r>
      <w:r w:rsidRPr="00C87C44">
        <w:rPr>
          <w:rFonts w:eastAsia="Times New Roman"/>
          <w:color w:val="212121"/>
          <w:szCs w:val="24"/>
        </w:rPr>
        <w:t xml:space="preserve"> λαμβάνοντας υπ</w:t>
      </w:r>
      <w:r>
        <w:rPr>
          <w:rFonts w:eastAsia="Times New Roman"/>
          <w:color w:val="212121"/>
          <w:szCs w:val="24"/>
        </w:rPr>
        <w:t xml:space="preserve">’ </w:t>
      </w:r>
      <w:proofErr w:type="spellStart"/>
      <w:r>
        <w:rPr>
          <w:rFonts w:eastAsia="Times New Roman"/>
          <w:color w:val="212121"/>
          <w:szCs w:val="24"/>
        </w:rPr>
        <w:t>όψιν</w:t>
      </w:r>
      <w:proofErr w:type="spellEnd"/>
      <w:r>
        <w:rPr>
          <w:rFonts w:eastAsia="Times New Roman"/>
          <w:color w:val="212121"/>
          <w:szCs w:val="24"/>
        </w:rPr>
        <w:t xml:space="preserve"> τη μειωμένη ε</w:t>
      </w:r>
      <w:r w:rsidRPr="00C87C44">
        <w:rPr>
          <w:rFonts w:eastAsia="Times New Roman"/>
          <w:color w:val="212121"/>
          <w:szCs w:val="24"/>
        </w:rPr>
        <w:t>θνική χρηματοδότηση</w:t>
      </w:r>
      <w:r>
        <w:rPr>
          <w:rFonts w:eastAsia="Times New Roman"/>
          <w:color w:val="212121"/>
          <w:szCs w:val="24"/>
        </w:rPr>
        <w:t xml:space="preserve"> συνολικά και το γεγονός ότι η δ</w:t>
      </w:r>
      <w:r w:rsidRPr="00C87C44">
        <w:rPr>
          <w:rFonts w:eastAsia="Times New Roman"/>
          <w:color w:val="212121"/>
          <w:szCs w:val="24"/>
        </w:rPr>
        <w:t>ημόσια πρόσκληση αυξάνει τη διαφάνεια</w:t>
      </w:r>
      <w:r>
        <w:rPr>
          <w:rFonts w:eastAsia="Times New Roman"/>
          <w:color w:val="212121"/>
          <w:szCs w:val="24"/>
        </w:rPr>
        <w:t>, την ίση ε</w:t>
      </w:r>
      <w:r w:rsidRPr="00C87C44">
        <w:rPr>
          <w:rFonts w:eastAsia="Times New Roman"/>
          <w:color w:val="212121"/>
          <w:szCs w:val="24"/>
        </w:rPr>
        <w:t>υκαιρία στη διεκδίκηση χρηματοδότηση</w:t>
      </w:r>
      <w:r>
        <w:rPr>
          <w:rFonts w:eastAsia="Times New Roman"/>
          <w:color w:val="212121"/>
          <w:szCs w:val="24"/>
        </w:rPr>
        <w:t xml:space="preserve">ς </w:t>
      </w:r>
      <w:r>
        <w:rPr>
          <w:rFonts w:eastAsia="Times New Roman"/>
          <w:color w:val="212121"/>
          <w:szCs w:val="24"/>
        </w:rPr>
        <w:t>και την ευκαιρία για ισότιμη α</w:t>
      </w:r>
      <w:r w:rsidRPr="00C87C44">
        <w:rPr>
          <w:rFonts w:eastAsia="Times New Roman"/>
          <w:color w:val="212121"/>
          <w:szCs w:val="24"/>
        </w:rPr>
        <w:t>νάπτυξη</w:t>
      </w:r>
      <w:r>
        <w:rPr>
          <w:rFonts w:eastAsia="Times New Roman"/>
          <w:color w:val="212121"/>
          <w:szCs w:val="24"/>
        </w:rPr>
        <w:t xml:space="preserve">. </w:t>
      </w:r>
    </w:p>
    <w:p w14:paraId="19B7239A"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C87C44">
        <w:rPr>
          <w:rFonts w:eastAsia="Times New Roman"/>
          <w:color w:val="212121"/>
          <w:szCs w:val="24"/>
        </w:rPr>
        <w:t>Δυστυχώς</w:t>
      </w:r>
      <w:r>
        <w:rPr>
          <w:rFonts w:eastAsia="Times New Roman"/>
          <w:color w:val="212121"/>
          <w:szCs w:val="24"/>
        </w:rPr>
        <w:t xml:space="preserve">, κύριε Υπουργέ, </w:t>
      </w:r>
      <w:r w:rsidRPr="00C87C44">
        <w:rPr>
          <w:rFonts w:eastAsia="Times New Roman"/>
          <w:color w:val="212121"/>
          <w:szCs w:val="24"/>
        </w:rPr>
        <w:t>τα τελευταία χρόνια δεν έχουν γίνει και λόγω της οικονομικής κρίσης προσλήψεις μόνιμων ερευνητών στα ερευνητικά ινστιτούτα</w:t>
      </w:r>
      <w:r>
        <w:rPr>
          <w:rFonts w:eastAsia="Times New Roman"/>
          <w:color w:val="212121"/>
          <w:szCs w:val="24"/>
        </w:rPr>
        <w:t>. Μ</w:t>
      </w:r>
      <w:r w:rsidRPr="00C87C44">
        <w:rPr>
          <w:rFonts w:eastAsia="Times New Roman"/>
          <w:color w:val="212121"/>
          <w:szCs w:val="24"/>
        </w:rPr>
        <w:t>όλις πρόσφατα το Υπουρ</w:t>
      </w:r>
      <w:r>
        <w:rPr>
          <w:rFonts w:eastAsia="Times New Roman"/>
          <w:color w:val="212121"/>
          <w:szCs w:val="24"/>
        </w:rPr>
        <w:t>γείο Παιδείας έβγαλε με δελτίο Τύπου μι</w:t>
      </w:r>
      <w:r w:rsidRPr="00C87C44">
        <w:rPr>
          <w:rFonts w:eastAsia="Times New Roman"/>
          <w:color w:val="212121"/>
          <w:szCs w:val="24"/>
        </w:rPr>
        <w:t>α ανα</w:t>
      </w:r>
      <w:r w:rsidRPr="00C87C44">
        <w:rPr>
          <w:rFonts w:eastAsia="Times New Roman"/>
          <w:color w:val="212121"/>
          <w:szCs w:val="24"/>
        </w:rPr>
        <w:t>κοίνωση ότι θα προχωρήσετε</w:t>
      </w:r>
      <w:r>
        <w:rPr>
          <w:rFonts w:eastAsia="Times New Roman"/>
          <w:color w:val="212121"/>
          <w:szCs w:val="24"/>
        </w:rPr>
        <w:t xml:space="preserve"> σε</w:t>
      </w:r>
      <w:r w:rsidRPr="00C87C44">
        <w:rPr>
          <w:rFonts w:eastAsia="Times New Roman"/>
          <w:color w:val="212121"/>
          <w:szCs w:val="24"/>
        </w:rPr>
        <w:t xml:space="preserve"> </w:t>
      </w:r>
      <w:proofErr w:type="spellStart"/>
      <w:r>
        <w:rPr>
          <w:rFonts w:eastAsia="Times New Roman"/>
          <w:color w:val="212121"/>
          <w:szCs w:val="24"/>
        </w:rPr>
        <w:t>εκατόν</w:t>
      </w:r>
      <w:proofErr w:type="spellEnd"/>
      <w:r>
        <w:rPr>
          <w:rFonts w:eastAsia="Times New Roman"/>
          <w:color w:val="212121"/>
          <w:szCs w:val="24"/>
        </w:rPr>
        <w:t xml:space="preserve"> πενήντα</w:t>
      </w:r>
      <w:r w:rsidRPr="00C87C44">
        <w:rPr>
          <w:rFonts w:eastAsia="Times New Roman"/>
          <w:color w:val="212121"/>
          <w:szCs w:val="24"/>
        </w:rPr>
        <w:t xml:space="preserve"> μόνιμους διορισμούς ερευνητών</w:t>
      </w:r>
      <w:r>
        <w:rPr>
          <w:rFonts w:eastAsia="Times New Roman"/>
          <w:color w:val="212121"/>
          <w:szCs w:val="24"/>
        </w:rPr>
        <w:t>,</w:t>
      </w:r>
      <w:r w:rsidRPr="00C87C44">
        <w:rPr>
          <w:rFonts w:eastAsia="Times New Roman"/>
          <w:color w:val="212121"/>
          <w:szCs w:val="24"/>
        </w:rPr>
        <w:t xml:space="preserve"> οι οποίοι όμως ξεκινούν το ακαδημαϊκό έτος 2019-2020</w:t>
      </w:r>
      <w:r>
        <w:rPr>
          <w:rFonts w:eastAsia="Times New Roman"/>
          <w:color w:val="212121"/>
          <w:szCs w:val="24"/>
        </w:rPr>
        <w:t xml:space="preserve">. </w:t>
      </w:r>
    </w:p>
    <w:p w14:paraId="19B7239B"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Σας τα λέω από πριν, για να μην μου</w:t>
      </w:r>
      <w:r w:rsidRPr="00C87C44">
        <w:rPr>
          <w:rFonts w:eastAsia="Times New Roman"/>
          <w:color w:val="212121"/>
          <w:szCs w:val="24"/>
        </w:rPr>
        <w:t xml:space="preserve"> </w:t>
      </w:r>
      <w:r>
        <w:rPr>
          <w:rFonts w:eastAsia="Times New Roman"/>
          <w:color w:val="212121"/>
          <w:szCs w:val="24"/>
        </w:rPr>
        <w:t xml:space="preserve">τα </w:t>
      </w:r>
      <w:r w:rsidRPr="00C87C44">
        <w:rPr>
          <w:rFonts w:eastAsia="Times New Roman"/>
          <w:color w:val="212121"/>
          <w:szCs w:val="24"/>
        </w:rPr>
        <w:t>πείτε μετά</w:t>
      </w:r>
      <w:r>
        <w:rPr>
          <w:rFonts w:eastAsia="Times New Roman"/>
          <w:color w:val="212121"/>
          <w:szCs w:val="24"/>
        </w:rPr>
        <w:t xml:space="preserve">. Το </w:t>
      </w:r>
      <w:r w:rsidRPr="00C87C44">
        <w:rPr>
          <w:rFonts w:eastAsia="Times New Roman"/>
          <w:color w:val="212121"/>
          <w:szCs w:val="24"/>
        </w:rPr>
        <w:t xml:space="preserve">ακαδημαϊκό </w:t>
      </w:r>
      <w:r>
        <w:rPr>
          <w:rFonts w:eastAsia="Times New Roman"/>
          <w:color w:val="212121"/>
          <w:szCs w:val="24"/>
        </w:rPr>
        <w:t xml:space="preserve">έτος 2019-2020 </w:t>
      </w:r>
      <w:r w:rsidRPr="00C87C44">
        <w:rPr>
          <w:rFonts w:eastAsia="Times New Roman"/>
          <w:color w:val="212121"/>
          <w:szCs w:val="24"/>
        </w:rPr>
        <w:t>ξεκινάει το</w:t>
      </w:r>
      <w:r>
        <w:rPr>
          <w:rFonts w:eastAsia="Times New Roman"/>
          <w:color w:val="212121"/>
          <w:szCs w:val="24"/>
        </w:rPr>
        <w:t>ν</w:t>
      </w:r>
      <w:r w:rsidRPr="00C87C44">
        <w:rPr>
          <w:rFonts w:eastAsia="Times New Roman"/>
          <w:color w:val="212121"/>
          <w:szCs w:val="24"/>
        </w:rPr>
        <w:t xml:space="preserve"> Σεπτέμβρη</w:t>
      </w:r>
      <w:r>
        <w:rPr>
          <w:rFonts w:eastAsia="Times New Roman"/>
          <w:color w:val="212121"/>
          <w:szCs w:val="24"/>
        </w:rPr>
        <w:t>. Τ</w:t>
      </w:r>
      <w:r w:rsidRPr="00C87C44">
        <w:rPr>
          <w:rFonts w:eastAsia="Times New Roman"/>
          <w:color w:val="212121"/>
          <w:szCs w:val="24"/>
        </w:rPr>
        <w:t xml:space="preserve">ότε </w:t>
      </w:r>
      <w:r>
        <w:rPr>
          <w:rFonts w:eastAsia="Times New Roman"/>
          <w:color w:val="212121"/>
          <w:szCs w:val="24"/>
        </w:rPr>
        <w:t xml:space="preserve">θα είναι και οι </w:t>
      </w:r>
      <w:r>
        <w:rPr>
          <w:rFonts w:eastAsia="Times New Roman"/>
          <w:color w:val="212121"/>
          <w:szCs w:val="24"/>
        </w:rPr>
        <w:t>εκλογές ή δεν θα είναι ή</w:t>
      </w:r>
      <w:r w:rsidRPr="00C87C44">
        <w:rPr>
          <w:rFonts w:eastAsia="Times New Roman"/>
          <w:color w:val="212121"/>
          <w:szCs w:val="24"/>
        </w:rPr>
        <w:t xml:space="preserve"> θα γίνουν νωρίτερα</w:t>
      </w:r>
      <w:r>
        <w:rPr>
          <w:rFonts w:eastAsia="Times New Roman"/>
          <w:color w:val="212121"/>
          <w:szCs w:val="24"/>
        </w:rPr>
        <w:t xml:space="preserve">. Άρα, </w:t>
      </w:r>
      <w:r w:rsidRPr="00C87C44">
        <w:rPr>
          <w:rFonts w:eastAsia="Times New Roman"/>
          <w:color w:val="212121"/>
          <w:szCs w:val="24"/>
        </w:rPr>
        <w:t xml:space="preserve">το συγκεκριμένο έργο </w:t>
      </w:r>
      <w:r>
        <w:rPr>
          <w:rFonts w:eastAsia="Times New Roman"/>
          <w:color w:val="212121"/>
          <w:szCs w:val="24"/>
        </w:rPr>
        <w:t xml:space="preserve">το αφήνετε να το υλοποιήσει άλλος. </w:t>
      </w:r>
    </w:p>
    <w:p w14:paraId="19B7239C"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C87C44">
        <w:rPr>
          <w:rFonts w:eastAsia="Times New Roman"/>
          <w:color w:val="212121"/>
          <w:szCs w:val="24"/>
        </w:rPr>
        <w:t>εύτερον</w:t>
      </w:r>
      <w:r>
        <w:rPr>
          <w:rFonts w:eastAsia="Times New Roman"/>
          <w:color w:val="212121"/>
          <w:szCs w:val="24"/>
        </w:rPr>
        <w:t>, ενώ στη χώρα έχουμε μι</w:t>
      </w:r>
      <w:r w:rsidRPr="00C87C44">
        <w:rPr>
          <w:rFonts w:eastAsia="Times New Roman"/>
          <w:color w:val="212121"/>
          <w:szCs w:val="24"/>
        </w:rPr>
        <w:t xml:space="preserve">α πληθώρα παραγωγής </w:t>
      </w:r>
      <w:r w:rsidRPr="00C87C44">
        <w:rPr>
          <w:rFonts w:eastAsia="Times New Roman"/>
          <w:color w:val="212121"/>
          <w:szCs w:val="24"/>
          <w:lang w:val="en"/>
        </w:rPr>
        <w:t>papers</w:t>
      </w:r>
      <w:r w:rsidRPr="00C87C44">
        <w:rPr>
          <w:rFonts w:eastAsia="Times New Roman"/>
          <w:color w:val="212121"/>
          <w:szCs w:val="24"/>
        </w:rPr>
        <w:t xml:space="preserve"> </w:t>
      </w:r>
      <w:r>
        <w:rPr>
          <w:rFonts w:eastAsia="Times New Roman"/>
          <w:color w:val="212121"/>
          <w:szCs w:val="24"/>
        </w:rPr>
        <w:t>-</w:t>
      </w:r>
      <w:r w:rsidRPr="00C87C44">
        <w:rPr>
          <w:rFonts w:eastAsia="Times New Roman"/>
          <w:color w:val="212121"/>
          <w:szCs w:val="24"/>
        </w:rPr>
        <w:t>ερευνητικών εργασιών</w:t>
      </w:r>
      <w:r>
        <w:rPr>
          <w:rFonts w:eastAsia="Times New Roman"/>
          <w:color w:val="212121"/>
          <w:szCs w:val="24"/>
        </w:rPr>
        <w:t>- στις πατέντες ε</w:t>
      </w:r>
      <w:r w:rsidRPr="00C87C44">
        <w:rPr>
          <w:rFonts w:eastAsia="Times New Roman"/>
          <w:color w:val="212121"/>
          <w:szCs w:val="24"/>
        </w:rPr>
        <w:t>ίμαστε πάρα πολύ χαμηλά</w:t>
      </w:r>
      <w:r>
        <w:rPr>
          <w:rFonts w:eastAsia="Times New Roman"/>
          <w:color w:val="212121"/>
          <w:szCs w:val="24"/>
        </w:rPr>
        <w:t xml:space="preserve">. </w:t>
      </w:r>
    </w:p>
    <w:p w14:paraId="19B7239D"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87C44">
        <w:rPr>
          <w:rFonts w:eastAsia="Times New Roman"/>
          <w:color w:val="212121"/>
          <w:szCs w:val="24"/>
        </w:rPr>
        <w:t>αι μη μου πείτε</w:t>
      </w:r>
      <w:r>
        <w:rPr>
          <w:rFonts w:eastAsia="Times New Roman"/>
          <w:color w:val="212121"/>
          <w:szCs w:val="24"/>
        </w:rPr>
        <w:t>, κ</w:t>
      </w:r>
      <w:r w:rsidRPr="00C87C44">
        <w:rPr>
          <w:rFonts w:eastAsia="Times New Roman"/>
          <w:color w:val="212121"/>
          <w:szCs w:val="24"/>
        </w:rPr>
        <w:t xml:space="preserve">ύριε </w:t>
      </w:r>
      <w:r w:rsidRPr="00C87C44">
        <w:rPr>
          <w:rFonts w:eastAsia="Times New Roman"/>
          <w:color w:val="212121"/>
          <w:szCs w:val="24"/>
        </w:rPr>
        <w:t>Υπουργέ</w:t>
      </w:r>
      <w:r>
        <w:rPr>
          <w:rFonts w:eastAsia="Times New Roman"/>
          <w:color w:val="212121"/>
          <w:szCs w:val="24"/>
        </w:rPr>
        <w:t>,</w:t>
      </w:r>
      <w:r w:rsidRPr="00C87C44">
        <w:rPr>
          <w:rFonts w:eastAsia="Times New Roman"/>
          <w:color w:val="212121"/>
          <w:szCs w:val="24"/>
        </w:rPr>
        <w:t xml:space="preserve"> ότι έχουν διπλασιαστεί </w:t>
      </w:r>
      <w:r>
        <w:rPr>
          <w:rFonts w:eastAsia="Times New Roman"/>
          <w:color w:val="212121"/>
          <w:szCs w:val="24"/>
        </w:rPr>
        <w:t xml:space="preserve">οι </w:t>
      </w:r>
      <w:r w:rsidRPr="00C87C44">
        <w:rPr>
          <w:rFonts w:eastAsia="Times New Roman"/>
          <w:color w:val="212121"/>
          <w:szCs w:val="24"/>
        </w:rPr>
        <w:t>πατέντες</w:t>
      </w:r>
      <w:r>
        <w:rPr>
          <w:rFonts w:eastAsia="Times New Roman"/>
          <w:color w:val="212121"/>
          <w:szCs w:val="24"/>
        </w:rPr>
        <w:t>, δ</w:t>
      </w:r>
      <w:r w:rsidRPr="00C87C44">
        <w:rPr>
          <w:rFonts w:eastAsia="Times New Roman"/>
          <w:color w:val="212121"/>
          <w:szCs w:val="24"/>
        </w:rPr>
        <w:t xml:space="preserve">ιότι οι πατέντες που έχουν καταγραφεί στη χώρα από </w:t>
      </w:r>
      <w:r>
        <w:rPr>
          <w:rFonts w:eastAsia="Times New Roman"/>
          <w:color w:val="212121"/>
          <w:szCs w:val="24"/>
        </w:rPr>
        <w:t>δεκαοκτώ</w:t>
      </w:r>
      <w:r w:rsidRPr="00C87C44">
        <w:rPr>
          <w:rFonts w:eastAsia="Times New Roman"/>
          <w:color w:val="212121"/>
          <w:szCs w:val="24"/>
        </w:rPr>
        <w:t xml:space="preserve"> έχουν γίνει </w:t>
      </w:r>
      <w:r>
        <w:rPr>
          <w:rFonts w:eastAsia="Times New Roman"/>
          <w:color w:val="212121"/>
          <w:szCs w:val="24"/>
        </w:rPr>
        <w:t>τριάντα έξι,</w:t>
      </w:r>
      <w:r w:rsidRPr="004F2852">
        <w:rPr>
          <w:rFonts w:eastAsia="Times New Roman"/>
          <w:color w:val="212121"/>
          <w:szCs w:val="24"/>
        </w:rPr>
        <w:t xml:space="preserve"> </w:t>
      </w:r>
      <w:r w:rsidRPr="00C87C44">
        <w:rPr>
          <w:rFonts w:eastAsia="Times New Roman"/>
          <w:color w:val="212121"/>
          <w:szCs w:val="24"/>
        </w:rPr>
        <w:t xml:space="preserve"> όταν τα </w:t>
      </w:r>
      <w:r>
        <w:rPr>
          <w:rFonts w:eastAsia="Times New Roman"/>
          <w:color w:val="212121"/>
          <w:szCs w:val="24"/>
          <w:lang w:val="en-US"/>
        </w:rPr>
        <w:t>papers</w:t>
      </w:r>
      <w:r w:rsidRPr="004F2852">
        <w:rPr>
          <w:rFonts w:eastAsia="Times New Roman"/>
          <w:color w:val="212121"/>
          <w:szCs w:val="24"/>
        </w:rPr>
        <w:t xml:space="preserve"> </w:t>
      </w:r>
      <w:r>
        <w:rPr>
          <w:rFonts w:eastAsia="Times New Roman"/>
          <w:color w:val="212121"/>
          <w:szCs w:val="24"/>
        </w:rPr>
        <w:t xml:space="preserve">κάθε χρόνο ξεπερνούν τις </w:t>
      </w:r>
      <w:r w:rsidRPr="00C87C44">
        <w:rPr>
          <w:rFonts w:eastAsia="Times New Roman"/>
          <w:color w:val="212121"/>
          <w:szCs w:val="24"/>
        </w:rPr>
        <w:t>πολλές χιλιάδες</w:t>
      </w:r>
      <w:r>
        <w:rPr>
          <w:rFonts w:eastAsia="Times New Roman"/>
          <w:color w:val="212121"/>
          <w:szCs w:val="24"/>
        </w:rPr>
        <w:t xml:space="preserve">, έχουμε τρεις με τέσσερις χιλιάδες </w:t>
      </w:r>
      <w:r>
        <w:rPr>
          <w:rFonts w:eastAsia="Times New Roman"/>
          <w:color w:val="212121"/>
          <w:szCs w:val="24"/>
          <w:lang w:val="en-US"/>
        </w:rPr>
        <w:t>papers</w:t>
      </w:r>
      <w:r w:rsidRPr="004F2852">
        <w:rPr>
          <w:rFonts w:eastAsia="Times New Roman"/>
          <w:color w:val="212121"/>
          <w:szCs w:val="24"/>
        </w:rPr>
        <w:t>.</w:t>
      </w:r>
    </w:p>
    <w:p w14:paraId="19B7239E"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C87C44">
        <w:rPr>
          <w:rFonts w:eastAsia="Times New Roman"/>
          <w:color w:val="212121"/>
          <w:szCs w:val="24"/>
        </w:rPr>
        <w:t>Ευχαριστώ</w:t>
      </w:r>
      <w:r>
        <w:rPr>
          <w:rFonts w:eastAsia="Times New Roman"/>
          <w:color w:val="212121"/>
          <w:szCs w:val="24"/>
        </w:rPr>
        <w:t>, κ</w:t>
      </w:r>
      <w:r w:rsidRPr="00C87C44">
        <w:rPr>
          <w:rFonts w:eastAsia="Times New Roman"/>
          <w:color w:val="212121"/>
          <w:szCs w:val="24"/>
        </w:rPr>
        <w:t xml:space="preserve">ύριε Υπουργέ και περιμένω τις απαντήσεις </w:t>
      </w:r>
      <w:r>
        <w:rPr>
          <w:rFonts w:eastAsia="Times New Roman"/>
          <w:color w:val="212121"/>
          <w:szCs w:val="24"/>
        </w:rPr>
        <w:t xml:space="preserve">σας. </w:t>
      </w:r>
    </w:p>
    <w:p w14:paraId="19B7239F"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ΠΡΟΕΔΡΕΥΩΝ (Μάριος Γεωργιάδης): </w:t>
      </w:r>
      <w:r>
        <w:rPr>
          <w:rFonts w:eastAsia="Times New Roman"/>
          <w:color w:val="212121"/>
          <w:szCs w:val="24"/>
        </w:rPr>
        <w:t xml:space="preserve">Ευχαριστούμε τον κ. </w:t>
      </w:r>
      <w:proofErr w:type="spellStart"/>
      <w:r>
        <w:rPr>
          <w:rFonts w:eastAsia="Times New Roman"/>
          <w:color w:val="212121"/>
          <w:szCs w:val="24"/>
        </w:rPr>
        <w:t>Στύλιο</w:t>
      </w:r>
      <w:proofErr w:type="spellEnd"/>
      <w:r>
        <w:rPr>
          <w:rFonts w:eastAsia="Times New Roman"/>
          <w:color w:val="212121"/>
          <w:szCs w:val="24"/>
        </w:rPr>
        <w:t xml:space="preserve">. </w:t>
      </w:r>
    </w:p>
    <w:p w14:paraId="19B723A0"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Υπουργέ, έχετε τον λόγο για τρία λεπτά. </w:t>
      </w:r>
    </w:p>
    <w:p w14:paraId="19B723A1"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ΚΩΝΣΤΑΝΤΙΝΟΣ ΦΩΤΑΚΗΣ (Αναπληρωτής Υπουργός Παιδείας, Έρευνας και Θρησκευμάτων): </w:t>
      </w:r>
      <w:r>
        <w:rPr>
          <w:rFonts w:eastAsia="Times New Roman"/>
          <w:color w:val="212121"/>
          <w:szCs w:val="24"/>
        </w:rPr>
        <w:t>Μάλλον υπάρχε</w:t>
      </w:r>
      <w:r>
        <w:rPr>
          <w:rFonts w:eastAsia="Times New Roman"/>
          <w:color w:val="212121"/>
          <w:szCs w:val="24"/>
        </w:rPr>
        <w:t xml:space="preserve">ι μια σύγχυση ή άγνοια σε πράγματα. </w:t>
      </w:r>
    </w:p>
    <w:p w14:paraId="19B723A2"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87C44">
        <w:rPr>
          <w:rFonts w:eastAsia="Times New Roman"/>
          <w:color w:val="212121"/>
          <w:szCs w:val="24"/>
        </w:rPr>
        <w:t>ατ</w:t>
      </w:r>
      <w:r>
        <w:rPr>
          <w:rFonts w:eastAsia="Times New Roman"/>
          <w:color w:val="212121"/>
          <w:szCs w:val="24"/>
        </w:rPr>
        <w:t xml:space="preserve">’ αρχάς, </w:t>
      </w:r>
      <w:r w:rsidRPr="00C87C44">
        <w:rPr>
          <w:rFonts w:eastAsia="Times New Roman"/>
          <w:color w:val="212121"/>
          <w:szCs w:val="24"/>
        </w:rPr>
        <w:t xml:space="preserve">θα ξεκινήσω με κάτι το οποίο δεν θα έπρεπε να είχε </w:t>
      </w:r>
      <w:r>
        <w:rPr>
          <w:rFonts w:eastAsia="Times New Roman"/>
          <w:color w:val="212121"/>
          <w:szCs w:val="24"/>
        </w:rPr>
        <w:t xml:space="preserve">λεχθεί, </w:t>
      </w:r>
      <w:r w:rsidRPr="00C87C44">
        <w:rPr>
          <w:rFonts w:eastAsia="Times New Roman"/>
          <w:color w:val="212121"/>
          <w:szCs w:val="24"/>
        </w:rPr>
        <w:t>σύμφωνα με την εμπειρία</w:t>
      </w:r>
      <w:r>
        <w:rPr>
          <w:rFonts w:eastAsia="Times New Roman"/>
          <w:color w:val="212121"/>
          <w:szCs w:val="24"/>
        </w:rPr>
        <w:t xml:space="preserve"> από τη δική σας διακυβέρνηση, </w:t>
      </w:r>
      <w:r w:rsidRPr="00C87C44">
        <w:rPr>
          <w:rFonts w:eastAsia="Times New Roman"/>
          <w:color w:val="212121"/>
          <w:szCs w:val="24"/>
        </w:rPr>
        <w:t>την προηγούμενη διακυβέρνηση</w:t>
      </w:r>
      <w:r>
        <w:rPr>
          <w:rFonts w:eastAsia="Times New Roman"/>
          <w:color w:val="212121"/>
          <w:szCs w:val="24"/>
        </w:rPr>
        <w:t>.</w:t>
      </w:r>
      <w:r w:rsidRPr="00C87C44">
        <w:rPr>
          <w:rFonts w:eastAsia="Times New Roman"/>
          <w:color w:val="212121"/>
          <w:szCs w:val="24"/>
        </w:rPr>
        <w:t xml:space="preserve"> </w:t>
      </w:r>
      <w:r>
        <w:rPr>
          <w:rFonts w:eastAsia="Times New Roman"/>
          <w:color w:val="212121"/>
          <w:szCs w:val="24"/>
        </w:rPr>
        <w:t>Έ</w:t>
      </w:r>
      <w:r w:rsidRPr="00C87C44">
        <w:rPr>
          <w:rFonts w:eastAsia="Times New Roman"/>
          <w:color w:val="212121"/>
          <w:szCs w:val="24"/>
        </w:rPr>
        <w:t>χουν προκηρυχθεί τα δύο τελευταία</w:t>
      </w:r>
      <w:r>
        <w:rPr>
          <w:rFonts w:eastAsia="Times New Roman"/>
          <w:color w:val="212121"/>
          <w:szCs w:val="24"/>
        </w:rPr>
        <w:t xml:space="preserve"> χρόνια χίλιες θέσεις μελών ΔΕ</w:t>
      </w:r>
      <w:r>
        <w:rPr>
          <w:rFonts w:eastAsia="Times New Roman"/>
          <w:color w:val="212121"/>
          <w:szCs w:val="24"/>
        </w:rPr>
        <w:t>Π</w:t>
      </w:r>
      <w:r w:rsidRPr="00C87C44">
        <w:rPr>
          <w:rFonts w:eastAsia="Times New Roman"/>
          <w:color w:val="212121"/>
          <w:szCs w:val="24"/>
        </w:rPr>
        <w:t xml:space="preserve"> στα πανεπιστήμια και </w:t>
      </w:r>
      <w:r>
        <w:rPr>
          <w:rFonts w:eastAsia="Times New Roman"/>
          <w:color w:val="212121"/>
          <w:szCs w:val="24"/>
        </w:rPr>
        <w:t>εκατό</w:t>
      </w:r>
      <w:r w:rsidRPr="00C87C44">
        <w:rPr>
          <w:rFonts w:eastAsia="Times New Roman"/>
          <w:color w:val="212121"/>
          <w:szCs w:val="24"/>
        </w:rPr>
        <w:t xml:space="preserve"> θέσεις ερευνητών που ήδη συμπληρώνονται στα ερευνητικά κέντρα</w:t>
      </w:r>
      <w:r>
        <w:rPr>
          <w:rFonts w:eastAsia="Times New Roman"/>
          <w:color w:val="212121"/>
          <w:szCs w:val="24"/>
        </w:rPr>
        <w:t xml:space="preserve">. </w:t>
      </w:r>
    </w:p>
    <w:p w14:paraId="19B723A3"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C87C44">
        <w:rPr>
          <w:rFonts w:eastAsia="Times New Roman"/>
          <w:color w:val="212121"/>
          <w:szCs w:val="24"/>
        </w:rPr>
        <w:t xml:space="preserve">ρόσφατα και μετά από </w:t>
      </w:r>
      <w:r>
        <w:rPr>
          <w:rFonts w:eastAsia="Times New Roman"/>
          <w:color w:val="212121"/>
          <w:szCs w:val="24"/>
        </w:rPr>
        <w:t>δέκα</w:t>
      </w:r>
      <w:r w:rsidRPr="00C87C44">
        <w:rPr>
          <w:rFonts w:eastAsia="Times New Roman"/>
          <w:color w:val="212121"/>
          <w:szCs w:val="24"/>
        </w:rPr>
        <w:t xml:space="preserve"> χρόνια απόλυτης ξηρασίας</w:t>
      </w:r>
      <w:r>
        <w:rPr>
          <w:rFonts w:eastAsia="Times New Roman"/>
          <w:color w:val="212121"/>
          <w:szCs w:val="24"/>
        </w:rPr>
        <w:t xml:space="preserve">, κύριε </w:t>
      </w:r>
      <w:proofErr w:type="spellStart"/>
      <w:r>
        <w:rPr>
          <w:rFonts w:eastAsia="Times New Roman"/>
          <w:color w:val="212121"/>
          <w:szCs w:val="24"/>
        </w:rPr>
        <w:t>Στύλιο</w:t>
      </w:r>
      <w:proofErr w:type="spellEnd"/>
      <w:r>
        <w:rPr>
          <w:rFonts w:eastAsia="Times New Roman"/>
          <w:color w:val="212121"/>
          <w:szCs w:val="24"/>
        </w:rPr>
        <w:t xml:space="preserve">, </w:t>
      </w:r>
      <w:r w:rsidRPr="00C87C44">
        <w:rPr>
          <w:rFonts w:eastAsia="Times New Roman"/>
          <w:color w:val="212121"/>
          <w:szCs w:val="24"/>
        </w:rPr>
        <w:t xml:space="preserve">προκηρύχθηκαν </w:t>
      </w:r>
      <w:proofErr w:type="spellStart"/>
      <w:r>
        <w:rPr>
          <w:rFonts w:eastAsia="Times New Roman"/>
          <w:color w:val="212121"/>
          <w:szCs w:val="24"/>
        </w:rPr>
        <w:t>εκατόν</w:t>
      </w:r>
      <w:proofErr w:type="spellEnd"/>
      <w:r>
        <w:rPr>
          <w:rFonts w:eastAsia="Times New Roman"/>
          <w:color w:val="212121"/>
          <w:szCs w:val="24"/>
        </w:rPr>
        <w:t xml:space="preserve"> πενήντα</w:t>
      </w:r>
      <w:r w:rsidRPr="00C87C44">
        <w:rPr>
          <w:rFonts w:eastAsia="Times New Roman"/>
          <w:color w:val="212121"/>
          <w:szCs w:val="24"/>
        </w:rPr>
        <w:t xml:space="preserve"> θέσεις</w:t>
      </w:r>
      <w:r>
        <w:rPr>
          <w:rFonts w:eastAsia="Times New Roman"/>
          <w:color w:val="212121"/>
          <w:szCs w:val="24"/>
        </w:rPr>
        <w:t>,</w:t>
      </w:r>
      <w:r w:rsidRPr="00C87C44">
        <w:rPr>
          <w:rFonts w:eastAsia="Times New Roman"/>
          <w:color w:val="212121"/>
          <w:szCs w:val="24"/>
        </w:rPr>
        <w:t xml:space="preserve"> όπως είπατε</w:t>
      </w:r>
      <w:r>
        <w:rPr>
          <w:rFonts w:eastAsia="Times New Roman"/>
          <w:color w:val="212121"/>
          <w:szCs w:val="24"/>
        </w:rPr>
        <w:t>,</w:t>
      </w:r>
      <w:r w:rsidRPr="00C87C44">
        <w:rPr>
          <w:rFonts w:eastAsia="Times New Roman"/>
          <w:color w:val="212121"/>
          <w:szCs w:val="24"/>
        </w:rPr>
        <w:t xml:space="preserve"> ειδικού επιστημονικού προσωπικού </w:t>
      </w:r>
      <w:r>
        <w:rPr>
          <w:rFonts w:eastAsia="Times New Roman"/>
          <w:color w:val="212121"/>
          <w:szCs w:val="24"/>
        </w:rPr>
        <w:t>-</w:t>
      </w:r>
      <w:r w:rsidRPr="00C87C44">
        <w:rPr>
          <w:rFonts w:eastAsia="Times New Roman"/>
          <w:color w:val="212121"/>
          <w:szCs w:val="24"/>
        </w:rPr>
        <w:t>όχι ερευνητώ</w:t>
      </w:r>
      <w:r w:rsidRPr="00C87C44">
        <w:rPr>
          <w:rFonts w:eastAsia="Times New Roman"/>
          <w:color w:val="212121"/>
          <w:szCs w:val="24"/>
        </w:rPr>
        <w:t>ν</w:t>
      </w:r>
      <w:r>
        <w:rPr>
          <w:rFonts w:eastAsia="Times New Roman"/>
          <w:color w:val="212121"/>
          <w:szCs w:val="24"/>
        </w:rPr>
        <w:t>-</w:t>
      </w:r>
      <w:r w:rsidRPr="00C87C44">
        <w:rPr>
          <w:rFonts w:eastAsia="Times New Roman"/>
          <w:color w:val="212121"/>
          <w:szCs w:val="24"/>
        </w:rPr>
        <w:t xml:space="preserve"> για τα ερευνητικά κέντρα</w:t>
      </w:r>
      <w:r>
        <w:rPr>
          <w:rFonts w:eastAsia="Times New Roman"/>
          <w:color w:val="212121"/>
          <w:szCs w:val="24"/>
        </w:rPr>
        <w:t xml:space="preserve">. </w:t>
      </w:r>
      <w:r w:rsidRPr="00C87C44">
        <w:rPr>
          <w:rFonts w:eastAsia="Times New Roman"/>
          <w:color w:val="212121"/>
          <w:szCs w:val="24"/>
        </w:rPr>
        <w:t>Επομένως</w:t>
      </w:r>
      <w:r>
        <w:rPr>
          <w:rFonts w:eastAsia="Times New Roman"/>
          <w:color w:val="212121"/>
          <w:szCs w:val="24"/>
        </w:rPr>
        <w:t xml:space="preserve">, </w:t>
      </w:r>
      <w:r w:rsidRPr="00C87C44">
        <w:rPr>
          <w:rFonts w:eastAsia="Times New Roman"/>
          <w:color w:val="212121"/>
          <w:szCs w:val="24"/>
        </w:rPr>
        <w:t xml:space="preserve">μάλλον έπρεπε να αναρωτηθείτε </w:t>
      </w:r>
      <w:r>
        <w:rPr>
          <w:rFonts w:eastAsia="Times New Roman"/>
          <w:color w:val="212121"/>
          <w:szCs w:val="24"/>
        </w:rPr>
        <w:t>ε</w:t>
      </w:r>
      <w:r w:rsidRPr="00C87C44">
        <w:rPr>
          <w:rFonts w:eastAsia="Times New Roman"/>
          <w:color w:val="212121"/>
          <w:szCs w:val="24"/>
        </w:rPr>
        <w:t>σείς τι έχει γίνει εκεί</w:t>
      </w:r>
      <w:r>
        <w:rPr>
          <w:rFonts w:eastAsia="Times New Roman"/>
          <w:color w:val="212121"/>
          <w:szCs w:val="24"/>
        </w:rPr>
        <w:t>.</w:t>
      </w:r>
    </w:p>
    <w:p w14:paraId="19B723A4"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C87C44">
        <w:rPr>
          <w:rFonts w:eastAsia="Times New Roman"/>
          <w:color w:val="212121"/>
          <w:szCs w:val="24"/>
        </w:rPr>
        <w:t>Τώρα</w:t>
      </w:r>
      <w:r>
        <w:rPr>
          <w:rFonts w:eastAsia="Times New Roman"/>
          <w:color w:val="212121"/>
          <w:szCs w:val="24"/>
        </w:rPr>
        <w:t>,</w:t>
      </w:r>
      <w:r w:rsidRPr="00C87C44">
        <w:rPr>
          <w:rFonts w:eastAsia="Times New Roman"/>
          <w:color w:val="212121"/>
          <w:szCs w:val="24"/>
        </w:rPr>
        <w:t xml:space="preserve"> όσον αφορά </w:t>
      </w:r>
      <w:r>
        <w:rPr>
          <w:rFonts w:eastAsia="Times New Roman"/>
          <w:color w:val="212121"/>
          <w:szCs w:val="24"/>
        </w:rPr>
        <w:t>σ</w:t>
      </w:r>
      <w:r w:rsidRPr="00C87C44">
        <w:rPr>
          <w:rFonts w:eastAsia="Times New Roman"/>
          <w:color w:val="212121"/>
          <w:szCs w:val="24"/>
        </w:rPr>
        <w:t>τους χιλιάδες νέους επιστήμονες</w:t>
      </w:r>
      <w:r>
        <w:rPr>
          <w:rFonts w:eastAsia="Times New Roman"/>
          <w:color w:val="212121"/>
          <w:szCs w:val="24"/>
        </w:rPr>
        <w:t>,</w:t>
      </w:r>
      <w:r w:rsidRPr="00C87C44">
        <w:rPr>
          <w:rFonts w:eastAsia="Times New Roman"/>
          <w:color w:val="212121"/>
          <w:szCs w:val="24"/>
        </w:rPr>
        <w:t xml:space="preserve"> που και εγώ συμφωνώ </w:t>
      </w:r>
      <w:r>
        <w:rPr>
          <w:rFonts w:eastAsia="Times New Roman"/>
          <w:color w:val="212121"/>
          <w:szCs w:val="24"/>
        </w:rPr>
        <w:t xml:space="preserve">ότι </w:t>
      </w:r>
      <w:r w:rsidRPr="00C87C44">
        <w:rPr>
          <w:rFonts w:eastAsia="Times New Roman"/>
          <w:color w:val="212121"/>
          <w:szCs w:val="24"/>
        </w:rPr>
        <w:t>υπάρχει μεγάλο πρόβλημα</w:t>
      </w:r>
      <w:r>
        <w:rPr>
          <w:rFonts w:eastAsia="Times New Roman"/>
          <w:color w:val="212121"/>
          <w:szCs w:val="24"/>
        </w:rPr>
        <w:t xml:space="preserve">, όπως σας </w:t>
      </w:r>
      <w:r w:rsidRPr="00C87C44">
        <w:rPr>
          <w:rFonts w:eastAsia="Times New Roman"/>
          <w:color w:val="212121"/>
          <w:szCs w:val="24"/>
        </w:rPr>
        <w:t>είπα</w:t>
      </w:r>
      <w:r>
        <w:rPr>
          <w:rFonts w:eastAsia="Times New Roman"/>
          <w:color w:val="212121"/>
          <w:szCs w:val="24"/>
        </w:rPr>
        <w:t>, υ</w:t>
      </w:r>
      <w:r w:rsidRPr="00C87C44">
        <w:rPr>
          <w:rFonts w:eastAsia="Times New Roman"/>
          <w:color w:val="212121"/>
          <w:szCs w:val="24"/>
        </w:rPr>
        <w:t xml:space="preserve">πάρχουν δύο άλλοι κύκλοι δράσεων για τη </w:t>
      </w:r>
      <w:r w:rsidRPr="00C87C44">
        <w:rPr>
          <w:rFonts w:eastAsia="Times New Roman"/>
          <w:color w:val="212121"/>
          <w:szCs w:val="24"/>
        </w:rPr>
        <w:t>στήριξη του ανθρώπινου δυναμικού και της καινοτόμου επιχειρηματικότητας</w:t>
      </w:r>
      <w:r>
        <w:rPr>
          <w:rFonts w:eastAsia="Times New Roman"/>
          <w:color w:val="212121"/>
          <w:szCs w:val="24"/>
        </w:rPr>
        <w:t>,</w:t>
      </w:r>
      <w:r w:rsidRPr="00C87C44">
        <w:rPr>
          <w:rFonts w:eastAsia="Times New Roman"/>
          <w:color w:val="212121"/>
          <w:szCs w:val="24"/>
        </w:rPr>
        <w:t xml:space="preserve"> </w:t>
      </w:r>
      <w:r>
        <w:rPr>
          <w:rFonts w:eastAsia="Times New Roman"/>
          <w:color w:val="212121"/>
          <w:szCs w:val="24"/>
        </w:rPr>
        <w:lastRenderedPageBreak/>
        <w:t>ό</w:t>
      </w:r>
      <w:r w:rsidRPr="00C87C44">
        <w:rPr>
          <w:rFonts w:eastAsia="Times New Roman"/>
          <w:color w:val="212121"/>
          <w:szCs w:val="24"/>
        </w:rPr>
        <w:t xml:space="preserve">που </w:t>
      </w:r>
      <w:r>
        <w:rPr>
          <w:rFonts w:eastAsia="Times New Roman"/>
          <w:color w:val="212121"/>
          <w:szCs w:val="24"/>
        </w:rPr>
        <w:t xml:space="preserve">πράγματι εκεί οι </w:t>
      </w:r>
      <w:r w:rsidRPr="00C87C44">
        <w:rPr>
          <w:rFonts w:eastAsia="Times New Roman"/>
          <w:color w:val="212121"/>
          <w:szCs w:val="24"/>
        </w:rPr>
        <w:t xml:space="preserve">προσκλήσεις γίνονται </w:t>
      </w:r>
      <w:r>
        <w:rPr>
          <w:rFonts w:eastAsia="Times New Roman"/>
          <w:color w:val="212121"/>
          <w:szCs w:val="24"/>
        </w:rPr>
        <w:t xml:space="preserve">–όπως </w:t>
      </w:r>
      <w:r w:rsidRPr="00C87C44">
        <w:rPr>
          <w:rFonts w:eastAsia="Times New Roman"/>
          <w:color w:val="212121"/>
          <w:szCs w:val="24"/>
        </w:rPr>
        <w:t>λέμε</w:t>
      </w:r>
      <w:r>
        <w:rPr>
          <w:rFonts w:eastAsia="Times New Roman"/>
          <w:color w:val="212121"/>
          <w:szCs w:val="24"/>
        </w:rPr>
        <w:t xml:space="preserve">- </w:t>
      </w:r>
      <w:r>
        <w:rPr>
          <w:rFonts w:eastAsia="Times New Roman"/>
          <w:color w:val="212121"/>
          <w:szCs w:val="24"/>
          <w:lang w:val="en-US"/>
        </w:rPr>
        <w:t>bottom</w:t>
      </w:r>
      <w:r>
        <w:rPr>
          <w:rFonts w:eastAsia="Times New Roman"/>
          <w:color w:val="212121"/>
          <w:szCs w:val="24"/>
        </w:rPr>
        <w:t>-</w:t>
      </w:r>
      <w:r>
        <w:rPr>
          <w:rFonts w:eastAsia="Times New Roman"/>
          <w:color w:val="212121"/>
          <w:szCs w:val="24"/>
          <w:lang w:val="en-US"/>
        </w:rPr>
        <w:t>up</w:t>
      </w:r>
      <w:r>
        <w:rPr>
          <w:rFonts w:eastAsia="Times New Roman"/>
          <w:color w:val="212121"/>
          <w:szCs w:val="24"/>
        </w:rPr>
        <w:t xml:space="preserve">, γίνονται </w:t>
      </w:r>
      <w:r>
        <w:rPr>
          <w:rFonts w:eastAsia="Times New Roman"/>
          <w:color w:val="212121"/>
          <w:szCs w:val="24"/>
        </w:rPr>
        <w:t xml:space="preserve">ανοικτές </w:t>
      </w:r>
      <w:r>
        <w:rPr>
          <w:rFonts w:eastAsia="Times New Roman"/>
          <w:color w:val="212121"/>
          <w:szCs w:val="24"/>
        </w:rPr>
        <w:t xml:space="preserve">προσκλήσεις και υποβάλλουν προτάσεις. </w:t>
      </w:r>
    </w:p>
    <w:p w14:paraId="19B723A5"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Η </w:t>
      </w:r>
      <w:r w:rsidRPr="00C87C44">
        <w:rPr>
          <w:rFonts w:eastAsia="Times New Roman"/>
          <w:color w:val="212121"/>
          <w:szCs w:val="24"/>
        </w:rPr>
        <w:t xml:space="preserve">δράση </w:t>
      </w:r>
      <w:r>
        <w:rPr>
          <w:rFonts w:eastAsia="Times New Roman"/>
          <w:color w:val="212121"/>
          <w:szCs w:val="24"/>
        </w:rPr>
        <w:t xml:space="preserve">των εμβληματικών </w:t>
      </w:r>
      <w:r w:rsidRPr="00C87C44">
        <w:rPr>
          <w:rFonts w:eastAsia="Times New Roman"/>
          <w:color w:val="212121"/>
          <w:szCs w:val="24"/>
        </w:rPr>
        <w:t xml:space="preserve">πρωτοβουλιών που σας λέω </w:t>
      </w:r>
      <w:r>
        <w:rPr>
          <w:rFonts w:eastAsia="Times New Roman"/>
          <w:color w:val="212121"/>
          <w:szCs w:val="24"/>
        </w:rPr>
        <w:t>-</w:t>
      </w:r>
      <w:r w:rsidRPr="00C87C44">
        <w:rPr>
          <w:rFonts w:eastAsia="Times New Roman"/>
          <w:color w:val="212121"/>
          <w:szCs w:val="24"/>
        </w:rPr>
        <w:t>και θα πρ</w:t>
      </w:r>
      <w:r w:rsidRPr="00C87C44">
        <w:rPr>
          <w:rFonts w:eastAsia="Times New Roman"/>
          <w:color w:val="212121"/>
          <w:szCs w:val="24"/>
        </w:rPr>
        <w:t>έπει να είστε ενήμερος για το τι γίνεται και στην Ευρωπαϊκή Ένωση</w:t>
      </w:r>
      <w:r>
        <w:rPr>
          <w:rFonts w:eastAsia="Times New Roman"/>
          <w:color w:val="212121"/>
          <w:szCs w:val="24"/>
        </w:rPr>
        <w:t>-</w:t>
      </w:r>
      <w:r w:rsidRPr="00C87C44">
        <w:rPr>
          <w:rFonts w:eastAsia="Times New Roman"/>
          <w:color w:val="212121"/>
          <w:szCs w:val="24"/>
        </w:rPr>
        <w:t xml:space="preserve"> είναι αντίστοιχη </w:t>
      </w:r>
      <w:r w:rsidRPr="00C87C44">
        <w:rPr>
          <w:rFonts w:eastAsia="Times New Roman"/>
          <w:color w:val="212121"/>
          <w:szCs w:val="24"/>
        </w:rPr>
        <w:t>μ</w:t>
      </w:r>
      <w:r>
        <w:rPr>
          <w:rFonts w:eastAsia="Times New Roman"/>
          <w:color w:val="212121"/>
          <w:szCs w:val="24"/>
        </w:rPr>
        <w:t>’</w:t>
      </w:r>
      <w:r w:rsidRPr="00C87C44">
        <w:rPr>
          <w:rFonts w:eastAsia="Times New Roman"/>
          <w:color w:val="212121"/>
          <w:szCs w:val="24"/>
        </w:rPr>
        <w:t xml:space="preserve"> </w:t>
      </w:r>
      <w:r w:rsidRPr="00C87C44">
        <w:rPr>
          <w:rFonts w:eastAsia="Times New Roman"/>
          <w:color w:val="212121"/>
          <w:szCs w:val="24"/>
        </w:rPr>
        <w:t>αυτή</w:t>
      </w:r>
      <w:r>
        <w:rPr>
          <w:rFonts w:eastAsia="Times New Roman"/>
          <w:color w:val="212121"/>
          <w:szCs w:val="24"/>
        </w:rPr>
        <w:t>ν</w:t>
      </w:r>
      <w:r w:rsidRPr="00C87C44">
        <w:rPr>
          <w:rFonts w:eastAsia="Times New Roman"/>
          <w:color w:val="212121"/>
          <w:szCs w:val="24"/>
        </w:rPr>
        <w:t xml:space="preserve"> που σχεδιάζεται στην Ευρωπαϊκή Ένωση </w:t>
      </w:r>
      <w:r>
        <w:rPr>
          <w:rFonts w:eastAsia="Times New Roman"/>
          <w:color w:val="212121"/>
          <w:szCs w:val="24"/>
        </w:rPr>
        <w:t>για το νέο πρόγραμμα-π</w:t>
      </w:r>
      <w:r w:rsidRPr="00C87C44">
        <w:rPr>
          <w:rFonts w:eastAsia="Times New Roman"/>
          <w:color w:val="212121"/>
          <w:szCs w:val="24"/>
        </w:rPr>
        <w:t>λαίσιο</w:t>
      </w:r>
      <w:r>
        <w:rPr>
          <w:rFonts w:eastAsia="Times New Roman"/>
          <w:color w:val="212121"/>
          <w:szCs w:val="24"/>
        </w:rPr>
        <w:t>, το «</w:t>
      </w:r>
      <w:r>
        <w:rPr>
          <w:rFonts w:eastAsia="Times New Roman"/>
          <w:color w:val="212121"/>
          <w:szCs w:val="24"/>
          <w:lang w:val="en-US"/>
        </w:rPr>
        <w:t>Horizon</w:t>
      </w:r>
      <w:r w:rsidRPr="00933C19">
        <w:rPr>
          <w:rFonts w:eastAsia="Times New Roman"/>
          <w:color w:val="212121"/>
          <w:szCs w:val="24"/>
        </w:rPr>
        <w:t xml:space="preserve"> </w:t>
      </w:r>
      <w:r>
        <w:rPr>
          <w:rFonts w:eastAsia="Times New Roman"/>
          <w:color w:val="212121"/>
          <w:szCs w:val="24"/>
          <w:lang w:val="en-US"/>
        </w:rPr>
        <w:t>Europe</w:t>
      </w:r>
      <w:r>
        <w:rPr>
          <w:rFonts w:eastAsia="Times New Roman"/>
          <w:color w:val="212121"/>
          <w:szCs w:val="24"/>
        </w:rPr>
        <w:t xml:space="preserve">», </w:t>
      </w:r>
      <w:r w:rsidRPr="00C87C44">
        <w:rPr>
          <w:rFonts w:eastAsia="Times New Roman"/>
          <w:color w:val="212121"/>
          <w:szCs w:val="24"/>
        </w:rPr>
        <w:t xml:space="preserve">που λέγεται </w:t>
      </w:r>
      <w:r>
        <w:rPr>
          <w:rFonts w:eastAsia="Times New Roman"/>
          <w:color w:val="212121"/>
          <w:szCs w:val="24"/>
        </w:rPr>
        <w:t>«</w:t>
      </w:r>
      <w:r>
        <w:rPr>
          <w:rFonts w:eastAsia="Times New Roman"/>
          <w:color w:val="212121"/>
          <w:szCs w:val="24"/>
          <w:lang w:val="en-US"/>
        </w:rPr>
        <w:t>Missions</w:t>
      </w:r>
      <w:r>
        <w:rPr>
          <w:rFonts w:eastAsia="Times New Roman"/>
          <w:color w:val="212121"/>
          <w:szCs w:val="24"/>
        </w:rPr>
        <w:t>»</w:t>
      </w:r>
      <w:r w:rsidRPr="00933C19">
        <w:rPr>
          <w:rFonts w:eastAsia="Times New Roman"/>
          <w:color w:val="212121"/>
          <w:szCs w:val="24"/>
        </w:rPr>
        <w:t>.</w:t>
      </w:r>
      <w:r w:rsidRPr="00C87C44">
        <w:rPr>
          <w:rFonts w:eastAsia="Times New Roman"/>
          <w:color w:val="212121"/>
          <w:szCs w:val="24"/>
        </w:rPr>
        <w:t xml:space="preserve"> </w:t>
      </w:r>
    </w:p>
    <w:p w14:paraId="19B723A6"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Εκεί, με αυτή τη δράση από τα επάνω, η</w:t>
      </w:r>
      <w:r w:rsidRPr="00C87C44">
        <w:rPr>
          <w:rFonts w:eastAsia="Times New Roman"/>
          <w:color w:val="212121"/>
          <w:szCs w:val="24"/>
        </w:rPr>
        <w:t xml:space="preserve"> πολιτεία η </w:t>
      </w:r>
      <w:r w:rsidRPr="00C87C44">
        <w:rPr>
          <w:rFonts w:eastAsia="Times New Roman"/>
          <w:color w:val="212121"/>
          <w:szCs w:val="24"/>
        </w:rPr>
        <w:t xml:space="preserve">ίδια έρχεται και επιλέγει </w:t>
      </w:r>
      <w:r>
        <w:rPr>
          <w:rFonts w:eastAsia="Times New Roman"/>
          <w:color w:val="212121"/>
          <w:szCs w:val="24"/>
        </w:rPr>
        <w:t>-</w:t>
      </w:r>
      <w:r w:rsidRPr="00C87C44">
        <w:rPr>
          <w:rFonts w:eastAsia="Times New Roman"/>
          <w:color w:val="212121"/>
          <w:szCs w:val="24"/>
        </w:rPr>
        <w:t>αυτή είναι η μόνη παρέμβαση που κάνει</w:t>
      </w:r>
      <w:r>
        <w:rPr>
          <w:rFonts w:eastAsia="Times New Roman"/>
          <w:color w:val="212121"/>
          <w:szCs w:val="24"/>
        </w:rPr>
        <w:t>-</w:t>
      </w:r>
      <w:r w:rsidRPr="00C87C44">
        <w:rPr>
          <w:rFonts w:eastAsia="Times New Roman"/>
          <w:color w:val="212121"/>
          <w:szCs w:val="24"/>
        </w:rPr>
        <w:t xml:space="preserve"> τους τομείς</w:t>
      </w:r>
      <w:r>
        <w:rPr>
          <w:rFonts w:eastAsia="Times New Roman"/>
          <w:color w:val="212121"/>
          <w:szCs w:val="24"/>
        </w:rPr>
        <w:t xml:space="preserve">, </w:t>
      </w:r>
      <w:r w:rsidRPr="00C87C44">
        <w:rPr>
          <w:rFonts w:eastAsia="Times New Roman"/>
          <w:color w:val="212121"/>
          <w:szCs w:val="24"/>
        </w:rPr>
        <w:t>τομείς που έχουν τα στοιχεία που σας είπα</w:t>
      </w:r>
      <w:r>
        <w:rPr>
          <w:rFonts w:eastAsia="Times New Roman"/>
          <w:color w:val="212121"/>
          <w:szCs w:val="24"/>
        </w:rPr>
        <w:t xml:space="preserve">, </w:t>
      </w:r>
      <w:r w:rsidRPr="00C87C44">
        <w:rPr>
          <w:rFonts w:eastAsia="Times New Roman"/>
          <w:color w:val="212121"/>
          <w:szCs w:val="24"/>
        </w:rPr>
        <w:t>έχουν ένα</w:t>
      </w:r>
      <w:r>
        <w:rPr>
          <w:rFonts w:eastAsia="Times New Roman"/>
          <w:color w:val="212121"/>
          <w:szCs w:val="24"/>
        </w:rPr>
        <w:t>ν</w:t>
      </w:r>
      <w:r w:rsidRPr="00C87C44">
        <w:rPr>
          <w:rFonts w:eastAsia="Times New Roman"/>
          <w:color w:val="212121"/>
          <w:szCs w:val="24"/>
        </w:rPr>
        <w:t xml:space="preserve"> αναδυόμ</w:t>
      </w:r>
      <w:r>
        <w:rPr>
          <w:rFonts w:eastAsia="Times New Roman"/>
          <w:color w:val="212121"/>
          <w:szCs w:val="24"/>
        </w:rPr>
        <w:t xml:space="preserve">ενο, έναν ακόρεστο χαρακτήρα κατ’ </w:t>
      </w:r>
      <w:r>
        <w:rPr>
          <w:rFonts w:eastAsia="Times New Roman"/>
          <w:color w:val="212121"/>
          <w:szCs w:val="24"/>
        </w:rPr>
        <w:t>αρχάς</w:t>
      </w:r>
      <w:r w:rsidRPr="00C87C44">
        <w:rPr>
          <w:rFonts w:eastAsia="Times New Roman"/>
          <w:color w:val="212121"/>
          <w:szCs w:val="24"/>
        </w:rPr>
        <w:t xml:space="preserve"> </w:t>
      </w:r>
      <w:r w:rsidRPr="00C87C44">
        <w:rPr>
          <w:rFonts w:eastAsia="Times New Roman"/>
          <w:color w:val="212121"/>
          <w:szCs w:val="24"/>
        </w:rPr>
        <w:t>και</w:t>
      </w:r>
      <w:r>
        <w:rPr>
          <w:rFonts w:eastAsia="Times New Roman"/>
          <w:color w:val="212121"/>
          <w:szCs w:val="24"/>
        </w:rPr>
        <w:t>,</w:t>
      </w:r>
      <w:r w:rsidRPr="00C87C44">
        <w:rPr>
          <w:rFonts w:eastAsia="Times New Roman"/>
          <w:color w:val="212121"/>
          <w:szCs w:val="24"/>
        </w:rPr>
        <w:t xml:space="preserve"> δεύτερον</w:t>
      </w:r>
      <w:r>
        <w:rPr>
          <w:rFonts w:eastAsia="Times New Roman"/>
          <w:color w:val="212121"/>
          <w:szCs w:val="24"/>
        </w:rPr>
        <w:t>, έχουν μι</w:t>
      </w:r>
      <w:r w:rsidRPr="00C87C44">
        <w:rPr>
          <w:rFonts w:eastAsia="Times New Roman"/>
          <w:color w:val="212121"/>
          <w:szCs w:val="24"/>
        </w:rPr>
        <w:t>α σημαντική κοινωνική απήχηση που μπορεί να φανεί άμε</w:t>
      </w:r>
      <w:r w:rsidRPr="00C87C44">
        <w:rPr>
          <w:rFonts w:eastAsia="Times New Roman"/>
          <w:color w:val="212121"/>
          <w:szCs w:val="24"/>
        </w:rPr>
        <w:t>σα</w:t>
      </w:r>
      <w:r>
        <w:rPr>
          <w:rFonts w:eastAsia="Times New Roman"/>
          <w:color w:val="212121"/>
          <w:szCs w:val="24"/>
        </w:rPr>
        <w:t>,</w:t>
      </w:r>
      <w:r w:rsidRPr="00C87C44">
        <w:rPr>
          <w:rFonts w:eastAsia="Times New Roman"/>
          <w:color w:val="212121"/>
          <w:szCs w:val="24"/>
        </w:rPr>
        <w:t xml:space="preserve"> να είναι ορατή </w:t>
      </w:r>
      <w:r>
        <w:rPr>
          <w:rFonts w:eastAsia="Times New Roman"/>
          <w:color w:val="212121"/>
          <w:szCs w:val="24"/>
        </w:rPr>
        <w:t xml:space="preserve">άμεσα. </w:t>
      </w:r>
    </w:p>
    <w:p w14:paraId="19B723A7"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C87C44">
        <w:rPr>
          <w:rFonts w:eastAsia="Times New Roman"/>
          <w:color w:val="212121"/>
          <w:szCs w:val="24"/>
        </w:rPr>
        <w:t>υτά είναι τα δύο στοιχεία και μάλιστα</w:t>
      </w:r>
      <w:r>
        <w:rPr>
          <w:rFonts w:eastAsia="Times New Roman"/>
          <w:color w:val="212121"/>
          <w:szCs w:val="24"/>
        </w:rPr>
        <w:t xml:space="preserve"> </w:t>
      </w:r>
      <w:r w:rsidRPr="00C87C44">
        <w:rPr>
          <w:rFonts w:eastAsia="Times New Roman"/>
          <w:color w:val="212121"/>
          <w:szCs w:val="24"/>
        </w:rPr>
        <w:t xml:space="preserve">ο λόγος που θέλουμε αυτό το δεύτερο είναι </w:t>
      </w:r>
      <w:r>
        <w:rPr>
          <w:rFonts w:eastAsia="Times New Roman"/>
          <w:color w:val="212121"/>
          <w:szCs w:val="24"/>
        </w:rPr>
        <w:t>ότι επειδή</w:t>
      </w:r>
      <w:r w:rsidRPr="00C87C44">
        <w:rPr>
          <w:rFonts w:eastAsia="Times New Roman"/>
          <w:color w:val="212121"/>
          <w:szCs w:val="24"/>
        </w:rPr>
        <w:t xml:space="preserve"> ακριβώς </w:t>
      </w:r>
      <w:r>
        <w:rPr>
          <w:rFonts w:eastAsia="Times New Roman"/>
          <w:color w:val="212121"/>
          <w:szCs w:val="24"/>
        </w:rPr>
        <w:t xml:space="preserve">έχουν </w:t>
      </w:r>
      <w:r w:rsidRPr="00C87C44">
        <w:rPr>
          <w:rFonts w:eastAsia="Times New Roman"/>
          <w:color w:val="212121"/>
          <w:szCs w:val="24"/>
        </w:rPr>
        <w:t>γίνει τεράστιες επενδύσεις στην έρε</w:t>
      </w:r>
      <w:r>
        <w:rPr>
          <w:rFonts w:eastAsia="Times New Roman"/>
          <w:color w:val="212121"/>
          <w:szCs w:val="24"/>
        </w:rPr>
        <w:t xml:space="preserve">υνα τα τελευταία χρόνια, </w:t>
      </w:r>
      <w:r w:rsidRPr="00C87C44">
        <w:rPr>
          <w:rFonts w:eastAsia="Times New Roman"/>
          <w:color w:val="212121"/>
          <w:szCs w:val="24"/>
        </w:rPr>
        <w:t>έχο</w:t>
      </w:r>
      <w:r>
        <w:rPr>
          <w:rFonts w:eastAsia="Times New Roman"/>
          <w:color w:val="212121"/>
          <w:szCs w:val="24"/>
        </w:rPr>
        <w:t>υν υπερδιπλασιαστεί οι πόροι από</w:t>
      </w:r>
      <w:r w:rsidRPr="00C87C44">
        <w:rPr>
          <w:rFonts w:eastAsia="Times New Roman"/>
          <w:color w:val="212121"/>
          <w:szCs w:val="24"/>
        </w:rPr>
        <w:t xml:space="preserve"> </w:t>
      </w:r>
      <w:r>
        <w:rPr>
          <w:rFonts w:eastAsia="Times New Roman"/>
          <w:color w:val="212121"/>
          <w:szCs w:val="24"/>
        </w:rPr>
        <w:t>ό,τι</w:t>
      </w:r>
      <w:r w:rsidRPr="00C87C44">
        <w:rPr>
          <w:rFonts w:eastAsia="Times New Roman"/>
          <w:color w:val="212121"/>
          <w:szCs w:val="24"/>
        </w:rPr>
        <w:t xml:space="preserve"> συνέβαινε στο παρελθόν</w:t>
      </w:r>
      <w:r>
        <w:rPr>
          <w:rFonts w:eastAsia="Times New Roman"/>
          <w:color w:val="212121"/>
          <w:szCs w:val="24"/>
        </w:rPr>
        <w:t xml:space="preserve">, </w:t>
      </w:r>
      <w:r w:rsidRPr="00C87C44">
        <w:rPr>
          <w:rFonts w:eastAsia="Times New Roman"/>
          <w:color w:val="212121"/>
          <w:szCs w:val="24"/>
        </w:rPr>
        <w:t xml:space="preserve">είναι </w:t>
      </w:r>
      <w:r w:rsidRPr="00C87C44">
        <w:rPr>
          <w:rFonts w:eastAsia="Times New Roman"/>
          <w:color w:val="212121"/>
          <w:szCs w:val="24"/>
        </w:rPr>
        <w:lastRenderedPageBreak/>
        <w:t>καθήκον της πολιτείας να αναπτύξει τέτοιες δράσεις που να δείχνουν ορατά αποτελέσματα σε σύντομο χρονικό διάστημα</w:t>
      </w:r>
      <w:r>
        <w:rPr>
          <w:rFonts w:eastAsia="Times New Roman"/>
          <w:color w:val="212121"/>
          <w:szCs w:val="24"/>
        </w:rPr>
        <w:t>.</w:t>
      </w:r>
    </w:p>
    <w:p w14:paraId="19B723A8"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Αυτές ο</w:t>
      </w:r>
      <w:r w:rsidRPr="00C87C44">
        <w:rPr>
          <w:rFonts w:eastAsia="Times New Roman"/>
          <w:color w:val="212121"/>
          <w:szCs w:val="24"/>
        </w:rPr>
        <w:t>ι δράσεις</w:t>
      </w:r>
      <w:r>
        <w:rPr>
          <w:rFonts w:eastAsia="Times New Roman"/>
          <w:color w:val="212121"/>
          <w:szCs w:val="24"/>
        </w:rPr>
        <w:t xml:space="preserve">, λοιπόν, </w:t>
      </w:r>
      <w:r w:rsidRPr="00C87C44">
        <w:rPr>
          <w:rFonts w:eastAsia="Times New Roman"/>
          <w:color w:val="212121"/>
          <w:szCs w:val="24"/>
        </w:rPr>
        <w:t>δεν είναι ερευνητικά έργα</w:t>
      </w:r>
      <w:r>
        <w:rPr>
          <w:rFonts w:eastAsia="Times New Roman"/>
          <w:color w:val="212121"/>
          <w:szCs w:val="24"/>
        </w:rPr>
        <w:t>,</w:t>
      </w:r>
      <w:r w:rsidRPr="00C87C44">
        <w:rPr>
          <w:rFonts w:eastAsia="Times New Roman"/>
          <w:color w:val="212121"/>
          <w:szCs w:val="24"/>
        </w:rPr>
        <w:t xml:space="preserve"> όπως αυτά τα οποία συμβαίνουν στους δύο προηγούμενους κύκλους</w:t>
      </w:r>
      <w:r>
        <w:rPr>
          <w:rFonts w:eastAsia="Times New Roman"/>
          <w:color w:val="212121"/>
          <w:szCs w:val="24"/>
        </w:rPr>
        <w:t xml:space="preserve">. </w:t>
      </w:r>
      <w:r w:rsidRPr="00C87C44">
        <w:rPr>
          <w:rFonts w:eastAsia="Times New Roman"/>
          <w:color w:val="212121"/>
          <w:szCs w:val="24"/>
        </w:rPr>
        <w:t>Όπως σας είπα</w:t>
      </w:r>
      <w:r>
        <w:rPr>
          <w:rFonts w:eastAsia="Times New Roman"/>
          <w:color w:val="212121"/>
          <w:szCs w:val="24"/>
        </w:rPr>
        <w:t>,</w:t>
      </w:r>
      <w:r w:rsidRPr="00C87C44">
        <w:rPr>
          <w:rFonts w:eastAsia="Times New Roman"/>
          <w:color w:val="212121"/>
          <w:szCs w:val="24"/>
        </w:rPr>
        <w:t xml:space="preserve"> εί</w:t>
      </w:r>
      <w:r w:rsidRPr="00C87C44">
        <w:rPr>
          <w:rFonts w:eastAsia="Times New Roman"/>
          <w:color w:val="212121"/>
          <w:szCs w:val="24"/>
        </w:rPr>
        <w:t>ναι εθνικά δίκτυα</w:t>
      </w:r>
      <w:r>
        <w:rPr>
          <w:rFonts w:eastAsia="Times New Roman"/>
          <w:color w:val="212121"/>
          <w:szCs w:val="24"/>
        </w:rPr>
        <w:t xml:space="preserve">, </w:t>
      </w:r>
      <w:r w:rsidRPr="00C87C44">
        <w:rPr>
          <w:rFonts w:eastAsia="Times New Roman"/>
          <w:color w:val="212121"/>
          <w:szCs w:val="24"/>
        </w:rPr>
        <w:t xml:space="preserve">είναι δικτύωση όλου του ανθρώπινου δυναμικού που είναι </w:t>
      </w:r>
      <w:r>
        <w:rPr>
          <w:rFonts w:eastAsia="Times New Roman"/>
          <w:color w:val="212121"/>
          <w:szCs w:val="24"/>
        </w:rPr>
        <w:t>επιστημονικά ενεργό. Κ</w:t>
      </w:r>
      <w:r w:rsidRPr="00C87C44">
        <w:rPr>
          <w:rFonts w:eastAsia="Times New Roman"/>
          <w:color w:val="212121"/>
          <w:szCs w:val="24"/>
        </w:rPr>
        <w:t>αι όπως ξέρετε ως ακαδημαϊκός</w:t>
      </w:r>
      <w:r>
        <w:rPr>
          <w:rFonts w:eastAsia="Times New Roman"/>
          <w:color w:val="212121"/>
          <w:szCs w:val="24"/>
        </w:rPr>
        <w:t>,</w:t>
      </w:r>
      <w:r w:rsidRPr="00C87C44">
        <w:rPr>
          <w:rFonts w:eastAsia="Times New Roman"/>
          <w:color w:val="212121"/>
          <w:szCs w:val="24"/>
        </w:rPr>
        <w:t xml:space="preserve"> υπάρχουν σαφή κριτήρια για το τι σημαίνει επιστημονικά ενεργό στους αντίστοιχους τομείς</w:t>
      </w:r>
      <w:r>
        <w:rPr>
          <w:rFonts w:eastAsia="Times New Roman"/>
          <w:color w:val="212121"/>
          <w:szCs w:val="24"/>
        </w:rPr>
        <w:t>. Δ</w:t>
      </w:r>
      <w:r w:rsidRPr="00C87C44">
        <w:rPr>
          <w:rFonts w:eastAsia="Times New Roman"/>
          <w:color w:val="212121"/>
          <w:szCs w:val="24"/>
        </w:rPr>
        <w:t xml:space="preserve">εν είναι δηλαδή </w:t>
      </w:r>
      <w:r w:rsidRPr="00C87C44">
        <w:rPr>
          <w:rFonts w:eastAsia="Times New Roman"/>
          <w:color w:val="212121"/>
          <w:szCs w:val="24"/>
        </w:rPr>
        <w:t>ανοι</w:t>
      </w:r>
      <w:r>
        <w:rPr>
          <w:rFonts w:eastAsia="Times New Roman"/>
          <w:color w:val="212121"/>
          <w:szCs w:val="24"/>
        </w:rPr>
        <w:t>κ</w:t>
      </w:r>
      <w:r w:rsidRPr="00C87C44">
        <w:rPr>
          <w:rFonts w:eastAsia="Times New Roman"/>
          <w:color w:val="212121"/>
          <w:szCs w:val="24"/>
        </w:rPr>
        <w:t>τά</w:t>
      </w:r>
      <w:r w:rsidRPr="00C87C44">
        <w:rPr>
          <w:rFonts w:eastAsia="Times New Roman"/>
          <w:color w:val="212121"/>
          <w:szCs w:val="24"/>
        </w:rPr>
        <w:t xml:space="preserve"> γενικά</w:t>
      </w:r>
      <w:r>
        <w:rPr>
          <w:rFonts w:eastAsia="Times New Roman"/>
          <w:color w:val="212121"/>
          <w:szCs w:val="24"/>
        </w:rPr>
        <w:t xml:space="preserve">, </w:t>
      </w:r>
      <w:r w:rsidRPr="00C87C44">
        <w:rPr>
          <w:rFonts w:eastAsia="Times New Roman"/>
          <w:color w:val="212121"/>
          <w:szCs w:val="24"/>
        </w:rPr>
        <w:t>είναι ε</w:t>
      </w:r>
      <w:r w:rsidRPr="00C87C44">
        <w:rPr>
          <w:rFonts w:eastAsia="Times New Roman"/>
          <w:color w:val="212121"/>
          <w:szCs w:val="24"/>
        </w:rPr>
        <w:t>στιασμένες δράσεις</w:t>
      </w:r>
      <w:r>
        <w:rPr>
          <w:rFonts w:eastAsia="Times New Roman"/>
          <w:color w:val="212121"/>
          <w:szCs w:val="24"/>
        </w:rPr>
        <w:t>. Κ</w:t>
      </w:r>
      <w:r w:rsidRPr="00C87C44">
        <w:rPr>
          <w:rFonts w:eastAsia="Times New Roman"/>
          <w:color w:val="212121"/>
          <w:szCs w:val="24"/>
        </w:rPr>
        <w:t>αι τα δίκτυα αυτά</w:t>
      </w:r>
      <w:r>
        <w:rPr>
          <w:rFonts w:eastAsia="Times New Roman"/>
          <w:color w:val="212121"/>
          <w:szCs w:val="24"/>
        </w:rPr>
        <w:t xml:space="preserve"> επίσης</w:t>
      </w:r>
      <w:r w:rsidRPr="00C87C44">
        <w:rPr>
          <w:rFonts w:eastAsia="Times New Roman"/>
          <w:color w:val="212121"/>
          <w:szCs w:val="24"/>
        </w:rPr>
        <w:t xml:space="preserve"> είναι </w:t>
      </w:r>
      <w:r w:rsidRPr="00C87C44">
        <w:rPr>
          <w:rFonts w:eastAsia="Times New Roman"/>
          <w:color w:val="212121"/>
          <w:szCs w:val="24"/>
        </w:rPr>
        <w:t>ανοι</w:t>
      </w:r>
      <w:r>
        <w:rPr>
          <w:rFonts w:eastAsia="Times New Roman"/>
          <w:color w:val="212121"/>
          <w:szCs w:val="24"/>
        </w:rPr>
        <w:t>κ</w:t>
      </w:r>
      <w:r w:rsidRPr="00C87C44">
        <w:rPr>
          <w:rFonts w:eastAsia="Times New Roman"/>
          <w:color w:val="212121"/>
          <w:szCs w:val="24"/>
        </w:rPr>
        <w:t>τά</w:t>
      </w:r>
      <w:r>
        <w:rPr>
          <w:rFonts w:eastAsia="Times New Roman"/>
          <w:color w:val="212121"/>
          <w:szCs w:val="24"/>
        </w:rPr>
        <w:t>. Ο</w:t>
      </w:r>
      <w:r w:rsidRPr="00C87C44">
        <w:rPr>
          <w:rFonts w:eastAsia="Times New Roman"/>
          <w:color w:val="212121"/>
          <w:szCs w:val="24"/>
        </w:rPr>
        <w:t>ιοσδήποτε γνωρίζετε ότι έχει μείνει</w:t>
      </w:r>
      <w:r>
        <w:rPr>
          <w:rFonts w:eastAsia="Times New Roman"/>
          <w:color w:val="212121"/>
          <w:szCs w:val="24"/>
        </w:rPr>
        <w:t>,</w:t>
      </w:r>
      <w:r w:rsidRPr="00C87C44">
        <w:rPr>
          <w:rFonts w:eastAsia="Times New Roman"/>
          <w:color w:val="212121"/>
          <w:szCs w:val="24"/>
        </w:rPr>
        <w:t xml:space="preserve"> για παράδειγμα</w:t>
      </w:r>
      <w:r>
        <w:rPr>
          <w:rFonts w:eastAsia="Times New Roman"/>
          <w:color w:val="212121"/>
          <w:szCs w:val="24"/>
        </w:rPr>
        <w:t>,</w:t>
      </w:r>
      <w:r w:rsidRPr="00C87C44">
        <w:rPr>
          <w:rFonts w:eastAsia="Times New Roman"/>
          <w:color w:val="212121"/>
          <w:szCs w:val="24"/>
        </w:rPr>
        <w:t xml:space="preserve"> έξω από το δίκτυο ιατρικής ακριβείας και ενδιαφέρεται μπορεί να απευθυνθεί στο ίδιο το δίκτυο</w:t>
      </w:r>
      <w:r>
        <w:rPr>
          <w:rFonts w:eastAsia="Times New Roman"/>
          <w:color w:val="212121"/>
          <w:szCs w:val="24"/>
        </w:rPr>
        <w:t>. Δ</w:t>
      </w:r>
      <w:r w:rsidRPr="00C87C44">
        <w:rPr>
          <w:rFonts w:eastAsia="Times New Roman"/>
          <w:color w:val="212121"/>
          <w:szCs w:val="24"/>
        </w:rPr>
        <w:t>εν</w:t>
      </w:r>
      <w:r>
        <w:rPr>
          <w:rFonts w:eastAsia="Times New Roman"/>
          <w:color w:val="212121"/>
          <w:szCs w:val="24"/>
        </w:rPr>
        <w:t xml:space="preserve"> κάνει η πολιτεία τις επιλογές. Η πολιτεία</w:t>
      </w:r>
      <w:r w:rsidRPr="00C87C44">
        <w:rPr>
          <w:rFonts w:eastAsia="Times New Roman"/>
          <w:color w:val="212121"/>
          <w:szCs w:val="24"/>
        </w:rPr>
        <w:t xml:space="preserve"> </w:t>
      </w:r>
      <w:r w:rsidRPr="00C87C44">
        <w:rPr>
          <w:rFonts w:eastAsia="Times New Roman"/>
          <w:color w:val="212121"/>
          <w:szCs w:val="24"/>
        </w:rPr>
        <w:t>ξεκινά από ορισμένα καταξιωμένα άτομα</w:t>
      </w:r>
      <w:r>
        <w:rPr>
          <w:rFonts w:eastAsia="Times New Roman"/>
          <w:color w:val="212121"/>
          <w:szCs w:val="24"/>
        </w:rPr>
        <w:t>,</w:t>
      </w:r>
      <w:r w:rsidRPr="00C87C44">
        <w:rPr>
          <w:rFonts w:eastAsia="Times New Roman"/>
          <w:color w:val="212121"/>
          <w:szCs w:val="24"/>
        </w:rPr>
        <w:t xml:space="preserve"> γνωστά στο</w:t>
      </w:r>
      <w:r>
        <w:rPr>
          <w:rFonts w:eastAsia="Times New Roman"/>
          <w:color w:val="212121"/>
          <w:szCs w:val="24"/>
        </w:rPr>
        <w:t>ν</w:t>
      </w:r>
      <w:r w:rsidRPr="00C87C44">
        <w:rPr>
          <w:rFonts w:eastAsia="Times New Roman"/>
          <w:color w:val="212121"/>
          <w:szCs w:val="24"/>
        </w:rPr>
        <w:t xml:space="preserve"> διεθνή χώρο και αρχίζει έτσι και δημιουργείται το δίκτυο</w:t>
      </w:r>
      <w:r>
        <w:rPr>
          <w:rFonts w:eastAsia="Times New Roman"/>
          <w:color w:val="212121"/>
          <w:szCs w:val="24"/>
        </w:rPr>
        <w:t xml:space="preserve">. </w:t>
      </w:r>
    </w:p>
    <w:p w14:paraId="19B723A9"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C87C44">
        <w:rPr>
          <w:rFonts w:eastAsia="Times New Roman"/>
          <w:color w:val="212121"/>
          <w:szCs w:val="24"/>
        </w:rPr>
        <w:t>Αυτό γίνεται</w:t>
      </w:r>
      <w:r>
        <w:rPr>
          <w:rFonts w:eastAsia="Times New Roman"/>
          <w:color w:val="212121"/>
          <w:szCs w:val="24"/>
        </w:rPr>
        <w:t xml:space="preserve">, κύριε </w:t>
      </w:r>
      <w:proofErr w:type="spellStart"/>
      <w:r>
        <w:rPr>
          <w:rFonts w:eastAsia="Times New Roman"/>
          <w:color w:val="212121"/>
          <w:szCs w:val="24"/>
        </w:rPr>
        <w:t>Στύλιο</w:t>
      </w:r>
      <w:proofErr w:type="spellEnd"/>
      <w:r>
        <w:rPr>
          <w:rFonts w:eastAsia="Times New Roman"/>
          <w:color w:val="212121"/>
          <w:szCs w:val="24"/>
        </w:rPr>
        <w:t>, αυτό είναι ένα νέο</w:t>
      </w:r>
      <w:r w:rsidRPr="00C87C44">
        <w:rPr>
          <w:rFonts w:eastAsia="Times New Roman"/>
          <w:color w:val="212121"/>
          <w:szCs w:val="24"/>
        </w:rPr>
        <w:t xml:space="preserve"> εργαλείο</w:t>
      </w:r>
      <w:r>
        <w:rPr>
          <w:rFonts w:eastAsia="Times New Roman"/>
          <w:color w:val="212121"/>
          <w:szCs w:val="24"/>
        </w:rPr>
        <w:t>, το οποίο μ</w:t>
      </w:r>
      <w:r w:rsidRPr="00C87C44">
        <w:rPr>
          <w:rFonts w:eastAsia="Times New Roman"/>
          <w:color w:val="212121"/>
          <w:szCs w:val="24"/>
        </w:rPr>
        <w:t xml:space="preserve">άλιστα παρέχει στοιχεία </w:t>
      </w:r>
      <w:r>
        <w:rPr>
          <w:rFonts w:eastAsia="Times New Roman"/>
          <w:color w:val="212121"/>
          <w:szCs w:val="24"/>
        </w:rPr>
        <w:t>που</w:t>
      </w:r>
      <w:r w:rsidRPr="00C87C44">
        <w:rPr>
          <w:rFonts w:eastAsia="Times New Roman"/>
          <w:color w:val="212121"/>
          <w:szCs w:val="24"/>
        </w:rPr>
        <w:t xml:space="preserve"> είναι πολύ σημαντικά</w:t>
      </w:r>
      <w:r>
        <w:rPr>
          <w:rFonts w:eastAsia="Times New Roman"/>
          <w:color w:val="212121"/>
          <w:szCs w:val="24"/>
        </w:rPr>
        <w:t xml:space="preserve">, όπως </w:t>
      </w:r>
      <w:r w:rsidRPr="00C87C44">
        <w:rPr>
          <w:rFonts w:eastAsia="Times New Roman"/>
          <w:color w:val="212121"/>
          <w:szCs w:val="24"/>
        </w:rPr>
        <w:lastRenderedPageBreak/>
        <w:t xml:space="preserve">το στοιχείο της </w:t>
      </w:r>
      <w:r w:rsidRPr="00C87C44">
        <w:rPr>
          <w:rFonts w:eastAsia="Times New Roman"/>
          <w:color w:val="212121"/>
          <w:szCs w:val="24"/>
        </w:rPr>
        <w:t>έμπνευσης</w:t>
      </w:r>
      <w:r>
        <w:rPr>
          <w:rFonts w:eastAsia="Times New Roman"/>
          <w:color w:val="212121"/>
          <w:szCs w:val="24"/>
        </w:rPr>
        <w:t>. Ε</w:t>
      </w:r>
      <w:r w:rsidRPr="00C87C44">
        <w:rPr>
          <w:rFonts w:eastAsia="Times New Roman"/>
          <w:color w:val="212121"/>
          <w:szCs w:val="24"/>
        </w:rPr>
        <w:t xml:space="preserve">μπνέει νέους επιστήμονες να κινηθούν σε τομείς </w:t>
      </w:r>
      <w:r>
        <w:rPr>
          <w:rFonts w:eastAsia="Times New Roman"/>
          <w:color w:val="212121"/>
          <w:szCs w:val="24"/>
        </w:rPr>
        <w:t xml:space="preserve">σαν αυτούς </w:t>
      </w:r>
      <w:r w:rsidRPr="00C87C44">
        <w:rPr>
          <w:rFonts w:eastAsia="Times New Roman"/>
          <w:color w:val="212121"/>
          <w:szCs w:val="24"/>
        </w:rPr>
        <w:t xml:space="preserve">της </w:t>
      </w:r>
      <w:r>
        <w:rPr>
          <w:rFonts w:eastAsia="Times New Roman"/>
          <w:color w:val="212121"/>
          <w:szCs w:val="24"/>
        </w:rPr>
        <w:t>ο</w:t>
      </w:r>
      <w:r w:rsidRPr="00C87C44">
        <w:rPr>
          <w:rFonts w:eastAsia="Times New Roman"/>
          <w:color w:val="212121"/>
          <w:szCs w:val="24"/>
        </w:rPr>
        <w:t>γκολογίας</w:t>
      </w:r>
      <w:r>
        <w:rPr>
          <w:rFonts w:eastAsia="Times New Roman"/>
          <w:color w:val="212121"/>
          <w:szCs w:val="24"/>
        </w:rPr>
        <w:t xml:space="preserve"> </w:t>
      </w:r>
      <w:r>
        <w:rPr>
          <w:rFonts w:eastAsia="Times New Roman"/>
          <w:color w:val="212121"/>
          <w:szCs w:val="24"/>
        </w:rPr>
        <w:t>με την</w:t>
      </w:r>
      <w:r w:rsidRPr="00C87C44">
        <w:rPr>
          <w:rFonts w:eastAsia="Times New Roman"/>
          <w:color w:val="212121"/>
          <w:szCs w:val="24"/>
        </w:rPr>
        <w:t xml:space="preserve"> ιατρική του μέλλοντος</w:t>
      </w:r>
      <w:r>
        <w:rPr>
          <w:rFonts w:eastAsia="Times New Roman"/>
          <w:color w:val="212121"/>
          <w:szCs w:val="24"/>
        </w:rPr>
        <w:t>,</w:t>
      </w:r>
      <w:r w:rsidRPr="00C87C44">
        <w:rPr>
          <w:rFonts w:eastAsia="Times New Roman"/>
          <w:color w:val="212121"/>
          <w:szCs w:val="24"/>
        </w:rPr>
        <w:t xml:space="preserve"> όπως είναι η </w:t>
      </w:r>
      <w:r>
        <w:rPr>
          <w:rFonts w:eastAsia="Times New Roman"/>
          <w:color w:val="212121"/>
          <w:szCs w:val="24"/>
        </w:rPr>
        <w:t>ι</w:t>
      </w:r>
      <w:r w:rsidRPr="00C87C44">
        <w:rPr>
          <w:rFonts w:eastAsia="Times New Roman"/>
          <w:color w:val="212121"/>
          <w:szCs w:val="24"/>
        </w:rPr>
        <w:t xml:space="preserve">ατρική </w:t>
      </w:r>
      <w:r>
        <w:rPr>
          <w:rFonts w:eastAsia="Times New Roman"/>
          <w:color w:val="212121"/>
          <w:szCs w:val="24"/>
        </w:rPr>
        <w:t>ακριβείας</w:t>
      </w:r>
      <w:r>
        <w:rPr>
          <w:rFonts w:eastAsia="Times New Roman"/>
          <w:color w:val="212121"/>
          <w:szCs w:val="24"/>
        </w:rPr>
        <w:t xml:space="preserve">. </w:t>
      </w:r>
    </w:p>
    <w:p w14:paraId="19B723AA"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Για τα υπόλοιπα ευχαρίστως να σας κάνω μια διεξοδικότερη ενημέρωση, για τη γενικότερη πολιτική. Θα έχουμε τη</w:t>
      </w:r>
      <w:r>
        <w:rPr>
          <w:rFonts w:eastAsia="Times New Roman"/>
          <w:color w:val="212121"/>
          <w:szCs w:val="24"/>
        </w:rPr>
        <w:t xml:space="preserve">ν ευκαιρία αυτό να γίνει στην Επιτροπή Έρευνας και Τεχνολογίας, αλλά σαφώς στην περίπτωση αυτή και διαφάνεια υπάρχει και η ίδια η κοινότητα, οι ίδιες οι ερευνητικές ομάδες που είναι ενεργές </w:t>
      </w:r>
      <w:r>
        <w:rPr>
          <w:rFonts w:eastAsia="Times New Roman"/>
          <w:color w:val="212121"/>
          <w:szCs w:val="24"/>
        </w:rPr>
        <w:t xml:space="preserve">σ’ </w:t>
      </w:r>
      <w:r>
        <w:rPr>
          <w:rFonts w:eastAsia="Times New Roman"/>
          <w:color w:val="212121"/>
          <w:szCs w:val="24"/>
        </w:rPr>
        <w:t>αυτόν τον τομέα αποφασίζουν και καθορίζουν το τι γίνεται. Πρέπε</w:t>
      </w:r>
      <w:r>
        <w:rPr>
          <w:rFonts w:eastAsia="Times New Roman"/>
          <w:color w:val="212121"/>
          <w:szCs w:val="24"/>
        </w:rPr>
        <w:t>ι να καταλάβουμε ότι υπάρχει και αυτό το εργαλείο.</w:t>
      </w:r>
    </w:p>
    <w:p w14:paraId="19B723AB"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Ευχαριστώ.</w:t>
      </w:r>
    </w:p>
    <w:p w14:paraId="19B723AC" w14:textId="77777777" w:rsidR="00D23C6B" w:rsidRDefault="00A26AD1">
      <w:pPr>
        <w:spacing w:line="600" w:lineRule="auto"/>
        <w:ind w:firstLine="720"/>
        <w:jc w:val="both"/>
        <w:rPr>
          <w:rFonts w:eastAsia="Times New Roman"/>
          <w:color w:val="212121"/>
          <w:szCs w:val="24"/>
        </w:rPr>
      </w:pPr>
      <w:r w:rsidRPr="00362CE9">
        <w:rPr>
          <w:rFonts w:eastAsia="Times New Roman"/>
          <w:b/>
          <w:color w:val="212121"/>
          <w:szCs w:val="24"/>
        </w:rPr>
        <w:t>ΠΡΟΕΔΡΕΥΩΝ (Μάριος Γεωργιάδης):</w:t>
      </w:r>
      <w:r>
        <w:rPr>
          <w:rFonts w:eastAsia="Times New Roman"/>
          <w:color w:val="212121"/>
          <w:szCs w:val="24"/>
        </w:rPr>
        <w:t xml:space="preserve"> Ευχαριστούμε τον κύριο Υπουργό και τον αποδεσμεύουμε κιόλας.</w:t>
      </w:r>
    </w:p>
    <w:p w14:paraId="19B723AD"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Πριν προχωρήσουμε στη συζήτηση της επόμενης επίκαιρης ερώτησης να αναγνώσω κάποιες ακόμα επίκαιρες ερ</w:t>
      </w:r>
      <w:r>
        <w:rPr>
          <w:rFonts w:eastAsia="Times New Roman"/>
          <w:color w:val="212121"/>
          <w:szCs w:val="24"/>
        </w:rPr>
        <w:t>ωτήσεις που δεν θα συζητηθούν λόγω κωλυμάτων.</w:t>
      </w:r>
    </w:p>
    <w:p w14:paraId="19B723AE" w14:textId="77777777" w:rsidR="00D23C6B" w:rsidRDefault="00A26AD1">
      <w:pPr>
        <w:spacing w:line="600" w:lineRule="auto"/>
        <w:ind w:firstLine="720"/>
        <w:jc w:val="both"/>
        <w:rPr>
          <w:rFonts w:eastAsia="Times New Roman"/>
          <w:color w:val="000000"/>
          <w:szCs w:val="24"/>
          <w:shd w:val="clear" w:color="auto" w:fill="FFFFFF"/>
        </w:rPr>
      </w:pPr>
      <w:r w:rsidRPr="00362CE9">
        <w:rPr>
          <w:rFonts w:eastAsia="Times New Roman"/>
          <w:color w:val="000000"/>
          <w:szCs w:val="24"/>
          <w:shd w:val="clear" w:color="auto" w:fill="FFFFFF"/>
        </w:rPr>
        <w:t>Η πρώτη με αριθμό 455</w:t>
      </w:r>
      <w:r>
        <w:rPr>
          <w:rFonts w:eastAsia="Times New Roman"/>
          <w:color w:val="000000"/>
          <w:szCs w:val="24"/>
          <w:shd w:val="clear" w:color="auto" w:fill="FFFFFF"/>
        </w:rPr>
        <w:t>6/21-12-2018 ε</w:t>
      </w:r>
      <w:r w:rsidRPr="00362CE9">
        <w:rPr>
          <w:rFonts w:eastAsia="Times New Roman"/>
          <w:color w:val="000000"/>
          <w:szCs w:val="24"/>
          <w:shd w:val="clear" w:color="auto" w:fill="FFFFFF"/>
        </w:rPr>
        <w:t xml:space="preserve">ρώτηση του κύκλου των αναφορών </w:t>
      </w:r>
      <w:r>
        <w:rPr>
          <w:rFonts w:eastAsia="Times New Roman"/>
          <w:color w:val="000000"/>
          <w:szCs w:val="24"/>
          <w:shd w:val="clear" w:color="auto" w:fill="FFFFFF"/>
        </w:rPr>
        <w:t>και</w:t>
      </w:r>
      <w:r w:rsidRPr="00362CE9">
        <w:rPr>
          <w:rFonts w:eastAsia="Times New Roman"/>
          <w:color w:val="000000"/>
          <w:szCs w:val="24"/>
          <w:shd w:val="clear" w:color="auto" w:fill="FFFFFF"/>
        </w:rPr>
        <w:t xml:space="preserve"> </w:t>
      </w:r>
      <w:r w:rsidRPr="00362CE9">
        <w:rPr>
          <w:rFonts w:eastAsia="Times New Roman"/>
          <w:color w:val="000000"/>
          <w:szCs w:val="24"/>
          <w:shd w:val="clear" w:color="auto" w:fill="FFFFFF"/>
        </w:rPr>
        <w:t xml:space="preserve">ερωτήσεων του Βουλευτή Ηρακλείου </w:t>
      </w:r>
      <w:r w:rsidRPr="00362CE9">
        <w:rPr>
          <w:rFonts w:eastAsia="Times New Roman"/>
          <w:color w:val="000000"/>
          <w:szCs w:val="24"/>
          <w:shd w:val="clear" w:color="auto" w:fill="FFFFFF"/>
        </w:rPr>
        <w:lastRenderedPageBreak/>
        <w:t>τ</w:t>
      </w:r>
      <w:r>
        <w:rPr>
          <w:rFonts w:eastAsia="Times New Roman"/>
          <w:color w:val="000000"/>
          <w:szCs w:val="24"/>
          <w:shd w:val="clear" w:color="auto" w:fill="FFFFFF"/>
        </w:rPr>
        <w:t>ης Δημοκρατικής Συμπαράταξης ΠΑΣΟΚ – ΔΗΜΑΡ</w:t>
      </w:r>
      <w:r w:rsidRPr="00362CE9">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362CE9">
        <w:rPr>
          <w:rFonts w:eastAsia="Times New Roman"/>
          <w:bCs/>
          <w:color w:val="000000"/>
          <w:szCs w:val="24"/>
          <w:shd w:val="clear" w:color="auto" w:fill="FFFFFF"/>
        </w:rPr>
        <w:t xml:space="preserve">Βασιλείου </w:t>
      </w:r>
      <w:proofErr w:type="spellStart"/>
      <w:r w:rsidRPr="00362CE9">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sidRPr="00362CE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362CE9">
        <w:rPr>
          <w:rFonts w:eastAsia="Times New Roman"/>
          <w:bCs/>
          <w:color w:val="000000"/>
          <w:szCs w:val="24"/>
          <w:shd w:val="clear" w:color="auto" w:fill="FFFFFF"/>
        </w:rPr>
        <w:t xml:space="preserve">Επικρατείας και </w:t>
      </w:r>
      <w:r w:rsidRPr="00362CE9">
        <w:rPr>
          <w:rFonts w:eastAsia="Times New Roman"/>
          <w:bCs/>
          <w:color w:val="000000"/>
          <w:szCs w:val="24"/>
          <w:shd w:val="clear" w:color="auto" w:fill="FFFFFF"/>
        </w:rPr>
        <w:t>Κυβερνητικό Εκπρόσωπο,</w:t>
      </w:r>
      <w:r>
        <w:rPr>
          <w:rFonts w:eastAsia="Times New Roman"/>
          <w:color w:val="000000"/>
          <w:szCs w:val="24"/>
          <w:shd w:val="clear" w:color="auto" w:fill="FFFFFF"/>
        </w:rPr>
        <w:t xml:space="preserve"> με θέμα: «Εξ</w:t>
      </w:r>
      <w:r w:rsidRPr="00362CE9">
        <w:rPr>
          <w:rFonts w:eastAsia="Times New Roman"/>
          <w:color w:val="000000"/>
          <w:szCs w:val="24"/>
          <w:shd w:val="clear" w:color="auto" w:fill="FFFFFF"/>
        </w:rPr>
        <w:t>ακολουθεί να εμμένει το Υπουργείο Ναυτιλίας στην απαράδε</w:t>
      </w:r>
      <w:r>
        <w:rPr>
          <w:rFonts w:eastAsia="Times New Roman"/>
          <w:color w:val="000000"/>
          <w:szCs w:val="24"/>
          <w:shd w:val="clear" w:color="auto" w:fill="FFFFFF"/>
        </w:rPr>
        <w:t xml:space="preserve">κτη εξαίρεση της Κρήτης από το Μεταφορικό Ισοδύναμο», δεν </w:t>
      </w:r>
      <w:r>
        <w:rPr>
          <w:rFonts w:eastAsia="Times New Roman"/>
          <w:color w:val="000000"/>
          <w:szCs w:val="24"/>
          <w:shd w:val="clear" w:color="auto" w:fill="FFFFFF"/>
        </w:rPr>
        <w:t xml:space="preserve">θα συζητηθεί </w:t>
      </w:r>
      <w:r>
        <w:rPr>
          <w:rFonts w:eastAsia="Times New Roman"/>
          <w:color w:val="000000"/>
          <w:szCs w:val="24"/>
          <w:shd w:val="clear" w:color="auto" w:fill="FFFFFF"/>
        </w:rPr>
        <w:t xml:space="preserve">λόγω </w:t>
      </w:r>
      <w:proofErr w:type="spellStart"/>
      <w:r>
        <w:rPr>
          <w:rFonts w:eastAsia="Times New Roman"/>
          <w:color w:val="000000"/>
          <w:szCs w:val="24"/>
          <w:shd w:val="clear" w:color="auto" w:fill="FFFFFF"/>
        </w:rPr>
        <w:t>αναρμοδιότητος</w:t>
      </w:r>
      <w:proofErr w:type="spellEnd"/>
      <w:r>
        <w:rPr>
          <w:rFonts w:eastAsia="Times New Roman"/>
          <w:color w:val="000000"/>
          <w:szCs w:val="24"/>
          <w:shd w:val="clear" w:color="auto" w:fill="FFFFFF"/>
        </w:rPr>
        <w:t>. Ως αρμόδιο αναφέρεται το Υπουργείο Ναυτιλίας και Νησιωτικής Πολιτικής.</w:t>
      </w:r>
    </w:p>
    <w:p w14:paraId="19B723AF" w14:textId="77777777" w:rsidR="00D23C6B" w:rsidRDefault="00A26AD1">
      <w:pPr>
        <w:spacing w:line="600" w:lineRule="auto"/>
        <w:ind w:firstLine="720"/>
        <w:jc w:val="both"/>
        <w:rPr>
          <w:rFonts w:eastAsia="Times New Roman"/>
          <w:color w:val="000000"/>
          <w:szCs w:val="24"/>
          <w:shd w:val="clear" w:color="auto" w:fill="FFFFFF"/>
        </w:rPr>
      </w:pPr>
      <w:r w:rsidRPr="00362CE9">
        <w:rPr>
          <w:rFonts w:eastAsia="Times New Roman"/>
          <w:color w:val="000000"/>
          <w:szCs w:val="24"/>
          <w:shd w:val="clear" w:color="auto" w:fill="FFFFFF"/>
        </w:rPr>
        <w:t>Η</w:t>
      </w:r>
      <w:r>
        <w:rPr>
          <w:rFonts w:eastAsia="Times New Roman"/>
          <w:color w:val="000000"/>
          <w:szCs w:val="24"/>
          <w:shd w:val="clear" w:color="auto" w:fill="FFFFFF"/>
        </w:rPr>
        <w:t xml:space="preserve"> </w:t>
      </w:r>
      <w:r>
        <w:rPr>
          <w:rFonts w:eastAsia="Times New Roman"/>
          <w:color w:val="000000"/>
          <w:szCs w:val="24"/>
          <w:shd w:val="clear" w:color="auto" w:fill="FFFFFF"/>
        </w:rPr>
        <w:t>πρώτη με αριθμό 347/11-2-2019 επίκαιρη ε</w:t>
      </w:r>
      <w:r w:rsidRPr="00362CE9">
        <w:rPr>
          <w:rFonts w:eastAsia="Times New Roman"/>
          <w:color w:val="000000"/>
          <w:szCs w:val="24"/>
          <w:shd w:val="clear" w:color="auto" w:fill="FFFFFF"/>
        </w:rPr>
        <w:t>ρώτηση</w:t>
      </w:r>
      <w:r>
        <w:rPr>
          <w:rFonts w:eastAsia="Times New Roman"/>
          <w:color w:val="000000"/>
          <w:szCs w:val="24"/>
          <w:shd w:val="clear" w:color="auto" w:fill="FFFFFF"/>
        </w:rPr>
        <w:t xml:space="preserve"> </w:t>
      </w:r>
      <w:r w:rsidRPr="00362CE9">
        <w:rPr>
          <w:rFonts w:eastAsia="Times New Roman"/>
          <w:color w:val="000000"/>
          <w:szCs w:val="24"/>
          <w:shd w:val="clear" w:color="auto" w:fill="FFFFFF"/>
        </w:rPr>
        <w:t>πρώτου κ</w:t>
      </w:r>
      <w:r>
        <w:rPr>
          <w:rFonts w:eastAsia="Times New Roman"/>
          <w:color w:val="000000"/>
          <w:szCs w:val="24"/>
          <w:shd w:val="clear" w:color="auto" w:fill="FFFFFF"/>
        </w:rPr>
        <w:t>ύκλου του Βουλευτή Α΄</w:t>
      </w:r>
      <w:r w:rsidRPr="00362CE9">
        <w:rPr>
          <w:rFonts w:eastAsia="Times New Roman"/>
          <w:color w:val="000000"/>
          <w:szCs w:val="24"/>
          <w:shd w:val="clear" w:color="auto" w:fill="FFFFFF"/>
        </w:rPr>
        <w:t xml:space="preserve"> Πειραιώς της Νέας Δημοκρατίας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Κωνσταντίνου Κατσαφάδου </w:t>
      </w:r>
      <w:r w:rsidRPr="00362CE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7AE6">
        <w:rPr>
          <w:rFonts w:eastAsia="Times New Roman"/>
          <w:bCs/>
          <w:color w:val="000000"/>
          <w:szCs w:val="24"/>
          <w:shd w:val="clear" w:color="auto" w:fill="FFFFFF"/>
        </w:rPr>
        <w:t>Παιδείας, Έρευνας και Θρησκευμάτων,</w:t>
      </w:r>
      <w:r>
        <w:rPr>
          <w:rFonts w:eastAsia="Times New Roman"/>
          <w:b/>
          <w:bCs/>
          <w:color w:val="000000"/>
          <w:szCs w:val="24"/>
          <w:shd w:val="clear" w:color="auto" w:fill="FFFFFF"/>
        </w:rPr>
        <w:t xml:space="preserve"> </w:t>
      </w:r>
      <w:r w:rsidRPr="00362CE9">
        <w:rPr>
          <w:rFonts w:eastAsia="Times New Roman"/>
          <w:color w:val="000000"/>
          <w:szCs w:val="24"/>
          <w:shd w:val="clear" w:color="auto" w:fill="FFFFFF"/>
        </w:rPr>
        <w:t xml:space="preserve">με θέμα: «Σοβαρό κίνδυνο κατάρρευσης αντιμετωπίζει το </w:t>
      </w:r>
      <w:proofErr w:type="spellStart"/>
      <w:r w:rsidRPr="00362CE9">
        <w:rPr>
          <w:rFonts w:eastAsia="Times New Roman"/>
          <w:color w:val="000000"/>
          <w:szCs w:val="24"/>
          <w:shd w:val="clear" w:color="auto" w:fill="FFFFFF"/>
        </w:rPr>
        <w:t>Αναργύρειο</w:t>
      </w:r>
      <w:proofErr w:type="spellEnd"/>
      <w:r w:rsidRPr="00362CE9">
        <w:rPr>
          <w:rFonts w:eastAsia="Times New Roman"/>
          <w:color w:val="000000"/>
          <w:szCs w:val="24"/>
          <w:shd w:val="clear" w:color="auto" w:fill="FFFFFF"/>
        </w:rPr>
        <w:t xml:space="preserve"> και </w:t>
      </w:r>
      <w:proofErr w:type="spellStart"/>
      <w:r w:rsidRPr="00362CE9">
        <w:rPr>
          <w:rFonts w:eastAsia="Times New Roman"/>
          <w:color w:val="000000"/>
          <w:szCs w:val="24"/>
          <w:shd w:val="clear" w:color="auto" w:fill="FFFFFF"/>
        </w:rPr>
        <w:t>Κοργιαλένειο</w:t>
      </w:r>
      <w:proofErr w:type="spellEnd"/>
      <w:r w:rsidRPr="00362CE9">
        <w:rPr>
          <w:rFonts w:eastAsia="Times New Roman"/>
          <w:color w:val="000000"/>
          <w:szCs w:val="24"/>
          <w:shd w:val="clear" w:color="auto" w:fill="FFFFFF"/>
        </w:rPr>
        <w:t xml:space="preserve"> Ίδρυμα»</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λόγω κωλύματος του</w:t>
      </w:r>
      <w:r>
        <w:rPr>
          <w:rFonts w:eastAsia="Times New Roman"/>
          <w:color w:val="000000"/>
          <w:szCs w:val="24"/>
          <w:shd w:val="clear" w:color="auto" w:fill="FFFFFF"/>
        </w:rPr>
        <w:t xml:space="preserve"> κυρίου</w:t>
      </w:r>
      <w:r>
        <w:rPr>
          <w:rFonts w:eastAsia="Times New Roman"/>
          <w:color w:val="000000"/>
          <w:szCs w:val="24"/>
          <w:shd w:val="clear" w:color="auto" w:fill="FFFFFF"/>
        </w:rPr>
        <w:t xml:space="preserve"> Βουλευτ</w:t>
      </w:r>
      <w:r>
        <w:rPr>
          <w:rFonts w:eastAsia="Times New Roman"/>
          <w:color w:val="000000"/>
          <w:szCs w:val="24"/>
          <w:shd w:val="clear" w:color="auto" w:fill="FFFFFF"/>
        </w:rPr>
        <w:t>ή</w:t>
      </w:r>
      <w:r>
        <w:rPr>
          <w:rFonts w:eastAsia="Times New Roman"/>
          <w:color w:val="000000"/>
          <w:szCs w:val="24"/>
          <w:shd w:val="clear" w:color="auto" w:fill="FFFFFF"/>
        </w:rPr>
        <w:t>.</w:t>
      </w:r>
    </w:p>
    <w:p w14:paraId="19B723B0" w14:textId="77777777" w:rsidR="00D23C6B" w:rsidRDefault="00A26AD1">
      <w:pPr>
        <w:spacing w:after="0" w:line="600" w:lineRule="auto"/>
        <w:ind w:firstLine="720"/>
        <w:jc w:val="both"/>
        <w:rPr>
          <w:rFonts w:eastAsia="Times New Roman"/>
          <w:color w:val="000000"/>
          <w:szCs w:val="24"/>
        </w:rPr>
      </w:pPr>
      <w:r w:rsidRPr="00147AE6">
        <w:rPr>
          <w:rFonts w:eastAsia="Times New Roman"/>
          <w:color w:val="000000"/>
          <w:szCs w:val="24"/>
        </w:rPr>
        <w:t xml:space="preserve">Η </w:t>
      </w:r>
      <w:r>
        <w:rPr>
          <w:rFonts w:eastAsia="Times New Roman"/>
          <w:color w:val="000000"/>
          <w:szCs w:val="24"/>
        </w:rPr>
        <w:t>έβδομη με αριθμό 306/28-1-2019 επίκαιρη ε</w:t>
      </w:r>
      <w:r w:rsidRPr="00147AE6">
        <w:rPr>
          <w:rFonts w:eastAsia="Times New Roman"/>
          <w:color w:val="000000"/>
          <w:szCs w:val="24"/>
        </w:rPr>
        <w:t>ρώτηση</w:t>
      </w:r>
      <w:r>
        <w:rPr>
          <w:rFonts w:eastAsia="Times New Roman"/>
          <w:color w:val="000000"/>
          <w:szCs w:val="24"/>
        </w:rPr>
        <w:t xml:space="preserve"> δεύτερου κύκλου</w:t>
      </w:r>
      <w:r w:rsidRPr="00147AE6">
        <w:rPr>
          <w:rFonts w:eastAsia="Times New Roman"/>
          <w:color w:val="000000"/>
          <w:szCs w:val="24"/>
        </w:rPr>
        <w:t xml:space="preserve"> της Βουλευτού Καστο</w:t>
      </w:r>
      <w:r>
        <w:rPr>
          <w:rFonts w:eastAsia="Times New Roman"/>
          <w:color w:val="000000"/>
          <w:szCs w:val="24"/>
        </w:rPr>
        <w:t xml:space="preserve">ριάς της Νέας Δημοκρατίας κ. </w:t>
      </w:r>
      <w:r w:rsidRPr="00710996">
        <w:rPr>
          <w:rFonts w:eastAsia="Times New Roman"/>
          <w:bCs/>
          <w:color w:val="000000"/>
          <w:szCs w:val="24"/>
        </w:rPr>
        <w:t>Μαρίας Αντωνίου</w:t>
      </w:r>
      <w:r>
        <w:rPr>
          <w:rFonts w:eastAsia="Times New Roman"/>
          <w:bCs/>
          <w:color w:val="000000"/>
          <w:szCs w:val="24"/>
        </w:rPr>
        <w:t xml:space="preserve"> </w:t>
      </w:r>
      <w:r w:rsidRPr="00147AE6">
        <w:rPr>
          <w:rFonts w:eastAsia="Times New Roman"/>
          <w:color w:val="000000"/>
          <w:szCs w:val="24"/>
        </w:rPr>
        <w:t>προς τον Υπουργό</w:t>
      </w:r>
      <w:r>
        <w:rPr>
          <w:rFonts w:eastAsia="Times New Roman"/>
          <w:b/>
          <w:bCs/>
          <w:color w:val="000000"/>
          <w:szCs w:val="24"/>
        </w:rPr>
        <w:t xml:space="preserve"> </w:t>
      </w:r>
      <w:r w:rsidRPr="00710996">
        <w:rPr>
          <w:rFonts w:eastAsia="Times New Roman"/>
          <w:bCs/>
          <w:color w:val="000000"/>
          <w:szCs w:val="24"/>
        </w:rPr>
        <w:t xml:space="preserve">Παιδείας, Έρευνας και </w:t>
      </w:r>
      <w:r w:rsidRPr="00710996">
        <w:rPr>
          <w:rFonts w:eastAsia="Times New Roman"/>
          <w:bCs/>
          <w:color w:val="000000"/>
          <w:szCs w:val="24"/>
        </w:rPr>
        <w:t>Θρησκευμάτων,</w:t>
      </w:r>
      <w:r>
        <w:rPr>
          <w:rFonts w:eastAsia="Times New Roman"/>
          <w:b/>
          <w:color w:val="000000"/>
          <w:szCs w:val="24"/>
        </w:rPr>
        <w:t xml:space="preserve"> </w:t>
      </w:r>
      <w:r w:rsidRPr="00147AE6">
        <w:rPr>
          <w:rFonts w:eastAsia="Times New Roman"/>
          <w:color w:val="000000"/>
          <w:szCs w:val="24"/>
        </w:rPr>
        <w:t>με θέμα: «Εξέταση ενστάσεων</w:t>
      </w:r>
      <w:r>
        <w:rPr>
          <w:rFonts w:eastAsia="Times New Roman"/>
          <w:color w:val="000000"/>
          <w:szCs w:val="24"/>
        </w:rPr>
        <w:t xml:space="preserve"> μεταγραφών φοιτητών», δεν θα συζητηθεί λόγω κωλύματος της Βουλευτού.</w:t>
      </w:r>
    </w:p>
    <w:p w14:paraId="19B723B1" w14:textId="77777777" w:rsidR="00D23C6B" w:rsidRDefault="00A26AD1">
      <w:pPr>
        <w:spacing w:line="600" w:lineRule="auto"/>
        <w:ind w:firstLine="720"/>
        <w:jc w:val="both"/>
        <w:rPr>
          <w:rFonts w:eastAsia="Times New Roman"/>
          <w:color w:val="212121"/>
          <w:szCs w:val="24"/>
        </w:rPr>
      </w:pPr>
      <w:r w:rsidRPr="00710996">
        <w:rPr>
          <w:rFonts w:eastAsia="Times New Roman"/>
          <w:b/>
          <w:color w:val="212121"/>
          <w:szCs w:val="24"/>
        </w:rPr>
        <w:lastRenderedPageBreak/>
        <w:t xml:space="preserve">ΒΑΣΙΛΕΙΟΣ ΚΕΓΚΕΡΟΓΛΟΥ: </w:t>
      </w:r>
      <w:r>
        <w:rPr>
          <w:rFonts w:eastAsia="Times New Roman"/>
          <w:color w:val="212121"/>
          <w:szCs w:val="24"/>
        </w:rPr>
        <w:t>Κύριε Πρόεδρε, θα ήθελα τον λόγο.</w:t>
      </w:r>
    </w:p>
    <w:p w14:paraId="19B723B2" w14:textId="77777777" w:rsidR="00D23C6B" w:rsidRDefault="00A26AD1">
      <w:pPr>
        <w:spacing w:line="600" w:lineRule="auto"/>
        <w:ind w:firstLine="720"/>
        <w:jc w:val="both"/>
        <w:rPr>
          <w:rFonts w:eastAsia="Times New Roman"/>
          <w:color w:val="212121"/>
          <w:szCs w:val="24"/>
        </w:rPr>
      </w:pPr>
      <w:r w:rsidRPr="00710996">
        <w:rPr>
          <w:rFonts w:eastAsia="Times New Roman"/>
          <w:b/>
          <w:color w:val="212121"/>
          <w:szCs w:val="24"/>
        </w:rPr>
        <w:t>ΠΡΟΕΔΡΕΥΩΝ (Μάριος Γεωργιάδης):</w:t>
      </w:r>
      <w:r>
        <w:rPr>
          <w:rFonts w:eastAsia="Times New Roman"/>
          <w:color w:val="212121"/>
          <w:szCs w:val="24"/>
        </w:rPr>
        <w:t xml:space="preserve"> Κύριε </w:t>
      </w:r>
      <w:proofErr w:type="spellStart"/>
      <w:r>
        <w:rPr>
          <w:rFonts w:eastAsia="Times New Roman"/>
          <w:color w:val="212121"/>
          <w:szCs w:val="24"/>
        </w:rPr>
        <w:t>Κεγκέρογλου</w:t>
      </w:r>
      <w:proofErr w:type="spellEnd"/>
      <w:r>
        <w:rPr>
          <w:rFonts w:eastAsia="Times New Roman"/>
          <w:color w:val="212121"/>
          <w:szCs w:val="24"/>
        </w:rPr>
        <w:t>, γνωρίζω το θέμα και σας δίνω δύο λεπτ</w:t>
      </w:r>
      <w:r>
        <w:rPr>
          <w:rFonts w:eastAsia="Times New Roman"/>
          <w:color w:val="212121"/>
          <w:szCs w:val="24"/>
        </w:rPr>
        <w:t>ά για να το αναπτύξετε.</w:t>
      </w:r>
    </w:p>
    <w:p w14:paraId="19B723B3" w14:textId="77777777" w:rsidR="00D23C6B" w:rsidRDefault="00A26AD1">
      <w:pPr>
        <w:spacing w:line="600" w:lineRule="auto"/>
        <w:ind w:firstLine="720"/>
        <w:jc w:val="both"/>
        <w:rPr>
          <w:rFonts w:eastAsia="Times New Roman"/>
          <w:color w:val="212121"/>
          <w:szCs w:val="24"/>
        </w:rPr>
      </w:pPr>
      <w:r>
        <w:rPr>
          <w:rFonts w:eastAsia="Times New Roman"/>
          <w:b/>
          <w:color w:val="212121"/>
          <w:szCs w:val="24"/>
        </w:rPr>
        <w:t xml:space="preserve">ΒΑΣΙΛΕΙΟΣ ΚΕΓΚΕΡΟΓΛΟΥ: </w:t>
      </w:r>
      <w:r>
        <w:rPr>
          <w:rFonts w:eastAsia="Times New Roman"/>
          <w:color w:val="212121"/>
          <w:szCs w:val="24"/>
        </w:rPr>
        <w:t xml:space="preserve">Κύριε Πρόεδρε, το θέμα της εξαίρεσης της Κρήτης από το μεταφορικό ισοδύναμο και με τον σχετικό νόμο πράγματι είναι αρμοδιότητα του Υπουργείου Ναυτιλίας. Ο Υπουργός Ναυτιλίας στις ερωτήσεις μου συνεχώς δηλώνει </w:t>
      </w:r>
      <w:r>
        <w:rPr>
          <w:rFonts w:eastAsia="Times New Roman"/>
          <w:color w:val="212121"/>
          <w:szCs w:val="24"/>
        </w:rPr>
        <w:t>κώλυμα και βεβαίως ο Υφυπουργός ότι δήθεν έχει απαντήσει. Δεν προσέρχεται στη Βουλή.</w:t>
      </w:r>
    </w:p>
    <w:p w14:paraId="19B723B4"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Έτσι, προσέφυγα με ερώτηση προς τον Πρωθυπουργό. Απευθύνομαι, λοιπόν, στον Πρωθυπουργό με την 4556 ερώτησή μου για να ελέγξει τον Υπουργό Ναυτιλίας για τους λόγους για του</w:t>
      </w:r>
      <w:r>
        <w:rPr>
          <w:rFonts w:eastAsia="Times New Roman"/>
          <w:color w:val="212121"/>
          <w:szCs w:val="24"/>
        </w:rPr>
        <w:t xml:space="preserve">ς οποίους εξαίρεσε την Κρήτη από το πρόγραμμα του μεταφορικού ισοδύναμου. Δεν απάντησε ο Πρωθυπουργός εντός της προθεσμίας και σύμφωνα με έγγραφο που έχω από τον Κοινοβουλευτικό Έλεγχο, από την αρμόδια Διεύθυνση της Βουλής, </w:t>
      </w:r>
      <w:r>
        <w:rPr>
          <w:rFonts w:eastAsia="Times New Roman"/>
          <w:color w:val="212121"/>
          <w:szCs w:val="24"/>
        </w:rPr>
        <w:lastRenderedPageBreak/>
        <w:t>αρμόδιος να απαντήσει για λογαρι</w:t>
      </w:r>
      <w:r>
        <w:rPr>
          <w:rFonts w:eastAsia="Times New Roman"/>
          <w:color w:val="212121"/>
          <w:szCs w:val="24"/>
        </w:rPr>
        <w:t xml:space="preserve">ασμό του Πρωθυπουργού είναι ο Υπουργός Επικρατείας και </w:t>
      </w:r>
      <w:r>
        <w:rPr>
          <w:rFonts w:eastAsia="Times New Roman"/>
          <w:color w:val="212121"/>
          <w:szCs w:val="24"/>
        </w:rPr>
        <w:t>Κ</w:t>
      </w:r>
      <w:r>
        <w:rPr>
          <w:rFonts w:eastAsia="Times New Roman"/>
          <w:color w:val="212121"/>
          <w:szCs w:val="24"/>
        </w:rPr>
        <w:t xml:space="preserve">υβερνητικός </w:t>
      </w:r>
      <w:r>
        <w:rPr>
          <w:rFonts w:eastAsia="Times New Roman"/>
          <w:color w:val="212121"/>
          <w:szCs w:val="24"/>
        </w:rPr>
        <w:t>Ε</w:t>
      </w:r>
      <w:r>
        <w:rPr>
          <w:rFonts w:eastAsia="Times New Roman"/>
          <w:color w:val="212121"/>
          <w:szCs w:val="24"/>
        </w:rPr>
        <w:t>κπρόσωπος.</w:t>
      </w:r>
    </w:p>
    <w:p w14:paraId="19B723B5"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 xml:space="preserve">Θα καταθέσω, λοιπόν, στα Πρακτικά την ερώτηση προς τον Πρωθυπουργό και το έγγραφο της Διεύθυνσης Κοινοβουλευτικού Ελέγχου της Βουλής που λέει ότι αρμόδιος είναι ο κύριος </w:t>
      </w:r>
      <w:r>
        <w:rPr>
          <w:rFonts w:eastAsia="Times New Roman"/>
          <w:color w:val="212121"/>
          <w:szCs w:val="24"/>
        </w:rPr>
        <w:t xml:space="preserve">Υπουργός Επικρατείας και Κυβερνητικός Εκπρόσωπος, όπως επίσης και τις αρμοδιότητες από το ΦΕΚ του κ. </w:t>
      </w:r>
      <w:proofErr w:type="spellStart"/>
      <w:r>
        <w:rPr>
          <w:rFonts w:eastAsia="Times New Roman"/>
          <w:color w:val="212121"/>
          <w:szCs w:val="24"/>
        </w:rPr>
        <w:t>Τζανακόπουλου</w:t>
      </w:r>
      <w:proofErr w:type="spellEnd"/>
      <w:r>
        <w:rPr>
          <w:rFonts w:eastAsia="Times New Roman"/>
          <w:color w:val="212121"/>
          <w:szCs w:val="24"/>
        </w:rPr>
        <w:t>.</w:t>
      </w:r>
    </w:p>
    <w:p w14:paraId="19B723B6"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Έτσι, λοιπόν, δεν με ενδιαφέρει ποιος είναι αρμόδιος. Να βρεθεί αρμόδιος. Δεν θα κρύβεται η Κυβέρνηση. Δεν θα κρύβονται οι Υπουργοί. Η Κρήτη</w:t>
      </w:r>
      <w:r>
        <w:rPr>
          <w:rFonts w:eastAsia="Times New Roman"/>
          <w:color w:val="212121"/>
          <w:szCs w:val="24"/>
        </w:rPr>
        <w:t xml:space="preserve"> πρέπει να μπει στο μεταφορικό ισοδύναμο και αυτά εδώ δείχνουν ότι υπάρχουν </w:t>
      </w:r>
      <w:proofErr w:type="spellStart"/>
      <w:r>
        <w:rPr>
          <w:rFonts w:eastAsia="Times New Roman"/>
          <w:color w:val="212121"/>
          <w:szCs w:val="24"/>
        </w:rPr>
        <w:t>τύποις</w:t>
      </w:r>
      <w:proofErr w:type="spellEnd"/>
      <w:r>
        <w:rPr>
          <w:rFonts w:eastAsia="Times New Roman"/>
          <w:color w:val="212121"/>
          <w:szCs w:val="24"/>
        </w:rPr>
        <w:t xml:space="preserve"> υπεύθυνοι και αρμόδιοι, αλλά κρύβονται. Να έρθουν εδώ να μας εξηγήσουν τους λόγους.</w:t>
      </w:r>
    </w:p>
    <w:p w14:paraId="19B723B7"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Θα τα καταθέσω στα Πρακτικά, κύριε πρόεδρε. Ευχαριστώ που μου δώσατε τον λόγο.</w:t>
      </w:r>
    </w:p>
    <w:p w14:paraId="19B723B8" w14:textId="77777777" w:rsidR="00D23C6B" w:rsidRDefault="00A26AD1">
      <w:pPr>
        <w:spacing w:line="600" w:lineRule="auto"/>
        <w:ind w:firstLine="720"/>
        <w:jc w:val="both"/>
        <w:rPr>
          <w:rFonts w:eastAsia="Times New Roman"/>
          <w:color w:val="212121"/>
          <w:szCs w:val="24"/>
        </w:rPr>
      </w:pPr>
      <w:r>
        <w:rPr>
          <w:rFonts w:eastAsia="Times New Roman" w:cs="Times New Roman"/>
          <w:szCs w:val="24"/>
        </w:rPr>
        <w:lastRenderedPageBreak/>
        <w:t>(Στο σημεί</w:t>
      </w:r>
      <w:r>
        <w:rPr>
          <w:rFonts w:eastAsia="Times New Roman" w:cs="Times New Roman"/>
          <w:szCs w:val="24"/>
        </w:rPr>
        <w:t xml:space="preserve">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9B723B9" w14:textId="77777777" w:rsidR="00D23C6B" w:rsidRDefault="00A26AD1">
      <w:pPr>
        <w:spacing w:line="600" w:lineRule="auto"/>
        <w:ind w:firstLine="720"/>
        <w:jc w:val="both"/>
        <w:rPr>
          <w:rFonts w:eastAsia="Times New Roman"/>
          <w:color w:val="212121"/>
          <w:szCs w:val="24"/>
        </w:rPr>
      </w:pPr>
      <w:r w:rsidRPr="00200BDF">
        <w:rPr>
          <w:rFonts w:eastAsia="Times New Roman"/>
          <w:b/>
          <w:color w:val="212121"/>
          <w:szCs w:val="24"/>
        </w:rPr>
        <w:t>ΠΡΟΕΔΡΕΥΩΝ (Μάριος Γεωργιάδης):</w:t>
      </w:r>
      <w:r>
        <w:rPr>
          <w:rFonts w:eastAsia="Times New Roman"/>
          <w:color w:val="212121"/>
          <w:szCs w:val="24"/>
        </w:rPr>
        <w:t xml:space="preserve"> Κύριε συνάδελφε, </w:t>
      </w:r>
      <w:r>
        <w:rPr>
          <w:rFonts w:eastAsia="Times New Roman"/>
          <w:color w:val="212121"/>
          <w:szCs w:val="24"/>
        </w:rPr>
        <w:t>έχει καταγραφεί. Απλά θα ήθελα να σας πω ότι έχει απαντηθεί ήδη μία ερώτηση αντίστοιχη από τον κ. Σαντορινιό. Από εκεί και πέρα σαφέστατα είναι δικαίωμά σας να το καταθέσετε ξανά, εφόσον θεωρείται ότι είναι επίκαιρο θέμα και να απαντήσει ο αρμόδιος Υπουργό</w:t>
      </w:r>
      <w:r>
        <w:rPr>
          <w:rFonts w:eastAsia="Times New Roman"/>
          <w:color w:val="212121"/>
          <w:szCs w:val="24"/>
        </w:rPr>
        <w:t>ς.</w:t>
      </w:r>
    </w:p>
    <w:p w14:paraId="19B723BA" w14:textId="77777777" w:rsidR="00D23C6B" w:rsidRDefault="00A26AD1">
      <w:pPr>
        <w:spacing w:after="0" w:line="600" w:lineRule="auto"/>
        <w:ind w:firstLine="720"/>
        <w:jc w:val="both"/>
        <w:rPr>
          <w:rFonts w:ascii="Times New Roman" w:eastAsia="Times New Roman" w:hAnsi="Times New Roman"/>
          <w:color w:val="212121"/>
          <w:szCs w:val="24"/>
        </w:rPr>
      </w:pPr>
      <w:r>
        <w:rPr>
          <w:rFonts w:eastAsia="Times New Roman"/>
          <w:color w:val="212121"/>
          <w:szCs w:val="24"/>
        </w:rPr>
        <w:t xml:space="preserve">Συνεχίζουμε με την </w:t>
      </w:r>
      <w:r>
        <w:rPr>
          <w:rFonts w:eastAsia="Times New Roman"/>
          <w:color w:val="000000"/>
          <w:szCs w:val="24"/>
        </w:rPr>
        <w:t>όγδοη με αριθμό 285/21-1-2019 επίκαιρη ε</w:t>
      </w:r>
      <w:r w:rsidRPr="00200BDF">
        <w:rPr>
          <w:rFonts w:eastAsia="Times New Roman"/>
          <w:color w:val="000000"/>
          <w:szCs w:val="24"/>
        </w:rPr>
        <w:t>ρώτηση δεύτερου κύκλου του Βουλευτή Έβρου της Νέας Δημοκρατίας κ.</w:t>
      </w:r>
      <w:r>
        <w:rPr>
          <w:rFonts w:eastAsia="Times New Roman"/>
          <w:color w:val="000000"/>
          <w:szCs w:val="24"/>
        </w:rPr>
        <w:t xml:space="preserve"> Α</w:t>
      </w:r>
      <w:r w:rsidRPr="00200BDF">
        <w:rPr>
          <w:rFonts w:eastAsia="Times New Roman"/>
          <w:bCs/>
          <w:color w:val="000000"/>
          <w:szCs w:val="24"/>
        </w:rPr>
        <w:t>ναστασίου</w:t>
      </w:r>
      <w:r w:rsidRPr="00200BDF">
        <w:rPr>
          <w:rFonts w:eastAsia="Times New Roman"/>
          <w:b/>
          <w:bCs/>
          <w:color w:val="000000"/>
          <w:szCs w:val="24"/>
        </w:rPr>
        <w:t xml:space="preserve"> </w:t>
      </w:r>
      <w:proofErr w:type="spellStart"/>
      <w:r w:rsidRPr="00200BDF">
        <w:rPr>
          <w:rFonts w:eastAsia="Times New Roman"/>
          <w:bCs/>
          <w:color w:val="000000"/>
          <w:szCs w:val="24"/>
        </w:rPr>
        <w:t>Δημοσχάκη</w:t>
      </w:r>
      <w:proofErr w:type="spellEnd"/>
      <w:r>
        <w:rPr>
          <w:rFonts w:eastAsia="Times New Roman"/>
          <w:bCs/>
          <w:color w:val="000000"/>
          <w:szCs w:val="24"/>
        </w:rPr>
        <w:t xml:space="preserve"> </w:t>
      </w:r>
      <w:r w:rsidRPr="00200BDF">
        <w:rPr>
          <w:rFonts w:eastAsia="Times New Roman"/>
          <w:color w:val="000000"/>
          <w:szCs w:val="24"/>
        </w:rPr>
        <w:t>προς τον Υπουργό</w:t>
      </w:r>
      <w:r>
        <w:rPr>
          <w:rFonts w:eastAsia="Times New Roman"/>
          <w:color w:val="000000"/>
          <w:szCs w:val="24"/>
        </w:rPr>
        <w:t xml:space="preserve"> </w:t>
      </w:r>
      <w:r w:rsidRPr="00200BDF">
        <w:rPr>
          <w:rFonts w:eastAsia="Times New Roman"/>
          <w:bCs/>
          <w:color w:val="000000"/>
          <w:szCs w:val="24"/>
        </w:rPr>
        <w:t>Παιδείας, Έρευνας και Θρησκευμάτων,</w:t>
      </w:r>
      <w:r>
        <w:rPr>
          <w:rFonts w:eastAsia="Times New Roman"/>
          <w:color w:val="000000"/>
          <w:szCs w:val="24"/>
        </w:rPr>
        <w:t xml:space="preserve"> </w:t>
      </w:r>
      <w:r w:rsidRPr="00200BDF">
        <w:rPr>
          <w:rFonts w:eastAsia="Times New Roman"/>
          <w:color w:val="000000"/>
          <w:szCs w:val="24"/>
        </w:rPr>
        <w:t>με θέμα: «Μεταφορά θέσης μέλους ΔΕΠ από την Ιατρική Σχ</w:t>
      </w:r>
      <w:r w:rsidRPr="00200BDF">
        <w:rPr>
          <w:rFonts w:eastAsia="Times New Roman"/>
          <w:color w:val="000000"/>
          <w:szCs w:val="24"/>
        </w:rPr>
        <w:t>ολή του Δημοκριτείου Πανεπιστημίου Θράκης στο νεοσύστατο Πανεπιστήμιο Δυτικής Αττικής».</w:t>
      </w:r>
      <w:r w:rsidRPr="005D055E">
        <w:rPr>
          <w:rFonts w:eastAsia="Times New Roman"/>
          <w:color w:val="000000"/>
          <w:szCs w:val="24"/>
        </w:rPr>
        <w:t xml:space="preserve"> </w:t>
      </w:r>
      <w:r>
        <w:rPr>
          <w:rFonts w:eastAsia="Times New Roman"/>
          <w:color w:val="000000"/>
          <w:szCs w:val="24"/>
        </w:rPr>
        <w:t xml:space="preserve">Αλλά και </w:t>
      </w:r>
      <w:r>
        <w:rPr>
          <w:rFonts w:eastAsia="Times New Roman"/>
          <w:color w:val="000000"/>
          <w:szCs w:val="24"/>
        </w:rPr>
        <w:t xml:space="preserve">με τη </w:t>
      </w:r>
      <w:r w:rsidRPr="00200BDF">
        <w:rPr>
          <w:rFonts w:eastAsia="Times New Roman"/>
          <w:color w:val="000000"/>
          <w:szCs w:val="24"/>
        </w:rPr>
        <w:t>δεύ</w:t>
      </w:r>
      <w:r>
        <w:rPr>
          <w:rFonts w:eastAsia="Times New Roman"/>
          <w:color w:val="000000"/>
          <w:szCs w:val="24"/>
        </w:rPr>
        <w:t>τερη με αριθμό 2854/29-10-2018 ε</w:t>
      </w:r>
      <w:r w:rsidRPr="00200BDF">
        <w:rPr>
          <w:rFonts w:eastAsia="Times New Roman"/>
          <w:color w:val="000000"/>
          <w:szCs w:val="24"/>
        </w:rPr>
        <w:t xml:space="preserve">ρώτηση του κύκλου των </w:t>
      </w:r>
      <w:r>
        <w:rPr>
          <w:rFonts w:eastAsia="Times New Roman"/>
          <w:color w:val="000000"/>
          <w:szCs w:val="24"/>
        </w:rPr>
        <w:t>α</w:t>
      </w:r>
      <w:r w:rsidRPr="00200BDF">
        <w:rPr>
          <w:rFonts w:eastAsia="Times New Roman"/>
          <w:color w:val="000000"/>
          <w:szCs w:val="24"/>
        </w:rPr>
        <w:t xml:space="preserve">ναφορών </w:t>
      </w:r>
      <w:r>
        <w:rPr>
          <w:rFonts w:eastAsia="Times New Roman"/>
          <w:color w:val="000000"/>
          <w:szCs w:val="24"/>
        </w:rPr>
        <w:t>και</w:t>
      </w:r>
      <w:r w:rsidRPr="00200BDF">
        <w:rPr>
          <w:rFonts w:eastAsia="Times New Roman"/>
          <w:color w:val="000000"/>
          <w:szCs w:val="24"/>
        </w:rPr>
        <w:t xml:space="preserve"> </w:t>
      </w:r>
      <w:r>
        <w:rPr>
          <w:rFonts w:eastAsia="Times New Roman"/>
          <w:color w:val="000000"/>
          <w:szCs w:val="24"/>
        </w:rPr>
        <w:t>ε</w:t>
      </w:r>
      <w:r w:rsidRPr="00200BDF">
        <w:rPr>
          <w:rFonts w:eastAsia="Times New Roman"/>
          <w:color w:val="000000"/>
          <w:szCs w:val="24"/>
        </w:rPr>
        <w:t>ρωτήσεων του Βουλευτή Δράμας της Νέας Δημοκρατίας κ.</w:t>
      </w:r>
      <w:r>
        <w:rPr>
          <w:rFonts w:eastAsia="Times New Roman"/>
          <w:color w:val="000000"/>
          <w:szCs w:val="24"/>
        </w:rPr>
        <w:t xml:space="preserve"> </w:t>
      </w:r>
      <w:r w:rsidRPr="00200BDF">
        <w:rPr>
          <w:rFonts w:eastAsia="Times New Roman"/>
          <w:bCs/>
          <w:color w:val="000000"/>
          <w:szCs w:val="24"/>
        </w:rPr>
        <w:t>Δημητρίου</w:t>
      </w:r>
      <w:r w:rsidRPr="00200BDF">
        <w:rPr>
          <w:rFonts w:eastAsia="Times New Roman"/>
          <w:b/>
          <w:bCs/>
          <w:color w:val="000000"/>
          <w:szCs w:val="24"/>
        </w:rPr>
        <w:t xml:space="preserve"> </w:t>
      </w:r>
      <w:r w:rsidRPr="00200BDF">
        <w:rPr>
          <w:rFonts w:eastAsia="Times New Roman"/>
          <w:bCs/>
          <w:color w:val="000000"/>
          <w:szCs w:val="24"/>
        </w:rPr>
        <w:t>Κυριαζίδη</w:t>
      </w:r>
      <w:r>
        <w:rPr>
          <w:rFonts w:eastAsia="Times New Roman"/>
          <w:bCs/>
          <w:color w:val="000000"/>
          <w:szCs w:val="24"/>
        </w:rPr>
        <w:t xml:space="preserve"> </w:t>
      </w:r>
      <w:r w:rsidRPr="00200BDF">
        <w:rPr>
          <w:rFonts w:eastAsia="Times New Roman"/>
          <w:color w:val="000000"/>
          <w:szCs w:val="24"/>
        </w:rPr>
        <w:t xml:space="preserve">προς τον </w:t>
      </w:r>
      <w:r w:rsidRPr="00200BDF">
        <w:rPr>
          <w:rFonts w:eastAsia="Times New Roman"/>
          <w:color w:val="000000"/>
          <w:szCs w:val="24"/>
        </w:rPr>
        <w:lastRenderedPageBreak/>
        <w:t>Υπουργό</w:t>
      </w:r>
      <w:r>
        <w:rPr>
          <w:rFonts w:eastAsia="Times New Roman"/>
          <w:color w:val="000000"/>
          <w:szCs w:val="24"/>
        </w:rPr>
        <w:t xml:space="preserve"> </w:t>
      </w:r>
      <w:r w:rsidRPr="00200BDF">
        <w:rPr>
          <w:rFonts w:eastAsia="Times New Roman"/>
          <w:bCs/>
          <w:color w:val="000000"/>
          <w:szCs w:val="24"/>
        </w:rPr>
        <w:t>Παιδείας, Έρευνας και Θρησκευμάτων,</w:t>
      </w:r>
      <w:r>
        <w:rPr>
          <w:rFonts w:eastAsia="Times New Roman"/>
          <w:color w:val="000000"/>
          <w:szCs w:val="24"/>
        </w:rPr>
        <w:t xml:space="preserve"> σχετικά «με τη</w:t>
      </w:r>
      <w:r w:rsidRPr="00200BDF">
        <w:rPr>
          <w:rFonts w:eastAsia="Times New Roman"/>
          <w:color w:val="000000"/>
          <w:szCs w:val="24"/>
        </w:rPr>
        <w:t xml:space="preserve"> μεταφορά μιας θέσης μέλους ΔΕΠ από την Ιατρική Σχολή του Δημοκριτείου Πανεπιστημίου Θράκης στο νεοσύστατο Πανεπιστήμιο Δυτικής Αττικής</w:t>
      </w:r>
      <w:r>
        <w:rPr>
          <w:rFonts w:eastAsia="Times New Roman"/>
          <w:color w:val="000000"/>
          <w:szCs w:val="24"/>
        </w:rPr>
        <w:t>».</w:t>
      </w:r>
    </w:p>
    <w:p w14:paraId="19B723BB"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 xml:space="preserve">Οι δύο ερωτήσεις αναφέρονται στο ίδιο θέμα και </w:t>
      </w:r>
      <w:r>
        <w:rPr>
          <w:rFonts w:eastAsia="Times New Roman"/>
          <w:color w:val="212121"/>
          <w:szCs w:val="24"/>
        </w:rPr>
        <w:t xml:space="preserve">θα </w:t>
      </w:r>
      <w:r>
        <w:rPr>
          <w:rFonts w:eastAsia="Times New Roman"/>
          <w:color w:val="212121"/>
          <w:szCs w:val="24"/>
        </w:rPr>
        <w:t>συζητηθούν</w:t>
      </w:r>
      <w:r>
        <w:rPr>
          <w:rFonts w:eastAsia="Times New Roman"/>
          <w:color w:val="212121"/>
          <w:szCs w:val="24"/>
        </w:rPr>
        <w:t xml:space="preserve"> ταυτόχρονα</w:t>
      </w:r>
      <w:r>
        <w:rPr>
          <w:rFonts w:eastAsia="Times New Roman"/>
          <w:color w:val="212121"/>
          <w:szCs w:val="24"/>
        </w:rPr>
        <w:t>,</w:t>
      </w:r>
      <w:r>
        <w:rPr>
          <w:rFonts w:eastAsia="Times New Roman"/>
          <w:color w:val="212121"/>
          <w:szCs w:val="24"/>
        </w:rPr>
        <w:t xml:space="preserve"> χωρίς να επηρεάζονται τα δικαιώματα των ομιλητών ως προς τον χρόνο ομιλίας τους, με εφαρμογή της διάταξης της παραγράφου 4 του άρθρου 131 του Κανονισμού της Βουλής. Το θέμα των επίκαιρων ερωτήσεων και των δύο συναδέλφων είναι η μεταφορά θέσης </w:t>
      </w:r>
      <w:r>
        <w:rPr>
          <w:rFonts w:eastAsia="Times New Roman"/>
          <w:color w:val="212121"/>
          <w:szCs w:val="24"/>
        </w:rPr>
        <w:t xml:space="preserve">μέλους ΔΕΠ από την Ιατρική Σχολή του Δημοκρίτειου Πανεπιστημίου Θράκης στο Πανεπιστήμιο Δυτικής Αττικής και ξεκινάμε με τον κ. </w:t>
      </w:r>
      <w:proofErr w:type="spellStart"/>
      <w:r>
        <w:rPr>
          <w:rFonts w:eastAsia="Times New Roman"/>
          <w:color w:val="212121"/>
          <w:szCs w:val="24"/>
        </w:rPr>
        <w:t>Δημοσχάκη</w:t>
      </w:r>
      <w:proofErr w:type="spellEnd"/>
      <w:r>
        <w:rPr>
          <w:rFonts w:eastAsia="Times New Roman"/>
          <w:color w:val="212121"/>
          <w:szCs w:val="24"/>
        </w:rPr>
        <w:t>.</w:t>
      </w:r>
    </w:p>
    <w:p w14:paraId="19B723BC" w14:textId="77777777" w:rsidR="00D23C6B" w:rsidRDefault="00A26AD1">
      <w:pPr>
        <w:spacing w:line="600" w:lineRule="auto"/>
        <w:ind w:firstLine="720"/>
        <w:jc w:val="both"/>
        <w:rPr>
          <w:rFonts w:eastAsia="Times New Roman"/>
          <w:color w:val="212121"/>
          <w:szCs w:val="24"/>
        </w:rPr>
      </w:pPr>
      <w:r>
        <w:rPr>
          <w:rFonts w:eastAsia="Times New Roman"/>
          <w:color w:val="212121"/>
          <w:szCs w:val="24"/>
        </w:rPr>
        <w:t xml:space="preserve">Κύριε </w:t>
      </w:r>
      <w:proofErr w:type="spellStart"/>
      <w:r>
        <w:rPr>
          <w:rFonts w:eastAsia="Times New Roman"/>
          <w:color w:val="212121"/>
          <w:szCs w:val="24"/>
        </w:rPr>
        <w:t>Δημοσχάκη</w:t>
      </w:r>
      <w:proofErr w:type="spellEnd"/>
      <w:r>
        <w:rPr>
          <w:rFonts w:eastAsia="Times New Roman"/>
          <w:color w:val="212121"/>
          <w:szCs w:val="24"/>
        </w:rPr>
        <w:t xml:space="preserve">, έχετε τον λόγο για δύο λεπτά. </w:t>
      </w:r>
    </w:p>
    <w:p w14:paraId="19B723BD"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19B723B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Επί </w:t>
      </w:r>
      <w:proofErr w:type="spellStart"/>
      <w:r>
        <w:rPr>
          <w:rFonts w:eastAsia="Times New Roman" w:cs="Times New Roman"/>
          <w:szCs w:val="24"/>
        </w:rPr>
        <w:t>τριήμερο</w:t>
      </w:r>
      <w:r>
        <w:rPr>
          <w:rFonts w:eastAsia="Times New Roman" w:cs="Times New Roman"/>
          <w:szCs w:val="24"/>
        </w:rPr>
        <w:t>ν</w:t>
      </w:r>
      <w:proofErr w:type="spellEnd"/>
      <w:r>
        <w:rPr>
          <w:rFonts w:eastAsia="Times New Roman" w:cs="Times New Roman"/>
          <w:szCs w:val="24"/>
        </w:rPr>
        <w:t xml:space="preserve"> η Ολομέλεια της Βουλής των Ελλήνων συζήτησε την επικείμενη </w:t>
      </w:r>
      <w:r>
        <w:rPr>
          <w:rFonts w:eastAsia="Times New Roman" w:cs="Times New Roman"/>
          <w:szCs w:val="24"/>
        </w:rPr>
        <w:t>Α</w:t>
      </w:r>
      <w:r>
        <w:rPr>
          <w:rFonts w:eastAsia="Times New Roman" w:cs="Times New Roman"/>
          <w:szCs w:val="24"/>
        </w:rPr>
        <w:t>ναθεώρηση του Συντάγματός μας. Δυ</w:t>
      </w:r>
      <w:r>
        <w:rPr>
          <w:rFonts w:eastAsia="Times New Roman" w:cs="Times New Roman"/>
          <w:szCs w:val="24"/>
        </w:rPr>
        <w:lastRenderedPageBreak/>
        <w:t>στυχώς, όμως,</w:t>
      </w:r>
      <w:r w:rsidRPr="00A940D1">
        <w:rPr>
          <w:rFonts w:eastAsia="Times New Roman" w:cs="Times New Roman"/>
          <w:szCs w:val="24"/>
        </w:rPr>
        <w:t xml:space="preserve"> είχαμε την έκπληξη να μην </w:t>
      </w:r>
      <w:r>
        <w:rPr>
          <w:rFonts w:eastAsia="Times New Roman" w:cs="Times New Roman"/>
          <w:szCs w:val="24"/>
        </w:rPr>
        <w:t>περάσει, κ</w:t>
      </w:r>
      <w:r w:rsidRPr="00A940D1">
        <w:rPr>
          <w:rFonts w:eastAsia="Times New Roman" w:cs="Times New Roman"/>
          <w:szCs w:val="24"/>
        </w:rPr>
        <w:t>ύριε Υπουργέ</w:t>
      </w:r>
      <w:r>
        <w:rPr>
          <w:rFonts w:eastAsia="Times New Roman" w:cs="Times New Roman"/>
          <w:szCs w:val="24"/>
        </w:rPr>
        <w:t>,</w:t>
      </w:r>
      <w:r w:rsidRPr="00A940D1">
        <w:rPr>
          <w:rFonts w:eastAsia="Times New Roman" w:cs="Times New Roman"/>
          <w:szCs w:val="24"/>
        </w:rPr>
        <w:t xml:space="preserve"> με τ</w:t>
      </w:r>
      <w:r>
        <w:rPr>
          <w:rFonts w:eastAsia="Times New Roman" w:cs="Times New Roman"/>
          <w:szCs w:val="24"/>
        </w:rPr>
        <w:t>ις</w:t>
      </w:r>
      <w:r w:rsidRPr="00A940D1">
        <w:rPr>
          <w:rFonts w:eastAsia="Times New Roman" w:cs="Times New Roman"/>
          <w:szCs w:val="24"/>
        </w:rPr>
        <w:t xml:space="preserve"> ανάλογ</w:t>
      </w:r>
      <w:r>
        <w:rPr>
          <w:rFonts w:eastAsia="Times New Roman" w:cs="Times New Roman"/>
          <w:szCs w:val="24"/>
        </w:rPr>
        <w:t>ε</w:t>
      </w:r>
      <w:r w:rsidRPr="00A940D1">
        <w:rPr>
          <w:rFonts w:eastAsia="Times New Roman" w:cs="Times New Roman"/>
          <w:szCs w:val="24"/>
        </w:rPr>
        <w:t>ς ψήφους που ήταν απαραίτητ</w:t>
      </w:r>
      <w:r>
        <w:rPr>
          <w:rFonts w:eastAsia="Times New Roman" w:cs="Times New Roman"/>
          <w:szCs w:val="24"/>
        </w:rPr>
        <w:t xml:space="preserve">ες </w:t>
      </w:r>
      <w:r w:rsidRPr="00A940D1">
        <w:rPr>
          <w:rFonts w:eastAsia="Times New Roman" w:cs="Times New Roman"/>
          <w:szCs w:val="24"/>
        </w:rPr>
        <w:t>η τροποποίηση και αναθεώρηση του άρθρου 16</w:t>
      </w:r>
      <w:r>
        <w:rPr>
          <w:rFonts w:eastAsia="Times New Roman" w:cs="Times New Roman"/>
          <w:szCs w:val="24"/>
        </w:rPr>
        <w:t>. Ε</w:t>
      </w:r>
      <w:r w:rsidRPr="00A940D1">
        <w:rPr>
          <w:rFonts w:eastAsia="Times New Roman" w:cs="Times New Roman"/>
          <w:szCs w:val="24"/>
        </w:rPr>
        <w:t xml:space="preserve">ίστε ο </w:t>
      </w:r>
      <w:r w:rsidRPr="00A940D1">
        <w:rPr>
          <w:rFonts w:eastAsia="Times New Roman" w:cs="Times New Roman"/>
          <w:szCs w:val="24"/>
        </w:rPr>
        <w:t>καθ</w:t>
      </w:r>
      <w:r>
        <w:rPr>
          <w:rFonts w:eastAsia="Times New Roman" w:cs="Times New Roman"/>
          <w:szCs w:val="24"/>
        </w:rPr>
        <w:t>’</w:t>
      </w:r>
      <w:r w:rsidRPr="00A940D1">
        <w:rPr>
          <w:rFonts w:eastAsia="Times New Roman" w:cs="Times New Roman"/>
          <w:szCs w:val="24"/>
        </w:rPr>
        <w:t xml:space="preserve"> ύλην αρμόδιος </w:t>
      </w:r>
      <w:r>
        <w:rPr>
          <w:rFonts w:eastAsia="Times New Roman" w:cs="Times New Roman"/>
          <w:szCs w:val="24"/>
        </w:rPr>
        <w:t>Υ</w:t>
      </w:r>
      <w:r w:rsidRPr="00A940D1">
        <w:rPr>
          <w:rFonts w:eastAsia="Times New Roman" w:cs="Times New Roman"/>
          <w:szCs w:val="24"/>
        </w:rPr>
        <w:t>πουργός και</w:t>
      </w:r>
      <w:r>
        <w:rPr>
          <w:rFonts w:eastAsia="Times New Roman" w:cs="Times New Roman"/>
          <w:szCs w:val="24"/>
        </w:rPr>
        <w:t>,</w:t>
      </w:r>
      <w:r w:rsidRPr="00A940D1">
        <w:rPr>
          <w:rFonts w:eastAsia="Times New Roman" w:cs="Times New Roman"/>
          <w:szCs w:val="24"/>
        </w:rPr>
        <w:t xml:space="preserve"> δυστυχώς</w:t>
      </w:r>
      <w:r>
        <w:rPr>
          <w:rFonts w:eastAsia="Times New Roman" w:cs="Times New Roman"/>
          <w:szCs w:val="24"/>
        </w:rPr>
        <w:t>,</w:t>
      </w:r>
      <w:r w:rsidRPr="00A940D1">
        <w:rPr>
          <w:rFonts w:eastAsia="Times New Roman" w:cs="Times New Roman"/>
          <w:szCs w:val="24"/>
        </w:rPr>
        <w:t xml:space="preserve"> δεν μπορέσατε να πείσετε και την </w:t>
      </w:r>
      <w:r>
        <w:rPr>
          <w:rFonts w:eastAsia="Times New Roman" w:cs="Times New Roman"/>
          <w:szCs w:val="24"/>
        </w:rPr>
        <w:t>Κ</w:t>
      </w:r>
      <w:r w:rsidRPr="00A940D1">
        <w:rPr>
          <w:rFonts w:eastAsia="Times New Roman" w:cs="Times New Roman"/>
          <w:szCs w:val="24"/>
        </w:rPr>
        <w:t xml:space="preserve">υβέρνησή </w:t>
      </w:r>
      <w:r>
        <w:rPr>
          <w:rFonts w:eastAsia="Times New Roman" w:cs="Times New Roman"/>
          <w:szCs w:val="24"/>
        </w:rPr>
        <w:t xml:space="preserve">σας, αλλά και </w:t>
      </w:r>
      <w:r w:rsidRPr="00A940D1">
        <w:rPr>
          <w:rFonts w:eastAsia="Times New Roman" w:cs="Times New Roman"/>
          <w:szCs w:val="24"/>
        </w:rPr>
        <w:t xml:space="preserve">τους συναδέλφους σας στην </w:t>
      </w:r>
      <w:r>
        <w:rPr>
          <w:rFonts w:eastAsia="Times New Roman" w:cs="Times New Roman"/>
          <w:szCs w:val="24"/>
        </w:rPr>
        <w:t>Κ</w:t>
      </w:r>
      <w:r w:rsidRPr="00A940D1">
        <w:rPr>
          <w:rFonts w:eastAsia="Times New Roman" w:cs="Times New Roman"/>
          <w:szCs w:val="24"/>
        </w:rPr>
        <w:t xml:space="preserve">οινοβουλευτική </w:t>
      </w:r>
      <w:r>
        <w:rPr>
          <w:rFonts w:eastAsia="Times New Roman" w:cs="Times New Roman"/>
          <w:szCs w:val="24"/>
        </w:rPr>
        <w:t>Ο</w:t>
      </w:r>
      <w:r w:rsidRPr="00A940D1">
        <w:rPr>
          <w:rFonts w:eastAsia="Times New Roman" w:cs="Times New Roman"/>
          <w:szCs w:val="24"/>
        </w:rPr>
        <w:t>μάδα</w:t>
      </w:r>
      <w:r>
        <w:rPr>
          <w:rFonts w:eastAsia="Times New Roman" w:cs="Times New Roman"/>
          <w:szCs w:val="24"/>
        </w:rPr>
        <w:t>.</w:t>
      </w:r>
      <w:r w:rsidRPr="00A940D1">
        <w:rPr>
          <w:rFonts w:eastAsia="Times New Roman" w:cs="Times New Roman"/>
          <w:szCs w:val="24"/>
        </w:rPr>
        <w:t xml:space="preserve"> </w:t>
      </w:r>
      <w:r>
        <w:rPr>
          <w:rFonts w:eastAsia="Times New Roman" w:cs="Times New Roman"/>
          <w:szCs w:val="24"/>
        </w:rPr>
        <w:t>Για άλλα δέκα χρόνια η Ελλάδα, δ</w:t>
      </w:r>
      <w:r w:rsidRPr="00A940D1">
        <w:rPr>
          <w:rFonts w:eastAsia="Times New Roman" w:cs="Times New Roman"/>
          <w:szCs w:val="24"/>
        </w:rPr>
        <w:t>υστυχώς</w:t>
      </w:r>
      <w:r>
        <w:rPr>
          <w:rFonts w:eastAsia="Times New Roman" w:cs="Times New Roman"/>
          <w:szCs w:val="24"/>
        </w:rPr>
        <w:t>,</w:t>
      </w:r>
      <w:r w:rsidRPr="00A940D1">
        <w:rPr>
          <w:rFonts w:eastAsia="Times New Roman" w:cs="Times New Roman"/>
          <w:szCs w:val="24"/>
        </w:rPr>
        <w:t xml:space="preserve"> δεν θα τύχει αυτού του μεγάλου προνομίου να έχει ιδιωτικό μη κερδο</w:t>
      </w:r>
      <w:r w:rsidRPr="00A940D1">
        <w:rPr>
          <w:rFonts w:eastAsia="Times New Roman" w:cs="Times New Roman"/>
          <w:szCs w:val="24"/>
        </w:rPr>
        <w:t>σκοπικό πανεπιστήμιο</w:t>
      </w:r>
      <w:r>
        <w:rPr>
          <w:rFonts w:eastAsia="Times New Roman" w:cs="Times New Roman"/>
          <w:szCs w:val="24"/>
        </w:rPr>
        <w:t>. Μ</w:t>
      </w:r>
      <w:r w:rsidRPr="00A940D1">
        <w:rPr>
          <w:rFonts w:eastAsia="Times New Roman" w:cs="Times New Roman"/>
          <w:szCs w:val="24"/>
        </w:rPr>
        <w:t xml:space="preserve">άλιστα δε </w:t>
      </w:r>
      <w:r>
        <w:rPr>
          <w:rFonts w:eastAsia="Times New Roman" w:cs="Times New Roman"/>
          <w:szCs w:val="24"/>
        </w:rPr>
        <w:t>εσείς,</w:t>
      </w:r>
      <w:r w:rsidRPr="00A940D1">
        <w:rPr>
          <w:rFonts w:eastAsia="Times New Roman" w:cs="Times New Roman"/>
          <w:szCs w:val="24"/>
        </w:rPr>
        <w:t xml:space="preserve"> όπως έχω διαβάσει</w:t>
      </w:r>
      <w:r>
        <w:rPr>
          <w:rFonts w:eastAsia="Times New Roman" w:cs="Times New Roman"/>
          <w:szCs w:val="24"/>
        </w:rPr>
        <w:t xml:space="preserve"> στο βιο</w:t>
      </w:r>
      <w:r w:rsidRPr="00A940D1">
        <w:rPr>
          <w:rFonts w:eastAsia="Times New Roman" w:cs="Times New Roman"/>
          <w:szCs w:val="24"/>
        </w:rPr>
        <w:t>γραφικό σας σημείωμα</w:t>
      </w:r>
      <w:r>
        <w:rPr>
          <w:rFonts w:eastAsia="Times New Roman" w:cs="Times New Roman"/>
          <w:szCs w:val="24"/>
        </w:rPr>
        <w:t>,</w:t>
      </w:r>
      <w:r w:rsidRPr="00A940D1">
        <w:rPr>
          <w:rFonts w:eastAsia="Times New Roman" w:cs="Times New Roman"/>
          <w:szCs w:val="24"/>
        </w:rPr>
        <w:t xml:space="preserve"> υπερηφανεύε</w:t>
      </w:r>
      <w:r>
        <w:rPr>
          <w:rFonts w:eastAsia="Times New Roman" w:cs="Times New Roman"/>
          <w:szCs w:val="24"/>
        </w:rPr>
        <w:t xml:space="preserve">στε </w:t>
      </w:r>
      <w:r w:rsidRPr="00A940D1">
        <w:rPr>
          <w:rFonts w:eastAsia="Times New Roman" w:cs="Times New Roman"/>
          <w:szCs w:val="24"/>
        </w:rPr>
        <w:t>ότι διδάξατε σε ιδιωτικά πανεπιστήμια της Αμερικής</w:t>
      </w:r>
      <w:r>
        <w:rPr>
          <w:rFonts w:eastAsia="Times New Roman" w:cs="Times New Roman"/>
          <w:szCs w:val="24"/>
        </w:rPr>
        <w:t xml:space="preserve">: </w:t>
      </w:r>
      <w:proofErr w:type="spellStart"/>
      <w:r>
        <w:rPr>
          <w:rFonts w:eastAsia="Times New Roman" w:cs="Times New Roman"/>
          <w:szCs w:val="24"/>
        </w:rPr>
        <w:t>Κέιμπριτζ</w:t>
      </w:r>
      <w:proofErr w:type="spellEnd"/>
      <w:r>
        <w:rPr>
          <w:rFonts w:eastAsia="Times New Roman" w:cs="Times New Roman"/>
          <w:szCs w:val="24"/>
        </w:rPr>
        <w:t xml:space="preserve">, Χάρβαρντ, </w:t>
      </w:r>
      <w:r>
        <w:rPr>
          <w:rFonts w:eastAsia="Times New Roman" w:cs="Times New Roman"/>
          <w:szCs w:val="24"/>
          <w:lang w:val="en-US"/>
        </w:rPr>
        <w:t>MIT</w:t>
      </w:r>
      <w:r w:rsidRPr="00A940D1">
        <w:rPr>
          <w:rFonts w:eastAsia="Times New Roman" w:cs="Times New Roman"/>
          <w:szCs w:val="24"/>
        </w:rPr>
        <w:t>, Βοστώνη και λοιπά</w:t>
      </w:r>
      <w:r>
        <w:rPr>
          <w:rFonts w:eastAsia="Times New Roman" w:cs="Times New Roman"/>
          <w:szCs w:val="24"/>
        </w:rPr>
        <w:t xml:space="preserve">. </w:t>
      </w:r>
    </w:p>
    <w:p w14:paraId="19B723B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Το</w:t>
      </w:r>
      <w:r w:rsidRPr="00A940D1">
        <w:rPr>
          <w:rFonts w:eastAsia="Times New Roman" w:cs="Times New Roman"/>
          <w:szCs w:val="24"/>
        </w:rPr>
        <w:t xml:space="preserve"> καταθέτω στα </w:t>
      </w:r>
      <w:r>
        <w:rPr>
          <w:rFonts w:eastAsia="Times New Roman" w:cs="Times New Roman"/>
          <w:szCs w:val="24"/>
        </w:rPr>
        <w:t>Π</w:t>
      </w:r>
      <w:r w:rsidRPr="00A940D1">
        <w:rPr>
          <w:rFonts w:eastAsia="Times New Roman" w:cs="Times New Roman"/>
          <w:szCs w:val="24"/>
        </w:rPr>
        <w:t>ρακτικά της Βουλής.</w:t>
      </w:r>
    </w:p>
    <w:p w14:paraId="19B723C0" w14:textId="77777777" w:rsidR="00D23C6B" w:rsidRDefault="00A26AD1">
      <w:pPr>
        <w:spacing w:line="600" w:lineRule="auto"/>
        <w:ind w:firstLine="720"/>
        <w:jc w:val="both"/>
        <w:rPr>
          <w:rFonts w:eastAsia="Times New Roman" w:cs="Times New Roman"/>
          <w:szCs w:val="24"/>
        </w:rPr>
      </w:pPr>
      <w:r w:rsidRPr="00F961B5">
        <w:rPr>
          <w:rFonts w:eastAsia="Times New Roman" w:cs="Times New Roman"/>
        </w:rPr>
        <w:t>(</w:t>
      </w:r>
      <w:r w:rsidRPr="004118C3">
        <w:rPr>
          <w:rFonts w:eastAsia="Times New Roman" w:cs="Times New Roman"/>
        </w:rPr>
        <w:t xml:space="preserve">Στο σημείο αυτό ο </w:t>
      </w:r>
      <w:r w:rsidRPr="004118C3">
        <w:rPr>
          <w:rFonts w:eastAsia="Times New Roman" w:cs="Times New Roman"/>
        </w:rPr>
        <w:t>Βουλευτής κ.</w:t>
      </w:r>
      <w:r>
        <w:rPr>
          <w:rFonts w:eastAsia="Times New Roman" w:cs="Times New Roman"/>
        </w:rPr>
        <w:t xml:space="preserve"> Αναστάσιος (Τάσος) </w:t>
      </w:r>
      <w:proofErr w:type="spellStart"/>
      <w:r>
        <w:rPr>
          <w:rFonts w:eastAsia="Times New Roman" w:cs="Times New Roman"/>
        </w:rPr>
        <w:t>Δημοσχάκης</w:t>
      </w:r>
      <w:proofErr w:type="spellEnd"/>
      <w:r w:rsidRPr="004118C3">
        <w:rPr>
          <w:rFonts w:eastAsia="Times New Roman" w:cs="Times New Roman"/>
        </w:rPr>
        <w:t xml:space="preserve"> καταθέτει για τα Πρακτικά τ</w:t>
      </w:r>
      <w:r>
        <w:rPr>
          <w:rFonts w:eastAsia="Times New Roman" w:cs="Times New Roman"/>
        </w:rPr>
        <w:t>ο προαναφερθέν</w:t>
      </w:r>
      <w:r w:rsidRPr="004118C3">
        <w:rPr>
          <w:rFonts w:eastAsia="Times New Roman" w:cs="Times New Roman"/>
        </w:rPr>
        <w:t xml:space="preserve"> έγγραφ</w:t>
      </w:r>
      <w:r>
        <w:rPr>
          <w:rFonts w:eastAsia="Times New Roman" w:cs="Times New Roman"/>
        </w:rPr>
        <w:t>ο</w:t>
      </w:r>
      <w:r w:rsidRPr="004118C3">
        <w:rPr>
          <w:rFonts w:eastAsia="Times New Roman" w:cs="Times New Roman"/>
        </w:rPr>
        <w:t>, τ</w:t>
      </w:r>
      <w:r>
        <w:rPr>
          <w:rFonts w:eastAsia="Times New Roman" w:cs="Times New Roman"/>
        </w:rPr>
        <w:t>ο</w:t>
      </w:r>
      <w:r w:rsidRPr="004118C3">
        <w:rPr>
          <w:rFonts w:eastAsia="Times New Roman" w:cs="Times New Roman"/>
        </w:rPr>
        <w:t xml:space="preserve"> οποί</w:t>
      </w:r>
      <w:r>
        <w:rPr>
          <w:rFonts w:eastAsia="Times New Roman" w:cs="Times New Roman"/>
        </w:rPr>
        <w:t xml:space="preserve">ο </w:t>
      </w:r>
      <w:r w:rsidRPr="004118C3">
        <w:rPr>
          <w:rFonts w:eastAsia="Times New Roman" w:cs="Times New Roman"/>
        </w:rPr>
        <w:t>βρίσκ</w:t>
      </w:r>
      <w:r>
        <w:rPr>
          <w:rFonts w:eastAsia="Times New Roman" w:cs="Times New Roman"/>
        </w:rPr>
        <w:t>ε</w:t>
      </w:r>
      <w:r w:rsidRPr="004118C3">
        <w:rPr>
          <w:rFonts w:eastAsia="Times New Roman" w:cs="Times New Roman"/>
        </w:rPr>
        <w:t>ται στο αρχείο του Τμήματος Γραμματείας της Διεύθυνσης Στενογραφίας και  Πρακτικών της Βουλής)</w:t>
      </w:r>
    </w:p>
    <w:p w14:paraId="19B723C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w:t>
      </w:r>
      <w:r w:rsidRPr="00A940D1">
        <w:rPr>
          <w:rFonts w:eastAsia="Times New Roman" w:cs="Times New Roman"/>
          <w:szCs w:val="24"/>
        </w:rPr>
        <w:t xml:space="preserve">ύριε </w:t>
      </w:r>
      <w:r>
        <w:rPr>
          <w:rFonts w:eastAsia="Times New Roman" w:cs="Times New Roman"/>
          <w:szCs w:val="24"/>
        </w:rPr>
        <w:t>Π</w:t>
      </w:r>
      <w:r w:rsidRPr="00A940D1">
        <w:rPr>
          <w:rFonts w:eastAsia="Times New Roman" w:cs="Times New Roman"/>
          <w:szCs w:val="24"/>
        </w:rPr>
        <w:t>ρόεδρε</w:t>
      </w:r>
      <w:r>
        <w:rPr>
          <w:rFonts w:eastAsia="Times New Roman" w:cs="Times New Roman"/>
          <w:szCs w:val="24"/>
        </w:rPr>
        <w:t>,</w:t>
      </w:r>
      <w:r w:rsidRPr="00A940D1">
        <w:rPr>
          <w:rFonts w:eastAsia="Times New Roman" w:cs="Times New Roman"/>
          <w:szCs w:val="24"/>
        </w:rPr>
        <w:t xml:space="preserve"> και τώρα </w:t>
      </w:r>
      <w:r>
        <w:rPr>
          <w:rFonts w:eastAsia="Times New Roman" w:cs="Times New Roman"/>
          <w:szCs w:val="24"/>
        </w:rPr>
        <w:t>σ</w:t>
      </w:r>
      <w:r w:rsidRPr="00A940D1">
        <w:rPr>
          <w:rFonts w:eastAsia="Times New Roman" w:cs="Times New Roman"/>
          <w:szCs w:val="24"/>
        </w:rPr>
        <w:t xml:space="preserve">το θέμα </w:t>
      </w:r>
      <w:r>
        <w:rPr>
          <w:rFonts w:eastAsia="Times New Roman" w:cs="Times New Roman"/>
          <w:szCs w:val="24"/>
        </w:rPr>
        <w:t>μας.</w:t>
      </w:r>
    </w:p>
    <w:p w14:paraId="19B723C2"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w:t>
      </w:r>
      <w:r w:rsidRPr="00A940D1">
        <w:rPr>
          <w:rFonts w:eastAsia="Times New Roman" w:cs="Times New Roman"/>
          <w:szCs w:val="24"/>
        </w:rPr>
        <w:t xml:space="preserve">είναι χαρούμενη μέρα </w:t>
      </w:r>
      <w:r>
        <w:rPr>
          <w:rFonts w:eastAsia="Times New Roman" w:cs="Times New Roman"/>
          <w:szCs w:val="24"/>
        </w:rPr>
        <w:t>γ</w:t>
      </w:r>
      <w:r w:rsidRPr="00A940D1">
        <w:rPr>
          <w:rFonts w:eastAsia="Times New Roman" w:cs="Times New Roman"/>
          <w:szCs w:val="24"/>
        </w:rPr>
        <w:t>ια μένα σήμερα</w:t>
      </w:r>
      <w:r>
        <w:rPr>
          <w:rFonts w:eastAsia="Times New Roman" w:cs="Times New Roman"/>
          <w:szCs w:val="24"/>
        </w:rPr>
        <w:t>,</w:t>
      </w:r>
      <w:r w:rsidRPr="00A940D1">
        <w:rPr>
          <w:rFonts w:eastAsia="Times New Roman" w:cs="Times New Roman"/>
          <w:szCs w:val="24"/>
        </w:rPr>
        <w:t xml:space="preserve"> διότι μετά τ</w:t>
      </w:r>
      <w:r>
        <w:rPr>
          <w:rFonts w:eastAsia="Times New Roman" w:cs="Times New Roman"/>
          <w:szCs w:val="24"/>
        </w:rPr>
        <w:t xml:space="preserve">ις </w:t>
      </w:r>
      <w:r w:rsidRPr="00A940D1">
        <w:rPr>
          <w:rFonts w:eastAsia="Times New Roman" w:cs="Times New Roman"/>
          <w:szCs w:val="24"/>
        </w:rPr>
        <w:t>5 Νοεμβρίου 2018</w:t>
      </w:r>
      <w:r>
        <w:rPr>
          <w:rFonts w:eastAsia="Times New Roman" w:cs="Times New Roman"/>
          <w:szCs w:val="24"/>
        </w:rPr>
        <w:t>,</w:t>
      </w:r>
      <w:r w:rsidRPr="00A940D1">
        <w:rPr>
          <w:rFonts w:eastAsia="Times New Roman" w:cs="Times New Roman"/>
          <w:szCs w:val="24"/>
        </w:rPr>
        <w:t xml:space="preserve"> που κατέθεσα την επίκαιρη ερώτηση για το θιγόμενο θέμα</w:t>
      </w:r>
      <w:r>
        <w:rPr>
          <w:rFonts w:eastAsia="Times New Roman" w:cs="Times New Roman"/>
          <w:szCs w:val="24"/>
        </w:rPr>
        <w:t>,</w:t>
      </w:r>
      <w:r w:rsidRPr="00A940D1">
        <w:rPr>
          <w:rFonts w:eastAsia="Times New Roman" w:cs="Times New Roman"/>
          <w:szCs w:val="24"/>
        </w:rPr>
        <w:t xml:space="preserve"> μετά από τρεισήμισι μήνες</w:t>
      </w:r>
      <w:r>
        <w:rPr>
          <w:rFonts w:eastAsia="Times New Roman" w:cs="Times New Roman"/>
          <w:szCs w:val="24"/>
        </w:rPr>
        <w:t>,</w:t>
      </w:r>
      <w:r w:rsidRPr="00A940D1">
        <w:rPr>
          <w:rFonts w:eastAsia="Times New Roman" w:cs="Times New Roman"/>
          <w:szCs w:val="24"/>
        </w:rPr>
        <w:t xml:space="preserve"> ο κύριος </w:t>
      </w:r>
      <w:r>
        <w:rPr>
          <w:rFonts w:eastAsia="Times New Roman" w:cs="Times New Roman"/>
          <w:szCs w:val="24"/>
        </w:rPr>
        <w:t>Υ</w:t>
      </w:r>
      <w:r w:rsidRPr="00A940D1">
        <w:rPr>
          <w:rFonts w:eastAsia="Times New Roman" w:cs="Times New Roman"/>
          <w:szCs w:val="24"/>
        </w:rPr>
        <w:t xml:space="preserve">πουργός </w:t>
      </w:r>
      <w:r>
        <w:rPr>
          <w:rFonts w:eastAsia="Times New Roman" w:cs="Times New Roman"/>
          <w:szCs w:val="24"/>
        </w:rPr>
        <w:t>Π</w:t>
      </w:r>
      <w:r w:rsidRPr="00A940D1">
        <w:rPr>
          <w:rFonts w:eastAsia="Times New Roman" w:cs="Times New Roman"/>
          <w:szCs w:val="24"/>
        </w:rPr>
        <w:t>αιδείας είναι συνεπής</w:t>
      </w:r>
      <w:r>
        <w:rPr>
          <w:rFonts w:eastAsia="Times New Roman" w:cs="Times New Roman"/>
          <w:szCs w:val="24"/>
        </w:rPr>
        <w:t xml:space="preserve"> και</w:t>
      </w:r>
      <w:r w:rsidRPr="00A940D1">
        <w:rPr>
          <w:rFonts w:eastAsia="Times New Roman" w:cs="Times New Roman"/>
          <w:szCs w:val="24"/>
        </w:rPr>
        <w:t xml:space="preserve"> έρχεται να απαντήσει στο</w:t>
      </w:r>
      <w:r>
        <w:rPr>
          <w:rFonts w:eastAsia="Times New Roman" w:cs="Times New Roman"/>
          <w:szCs w:val="24"/>
        </w:rPr>
        <w:t>ν</w:t>
      </w:r>
      <w:r w:rsidRPr="00A940D1">
        <w:rPr>
          <w:rFonts w:eastAsia="Times New Roman" w:cs="Times New Roman"/>
          <w:szCs w:val="24"/>
        </w:rPr>
        <w:t xml:space="preserve"> </w:t>
      </w:r>
      <w:r>
        <w:rPr>
          <w:rFonts w:eastAsia="Times New Roman" w:cs="Times New Roman"/>
          <w:szCs w:val="24"/>
        </w:rPr>
        <w:t>Β</w:t>
      </w:r>
      <w:r w:rsidRPr="00A940D1">
        <w:rPr>
          <w:rFonts w:eastAsia="Times New Roman" w:cs="Times New Roman"/>
          <w:szCs w:val="24"/>
        </w:rPr>
        <w:t>ουλευτή Έβρου</w:t>
      </w:r>
      <w:r>
        <w:rPr>
          <w:rFonts w:eastAsia="Times New Roman" w:cs="Times New Roman"/>
          <w:szCs w:val="24"/>
        </w:rPr>
        <w:t xml:space="preserve"> για την απόφασή </w:t>
      </w:r>
      <w:r>
        <w:rPr>
          <w:rFonts w:eastAsia="Times New Roman" w:cs="Times New Roman"/>
          <w:szCs w:val="24"/>
        </w:rPr>
        <w:t>του να «</w:t>
      </w:r>
      <w:proofErr w:type="spellStart"/>
      <w:r>
        <w:rPr>
          <w:rFonts w:eastAsia="Times New Roman" w:cs="Times New Roman"/>
          <w:szCs w:val="24"/>
        </w:rPr>
        <w:t>καθηγητο</w:t>
      </w:r>
      <w:r w:rsidRPr="00A940D1">
        <w:rPr>
          <w:rFonts w:eastAsia="Times New Roman" w:cs="Times New Roman"/>
          <w:szCs w:val="24"/>
        </w:rPr>
        <w:t>κλέψει</w:t>
      </w:r>
      <w:proofErr w:type="spellEnd"/>
      <w:r>
        <w:rPr>
          <w:rFonts w:eastAsia="Times New Roman" w:cs="Times New Roman"/>
          <w:szCs w:val="24"/>
        </w:rPr>
        <w:t>»</w:t>
      </w:r>
      <w:r w:rsidRPr="00A940D1">
        <w:rPr>
          <w:rFonts w:eastAsia="Times New Roman" w:cs="Times New Roman"/>
          <w:szCs w:val="24"/>
        </w:rPr>
        <w:t xml:space="preserve"> από την </w:t>
      </w:r>
      <w:r>
        <w:rPr>
          <w:rFonts w:eastAsia="Times New Roman" w:cs="Times New Roman"/>
          <w:szCs w:val="24"/>
        </w:rPr>
        <w:t>Ι</w:t>
      </w:r>
      <w:r w:rsidRPr="00A940D1">
        <w:rPr>
          <w:rFonts w:eastAsia="Times New Roman" w:cs="Times New Roman"/>
          <w:szCs w:val="24"/>
        </w:rPr>
        <w:t xml:space="preserve">ατρική της Θράκης μία </w:t>
      </w:r>
      <w:r>
        <w:rPr>
          <w:rFonts w:eastAsia="Times New Roman" w:cs="Times New Roman"/>
          <w:szCs w:val="24"/>
        </w:rPr>
        <w:t xml:space="preserve">θέση ΔΕΠ </w:t>
      </w:r>
      <w:r w:rsidRPr="00A940D1">
        <w:rPr>
          <w:rFonts w:eastAsia="Times New Roman" w:cs="Times New Roman"/>
          <w:szCs w:val="24"/>
        </w:rPr>
        <w:t>με νόμο τον οποίο ψήφισε το 2018</w:t>
      </w:r>
      <w:r>
        <w:rPr>
          <w:rFonts w:eastAsia="Times New Roman" w:cs="Times New Roman"/>
          <w:szCs w:val="24"/>
        </w:rPr>
        <w:t>,</w:t>
      </w:r>
      <w:r w:rsidRPr="00A940D1">
        <w:rPr>
          <w:rFonts w:eastAsia="Times New Roman" w:cs="Times New Roman"/>
          <w:szCs w:val="24"/>
        </w:rPr>
        <w:t xml:space="preserve"> από ένα </w:t>
      </w:r>
      <w:r>
        <w:rPr>
          <w:rFonts w:eastAsia="Times New Roman" w:cs="Times New Roman"/>
          <w:szCs w:val="24"/>
        </w:rPr>
        <w:t>π</w:t>
      </w:r>
      <w:r w:rsidRPr="00A940D1">
        <w:rPr>
          <w:rFonts w:eastAsia="Times New Roman" w:cs="Times New Roman"/>
          <w:szCs w:val="24"/>
        </w:rPr>
        <w:t xml:space="preserve">ανεπιστημιακό </w:t>
      </w:r>
      <w:r>
        <w:rPr>
          <w:rFonts w:eastAsia="Times New Roman" w:cs="Times New Roman"/>
          <w:szCs w:val="24"/>
        </w:rPr>
        <w:t>ν</w:t>
      </w:r>
      <w:r w:rsidRPr="00A940D1">
        <w:rPr>
          <w:rFonts w:eastAsia="Times New Roman" w:cs="Times New Roman"/>
          <w:szCs w:val="24"/>
        </w:rPr>
        <w:t xml:space="preserve">οσοκομείο που έχει ανάγκη </w:t>
      </w:r>
      <w:r>
        <w:rPr>
          <w:rFonts w:eastAsia="Times New Roman" w:cs="Times New Roman"/>
          <w:szCs w:val="24"/>
        </w:rPr>
        <w:t xml:space="preserve">αυτή τη θέση ΔΕΠ </w:t>
      </w:r>
      <w:r w:rsidRPr="00A940D1">
        <w:rPr>
          <w:rFonts w:eastAsia="Times New Roman" w:cs="Times New Roman"/>
          <w:szCs w:val="24"/>
        </w:rPr>
        <w:t>σε ό</w:t>
      </w:r>
      <w:r>
        <w:rPr>
          <w:rFonts w:eastAsia="Times New Roman" w:cs="Times New Roman"/>
          <w:szCs w:val="24"/>
        </w:rPr>
        <w:t>,</w:t>
      </w:r>
      <w:r w:rsidRPr="00A940D1">
        <w:rPr>
          <w:rFonts w:eastAsia="Times New Roman" w:cs="Times New Roman"/>
          <w:szCs w:val="24"/>
        </w:rPr>
        <w:t xml:space="preserve">τι αφορά την </w:t>
      </w:r>
      <w:r>
        <w:rPr>
          <w:rFonts w:eastAsia="Times New Roman" w:cs="Times New Roman"/>
          <w:szCs w:val="24"/>
        </w:rPr>
        <w:t>Π</w:t>
      </w:r>
      <w:r w:rsidRPr="00A940D1">
        <w:rPr>
          <w:rFonts w:eastAsia="Times New Roman" w:cs="Times New Roman"/>
          <w:szCs w:val="24"/>
        </w:rPr>
        <w:t xml:space="preserve">αθολογική </w:t>
      </w:r>
      <w:r>
        <w:rPr>
          <w:rFonts w:eastAsia="Times New Roman" w:cs="Times New Roman"/>
          <w:szCs w:val="24"/>
        </w:rPr>
        <w:t>Α</w:t>
      </w:r>
      <w:r w:rsidRPr="00A940D1">
        <w:rPr>
          <w:rFonts w:eastAsia="Times New Roman" w:cs="Times New Roman"/>
          <w:szCs w:val="24"/>
        </w:rPr>
        <w:t>νατομία</w:t>
      </w:r>
      <w:r>
        <w:rPr>
          <w:rFonts w:eastAsia="Times New Roman" w:cs="Times New Roman"/>
          <w:szCs w:val="24"/>
        </w:rPr>
        <w:t>,</w:t>
      </w:r>
      <w:r w:rsidRPr="00A940D1">
        <w:rPr>
          <w:rFonts w:eastAsia="Times New Roman" w:cs="Times New Roman"/>
          <w:szCs w:val="24"/>
        </w:rPr>
        <w:t xml:space="preserve"> διότι εξασφαλίστηκε η σύσταση της θέσης</w:t>
      </w:r>
      <w:r>
        <w:rPr>
          <w:rFonts w:eastAsia="Times New Roman" w:cs="Times New Roman"/>
          <w:szCs w:val="24"/>
        </w:rPr>
        <w:t>, εξασφαλίστη</w:t>
      </w:r>
      <w:r>
        <w:rPr>
          <w:rFonts w:eastAsia="Times New Roman" w:cs="Times New Roman"/>
          <w:szCs w:val="24"/>
        </w:rPr>
        <w:t>κε</w:t>
      </w:r>
      <w:r w:rsidRPr="00A940D1">
        <w:rPr>
          <w:rFonts w:eastAsia="Times New Roman" w:cs="Times New Roman"/>
          <w:szCs w:val="24"/>
        </w:rPr>
        <w:t xml:space="preserve"> η πίστωση από το Γενικό Λογιστήριο του Κράτους</w:t>
      </w:r>
      <w:r>
        <w:rPr>
          <w:rFonts w:eastAsia="Times New Roman" w:cs="Times New Roman"/>
          <w:szCs w:val="24"/>
        </w:rPr>
        <w:t>,</w:t>
      </w:r>
      <w:r w:rsidRPr="00A940D1">
        <w:rPr>
          <w:rFonts w:eastAsia="Times New Roman" w:cs="Times New Roman"/>
          <w:szCs w:val="24"/>
        </w:rPr>
        <w:t xml:space="preserve"> ώστε να πληρώνετ</w:t>
      </w:r>
      <w:r>
        <w:rPr>
          <w:rFonts w:eastAsia="Times New Roman" w:cs="Times New Roman"/>
          <w:szCs w:val="24"/>
        </w:rPr>
        <w:t>αι</w:t>
      </w:r>
      <w:r w:rsidRPr="00A940D1">
        <w:rPr>
          <w:rFonts w:eastAsia="Times New Roman" w:cs="Times New Roman"/>
          <w:szCs w:val="24"/>
        </w:rPr>
        <w:t xml:space="preserve"> αυτός ο καθηγητής του </w:t>
      </w:r>
      <w:r>
        <w:rPr>
          <w:rFonts w:eastAsia="Times New Roman" w:cs="Times New Roman"/>
          <w:szCs w:val="24"/>
        </w:rPr>
        <w:t>π</w:t>
      </w:r>
      <w:r w:rsidRPr="00A940D1">
        <w:rPr>
          <w:rFonts w:eastAsia="Times New Roman" w:cs="Times New Roman"/>
          <w:szCs w:val="24"/>
        </w:rPr>
        <w:t>ανεπιστημίου</w:t>
      </w:r>
      <w:r>
        <w:rPr>
          <w:rFonts w:eastAsia="Times New Roman" w:cs="Times New Roman"/>
          <w:szCs w:val="24"/>
        </w:rPr>
        <w:t>,</w:t>
      </w:r>
      <w:r w:rsidRPr="00A940D1">
        <w:rPr>
          <w:rFonts w:eastAsia="Times New Roman" w:cs="Times New Roman"/>
          <w:szCs w:val="24"/>
        </w:rPr>
        <w:t xml:space="preserve"> την προκήρυξ</w:t>
      </w:r>
      <w:r>
        <w:rPr>
          <w:rFonts w:eastAsia="Times New Roman" w:cs="Times New Roman"/>
          <w:szCs w:val="24"/>
        </w:rPr>
        <w:t>ε</w:t>
      </w:r>
      <w:r w:rsidRPr="00A940D1">
        <w:rPr>
          <w:rFonts w:eastAsia="Times New Roman" w:cs="Times New Roman"/>
          <w:szCs w:val="24"/>
        </w:rPr>
        <w:t xml:space="preserve"> το </w:t>
      </w:r>
      <w:r>
        <w:rPr>
          <w:rFonts w:eastAsia="Times New Roman" w:cs="Times New Roman"/>
          <w:szCs w:val="24"/>
        </w:rPr>
        <w:t>π</w:t>
      </w:r>
      <w:r w:rsidRPr="00A940D1">
        <w:rPr>
          <w:rFonts w:eastAsia="Times New Roman" w:cs="Times New Roman"/>
          <w:szCs w:val="24"/>
        </w:rPr>
        <w:t xml:space="preserve">ανεπιστήμιό </w:t>
      </w:r>
      <w:r>
        <w:rPr>
          <w:rFonts w:eastAsia="Times New Roman" w:cs="Times New Roman"/>
          <w:szCs w:val="24"/>
        </w:rPr>
        <w:t>μας,</w:t>
      </w:r>
      <w:r w:rsidRPr="00A940D1">
        <w:rPr>
          <w:rFonts w:eastAsia="Times New Roman" w:cs="Times New Roman"/>
          <w:szCs w:val="24"/>
        </w:rPr>
        <w:t xml:space="preserve"> </w:t>
      </w:r>
      <w:proofErr w:type="spellStart"/>
      <w:r w:rsidRPr="00A940D1">
        <w:rPr>
          <w:rFonts w:eastAsia="Times New Roman" w:cs="Times New Roman"/>
          <w:szCs w:val="24"/>
        </w:rPr>
        <w:t>απέβη</w:t>
      </w:r>
      <w:proofErr w:type="spellEnd"/>
      <w:r w:rsidRPr="00A940D1">
        <w:rPr>
          <w:rFonts w:eastAsia="Times New Roman" w:cs="Times New Roman"/>
          <w:szCs w:val="24"/>
        </w:rPr>
        <w:t xml:space="preserve"> </w:t>
      </w:r>
      <w:r>
        <w:rPr>
          <w:rFonts w:eastAsia="Times New Roman" w:cs="Times New Roman"/>
          <w:szCs w:val="24"/>
        </w:rPr>
        <w:t>άγονη, διότι</w:t>
      </w:r>
      <w:r w:rsidRPr="00A940D1">
        <w:rPr>
          <w:rFonts w:eastAsia="Times New Roman" w:cs="Times New Roman"/>
          <w:szCs w:val="24"/>
        </w:rPr>
        <w:t xml:space="preserve"> δεν υπήρξε ενδιαφέρον</w:t>
      </w:r>
      <w:r>
        <w:rPr>
          <w:rFonts w:eastAsia="Times New Roman" w:cs="Times New Roman"/>
          <w:szCs w:val="24"/>
        </w:rPr>
        <w:t xml:space="preserve"> και</w:t>
      </w:r>
      <w:r>
        <w:rPr>
          <w:rFonts w:eastAsia="Times New Roman" w:cs="Times New Roman"/>
          <w:szCs w:val="24"/>
        </w:rPr>
        <w:t>,</w:t>
      </w:r>
      <w:r w:rsidRPr="00A940D1">
        <w:rPr>
          <w:rFonts w:eastAsia="Times New Roman" w:cs="Times New Roman"/>
          <w:szCs w:val="24"/>
        </w:rPr>
        <w:t xml:space="preserve"> όταν </w:t>
      </w:r>
      <w:proofErr w:type="spellStart"/>
      <w:r w:rsidRPr="00A940D1">
        <w:rPr>
          <w:rFonts w:eastAsia="Times New Roman" w:cs="Times New Roman"/>
          <w:szCs w:val="24"/>
        </w:rPr>
        <w:t>επαναπροκήρυξ</w:t>
      </w:r>
      <w:r>
        <w:rPr>
          <w:rFonts w:eastAsia="Times New Roman" w:cs="Times New Roman"/>
          <w:szCs w:val="24"/>
        </w:rPr>
        <w:t>ε</w:t>
      </w:r>
      <w:proofErr w:type="spellEnd"/>
      <w:r w:rsidRPr="00A940D1">
        <w:rPr>
          <w:rFonts w:eastAsia="Times New Roman" w:cs="Times New Roman"/>
          <w:szCs w:val="24"/>
        </w:rPr>
        <w:t xml:space="preserve"> </w:t>
      </w:r>
      <w:r>
        <w:rPr>
          <w:rFonts w:eastAsia="Times New Roman" w:cs="Times New Roman"/>
          <w:szCs w:val="24"/>
        </w:rPr>
        <w:t>τη θέση,</w:t>
      </w:r>
      <w:r w:rsidRPr="00A940D1">
        <w:rPr>
          <w:rFonts w:eastAsia="Times New Roman" w:cs="Times New Roman"/>
          <w:szCs w:val="24"/>
        </w:rPr>
        <w:t xml:space="preserve"> αντί να αναμένει ο κύριος </w:t>
      </w:r>
      <w:r>
        <w:rPr>
          <w:rFonts w:eastAsia="Times New Roman" w:cs="Times New Roman"/>
          <w:szCs w:val="24"/>
        </w:rPr>
        <w:t>Υ</w:t>
      </w:r>
      <w:r w:rsidRPr="00A940D1">
        <w:rPr>
          <w:rFonts w:eastAsia="Times New Roman" w:cs="Times New Roman"/>
          <w:szCs w:val="24"/>
        </w:rPr>
        <w:t>πουργός το α</w:t>
      </w:r>
      <w:r w:rsidRPr="00A940D1">
        <w:rPr>
          <w:rFonts w:eastAsia="Times New Roman" w:cs="Times New Roman"/>
          <w:szCs w:val="24"/>
        </w:rPr>
        <w:t xml:space="preserve">ποτέλεσμα της δεύτερης διαδικασίας </w:t>
      </w:r>
      <w:r>
        <w:rPr>
          <w:rFonts w:eastAsia="Times New Roman" w:cs="Times New Roman"/>
          <w:szCs w:val="24"/>
        </w:rPr>
        <w:t>-</w:t>
      </w:r>
      <w:r w:rsidRPr="00A940D1">
        <w:rPr>
          <w:rFonts w:eastAsia="Times New Roman" w:cs="Times New Roman"/>
          <w:szCs w:val="24"/>
        </w:rPr>
        <w:t xml:space="preserve">γιατί όχι και της </w:t>
      </w:r>
      <w:r>
        <w:rPr>
          <w:rFonts w:eastAsia="Times New Roman" w:cs="Times New Roman"/>
          <w:szCs w:val="24"/>
        </w:rPr>
        <w:t>τ</w:t>
      </w:r>
      <w:r w:rsidRPr="00A940D1">
        <w:rPr>
          <w:rFonts w:eastAsia="Times New Roman" w:cs="Times New Roman"/>
          <w:szCs w:val="24"/>
        </w:rPr>
        <w:t>ρίτης</w:t>
      </w:r>
      <w:r>
        <w:rPr>
          <w:rFonts w:eastAsia="Times New Roman" w:cs="Times New Roman"/>
          <w:szCs w:val="24"/>
        </w:rPr>
        <w:t>;-</w:t>
      </w:r>
      <w:r>
        <w:rPr>
          <w:rFonts w:eastAsia="Times New Roman" w:cs="Times New Roman"/>
          <w:szCs w:val="24"/>
        </w:rPr>
        <w:t>,</w:t>
      </w:r>
      <w:r w:rsidRPr="00A940D1">
        <w:rPr>
          <w:rFonts w:eastAsia="Times New Roman" w:cs="Times New Roman"/>
          <w:szCs w:val="24"/>
        </w:rPr>
        <w:t xml:space="preserve"> αμέσως με τον νόμο τον οποίο ψήφισε ο ίδιος πήρε αυτή τη θέση του καθηγητού της Ιατρικής Θράκης και τη μετέφερε στο </w:t>
      </w:r>
      <w:r>
        <w:rPr>
          <w:rFonts w:eastAsia="Times New Roman" w:cs="Times New Roman"/>
          <w:szCs w:val="24"/>
        </w:rPr>
        <w:t>Π</w:t>
      </w:r>
      <w:r w:rsidRPr="00A940D1">
        <w:rPr>
          <w:rFonts w:eastAsia="Times New Roman" w:cs="Times New Roman"/>
          <w:szCs w:val="24"/>
        </w:rPr>
        <w:t xml:space="preserve">ανεπιστήμιο της </w:t>
      </w:r>
      <w:r>
        <w:rPr>
          <w:rFonts w:eastAsia="Times New Roman" w:cs="Times New Roman"/>
          <w:szCs w:val="24"/>
        </w:rPr>
        <w:t>Δ</w:t>
      </w:r>
      <w:r w:rsidRPr="00A940D1">
        <w:rPr>
          <w:rFonts w:eastAsia="Times New Roman" w:cs="Times New Roman"/>
          <w:szCs w:val="24"/>
        </w:rPr>
        <w:t>υτικής Αττικής</w:t>
      </w:r>
      <w:r>
        <w:rPr>
          <w:rFonts w:eastAsia="Times New Roman" w:cs="Times New Roman"/>
          <w:szCs w:val="24"/>
        </w:rPr>
        <w:t>.</w:t>
      </w:r>
    </w:p>
    <w:p w14:paraId="19B723C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A940D1">
        <w:rPr>
          <w:rFonts w:eastAsia="Times New Roman" w:cs="Times New Roman"/>
          <w:szCs w:val="24"/>
        </w:rPr>
        <w:t xml:space="preserve"> το χωριό μου και ο Έβρος και η Θράκη και όλη η </w:t>
      </w:r>
      <w:r>
        <w:rPr>
          <w:rFonts w:eastAsia="Times New Roman" w:cs="Times New Roman"/>
          <w:szCs w:val="24"/>
        </w:rPr>
        <w:t>π</w:t>
      </w:r>
      <w:r w:rsidRPr="00A940D1">
        <w:rPr>
          <w:rFonts w:eastAsia="Times New Roman" w:cs="Times New Roman"/>
          <w:szCs w:val="24"/>
        </w:rPr>
        <w:t xml:space="preserve">εριφέρεια </w:t>
      </w:r>
      <w:r>
        <w:rPr>
          <w:rFonts w:eastAsia="Times New Roman" w:cs="Times New Roman"/>
          <w:szCs w:val="24"/>
        </w:rPr>
        <w:t xml:space="preserve">έδωσαν τα </w:t>
      </w:r>
      <w:r w:rsidRPr="00A940D1">
        <w:rPr>
          <w:rFonts w:eastAsia="Times New Roman" w:cs="Times New Roman"/>
          <w:szCs w:val="24"/>
        </w:rPr>
        <w:t xml:space="preserve">πάντα για να γίνει η </w:t>
      </w:r>
      <w:r>
        <w:rPr>
          <w:rFonts w:eastAsia="Times New Roman" w:cs="Times New Roman"/>
          <w:szCs w:val="24"/>
        </w:rPr>
        <w:t>μ</w:t>
      </w:r>
      <w:r w:rsidRPr="00A940D1">
        <w:rPr>
          <w:rFonts w:eastAsia="Times New Roman" w:cs="Times New Roman"/>
          <w:szCs w:val="24"/>
        </w:rPr>
        <w:t>εγάλη Αθήνα</w:t>
      </w:r>
      <w:r>
        <w:rPr>
          <w:rFonts w:eastAsia="Times New Roman" w:cs="Times New Roman"/>
          <w:szCs w:val="24"/>
        </w:rPr>
        <w:t>. Κ</w:t>
      </w:r>
      <w:r w:rsidRPr="00A940D1">
        <w:rPr>
          <w:rFonts w:eastAsia="Times New Roman" w:cs="Times New Roman"/>
          <w:szCs w:val="24"/>
        </w:rPr>
        <w:t>άποια στιγμή η Αθήνα θα πρέπει να επιστρέφει αντίδωρο στην επαρχία</w:t>
      </w:r>
      <w:r>
        <w:rPr>
          <w:rFonts w:eastAsia="Times New Roman" w:cs="Times New Roman"/>
          <w:szCs w:val="24"/>
        </w:rPr>
        <w:t>. Δ</w:t>
      </w:r>
      <w:r w:rsidRPr="00A940D1">
        <w:rPr>
          <w:rFonts w:eastAsia="Times New Roman" w:cs="Times New Roman"/>
          <w:szCs w:val="24"/>
        </w:rPr>
        <w:t xml:space="preserve">εν μπορεί η επαρχία να δουλεύει για </w:t>
      </w:r>
      <w:r>
        <w:rPr>
          <w:rFonts w:eastAsia="Times New Roman" w:cs="Times New Roman"/>
          <w:szCs w:val="24"/>
        </w:rPr>
        <w:t>το Π</w:t>
      </w:r>
      <w:r w:rsidRPr="00A940D1">
        <w:rPr>
          <w:rFonts w:eastAsia="Times New Roman" w:cs="Times New Roman"/>
          <w:szCs w:val="24"/>
        </w:rPr>
        <w:t>ανεπιστήμιο της Δυτικής Αττικής</w:t>
      </w:r>
      <w:r>
        <w:rPr>
          <w:rFonts w:eastAsia="Times New Roman" w:cs="Times New Roman"/>
          <w:szCs w:val="24"/>
        </w:rPr>
        <w:t>.</w:t>
      </w:r>
      <w:r w:rsidRPr="00A940D1">
        <w:rPr>
          <w:rFonts w:eastAsia="Times New Roman" w:cs="Times New Roman"/>
          <w:szCs w:val="24"/>
        </w:rPr>
        <w:t xml:space="preserve"> </w:t>
      </w:r>
      <w:r>
        <w:rPr>
          <w:rFonts w:eastAsia="Times New Roman" w:cs="Times New Roman"/>
          <w:szCs w:val="24"/>
        </w:rPr>
        <w:t>Γ</w:t>
      </w:r>
      <w:r w:rsidRPr="00A940D1">
        <w:rPr>
          <w:rFonts w:eastAsia="Times New Roman" w:cs="Times New Roman"/>
          <w:szCs w:val="24"/>
        </w:rPr>
        <w:t xml:space="preserve">ιατί το </w:t>
      </w:r>
      <w:r w:rsidRPr="00A940D1">
        <w:rPr>
          <w:rFonts w:eastAsia="Times New Roman" w:cs="Times New Roman"/>
          <w:szCs w:val="24"/>
        </w:rPr>
        <w:t>κάνατε αυτό</w:t>
      </w:r>
      <w:r>
        <w:rPr>
          <w:rFonts w:eastAsia="Times New Roman" w:cs="Times New Roman"/>
          <w:szCs w:val="24"/>
        </w:rPr>
        <w:t>;</w:t>
      </w:r>
      <w:r w:rsidRPr="00A940D1">
        <w:rPr>
          <w:rFonts w:eastAsia="Times New Roman" w:cs="Times New Roman"/>
          <w:szCs w:val="24"/>
        </w:rPr>
        <w:t xml:space="preserve"> </w:t>
      </w:r>
      <w:r>
        <w:rPr>
          <w:rFonts w:eastAsia="Times New Roman" w:cs="Times New Roman"/>
          <w:szCs w:val="24"/>
        </w:rPr>
        <w:t>Γι</w:t>
      </w:r>
      <w:r w:rsidRPr="00A940D1">
        <w:rPr>
          <w:rFonts w:eastAsia="Times New Roman" w:cs="Times New Roman"/>
          <w:szCs w:val="24"/>
        </w:rPr>
        <w:t>ατί επιδεικνύετ</w:t>
      </w:r>
      <w:r>
        <w:rPr>
          <w:rFonts w:eastAsia="Times New Roman" w:cs="Times New Roman"/>
          <w:szCs w:val="24"/>
        </w:rPr>
        <w:t xml:space="preserve">ε </w:t>
      </w:r>
      <w:r w:rsidRPr="00A940D1">
        <w:rPr>
          <w:rFonts w:eastAsia="Times New Roman" w:cs="Times New Roman"/>
          <w:szCs w:val="24"/>
        </w:rPr>
        <w:t>κατά κόρον και μας ενοχλεί και έχουμε παράπονα</w:t>
      </w:r>
      <w:r>
        <w:rPr>
          <w:rFonts w:eastAsia="Times New Roman" w:cs="Times New Roman"/>
          <w:szCs w:val="24"/>
        </w:rPr>
        <w:t xml:space="preserve"> με πολιτικές οι οποίες είναι</w:t>
      </w:r>
      <w:r w:rsidRPr="00A940D1">
        <w:rPr>
          <w:rFonts w:eastAsia="Times New Roman" w:cs="Times New Roman"/>
          <w:szCs w:val="24"/>
        </w:rPr>
        <w:t xml:space="preserve"> εχθρικές προς τη Θράκη</w:t>
      </w:r>
      <w:r>
        <w:rPr>
          <w:rFonts w:eastAsia="Times New Roman" w:cs="Times New Roman"/>
          <w:szCs w:val="24"/>
        </w:rPr>
        <w:t>;</w:t>
      </w:r>
      <w:r w:rsidRPr="00A940D1">
        <w:rPr>
          <w:rFonts w:eastAsia="Times New Roman" w:cs="Times New Roman"/>
          <w:szCs w:val="24"/>
        </w:rPr>
        <w:t xml:space="preserve"> </w:t>
      </w:r>
    </w:p>
    <w:p w14:paraId="19B723C4"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9B723C5"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Ευχαριστώ τον κύριο συνάδελφο. </w:t>
      </w:r>
    </w:p>
    <w:p w14:paraId="19B723C6"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Ορίστε, κύριε Κυριαζίδη, έχε</w:t>
      </w:r>
      <w:r>
        <w:rPr>
          <w:rFonts w:eastAsia="Times New Roman" w:cs="Times New Roman"/>
          <w:szCs w:val="24"/>
        </w:rPr>
        <w:t xml:space="preserve">τε τον λόγο για δύο λεπτά. </w:t>
      </w:r>
    </w:p>
    <w:p w14:paraId="19B723C7"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Ευχαριστώ, κύριε Πρόεδρε.</w:t>
      </w:r>
    </w:p>
    <w:p w14:paraId="19B723C8"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Κύριε Υπουργέ, καλ</w:t>
      </w:r>
      <w:r>
        <w:rPr>
          <w:rFonts w:eastAsia="Times New Roman" w:cs="Times New Roman"/>
          <w:szCs w:val="24"/>
        </w:rPr>
        <w:t xml:space="preserve">ώς </w:t>
      </w:r>
      <w:r>
        <w:rPr>
          <w:rFonts w:eastAsia="Times New Roman" w:cs="Times New Roman"/>
          <w:szCs w:val="24"/>
        </w:rPr>
        <w:t>ήλθατε. Σ</w:t>
      </w:r>
      <w:r w:rsidRPr="00A940D1">
        <w:rPr>
          <w:rFonts w:eastAsia="Times New Roman" w:cs="Times New Roman"/>
          <w:szCs w:val="24"/>
        </w:rPr>
        <w:t>ας περίμενα τέσσερις μήνες</w:t>
      </w:r>
      <w:r>
        <w:rPr>
          <w:rFonts w:eastAsia="Times New Roman" w:cs="Times New Roman"/>
          <w:szCs w:val="24"/>
        </w:rPr>
        <w:t xml:space="preserve">. Θα έχω </w:t>
      </w:r>
      <w:r w:rsidRPr="00A940D1">
        <w:rPr>
          <w:rFonts w:eastAsia="Times New Roman" w:cs="Times New Roman"/>
          <w:szCs w:val="24"/>
        </w:rPr>
        <w:t>την ευτυχία να έχω</w:t>
      </w:r>
      <w:r>
        <w:rPr>
          <w:rFonts w:eastAsia="Times New Roman" w:cs="Times New Roman"/>
          <w:szCs w:val="24"/>
        </w:rPr>
        <w:t>,</w:t>
      </w:r>
      <w:r w:rsidRPr="00A940D1">
        <w:rPr>
          <w:rFonts w:eastAsia="Times New Roman" w:cs="Times New Roman"/>
          <w:szCs w:val="24"/>
        </w:rPr>
        <w:t xml:space="preserve"> πιστεύω</w:t>
      </w:r>
      <w:r>
        <w:rPr>
          <w:rFonts w:eastAsia="Times New Roman" w:cs="Times New Roman"/>
          <w:szCs w:val="24"/>
        </w:rPr>
        <w:t>,</w:t>
      </w:r>
      <w:r w:rsidRPr="00A940D1">
        <w:rPr>
          <w:rFonts w:eastAsia="Times New Roman" w:cs="Times New Roman"/>
          <w:szCs w:val="24"/>
        </w:rPr>
        <w:t xml:space="preserve"> μία δημιουργική συζήτηση και αποτέλεσμα από πλευράς </w:t>
      </w:r>
      <w:r>
        <w:rPr>
          <w:rFonts w:eastAsia="Times New Roman" w:cs="Times New Roman"/>
          <w:szCs w:val="24"/>
        </w:rPr>
        <w:t>σας.</w:t>
      </w:r>
    </w:p>
    <w:p w14:paraId="19B723C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Κατέστη</w:t>
      </w:r>
      <w:r w:rsidRPr="00A940D1">
        <w:rPr>
          <w:rFonts w:eastAsia="Times New Roman" w:cs="Times New Roman"/>
          <w:szCs w:val="24"/>
        </w:rPr>
        <w:t xml:space="preserve"> αναγκαία</w:t>
      </w:r>
      <w:r>
        <w:rPr>
          <w:rFonts w:eastAsia="Times New Roman" w:cs="Times New Roman"/>
          <w:szCs w:val="24"/>
        </w:rPr>
        <w:t xml:space="preserve"> η ερώτησή μο</w:t>
      </w:r>
      <w:r>
        <w:rPr>
          <w:rFonts w:eastAsia="Times New Roman" w:cs="Times New Roman"/>
          <w:szCs w:val="24"/>
        </w:rPr>
        <w:t xml:space="preserve">υ προς εσάς στις 29 Οκτωβρίου, ύστερα </w:t>
      </w:r>
      <w:r w:rsidRPr="00A940D1">
        <w:rPr>
          <w:rFonts w:eastAsia="Times New Roman" w:cs="Times New Roman"/>
          <w:szCs w:val="24"/>
        </w:rPr>
        <w:t>από ψήφισμα που προήλθε</w:t>
      </w:r>
      <w:r>
        <w:rPr>
          <w:rFonts w:eastAsia="Times New Roman" w:cs="Times New Roman"/>
          <w:szCs w:val="24"/>
        </w:rPr>
        <w:t xml:space="preserve"> από συνέλευση</w:t>
      </w:r>
      <w:r w:rsidRPr="00A940D1">
        <w:rPr>
          <w:rFonts w:eastAsia="Times New Roman" w:cs="Times New Roman"/>
          <w:szCs w:val="24"/>
        </w:rPr>
        <w:t xml:space="preserve"> </w:t>
      </w:r>
      <w:r w:rsidRPr="00A940D1">
        <w:rPr>
          <w:rFonts w:eastAsia="Times New Roman" w:cs="Times New Roman"/>
          <w:szCs w:val="24"/>
        </w:rPr>
        <w:lastRenderedPageBreak/>
        <w:t>του</w:t>
      </w:r>
      <w:r>
        <w:rPr>
          <w:rFonts w:eastAsia="Times New Roman" w:cs="Times New Roman"/>
          <w:szCs w:val="24"/>
        </w:rPr>
        <w:t xml:space="preserve"> Τμήματος Ιατρικής του Δ</w:t>
      </w:r>
      <w:r w:rsidRPr="00A940D1">
        <w:rPr>
          <w:rFonts w:eastAsia="Times New Roman" w:cs="Times New Roman"/>
          <w:szCs w:val="24"/>
        </w:rPr>
        <w:t>ημοκρίτειου Πανεπιστημίου Θράκης</w:t>
      </w:r>
      <w:r>
        <w:rPr>
          <w:rFonts w:eastAsia="Times New Roman" w:cs="Times New Roman"/>
          <w:szCs w:val="24"/>
        </w:rPr>
        <w:t>, το οποίο</w:t>
      </w:r>
      <w:r w:rsidRPr="00A940D1">
        <w:rPr>
          <w:rFonts w:eastAsia="Times New Roman" w:cs="Times New Roman"/>
          <w:szCs w:val="24"/>
        </w:rPr>
        <w:t xml:space="preserve"> μεταξύ άλλων αναφέρει</w:t>
      </w:r>
      <w:r>
        <w:rPr>
          <w:rFonts w:eastAsia="Times New Roman" w:cs="Times New Roman"/>
          <w:szCs w:val="24"/>
        </w:rPr>
        <w:t>: «Η διαπίστωση</w:t>
      </w:r>
      <w:r w:rsidRPr="00A940D1">
        <w:rPr>
          <w:rFonts w:eastAsia="Times New Roman" w:cs="Times New Roman"/>
          <w:szCs w:val="24"/>
        </w:rPr>
        <w:t xml:space="preserve"> ότι η </w:t>
      </w:r>
      <w:r>
        <w:rPr>
          <w:rFonts w:eastAsia="Times New Roman" w:cs="Times New Roman"/>
          <w:szCs w:val="24"/>
        </w:rPr>
        <w:t>Ι</w:t>
      </w:r>
      <w:r w:rsidRPr="00A940D1">
        <w:rPr>
          <w:rFonts w:eastAsia="Times New Roman" w:cs="Times New Roman"/>
          <w:szCs w:val="24"/>
        </w:rPr>
        <w:t xml:space="preserve">ατρική </w:t>
      </w:r>
      <w:r>
        <w:rPr>
          <w:rFonts w:eastAsia="Times New Roman" w:cs="Times New Roman"/>
          <w:szCs w:val="24"/>
        </w:rPr>
        <w:t>Σ</w:t>
      </w:r>
      <w:r w:rsidRPr="00A940D1">
        <w:rPr>
          <w:rFonts w:eastAsia="Times New Roman" w:cs="Times New Roman"/>
          <w:szCs w:val="24"/>
        </w:rPr>
        <w:t xml:space="preserve">χολή του </w:t>
      </w:r>
      <w:r>
        <w:rPr>
          <w:rFonts w:eastAsia="Times New Roman" w:cs="Times New Roman"/>
          <w:szCs w:val="24"/>
        </w:rPr>
        <w:t>Δ</w:t>
      </w:r>
      <w:r w:rsidRPr="00A940D1">
        <w:rPr>
          <w:rFonts w:eastAsia="Times New Roman" w:cs="Times New Roman"/>
          <w:szCs w:val="24"/>
        </w:rPr>
        <w:t>ημοκρ</w:t>
      </w:r>
      <w:r>
        <w:rPr>
          <w:rFonts w:eastAsia="Times New Roman" w:cs="Times New Roman"/>
          <w:szCs w:val="24"/>
        </w:rPr>
        <w:t>ιτεί</w:t>
      </w:r>
      <w:r w:rsidRPr="00A940D1">
        <w:rPr>
          <w:rFonts w:eastAsia="Times New Roman" w:cs="Times New Roman"/>
          <w:szCs w:val="24"/>
        </w:rPr>
        <w:t xml:space="preserve">ου </w:t>
      </w:r>
      <w:r>
        <w:rPr>
          <w:rFonts w:eastAsia="Times New Roman" w:cs="Times New Roman"/>
          <w:szCs w:val="24"/>
        </w:rPr>
        <w:t>Π</w:t>
      </w:r>
      <w:r w:rsidRPr="00A940D1">
        <w:rPr>
          <w:rFonts w:eastAsia="Times New Roman" w:cs="Times New Roman"/>
          <w:szCs w:val="24"/>
        </w:rPr>
        <w:t xml:space="preserve">ανεπιστημίου οδηγείται </w:t>
      </w:r>
      <w:r>
        <w:rPr>
          <w:rFonts w:eastAsia="Times New Roman" w:cs="Times New Roman"/>
          <w:szCs w:val="24"/>
        </w:rPr>
        <w:t>σ</w:t>
      </w:r>
      <w:r w:rsidRPr="00A940D1">
        <w:rPr>
          <w:rFonts w:eastAsia="Times New Roman" w:cs="Times New Roman"/>
          <w:szCs w:val="24"/>
        </w:rPr>
        <w:t>ε πλήρη υπο</w:t>
      </w:r>
      <w:r w:rsidRPr="00A940D1">
        <w:rPr>
          <w:rFonts w:eastAsia="Times New Roman" w:cs="Times New Roman"/>
          <w:szCs w:val="24"/>
        </w:rPr>
        <w:t xml:space="preserve">βάθμιση δεν αποτελεί </w:t>
      </w:r>
      <w:r>
        <w:rPr>
          <w:rFonts w:eastAsia="Times New Roman" w:cs="Times New Roman"/>
          <w:szCs w:val="24"/>
        </w:rPr>
        <w:t>σ</w:t>
      </w:r>
      <w:r w:rsidRPr="00A940D1">
        <w:rPr>
          <w:rFonts w:eastAsia="Times New Roman" w:cs="Times New Roman"/>
          <w:szCs w:val="24"/>
        </w:rPr>
        <w:t>χήμα λόγου</w:t>
      </w:r>
      <w:r>
        <w:rPr>
          <w:rFonts w:eastAsia="Times New Roman" w:cs="Times New Roman"/>
          <w:szCs w:val="24"/>
        </w:rPr>
        <w:t>,</w:t>
      </w:r>
      <w:r w:rsidRPr="00A940D1">
        <w:rPr>
          <w:rFonts w:eastAsia="Times New Roman" w:cs="Times New Roman"/>
          <w:szCs w:val="24"/>
        </w:rPr>
        <w:t xml:space="preserve"> αφού ήδη από ετών λειτουργούν </w:t>
      </w:r>
      <w:r>
        <w:rPr>
          <w:rFonts w:eastAsia="Times New Roman" w:cs="Times New Roman"/>
          <w:szCs w:val="24"/>
        </w:rPr>
        <w:t>π</w:t>
      </w:r>
      <w:r w:rsidRPr="00A940D1">
        <w:rPr>
          <w:rFonts w:eastAsia="Times New Roman" w:cs="Times New Roman"/>
          <w:szCs w:val="24"/>
        </w:rPr>
        <w:t xml:space="preserve">ανεπιστημιακές κλινικές με ένα μόνο μέλος </w:t>
      </w:r>
      <w:r>
        <w:rPr>
          <w:rFonts w:eastAsia="Times New Roman" w:cs="Times New Roman"/>
          <w:szCs w:val="24"/>
        </w:rPr>
        <w:t xml:space="preserve">ΔΕΠ, </w:t>
      </w:r>
      <w:r w:rsidRPr="00A940D1">
        <w:rPr>
          <w:rFonts w:eastAsia="Times New Roman" w:cs="Times New Roman"/>
          <w:szCs w:val="24"/>
        </w:rPr>
        <w:t>κατά παράβαση κάθε ακαδημαϊκής δεοντολογίας</w:t>
      </w:r>
      <w:r>
        <w:rPr>
          <w:rFonts w:eastAsia="Times New Roman" w:cs="Times New Roman"/>
          <w:szCs w:val="24"/>
        </w:rPr>
        <w:t>. Σ</w:t>
      </w:r>
      <w:r w:rsidRPr="00A940D1">
        <w:rPr>
          <w:rFonts w:eastAsia="Times New Roman" w:cs="Times New Roman"/>
          <w:szCs w:val="24"/>
        </w:rPr>
        <w:t>ε κα</w:t>
      </w:r>
      <w:r>
        <w:rPr>
          <w:rFonts w:eastAsia="Times New Roman" w:cs="Times New Roman"/>
          <w:szCs w:val="24"/>
        </w:rPr>
        <w:t>μ</w:t>
      </w:r>
      <w:r w:rsidRPr="00A940D1">
        <w:rPr>
          <w:rFonts w:eastAsia="Times New Roman" w:cs="Times New Roman"/>
          <w:szCs w:val="24"/>
        </w:rPr>
        <w:t xml:space="preserve">μία περίπτωση δεν θα ήταν υπερβολή ότι </w:t>
      </w:r>
      <w:r>
        <w:rPr>
          <w:rFonts w:eastAsia="Times New Roman" w:cs="Times New Roman"/>
          <w:szCs w:val="24"/>
        </w:rPr>
        <w:t xml:space="preserve">η λειτουργία </w:t>
      </w:r>
      <w:r w:rsidRPr="00A940D1">
        <w:rPr>
          <w:rFonts w:eastAsia="Times New Roman" w:cs="Times New Roman"/>
          <w:szCs w:val="24"/>
        </w:rPr>
        <w:t xml:space="preserve">του συνεχίζει </w:t>
      </w:r>
      <w:r>
        <w:rPr>
          <w:rFonts w:eastAsia="Times New Roman" w:cs="Times New Roman"/>
          <w:szCs w:val="24"/>
        </w:rPr>
        <w:t xml:space="preserve">χάριν της φιλοτιμίας και </w:t>
      </w:r>
      <w:r>
        <w:rPr>
          <w:rFonts w:eastAsia="Times New Roman" w:cs="Times New Roman"/>
          <w:szCs w:val="24"/>
        </w:rPr>
        <w:t>πολλών αυτοθυσιών α</w:t>
      </w:r>
      <w:r w:rsidRPr="00A940D1">
        <w:rPr>
          <w:rFonts w:eastAsia="Times New Roman" w:cs="Times New Roman"/>
          <w:szCs w:val="24"/>
        </w:rPr>
        <w:t xml:space="preserve">πό πλευράς των υπηρετούντων </w:t>
      </w:r>
      <w:r>
        <w:rPr>
          <w:rFonts w:eastAsia="Times New Roman" w:cs="Times New Roman"/>
          <w:szCs w:val="24"/>
        </w:rPr>
        <w:t>εκεί</w:t>
      </w:r>
      <w:r w:rsidRPr="00A940D1">
        <w:rPr>
          <w:rFonts w:eastAsia="Times New Roman" w:cs="Times New Roman"/>
          <w:szCs w:val="24"/>
        </w:rPr>
        <w:t xml:space="preserve"> συναδέλφων</w:t>
      </w:r>
      <w:r>
        <w:rPr>
          <w:rFonts w:eastAsia="Times New Roman" w:cs="Times New Roman"/>
          <w:szCs w:val="24"/>
        </w:rPr>
        <w:t>»</w:t>
      </w:r>
      <w:r>
        <w:rPr>
          <w:rFonts w:eastAsia="Times New Roman" w:cs="Times New Roman"/>
          <w:szCs w:val="24"/>
        </w:rPr>
        <w:t>,</w:t>
      </w:r>
      <w:r w:rsidRPr="00A940D1">
        <w:rPr>
          <w:rFonts w:eastAsia="Times New Roman" w:cs="Times New Roman"/>
          <w:szCs w:val="24"/>
        </w:rPr>
        <w:t xml:space="preserve"> αναφέρουν οι καθηγητές</w:t>
      </w:r>
      <w:r>
        <w:rPr>
          <w:rFonts w:eastAsia="Times New Roman" w:cs="Times New Roman"/>
          <w:szCs w:val="24"/>
        </w:rPr>
        <w:t>.</w:t>
      </w:r>
    </w:p>
    <w:p w14:paraId="19B723C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Α</w:t>
      </w:r>
      <w:r w:rsidRPr="00A940D1">
        <w:rPr>
          <w:rFonts w:eastAsia="Times New Roman" w:cs="Times New Roman"/>
          <w:szCs w:val="24"/>
        </w:rPr>
        <w:t>υτή</w:t>
      </w:r>
      <w:r>
        <w:rPr>
          <w:rFonts w:eastAsia="Times New Roman" w:cs="Times New Roman"/>
          <w:szCs w:val="24"/>
        </w:rPr>
        <w:t>,</w:t>
      </w:r>
      <w:r w:rsidRPr="00A940D1">
        <w:rPr>
          <w:rFonts w:eastAsia="Times New Roman" w:cs="Times New Roman"/>
          <w:szCs w:val="24"/>
        </w:rPr>
        <w:t xml:space="preserve"> δυστυχώς</w:t>
      </w:r>
      <w:r>
        <w:rPr>
          <w:rFonts w:eastAsia="Times New Roman" w:cs="Times New Roman"/>
          <w:szCs w:val="24"/>
        </w:rPr>
        <w:t>,</w:t>
      </w:r>
      <w:r w:rsidRPr="00A940D1">
        <w:rPr>
          <w:rFonts w:eastAsia="Times New Roman" w:cs="Times New Roman"/>
          <w:szCs w:val="24"/>
        </w:rPr>
        <w:t xml:space="preserve"> είναι η σκληρή πραγματικότητα</w:t>
      </w:r>
      <w:r>
        <w:rPr>
          <w:rFonts w:eastAsia="Times New Roman" w:cs="Times New Roman"/>
          <w:szCs w:val="24"/>
        </w:rPr>
        <w:t>. Η</w:t>
      </w:r>
      <w:r w:rsidRPr="00A940D1">
        <w:rPr>
          <w:rFonts w:eastAsia="Times New Roman" w:cs="Times New Roman"/>
          <w:szCs w:val="24"/>
        </w:rPr>
        <w:t xml:space="preserve"> υποβάθμιση </w:t>
      </w:r>
      <w:r>
        <w:rPr>
          <w:rFonts w:eastAsia="Times New Roman" w:cs="Times New Roman"/>
          <w:szCs w:val="24"/>
        </w:rPr>
        <w:t>και αποψίλωση</w:t>
      </w:r>
      <w:r w:rsidRPr="00A940D1">
        <w:rPr>
          <w:rFonts w:eastAsia="Times New Roman" w:cs="Times New Roman"/>
          <w:szCs w:val="24"/>
        </w:rPr>
        <w:t xml:space="preserve"> του </w:t>
      </w:r>
      <w:r>
        <w:rPr>
          <w:rFonts w:eastAsia="Times New Roman" w:cs="Times New Roman"/>
          <w:szCs w:val="24"/>
        </w:rPr>
        <w:t>Δ</w:t>
      </w:r>
      <w:r w:rsidRPr="00A940D1">
        <w:rPr>
          <w:rFonts w:eastAsia="Times New Roman" w:cs="Times New Roman"/>
          <w:szCs w:val="24"/>
        </w:rPr>
        <w:t>ημοκρίτειου συνεχίζεται</w:t>
      </w:r>
      <w:r>
        <w:rPr>
          <w:rFonts w:eastAsia="Times New Roman" w:cs="Times New Roman"/>
          <w:szCs w:val="24"/>
        </w:rPr>
        <w:t>,</w:t>
      </w:r>
      <w:r w:rsidRPr="00A940D1">
        <w:rPr>
          <w:rFonts w:eastAsia="Times New Roman" w:cs="Times New Roman"/>
          <w:szCs w:val="24"/>
        </w:rPr>
        <w:t xml:space="preserve"> διότι έχετε δεσμευτεί και</w:t>
      </w:r>
      <w:r>
        <w:rPr>
          <w:rFonts w:eastAsia="Times New Roman" w:cs="Times New Roman"/>
          <w:szCs w:val="24"/>
        </w:rPr>
        <w:t xml:space="preserve"> εσείς και</w:t>
      </w:r>
      <w:r w:rsidRPr="00A940D1">
        <w:rPr>
          <w:rFonts w:eastAsia="Times New Roman" w:cs="Times New Roman"/>
          <w:szCs w:val="24"/>
        </w:rPr>
        <w:t xml:space="preserve"> ο </w:t>
      </w:r>
      <w:r>
        <w:rPr>
          <w:rFonts w:eastAsia="Times New Roman" w:cs="Times New Roman"/>
          <w:szCs w:val="24"/>
        </w:rPr>
        <w:t>Π</w:t>
      </w:r>
      <w:r w:rsidRPr="00A940D1">
        <w:rPr>
          <w:rFonts w:eastAsia="Times New Roman" w:cs="Times New Roman"/>
          <w:szCs w:val="24"/>
        </w:rPr>
        <w:t>ρωθυπουργός για δημιουργ</w:t>
      </w:r>
      <w:r w:rsidRPr="00A940D1">
        <w:rPr>
          <w:rFonts w:eastAsia="Times New Roman" w:cs="Times New Roman"/>
          <w:szCs w:val="24"/>
        </w:rPr>
        <w:t>ία μιας Νομικής Σχολής</w:t>
      </w:r>
      <w:r>
        <w:rPr>
          <w:rFonts w:eastAsia="Times New Roman" w:cs="Times New Roman"/>
          <w:szCs w:val="24"/>
        </w:rPr>
        <w:t>, τέταρτης στη χ</w:t>
      </w:r>
      <w:r w:rsidRPr="00A940D1">
        <w:rPr>
          <w:rFonts w:eastAsia="Times New Roman" w:cs="Times New Roman"/>
          <w:szCs w:val="24"/>
        </w:rPr>
        <w:t>ώρα</w:t>
      </w:r>
      <w:r>
        <w:rPr>
          <w:rFonts w:eastAsia="Times New Roman" w:cs="Times New Roman"/>
          <w:szCs w:val="24"/>
        </w:rPr>
        <w:t>,</w:t>
      </w:r>
      <w:r w:rsidRPr="00A940D1">
        <w:rPr>
          <w:rFonts w:eastAsia="Times New Roman" w:cs="Times New Roman"/>
          <w:szCs w:val="24"/>
        </w:rPr>
        <w:t xml:space="preserve"> λες και δεν υπάρχει πληθώρα του </w:t>
      </w:r>
      <w:r>
        <w:rPr>
          <w:rFonts w:eastAsia="Times New Roman" w:cs="Times New Roman"/>
          <w:szCs w:val="24"/>
        </w:rPr>
        <w:t>ν</w:t>
      </w:r>
      <w:r w:rsidRPr="00A940D1">
        <w:rPr>
          <w:rFonts w:eastAsia="Times New Roman" w:cs="Times New Roman"/>
          <w:szCs w:val="24"/>
        </w:rPr>
        <w:t xml:space="preserve">ομικού κόσμου ως στελέχη που καταλαβαίνουν </w:t>
      </w:r>
      <w:r>
        <w:rPr>
          <w:rFonts w:eastAsia="Times New Roman" w:cs="Times New Roman"/>
          <w:szCs w:val="24"/>
        </w:rPr>
        <w:t xml:space="preserve">την ανάγκη αυτής </w:t>
      </w:r>
      <w:r w:rsidRPr="00A940D1">
        <w:rPr>
          <w:rFonts w:eastAsia="Times New Roman" w:cs="Times New Roman"/>
          <w:szCs w:val="24"/>
        </w:rPr>
        <w:t xml:space="preserve">της </w:t>
      </w:r>
      <w:r>
        <w:rPr>
          <w:rFonts w:eastAsia="Times New Roman" w:cs="Times New Roman"/>
          <w:szCs w:val="24"/>
        </w:rPr>
        <w:t>υ</w:t>
      </w:r>
      <w:r w:rsidRPr="00A940D1">
        <w:rPr>
          <w:rFonts w:eastAsia="Times New Roman" w:cs="Times New Roman"/>
          <w:szCs w:val="24"/>
        </w:rPr>
        <w:t xml:space="preserve">πηρεσίας </w:t>
      </w: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ικαιοσύνη.</w:t>
      </w:r>
    </w:p>
    <w:p w14:paraId="19B723CB"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Και ταυτοχρόνως, βεβαίως, προσφάτως προχωρήσατε και σε μία κατάθεση ενός φαραωνικού πάλι ν</w:t>
      </w:r>
      <w:r>
        <w:rPr>
          <w:rFonts w:eastAsia="Times New Roman" w:cs="Times New Roman"/>
          <w:szCs w:val="24"/>
        </w:rPr>
        <w:t xml:space="preserve">ομοσχεδίου, αναφορικά με τις απορροφήσεις, όπως κάνατε σε άλλες </w:t>
      </w:r>
      <w:r>
        <w:rPr>
          <w:rFonts w:eastAsia="Times New Roman" w:cs="Times New Roman"/>
          <w:szCs w:val="24"/>
        </w:rPr>
        <w:t>π</w:t>
      </w:r>
      <w:r>
        <w:rPr>
          <w:rFonts w:eastAsia="Times New Roman" w:cs="Times New Roman"/>
          <w:szCs w:val="24"/>
        </w:rPr>
        <w:t xml:space="preserve">εριφέρειες </w:t>
      </w:r>
      <w:r>
        <w:rPr>
          <w:rFonts w:eastAsia="Times New Roman" w:cs="Times New Roman"/>
          <w:szCs w:val="24"/>
        </w:rPr>
        <w:lastRenderedPageBreak/>
        <w:t xml:space="preserve">και αναφέρομαι για τη συγχώνευση των </w:t>
      </w:r>
      <w:r>
        <w:rPr>
          <w:rFonts w:eastAsia="Times New Roman" w:cs="Times New Roman"/>
          <w:szCs w:val="24"/>
        </w:rPr>
        <w:t>τε</w:t>
      </w:r>
      <w:r>
        <w:rPr>
          <w:rFonts w:eastAsia="Times New Roman" w:cs="Times New Roman"/>
          <w:szCs w:val="24"/>
        </w:rPr>
        <w:t xml:space="preserve">χνολογικών </w:t>
      </w:r>
      <w:r>
        <w:rPr>
          <w:rFonts w:eastAsia="Times New Roman" w:cs="Times New Roman"/>
          <w:szCs w:val="24"/>
        </w:rPr>
        <w:t xml:space="preserve">ιδρυμάτων </w:t>
      </w:r>
      <w:r>
        <w:rPr>
          <w:rFonts w:eastAsia="Times New Roman" w:cs="Times New Roman"/>
          <w:szCs w:val="24"/>
        </w:rPr>
        <w:t xml:space="preserve">της περιοχής μας, της </w:t>
      </w:r>
      <w:r>
        <w:rPr>
          <w:rFonts w:eastAsia="Times New Roman" w:cs="Times New Roman"/>
          <w:szCs w:val="24"/>
        </w:rPr>
        <w:t>π</w:t>
      </w:r>
      <w:r>
        <w:rPr>
          <w:rFonts w:eastAsia="Times New Roman" w:cs="Times New Roman"/>
          <w:szCs w:val="24"/>
        </w:rPr>
        <w:t>εριφέρειας, στο Διεθνές Πανεπιστήμιο Θεσσαλονίκης.</w:t>
      </w:r>
    </w:p>
    <w:p w14:paraId="19B723CC" w14:textId="77777777" w:rsidR="00D23C6B" w:rsidRDefault="00A26AD1">
      <w:pPr>
        <w:spacing w:line="600" w:lineRule="auto"/>
        <w:ind w:firstLine="720"/>
        <w:jc w:val="both"/>
        <w:rPr>
          <w:rFonts w:eastAsia="Times New Roman" w:cs="Times New Roman"/>
          <w:szCs w:val="24"/>
        </w:rPr>
      </w:pPr>
      <w:r w:rsidRPr="00D6112D">
        <w:rPr>
          <w:rFonts w:eastAsia="Times New Roman" w:cs="Times New Roman"/>
          <w:szCs w:val="24"/>
        </w:rPr>
        <w:t>(Στο σημείο αυτό κτυπάει προειδοποιητικά το κο</w:t>
      </w:r>
      <w:r w:rsidRPr="00D6112D">
        <w:rPr>
          <w:rFonts w:eastAsia="Times New Roman" w:cs="Times New Roman"/>
          <w:szCs w:val="24"/>
        </w:rPr>
        <w:t>υδούνι λήξεως του χρόνου ομιλίας του κυρίου Βουλευτή)</w:t>
      </w:r>
    </w:p>
    <w:p w14:paraId="19B723CD"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Δυστυχώς, αυτή η αποψίλωση, η υποβάθμιση της περιοχής έχει να κάνει με τη διαρκή υποβάθμισή του σε κάθε επίπεδο. Είχαμε </w:t>
      </w:r>
      <w:proofErr w:type="spellStart"/>
      <w:r>
        <w:rPr>
          <w:rFonts w:eastAsia="Times New Roman" w:cs="Times New Roman"/>
          <w:szCs w:val="24"/>
        </w:rPr>
        <w:t>εκατόν</w:t>
      </w:r>
      <w:proofErr w:type="spellEnd"/>
      <w:r>
        <w:rPr>
          <w:rFonts w:eastAsia="Times New Roman" w:cs="Times New Roman"/>
          <w:szCs w:val="24"/>
        </w:rPr>
        <w:t xml:space="preserve"> σαράντα έξι θέσεις ΔΕΠ μελών στο Δημοκρίτειο και έχουν μείνει </w:t>
      </w:r>
      <w:proofErr w:type="spellStart"/>
      <w:r>
        <w:rPr>
          <w:rFonts w:eastAsia="Times New Roman" w:cs="Times New Roman"/>
          <w:szCs w:val="24"/>
        </w:rPr>
        <w:t>εκατόν</w:t>
      </w:r>
      <w:proofErr w:type="spellEnd"/>
      <w:r>
        <w:rPr>
          <w:rFonts w:eastAsia="Times New Roman" w:cs="Times New Roman"/>
          <w:szCs w:val="24"/>
        </w:rPr>
        <w:t xml:space="preserve"> δ</w:t>
      </w:r>
      <w:r>
        <w:rPr>
          <w:rFonts w:eastAsia="Times New Roman" w:cs="Times New Roman"/>
          <w:szCs w:val="24"/>
        </w:rPr>
        <w:t>ε</w:t>
      </w:r>
      <w:r>
        <w:rPr>
          <w:rFonts w:eastAsia="Times New Roman" w:cs="Times New Roman"/>
          <w:szCs w:val="24"/>
        </w:rPr>
        <w:t>καέξ</w:t>
      </w:r>
      <w:r>
        <w:rPr>
          <w:rFonts w:eastAsia="Times New Roman" w:cs="Times New Roman"/>
          <w:szCs w:val="24"/>
        </w:rPr>
        <w:t xml:space="preserve">ι, επτά φεύγουν φέτος. Άρα πώς θα λειτουργήσει ένα πανεπιστήμιο κάτω από αυτές τις συνθήκες και τη διαρκή προσπάθεια αποψίλωσης, με όσα είπα προηγούμενα; </w:t>
      </w:r>
    </w:p>
    <w:p w14:paraId="19B723C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Περιμένουμε μία απάντησή σας. Πιστεύω ότι θα έχουμε την τύχη και για τη συγχώνευση, απορρόφηση του συ</w:t>
      </w:r>
      <w:r>
        <w:rPr>
          <w:rFonts w:eastAsia="Times New Roman" w:cs="Times New Roman"/>
          <w:szCs w:val="24"/>
        </w:rPr>
        <w:t xml:space="preserve">γκεκριμένου </w:t>
      </w:r>
      <w:proofErr w:type="spellStart"/>
      <w:r>
        <w:rPr>
          <w:rFonts w:eastAsia="Times New Roman" w:cs="Times New Roman"/>
          <w:szCs w:val="24"/>
        </w:rPr>
        <w:t>α</w:t>
      </w:r>
      <w:r>
        <w:rPr>
          <w:rFonts w:eastAsia="Times New Roman" w:cs="Times New Roman"/>
          <w:szCs w:val="24"/>
        </w:rPr>
        <w:t>νωτάτου</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εχνολογικού </w:t>
      </w:r>
      <w:r>
        <w:rPr>
          <w:rFonts w:eastAsia="Times New Roman" w:cs="Times New Roman"/>
          <w:szCs w:val="24"/>
        </w:rPr>
        <w:t>ι</w:t>
      </w:r>
      <w:r>
        <w:rPr>
          <w:rFonts w:eastAsia="Times New Roman" w:cs="Times New Roman"/>
          <w:szCs w:val="24"/>
        </w:rPr>
        <w:t xml:space="preserve">δρύματος στην περιοχή μας, στην </w:t>
      </w:r>
      <w:r>
        <w:rPr>
          <w:rFonts w:eastAsia="Times New Roman" w:cs="Times New Roman"/>
          <w:szCs w:val="24"/>
        </w:rPr>
        <w:t>α</w:t>
      </w:r>
      <w:r>
        <w:rPr>
          <w:rFonts w:eastAsia="Times New Roman" w:cs="Times New Roman"/>
          <w:szCs w:val="24"/>
        </w:rPr>
        <w:t>νατολική Μακεδονία και Θράκη, από Καβάλα</w:t>
      </w:r>
      <w:r>
        <w:rPr>
          <w:rFonts w:eastAsia="Times New Roman" w:cs="Times New Roman"/>
          <w:szCs w:val="24"/>
        </w:rPr>
        <w:t>,</w:t>
      </w:r>
      <w:r>
        <w:rPr>
          <w:rFonts w:eastAsia="Times New Roman" w:cs="Times New Roman"/>
          <w:szCs w:val="24"/>
        </w:rPr>
        <w:t xml:space="preserve"> που είναι η έδρα, στη Θεσσαλονίκη.</w:t>
      </w:r>
    </w:p>
    <w:p w14:paraId="19B723C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Σας ευχαριστώ.</w:t>
      </w:r>
    </w:p>
    <w:p w14:paraId="19B723D0" w14:textId="77777777" w:rsidR="00D23C6B" w:rsidRDefault="00A26AD1">
      <w:pPr>
        <w:spacing w:line="600" w:lineRule="auto"/>
        <w:ind w:firstLine="720"/>
        <w:jc w:val="both"/>
        <w:rPr>
          <w:rFonts w:eastAsia="Times New Roman" w:cs="Times New Roman"/>
          <w:szCs w:val="24"/>
        </w:rPr>
      </w:pPr>
      <w:r w:rsidRPr="005D0EA1">
        <w:rPr>
          <w:rFonts w:eastAsia="Times New Roman" w:cs="Times New Roman"/>
          <w:b/>
          <w:szCs w:val="24"/>
        </w:rPr>
        <w:lastRenderedPageBreak/>
        <w:t>ΠΡΟΕΔΡΕΥΩΝ (</w:t>
      </w:r>
      <w:r>
        <w:rPr>
          <w:rFonts w:eastAsia="Times New Roman" w:cs="Times New Roman"/>
          <w:b/>
          <w:szCs w:val="24"/>
        </w:rPr>
        <w:t>Μάριος Γεωργιάδης</w:t>
      </w:r>
      <w:r w:rsidRPr="005D0EA1">
        <w:rPr>
          <w:rFonts w:eastAsia="Times New Roman" w:cs="Times New Roman"/>
          <w:b/>
          <w:szCs w:val="24"/>
        </w:rPr>
        <w:t>)</w:t>
      </w:r>
      <w:r w:rsidRPr="001B5775">
        <w:rPr>
          <w:rFonts w:eastAsia="Times New Roman" w:cs="Times New Roman"/>
          <w:b/>
          <w:szCs w:val="24"/>
        </w:rPr>
        <w:t>:</w:t>
      </w:r>
      <w:r>
        <w:rPr>
          <w:rFonts w:eastAsia="Times New Roman" w:cs="Times New Roman"/>
          <w:szCs w:val="24"/>
        </w:rPr>
        <w:t xml:space="preserve"> Ευχαριστούμε τον κύριο συνάδελφο.</w:t>
      </w:r>
    </w:p>
    <w:p w14:paraId="19B723D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Έχετε έξι λεπτά στη διάθεσή σας. Εφόσον απαντάτε και στους δύο ταυτόχρονα, διπλασιάζεται ο χρόνος σας. </w:t>
      </w:r>
    </w:p>
    <w:p w14:paraId="19B723D2"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1B5775">
        <w:rPr>
          <w:rFonts w:eastAsia="Times New Roman" w:cs="Times New Roman"/>
          <w:b/>
          <w:szCs w:val="24"/>
        </w:rPr>
        <w:t>:</w:t>
      </w:r>
      <w:r w:rsidRPr="001B5775">
        <w:rPr>
          <w:rFonts w:eastAsia="Times New Roman" w:cs="Times New Roman"/>
          <w:szCs w:val="24"/>
        </w:rPr>
        <w:t xml:space="preserve"> </w:t>
      </w:r>
      <w:r>
        <w:rPr>
          <w:rFonts w:eastAsia="Times New Roman" w:cs="Times New Roman"/>
          <w:szCs w:val="24"/>
        </w:rPr>
        <w:t>Σας ευχαριστώ, κύριε Πρόεδρε.</w:t>
      </w:r>
    </w:p>
    <w:p w14:paraId="19B723D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w:t>
      </w:r>
      <w:r>
        <w:rPr>
          <w:rFonts w:eastAsia="Times New Roman" w:cs="Times New Roman"/>
          <w:szCs w:val="24"/>
        </w:rPr>
        <w:t xml:space="preserve">εγώ δεν διαθέτω </w:t>
      </w:r>
      <w:r w:rsidRPr="005274AE">
        <w:rPr>
          <w:rFonts w:eastAsia="Times New Roman" w:cs="Times New Roman"/>
          <w:szCs w:val="24"/>
          <w:lang w:val="en-US"/>
        </w:rPr>
        <w:t>F</w:t>
      </w:r>
      <w:r w:rsidRPr="005274AE">
        <w:rPr>
          <w:rFonts w:eastAsia="Times New Roman" w:cs="Times New Roman"/>
          <w:szCs w:val="24"/>
          <w:lang w:val="en-US"/>
        </w:rPr>
        <w:t>acebook</w:t>
      </w:r>
      <w:r>
        <w:rPr>
          <w:rFonts w:eastAsia="Times New Roman" w:cs="Times New Roman"/>
          <w:szCs w:val="24"/>
        </w:rPr>
        <w:t xml:space="preserve"> και δεν διαθέτω </w:t>
      </w:r>
      <w:r>
        <w:rPr>
          <w:rFonts w:eastAsia="Times New Roman" w:cs="Times New Roman"/>
          <w:szCs w:val="24"/>
        </w:rPr>
        <w:t>T</w:t>
      </w:r>
      <w:r>
        <w:rPr>
          <w:rFonts w:eastAsia="Times New Roman" w:cs="Times New Roman"/>
          <w:szCs w:val="24"/>
        </w:rPr>
        <w:t>witter, αλλά καταλαβαίνω ότι αναρτάτε τις αγορεύσεις σας</w:t>
      </w:r>
      <w:r w:rsidRPr="005274AE">
        <w:rPr>
          <w:rFonts w:eastAsia="Times New Roman" w:cs="Times New Roman"/>
          <w:szCs w:val="24"/>
        </w:rPr>
        <w:t>,</w:t>
      </w:r>
      <w:r>
        <w:rPr>
          <w:rFonts w:eastAsia="Times New Roman" w:cs="Times New Roman"/>
          <w:szCs w:val="24"/>
        </w:rPr>
        <w:t xml:space="preserve"> για να τις βλέπουν οι πολίτες μας…</w:t>
      </w:r>
    </w:p>
    <w:p w14:paraId="19B723D4"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1B5775">
        <w:rPr>
          <w:rFonts w:eastAsia="Times New Roman" w:cs="Times New Roman"/>
          <w:b/>
          <w:szCs w:val="24"/>
        </w:rPr>
        <w:t>:</w:t>
      </w:r>
      <w:r w:rsidRPr="001B5775">
        <w:rPr>
          <w:rFonts w:eastAsia="Times New Roman" w:cs="Times New Roman"/>
          <w:szCs w:val="24"/>
        </w:rPr>
        <w:t xml:space="preserve"> </w:t>
      </w:r>
      <w:r>
        <w:rPr>
          <w:rFonts w:eastAsia="Times New Roman" w:cs="Times New Roman"/>
          <w:szCs w:val="24"/>
        </w:rPr>
        <w:t xml:space="preserve">Μα, έχετε </w:t>
      </w:r>
      <w:r>
        <w:rPr>
          <w:rFonts w:eastAsia="Times New Roman" w:cs="Times New Roman"/>
          <w:szCs w:val="24"/>
          <w:lang w:val="en-US"/>
        </w:rPr>
        <w:t>F</w:t>
      </w:r>
      <w:r>
        <w:rPr>
          <w:rFonts w:eastAsia="Times New Roman" w:cs="Times New Roman"/>
          <w:szCs w:val="24"/>
          <w:lang w:val="en-US"/>
        </w:rPr>
        <w:t>acebook</w:t>
      </w:r>
      <w:r w:rsidRPr="00551C3A">
        <w:rPr>
          <w:rFonts w:eastAsia="Times New Roman" w:cs="Times New Roman"/>
          <w:szCs w:val="24"/>
        </w:rPr>
        <w:t>.</w:t>
      </w:r>
    </w:p>
    <w:p w14:paraId="19B723D5"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1B5775">
        <w:rPr>
          <w:rFonts w:eastAsia="Times New Roman" w:cs="Times New Roman"/>
          <w:b/>
          <w:szCs w:val="24"/>
        </w:rPr>
        <w:t>:</w:t>
      </w:r>
      <w:r w:rsidRPr="001B5775">
        <w:rPr>
          <w:rFonts w:eastAsia="Times New Roman" w:cs="Times New Roman"/>
          <w:szCs w:val="24"/>
        </w:rPr>
        <w:t xml:space="preserve"> </w:t>
      </w:r>
      <w:r>
        <w:rPr>
          <w:rFonts w:eastAsia="Times New Roman" w:cs="Times New Roman"/>
          <w:szCs w:val="24"/>
        </w:rPr>
        <w:t>Όχι, περι</w:t>
      </w:r>
      <w:r>
        <w:rPr>
          <w:rFonts w:eastAsia="Times New Roman" w:cs="Times New Roman"/>
          <w:szCs w:val="24"/>
        </w:rPr>
        <w:t>μένετε.</w:t>
      </w:r>
    </w:p>
    <w:p w14:paraId="19B723D6" w14:textId="77777777" w:rsidR="00D23C6B" w:rsidRDefault="00A26AD1">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1B5775">
        <w:rPr>
          <w:rFonts w:eastAsia="Times New Roman" w:cs="Times New Roman"/>
          <w:b/>
          <w:szCs w:val="24"/>
        </w:rPr>
        <w:t>:</w:t>
      </w:r>
      <w:r>
        <w:rPr>
          <w:rFonts w:eastAsia="Times New Roman" w:cs="Times New Roman"/>
          <w:szCs w:val="24"/>
        </w:rPr>
        <w:t xml:space="preserve"> Κύριε Κυριαζίδη, μην επεμβαίνετε. </w:t>
      </w:r>
    </w:p>
    <w:p w14:paraId="19B723D7"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1B5775">
        <w:rPr>
          <w:rFonts w:eastAsia="Times New Roman" w:cs="Times New Roman"/>
          <w:b/>
          <w:szCs w:val="24"/>
        </w:rPr>
        <w:t>:</w:t>
      </w:r>
      <w:r>
        <w:rPr>
          <w:rFonts w:eastAsia="Times New Roman" w:cs="Times New Roman"/>
          <w:szCs w:val="24"/>
        </w:rPr>
        <w:t xml:space="preserve"> 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που έχω είναι ένα </w:t>
      </w:r>
      <w:r>
        <w:rPr>
          <w:rFonts w:eastAsia="Times New Roman" w:cs="Times New Roman"/>
          <w:szCs w:val="24"/>
        </w:rPr>
        <w:lastRenderedPageBreak/>
        <w:t xml:space="preserve">πλαστό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που έχει γίνει και έχει καταγγελθεί. Μη μπούμε σε αυτό. Μη</w:t>
      </w:r>
      <w:r>
        <w:rPr>
          <w:rFonts w:eastAsia="Times New Roman" w:cs="Times New Roman"/>
          <w:szCs w:val="24"/>
        </w:rPr>
        <w:t xml:space="preserve"> μου λέτε «έχω», λοιπόν! </w:t>
      </w:r>
    </w:p>
    <w:p w14:paraId="19B723D8"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1B5775">
        <w:rPr>
          <w:rFonts w:eastAsia="Times New Roman" w:cs="Times New Roman"/>
          <w:b/>
          <w:szCs w:val="24"/>
        </w:rPr>
        <w:t>:</w:t>
      </w:r>
      <w:r w:rsidRPr="001B5775">
        <w:rPr>
          <w:rFonts w:eastAsia="Times New Roman" w:cs="Times New Roman"/>
          <w:szCs w:val="24"/>
        </w:rPr>
        <w:t xml:space="preserve"> </w:t>
      </w:r>
      <w:r>
        <w:rPr>
          <w:rFonts w:eastAsia="Times New Roman" w:cs="Times New Roman"/>
          <w:szCs w:val="24"/>
        </w:rPr>
        <w:t>Μα τώρα είναι αυτός ο «πόνος» μας;</w:t>
      </w:r>
    </w:p>
    <w:p w14:paraId="19B723D9" w14:textId="77777777" w:rsidR="00D23C6B" w:rsidRDefault="00A26AD1">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1B5775">
        <w:rPr>
          <w:rFonts w:eastAsia="Times New Roman" w:cs="Times New Roman"/>
          <w:b/>
          <w:szCs w:val="24"/>
        </w:rPr>
        <w:t>:</w:t>
      </w:r>
      <w:r>
        <w:rPr>
          <w:rFonts w:eastAsia="Times New Roman" w:cs="Times New Roman"/>
          <w:szCs w:val="24"/>
        </w:rPr>
        <w:t xml:space="preserve"> Συγγνώμη, κύριε Υπουργέ.</w:t>
      </w:r>
    </w:p>
    <w:p w14:paraId="19B723D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Κύριε Κυριαζίδη, έχετε δευτερολογία, οπότε μπορείτε να συγκεντρώσετε όλες τις απορίες και να απαντήσετε μετά στον Υπ</w:t>
      </w:r>
      <w:r>
        <w:rPr>
          <w:rFonts w:eastAsia="Times New Roman" w:cs="Times New Roman"/>
          <w:szCs w:val="24"/>
        </w:rPr>
        <w:t xml:space="preserve">ουργό. </w:t>
      </w:r>
    </w:p>
    <w:p w14:paraId="19B723DB"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1B5775">
        <w:rPr>
          <w:rFonts w:eastAsia="Times New Roman" w:cs="Times New Roman"/>
          <w:b/>
          <w:szCs w:val="24"/>
        </w:rPr>
        <w:t>:</w:t>
      </w:r>
      <w:r>
        <w:rPr>
          <w:rFonts w:eastAsia="Times New Roman" w:cs="Times New Roman"/>
          <w:szCs w:val="24"/>
        </w:rPr>
        <w:t xml:space="preserve"> Εκείνο, όμως, που θέλω να σας ρωτήσω, είναι το εξής: Θα έχετε την καλοσύνη και τη δημοκρατική ευαισθησία, αυτά που θα σας απαντήσω να τα αναρτήσετε στο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και να τα δουν οι</w:t>
      </w:r>
      <w:r>
        <w:rPr>
          <w:rFonts w:eastAsia="Times New Roman" w:cs="Times New Roman"/>
          <w:szCs w:val="24"/>
        </w:rPr>
        <w:t xml:space="preserve"> πολίτες ως απάντηση στην ερώτησή σας και όχι μόνο την ερώτηση; Αυτό είναι το πρώτο.</w:t>
      </w:r>
    </w:p>
    <w:p w14:paraId="19B723DC"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Δεύτερον, κύριε </w:t>
      </w:r>
      <w:proofErr w:type="spellStart"/>
      <w:r>
        <w:rPr>
          <w:rFonts w:eastAsia="Times New Roman" w:cs="Times New Roman"/>
          <w:szCs w:val="24"/>
        </w:rPr>
        <w:t>Δημοσχάκη</w:t>
      </w:r>
      <w:proofErr w:type="spellEnd"/>
      <w:r>
        <w:rPr>
          <w:rFonts w:eastAsia="Times New Roman" w:cs="Times New Roman"/>
          <w:szCs w:val="24"/>
        </w:rPr>
        <w:t xml:space="preserve">, πολύ φοβάμαι ότι και εσείς έχετε εμπλακεί σε αυτή την πολύ απίστευτη ιδεολογική διάσταση </w:t>
      </w:r>
      <w:r>
        <w:rPr>
          <w:rFonts w:eastAsia="Times New Roman" w:cs="Times New Roman"/>
          <w:szCs w:val="24"/>
        </w:rPr>
        <w:lastRenderedPageBreak/>
        <w:t xml:space="preserve">γύρω από το άρθρο 16. Μη μιλάτε για μη κερδοσκοπικά </w:t>
      </w:r>
      <w:r>
        <w:rPr>
          <w:rFonts w:eastAsia="Times New Roman" w:cs="Times New Roman"/>
          <w:szCs w:val="24"/>
        </w:rPr>
        <w:t>ι</w:t>
      </w:r>
      <w:r>
        <w:rPr>
          <w:rFonts w:eastAsia="Times New Roman" w:cs="Times New Roman"/>
          <w:szCs w:val="24"/>
        </w:rPr>
        <w:t>δρ</w:t>
      </w:r>
      <w:r>
        <w:rPr>
          <w:rFonts w:eastAsia="Times New Roman" w:cs="Times New Roman"/>
          <w:szCs w:val="24"/>
        </w:rPr>
        <w:t>ύματα. Τα ιδιωτικά πανεπιστήμια είναι κερδοσκοπικά ιδρύματα</w:t>
      </w:r>
      <w:r>
        <w:rPr>
          <w:rFonts w:eastAsia="Times New Roman" w:cs="Times New Roman"/>
          <w:szCs w:val="24"/>
        </w:rPr>
        <w:t>,</w:t>
      </w:r>
      <w:r>
        <w:rPr>
          <w:rFonts w:eastAsia="Times New Roman" w:cs="Times New Roman"/>
          <w:szCs w:val="24"/>
        </w:rPr>
        <w:t xml:space="preserve"> απλώς δεν μοιράζουν τα κέρδη. Αυτό είναι η μεγάλη διαφορά. Αλλά κάποιος πρέπει να δημιουργεί κέρδη</w:t>
      </w:r>
      <w:r>
        <w:rPr>
          <w:rFonts w:eastAsia="Times New Roman" w:cs="Times New Roman"/>
          <w:szCs w:val="24"/>
        </w:rPr>
        <w:t>,</w:t>
      </w:r>
      <w:r>
        <w:rPr>
          <w:rFonts w:eastAsia="Times New Roman" w:cs="Times New Roman"/>
          <w:szCs w:val="24"/>
        </w:rPr>
        <w:t xml:space="preserve"> για να μπορέσουν να λειτουργήσουν. Μη, λοιπόν, κρυβόμαστε πίσω από το δάχτυλό μας. </w:t>
      </w:r>
    </w:p>
    <w:p w14:paraId="19B723DD"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Και το δεύτ</w:t>
      </w:r>
      <w:r>
        <w:rPr>
          <w:rFonts w:eastAsia="Times New Roman" w:cs="Times New Roman"/>
          <w:szCs w:val="24"/>
        </w:rPr>
        <w:t>ερο, θα ήθελα πραγματικά να κάνετε μία ανασκόπηση -είναι πάρα πολύ εύκολο να γίνει αυτό- και να μου πείτε πόσα ιδιωτικά πανεπιστήμια υπάρχουν στην Ευρώπη και τι ποιότητας είναι τα ελάχιστα που υπάρχουν.</w:t>
      </w:r>
    </w:p>
    <w:p w14:paraId="19B723D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Σας προλαβαίνω, είναι πάρα πολύ κακή η ποιότητα των </w:t>
      </w:r>
      <w:r>
        <w:rPr>
          <w:rFonts w:eastAsia="Times New Roman" w:cs="Times New Roman"/>
          <w:szCs w:val="24"/>
        </w:rPr>
        <w:t>ι</w:t>
      </w:r>
      <w:r>
        <w:rPr>
          <w:rFonts w:eastAsia="Times New Roman" w:cs="Times New Roman"/>
          <w:szCs w:val="24"/>
        </w:rPr>
        <w:t xml:space="preserve">διωτικών </w:t>
      </w:r>
      <w:r>
        <w:rPr>
          <w:rFonts w:eastAsia="Times New Roman" w:cs="Times New Roman"/>
          <w:szCs w:val="24"/>
        </w:rPr>
        <w:t>π</w:t>
      </w:r>
      <w:r>
        <w:rPr>
          <w:rFonts w:eastAsia="Times New Roman" w:cs="Times New Roman"/>
          <w:szCs w:val="24"/>
        </w:rPr>
        <w:t>ανεπιστημίων. Τα ιδιωτικά πανεπιστήμια δεν είναι σήμερα μία παράδοση της Ευρώπης, είναι βασικά της Αμερικής. Και τα ελληνικά πανεπιστήμια –όπως ελπίζω να γνωρίζετε- έχουν θεσμούς που μπορούν να διαχειριστούν και χρήματα που έρχονται από κοινωφελή</w:t>
      </w:r>
      <w:r>
        <w:rPr>
          <w:rFonts w:eastAsia="Times New Roman" w:cs="Times New Roman"/>
          <w:szCs w:val="24"/>
        </w:rPr>
        <w:t xml:space="preserve"> ιδρύματα κ.λπ.</w:t>
      </w:r>
      <w:r>
        <w:rPr>
          <w:rFonts w:eastAsia="Times New Roman" w:cs="Times New Roman"/>
          <w:szCs w:val="24"/>
        </w:rPr>
        <w:t>.</w:t>
      </w:r>
      <w:r>
        <w:rPr>
          <w:rFonts w:eastAsia="Times New Roman" w:cs="Times New Roman"/>
          <w:szCs w:val="24"/>
        </w:rPr>
        <w:t xml:space="preserve"> Αλλά μην ανοίξουμε αυτό το θέμα, γιατί είναι άλλο το ζήτημα σήμερα. </w:t>
      </w:r>
    </w:p>
    <w:p w14:paraId="19B723D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Κυριαζίδη, ήταν κάπως συγκεχυμένο το θέμα που θίξατε με τα λεγόμενα από εσάς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ι</w:t>
      </w:r>
      <w:r>
        <w:rPr>
          <w:rFonts w:eastAsia="Times New Roman" w:cs="Times New Roman"/>
          <w:szCs w:val="24"/>
        </w:rPr>
        <w:t>δρύματα, προφανώς εννοούσατε το ΤΕΙ Ανατολικής Μακεδονίας και Δυτικής Θράκ</w:t>
      </w:r>
      <w:r>
        <w:rPr>
          <w:rFonts w:eastAsia="Times New Roman" w:cs="Times New Roman"/>
          <w:szCs w:val="24"/>
        </w:rPr>
        <w:t xml:space="preserve">ης, δηλαδή αυτό που είναι στην Καβάλα, μάλλον. Θα σας παρακαλούσα να πάτε να δείτε τις αποφάσεις των οργάνων, της </w:t>
      </w:r>
      <w:r>
        <w:rPr>
          <w:rFonts w:eastAsia="Times New Roman" w:cs="Times New Roman"/>
          <w:szCs w:val="24"/>
        </w:rPr>
        <w:t>ε</w:t>
      </w:r>
      <w:r>
        <w:rPr>
          <w:rFonts w:eastAsia="Times New Roman" w:cs="Times New Roman"/>
          <w:szCs w:val="24"/>
        </w:rPr>
        <w:t xml:space="preserve">πιτροπής. Εδώ δεν υπάρχει απλώς συναίνεση για το μέλλον του </w:t>
      </w:r>
      <w:r>
        <w:rPr>
          <w:rFonts w:eastAsia="Times New Roman" w:cs="Times New Roman"/>
          <w:szCs w:val="24"/>
        </w:rPr>
        <w:t>ι</w:t>
      </w:r>
      <w:r>
        <w:rPr>
          <w:rFonts w:eastAsia="Times New Roman" w:cs="Times New Roman"/>
          <w:szCs w:val="24"/>
        </w:rPr>
        <w:t>δρύματος αυτού, εδώ υπάρχει ομοφωνία για το λαμπρό μέλλον τώρα</w:t>
      </w:r>
      <w:r>
        <w:rPr>
          <w:rFonts w:eastAsia="Times New Roman" w:cs="Times New Roman"/>
          <w:szCs w:val="24"/>
        </w:rPr>
        <w:t>,</w:t>
      </w:r>
      <w:r>
        <w:rPr>
          <w:rFonts w:eastAsia="Times New Roman" w:cs="Times New Roman"/>
          <w:szCs w:val="24"/>
        </w:rPr>
        <w:t xml:space="preserve"> στο πλαίσιο του </w:t>
      </w:r>
      <w:r>
        <w:rPr>
          <w:rFonts w:eastAsia="Times New Roman" w:cs="Times New Roman"/>
          <w:szCs w:val="24"/>
        </w:rPr>
        <w:t>Διεθνούς Πανεπιστημίου.</w:t>
      </w:r>
    </w:p>
    <w:p w14:paraId="19B723E0"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Τώρα, θίξατε ένα θέμα, που</w:t>
      </w:r>
      <w:r>
        <w:rPr>
          <w:rFonts w:eastAsia="Times New Roman" w:cs="Times New Roman"/>
          <w:szCs w:val="24"/>
        </w:rPr>
        <w:t>,</w:t>
      </w:r>
      <w:r>
        <w:rPr>
          <w:rFonts w:eastAsia="Times New Roman" w:cs="Times New Roman"/>
          <w:szCs w:val="24"/>
        </w:rPr>
        <w:t xml:space="preserve"> εάν κάποιος δεν ξέρει λεπτομέρειες, θα θεωρήσει ότι πράγματι το Υπουργείο έκανε μία αυθαιρεσία. Τι έκανε το Υπουργείο; Πήρε μία θέση, που η εκλογή ήταν άγονη</w:t>
      </w:r>
      <w:r>
        <w:rPr>
          <w:rFonts w:eastAsia="Times New Roman" w:cs="Times New Roman"/>
          <w:szCs w:val="24"/>
        </w:rPr>
        <w:t>,</w:t>
      </w:r>
      <w:r>
        <w:rPr>
          <w:rFonts w:eastAsia="Times New Roman" w:cs="Times New Roman"/>
          <w:szCs w:val="24"/>
        </w:rPr>
        <w:t xml:space="preserve"> και την πήγε σε ένα άλλο πανεπιστήμιο.</w:t>
      </w:r>
    </w:p>
    <w:p w14:paraId="19B723E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Πρώτον, να θυμίσουμε ότι η δική μας Κυβέρνηση είναι αυτή που</w:t>
      </w:r>
      <w:r>
        <w:rPr>
          <w:rFonts w:eastAsia="Times New Roman" w:cs="Times New Roman"/>
          <w:szCs w:val="24"/>
        </w:rPr>
        <w:t>,</w:t>
      </w:r>
      <w:r>
        <w:rPr>
          <w:rFonts w:eastAsia="Times New Roman" w:cs="Times New Roman"/>
          <w:szCs w:val="24"/>
        </w:rPr>
        <w:t xml:space="preserve"> μετά από δέκα χρόνια</w:t>
      </w:r>
      <w:r>
        <w:rPr>
          <w:rFonts w:eastAsia="Times New Roman" w:cs="Times New Roman"/>
          <w:szCs w:val="24"/>
        </w:rPr>
        <w:t>,</w:t>
      </w:r>
      <w:r>
        <w:rPr>
          <w:rFonts w:eastAsia="Times New Roman" w:cs="Times New Roman"/>
          <w:szCs w:val="24"/>
        </w:rPr>
        <w:t xml:space="preserve"> έδωσε χίλιες θέσεις στα πανεπιστήμια και ότι</w:t>
      </w:r>
      <w:r>
        <w:rPr>
          <w:rFonts w:eastAsia="Times New Roman" w:cs="Times New Roman"/>
          <w:szCs w:val="24"/>
        </w:rPr>
        <w:t>,</w:t>
      </w:r>
      <w:r>
        <w:rPr>
          <w:rFonts w:eastAsia="Times New Roman" w:cs="Times New Roman"/>
          <w:szCs w:val="24"/>
        </w:rPr>
        <w:t xml:space="preserve"> για να προκηρυχθεί μία θέση και να μπορέσει κανείς να βρει τα χρήματα γι’ αυτή, είναι μια εξαιρετικά χρονοβόρα διαδικασία. Ότα</w:t>
      </w:r>
      <w:r>
        <w:rPr>
          <w:rFonts w:eastAsia="Times New Roman" w:cs="Times New Roman"/>
          <w:szCs w:val="24"/>
        </w:rPr>
        <w:t xml:space="preserve">ν, λοιπόν, προκηρύσσεις μια θέση, πρέπει να δεις αν αυτά που χρειάζεσαι, οι ειδικότητες που χρειάζεσαι, υπάρχουν και στην επιστημονική κοινότητα. Γιατί εγώ μπορεί να </w:t>
      </w:r>
      <w:r>
        <w:rPr>
          <w:rFonts w:eastAsia="Times New Roman" w:cs="Times New Roman"/>
          <w:szCs w:val="24"/>
        </w:rPr>
        <w:lastRenderedPageBreak/>
        <w:t>χρειάζομαι μια ειδικότητα που στην επιστημονική κοινότητα μπορεί να μην υπάρχει. Και αν υπ</w:t>
      </w:r>
      <w:r>
        <w:rPr>
          <w:rFonts w:eastAsia="Times New Roman" w:cs="Times New Roman"/>
          <w:szCs w:val="24"/>
        </w:rPr>
        <w:t>άρχει στην επιστημονική κοινότητα, να αρχίσεις να διερευνάς αν αυτά τα άτομα είναι διατεθειμένα να έρθουν στην Ελλάδα ή να βάλουν υποψηφιότητα. Γιατί</w:t>
      </w:r>
      <w:r>
        <w:rPr>
          <w:rFonts w:eastAsia="Times New Roman" w:cs="Times New Roman"/>
          <w:szCs w:val="24"/>
        </w:rPr>
        <w:t>,</w:t>
      </w:r>
      <w:r>
        <w:rPr>
          <w:rFonts w:eastAsia="Times New Roman" w:cs="Times New Roman"/>
          <w:szCs w:val="24"/>
        </w:rPr>
        <w:t xml:space="preserve"> αλλιώτικα, θα μου επιτρέψετε να πω, προκηρύσσεις μια θέση</w:t>
      </w:r>
      <w:r>
        <w:rPr>
          <w:rFonts w:eastAsia="Times New Roman" w:cs="Times New Roman"/>
          <w:szCs w:val="24"/>
        </w:rPr>
        <w:t>,</w:t>
      </w:r>
      <w:r>
        <w:rPr>
          <w:rFonts w:eastAsia="Times New Roman" w:cs="Times New Roman"/>
          <w:szCs w:val="24"/>
        </w:rPr>
        <w:t xml:space="preserve"> χωρίς να κάνεις την αντίστοιχη προεργασία. </w:t>
      </w:r>
    </w:p>
    <w:p w14:paraId="19B723E2"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rPr>
        <w:t>μίζω ότι το ξέρετε και εσείς. Αν θέλετε έναν συνεργάτη που μπορεί να τον θέλετε σε κάτι εξαιρετικά ειδικευμένο και να είναι πολύ σημαντική αυτή η ειδικότητα για το δικό σας μέλλον –εννοώ του γραφείου σας- και μπορεί να μην υπάρχει. Ή</w:t>
      </w:r>
      <w:r>
        <w:rPr>
          <w:rFonts w:eastAsia="Times New Roman" w:cs="Times New Roman"/>
          <w:szCs w:val="24"/>
        </w:rPr>
        <w:t>,</w:t>
      </w:r>
      <w:r>
        <w:rPr>
          <w:rFonts w:eastAsia="Times New Roman" w:cs="Times New Roman"/>
          <w:szCs w:val="24"/>
        </w:rPr>
        <w:t xml:space="preserve"> αν υπάρχει, να μην εί</w:t>
      </w:r>
      <w:r>
        <w:rPr>
          <w:rFonts w:eastAsia="Times New Roman" w:cs="Times New Roman"/>
          <w:szCs w:val="24"/>
        </w:rPr>
        <w:t>ναι διατεθειμένος να έρθει.</w:t>
      </w:r>
    </w:p>
    <w:p w14:paraId="19B723E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Όταν, λοιπόν, υπάρχουν άγονες εκλογές</w:t>
      </w:r>
      <w:r>
        <w:rPr>
          <w:rFonts w:eastAsia="Times New Roman" w:cs="Times New Roman"/>
          <w:szCs w:val="24"/>
        </w:rPr>
        <w:t>,</w:t>
      </w:r>
      <w:r>
        <w:rPr>
          <w:rFonts w:eastAsia="Times New Roman" w:cs="Times New Roman"/>
          <w:szCs w:val="24"/>
        </w:rPr>
        <w:t xml:space="preserve"> επειδή δεν παρουσιάστηκε υποψήφιος, σημαίνει ότι το </w:t>
      </w:r>
      <w:r>
        <w:rPr>
          <w:rFonts w:eastAsia="Times New Roman" w:cs="Times New Roman"/>
          <w:szCs w:val="24"/>
        </w:rPr>
        <w:t>σ</w:t>
      </w:r>
      <w:r>
        <w:rPr>
          <w:rFonts w:eastAsia="Times New Roman" w:cs="Times New Roman"/>
          <w:szCs w:val="24"/>
        </w:rPr>
        <w:t>ώμα το οποίο πήρε μια άδεια θέση, στην οποία έδωσε περιεχόμενο, δεν έχει κάνει την απαιτούμενη προεργασία. Άρα μην αρχίσουμε την κατηγορ</w:t>
      </w:r>
      <w:r>
        <w:rPr>
          <w:rFonts w:eastAsia="Times New Roman" w:cs="Times New Roman"/>
          <w:szCs w:val="24"/>
        </w:rPr>
        <w:t xml:space="preserve">ία ότι κανείς παίρνει θέσεις από ένα πανεπιστήμιο της </w:t>
      </w:r>
      <w:r>
        <w:rPr>
          <w:rFonts w:eastAsia="Times New Roman" w:cs="Times New Roman"/>
          <w:szCs w:val="24"/>
        </w:rPr>
        <w:t>π</w:t>
      </w:r>
      <w:r>
        <w:rPr>
          <w:rFonts w:eastAsia="Times New Roman" w:cs="Times New Roman"/>
          <w:szCs w:val="24"/>
        </w:rPr>
        <w:t>εριφέρειας κ.λπ</w:t>
      </w:r>
      <w:r>
        <w:rPr>
          <w:rFonts w:eastAsia="Times New Roman" w:cs="Times New Roman"/>
          <w:szCs w:val="24"/>
        </w:rPr>
        <w:t>.</w:t>
      </w:r>
      <w:r>
        <w:rPr>
          <w:rFonts w:eastAsia="Times New Roman" w:cs="Times New Roman"/>
          <w:szCs w:val="24"/>
        </w:rPr>
        <w:t>. Εδώ υπάρχει κάτι, το οποίο πρέπει όλοι να το δούμε στα μάτια.</w:t>
      </w:r>
    </w:p>
    <w:p w14:paraId="19B723E4"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Δεύτερον, η άγονη διαδικασία, όπως ξέρετε, μπορεί να μη γίνεται μόνο επειδή δεν υπάρχουν υποψήφιοι. Μπορεί να υπάρχουν πο</w:t>
      </w:r>
      <w:r>
        <w:rPr>
          <w:rFonts w:eastAsia="Times New Roman" w:cs="Times New Roman"/>
          <w:szCs w:val="24"/>
        </w:rPr>
        <w:t xml:space="preserve">λλοί υποψήφιοι –και έχουμε τέτοιες περιπτώσεις- και να μη συμφώνησε το εκλεκτορικό </w:t>
      </w:r>
      <w:r>
        <w:rPr>
          <w:rFonts w:eastAsia="Times New Roman" w:cs="Times New Roman"/>
          <w:szCs w:val="24"/>
        </w:rPr>
        <w:t>σ</w:t>
      </w:r>
      <w:r>
        <w:rPr>
          <w:rFonts w:eastAsia="Times New Roman" w:cs="Times New Roman"/>
          <w:szCs w:val="24"/>
        </w:rPr>
        <w:t xml:space="preserve">ώμα σε κάποιον. Δηλαδή, όταν έχεις δώδεκα υποψηφίους και κανένας δεν σου κάνει και είναι άγονη, εδώ υπάρχει ένα θέμα με το εκλεκτορικό </w:t>
      </w:r>
      <w:r>
        <w:rPr>
          <w:rFonts w:eastAsia="Times New Roman" w:cs="Times New Roman"/>
          <w:szCs w:val="24"/>
        </w:rPr>
        <w:t>σ</w:t>
      </w:r>
      <w:r>
        <w:rPr>
          <w:rFonts w:eastAsia="Times New Roman" w:cs="Times New Roman"/>
          <w:szCs w:val="24"/>
        </w:rPr>
        <w:t xml:space="preserve">ώμα. Τι; Ότι το εκλεκτορικό </w:t>
      </w:r>
      <w:r>
        <w:rPr>
          <w:rFonts w:eastAsia="Times New Roman" w:cs="Times New Roman"/>
          <w:szCs w:val="24"/>
        </w:rPr>
        <w:t>σ</w:t>
      </w:r>
      <w:r>
        <w:rPr>
          <w:rFonts w:eastAsia="Times New Roman" w:cs="Times New Roman"/>
          <w:szCs w:val="24"/>
        </w:rPr>
        <w:t xml:space="preserve">ώμα θα </w:t>
      </w:r>
      <w:r>
        <w:rPr>
          <w:rFonts w:eastAsia="Times New Roman" w:cs="Times New Roman"/>
          <w:szCs w:val="24"/>
        </w:rPr>
        <w:t xml:space="preserve">πρέπει να ενηλικιωθεί, να συζητήσουν σοβαρά μεταξύ τους και να δουν τι θα κάνουν από τους διάφορους υποψηφίους. </w:t>
      </w:r>
    </w:p>
    <w:p w14:paraId="19B723E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Άρα και στις δύο περιπτώσεις έχουμε εκλεκτορικά </w:t>
      </w:r>
      <w:r>
        <w:rPr>
          <w:rFonts w:eastAsia="Times New Roman" w:cs="Times New Roman"/>
          <w:szCs w:val="24"/>
        </w:rPr>
        <w:t>σ</w:t>
      </w:r>
      <w:r>
        <w:rPr>
          <w:rFonts w:eastAsia="Times New Roman" w:cs="Times New Roman"/>
          <w:szCs w:val="24"/>
        </w:rPr>
        <w:t>ώματα που φαίνεται ότι έχουν πρόβλημα ως προς τις θέσεις τις άδειες που είναι να διαχειριστούν</w:t>
      </w:r>
      <w:r>
        <w:rPr>
          <w:rFonts w:eastAsia="Times New Roman" w:cs="Times New Roman"/>
          <w:szCs w:val="24"/>
        </w:rPr>
        <w:t>. Ο νόμος μ</w:t>
      </w:r>
      <w:r>
        <w:rPr>
          <w:rFonts w:eastAsia="Times New Roman" w:cs="Times New Roman"/>
          <w:szCs w:val="24"/>
        </w:rPr>
        <w:t>ά</w:t>
      </w:r>
      <w:r>
        <w:rPr>
          <w:rFonts w:eastAsia="Times New Roman" w:cs="Times New Roman"/>
          <w:szCs w:val="24"/>
        </w:rPr>
        <w:t xml:space="preserve">ς δίνει το δικαίωμα –και ορθά κατά τη γνώμη μας- να δούμε πού αλλού υπάρχουν ανάγκες. </w:t>
      </w:r>
    </w:p>
    <w:p w14:paraId="19B723E6"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Να σας πω και κάτι ακόμη. Δεν είναι μόνο αυτό που έγινε με την Ιατρική Σχολή του Δημοκριτείου Πανεπιστημίου. Από το ΕΜΠ, από το Ιόνιο, το Πανεπιστήμιο Μακεδο</w:t>
      </w:r>
      <w:r>
        <w:rPr>
          <w:rFonts w:eastAsia="Times New Roman" w:cs="Times New Roman"/>
          <w:szCs w:val="24"/>
        </w:rPr>
        <w:t xml:space="preserve">νίας, το Πανεπιστήμιο Θεσσαλονίκης υπήρξαν αντίστοιχες άγονες θέσεις. Και δεν </w:t>
      </w:r>
      <w:r>
        <w:rPr>
          <w:rFonts w:eastAsia="Times New Roman" w:cs="Times New Roman"/>
          <w:szCs w:val="24"/>
        </w:rPr>
        <w:lastRenderedPageBreak/>
        <w:t>τις πήγαμε όλες στο Πανεπιστήμιο Δυτικής Αττικής. Τις μοιράσαμε ανάλογα με τις ανάγκες. Νομίζω ότι είναι πάρα πολύ δίκαιο. Νομίζω δείχνει μια αποφασιστικότητα του Υπουργείου να μ</w:t>
      </w:r>
      <w:r>
        <w:rPr>
          <w:rFonts w:eastAsia="Times New Roman" w:cs="Times New Roman"/>
          <w:szCs w:val="24"/>
        </w:rPr>
        <w:t>η μένουν κενές αυτές οι θέσεις που έρχονται και επανέρχονται, γιατί οι ανάγκες είναι τεράστιες. Και θα πρέπει να έχουμε μια υπευθυνότητα και για τα άλλα ιδρύματα, τα οποία έχουν προχωρήσει τις διαδικασίες τους.</w:t>
      </w:r>
    </w:p>
    <w:p w14:paraId="19B723E7"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Αυτά θα ήθελα να πω σε αυτή τη φάση. Τα υπόλο</w:t>
      </w:r>
      <w:r>
        <w:rPr>
          <w:rFonts w:eastAsia="Times New Roman" w:cs="Times New Roman"/>
          <w:szCs w:val="24"/>
        </w:rPr>
        <w:t>ιπα στη δευτερολογία μου.</w:t>
      </w:r>
    </w:p>
    <w:p w14:paraId="19B723E8" w14:textId="77777777" w:rsidR="00D23C6B" w:rsidRDefault="00A26AD1">
      <w:pPr>
        <w:spacing w:line="600" w:lineRule="auto"/>
        <w:ind w:firstLine="720"/>
        <w:jc w:val="both"/>
        <w:rPr>
          <w:rFonts w:eastAsia="Times New Roman" w:cs="Times New Roman"/>
          <w:szCs w:val="24"/>
        </w:rPr>
      </w:pPr>
      <w:r w:rsidRPr="00BF040E">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19B723E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τρία λεπτά για τη δευτερολογία σας. </w:t>
      </w:r>
    </w:p>
    <w:p w14:paraId="19B723EA" w14:textId="77777777" w:rsidR="00D23C6B" w:rsidRDefault="00A26AD1">
      <w:pPr>
        <w:spacing w:line="600" w:lineRule="auto"/>
        <w:ind w:firstLine="720"/>
        <w:jc w:val="both"/>
        <w:rPr>
          <w:rFonts w:eastAsia="Times New Roman" w:cs="Times New Roman"/>
          <w:szCs w:val="24"/>
        </w:rPr>
      </w:pPr>
      <w:r w:rsidRPr="00F61B09">
        <w:rPr>
          <w:rFonts w:eastAsia="Times New Roman" w:cs="Times New Roman"/>
          <w:b/>
          <w:szCs w:val="24"/>
        </w:rPr>
        <w:t xml:space="preserve">ΑΝΑΣΤΑΣΙΟΣ </w:t>
      </w:r>
      <w:r>
        <w:rPr>
          <w:rFonts w:eastAsia="Times New Roman" w:cs="Times New Roman"/>
          <w:b/>
          <w:szCs w:val="24"/>
        </w:rPr>
        <w:t xml:space="preserve">(ΤΑΣΟΣ) </w:t>
      </w:r>
      <w:r w:rsidRPr="00F61B09">
        <w:rPr>
          <w:rFonts w:eastAsia="Times New Roman" w:cs="Times New Roman"/>
          <w:b/>
          <w:szCs w:val="24"/>
        </w:rPr>
        <w:t xml:space="preserve">ΔΗΜΟΣΧΑΚΗΣ: </w:t>
      </w:r>
      <w:r>
        <w:rPr>
          <w:rFonts w:eastAsia="Times New Roman" w:cs="Times New Roman"/>
          <w:szCs w:val="24"/>
        </w:rPr>
        <w:t>Ευχαριστώ, κύριε Πρόεδρε.</w:t>
      </w:r>
    </w:p>
    <w:p w14:paraId="19B723EB"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Κύριε Υπουργέ, ο ν.</w:t>
      </w:r>
      <w:r>
        <w:rPr>
          <w:rFonts w:eastAsia="Times New Roman" w:cs="Times New Roman"/>
          <w:szCs w:val="24"/>
        </w:rPr>
        <w:t xml:space="preserve">4521/2018, σε ό,τι αφορά το άρθρο του, είναι δημιούργημα δικό σας. Ουδέποτε οι προκάτοχοί σας </w:t>
      </w:r>
      <w:r>
        <w:rPr>
          <w:rFonts w:eastAsia="Times New Roman" w:cs="Times New Roman"/>
          <w:szCs w:val="24"/>
        </w:rPr>
        <w:lastRenderedPageBreak/>
        <w:t>σκέφτηκαν να ψηφίσουν και να εξασφαλίσουν έναν τέτοιο «</w:t>
      </w:r>
      <w:proofErr w:type="spellStart"/>
      <w:r>
        <w:rPr>
          <w:rFonts w:eastAsia="Times New Roman" w:cs="Times New Roman"/>
          <w:szCs w:val="24"/>
        </w:rPr>
        <w:t>καθηγητοκλεπτικό</w:t>
      </w:r>
      <w:proofErr w:type="spellEnd"/>
      <w:r>
        <w:rPr>
          <w:rFonts w:eastAsia="Times New Roman" w:cs="Times New Roman"/>
          <w:szCs w:val="24"/>
        </w:rPr>
        <w:t>» νόμο. Έτσι τον χαρακτηρίζει ο Έβρος και η Θράκη. Διότι δεν είχατε την υπομονή να περιμένε</w:t>
      </w:r>
      <w:r>
        <w:rPr>
          <w:rFonts w:eastAsia="Times New Roman" w:cs="Times New Roman"/>
          <w:szCs w:val="24"/>
        </w:rPr>
        <w:t xml:space="preserve">τε τη δεύτερη διαδικασία, σε ό,τι αφορά την ανάδειξη του ενδιαφερομένου καθηγητή για την </w:t>
      </w:r>
      <w:r>
        <w:rPr>
          <w:rFonts w:eastAsia="Times New Roman" w:cs="Times New Roman"/>
          <w:szCs w:val="24"/>
        </w:rPr>
        <w:t>π</w:t>
      </w:r>
      <w:r>
        <w:rPr>
          <w:rFonts w:eastAsia="Times New Roman" w:cs="Times New Roman"/>
          <w:szCs w:val="24"/>
        </w:rPr>
        <w:t xml:space="preserve">αθολογική </w:t>
      </w:r>
      <w:r>
        <w:rPr>
          <w:rFonts w:eastAsia="Times New Roman" w:cs="Times New Roman"/>
          <w:szCs w:val="24"/>
        </w:rPr>
        <w:t>α</w:t>
      </w:r>
      <w:r>
        <w:rPr>
          <w:rFonts w:eastAsia="Times New Roman" w:cs="Times New Roman"/>
          <w:szCs w:val="24"/>
        </w:rPr>
        <w:t xml:space="preserve">νατομία, που το αντικείμενο αυτό ήταν απαραίτητο να καλυφθεί από έναν πανεπιστημιακό. Δυστυχώς, εσείς τη μεταφέρατε στη </w:t>
      </w:r>
      <w:r>
        <w:rPr>
          <w:rFonts w:eastAsia="Times New Roman" w:cs="Times New Roman"/>
          <w:szCs w:val="24"/>
        </w:rPr>
        <w:t>δ</w:t>
      </w:r>
      <w:r>
        <w:rPr>
          <w:rFonts w:eastAsia="Times New Roman" w:cs="Times New Roman"/>
          <w:szCs w:val="24"/>
        </w:rPr>
        <w:t xml:space="preserve">υτική Αττική. </w:t>
      </w:r>
    </w:p>
    <w:p w14:paraId="19B723EC" w14:textId="77777777" w:rsidR="00D23C6B" w:rsidRDefault="00A26AD1">
      <w:pPr>
        <w:spacing w:line="600" w:lineRule="auto"/>
        <w:ind w:firstLine="720"/>
        <w:jc w:val="both"/>
        <w:rPr>
          <w:rFonts w:eastAsia="Times New Roman" w:cs="Times New Roman"/>
          <w:szCs w:val="24"/>
        </w:rPr>
      </w:pPr>
      <w:r w:rsidRPr="002A2D02">
        <w:rPr>
          <w:rFonts w:eastAsia="Times New Roman" w:cs="Times New Roman"/>
          <w:b/>
          <w:szCs w:val="24"/>
        </w:rPr>
        <w:t>ΚΩΝΣΤΑΝΤΙΝΟΣ ΓΑΒΡΟΓ</w:t>
      </w:r>
      <w:r w:rsidRPr="002A2D02">
        <w:rPr>
          <w:rFonts w:eastAsia="Times New Roman" w:cs="Times New Roman"/>
          <w:b/>
          <w:szCs w:val="24"/>
        </w:rPr>
        <w:t>ΛΟΥ (Υπουργός Παιδείας, Έρευνας και Θρησκευμάτων):</w:t>
      </w:r>
      <w:r>
        <w:rPr>
          <w:rFonts w:eastAsia="Times New Roman" w:cs="Times New Roman"/>
          <w:szCs w:val="24"/>
        </w:rPr>
        <w:t xml:space="preserve"> Δεν παρουσιάστηκε κανένας υποψήφιος!</w:t>
      </w:r>
    </w:p>
    <w:p w14:paraId="19B723ED" w14:textId="77777777" w:rsidR="00D23C6B" w:rsidRDefault="00A26AD1">
      <w:pPr>
        <w:spacing w:line="600" w:lineRule="auto"/>
        <w:ind w:firstLine="720"/>
        <w:jc w:val="both"/>
        <w:rPr>
          <w:rFonts w:eastAsia="Times New Roman" w:cs="Times New Roman"/>
          <w:szCs w:val="24"/>
        </w:rPr>
      </w:pPr>
      <w:r w:rsidRPr="00F61B09">
        <w:rPr>
          <w:rFonts w:eastAsia="Times New Roman" w:cs="Times New Roman"/>
          <w:b/>
          <w:szCs w:val="24"/>
        </w:rPr>
        <w:t xml:space="preserve">ΑΝΑΣΤΑΣΙΟΣ </w:t>
      </w:r>
      <w:r>
        <w:rPr>
          <w:rFonts w:eastAsia="Times New Roman" w:cs="Times New Roman"/>
          <w:b/>
          <w:szCs w:val="24"/>
        </w:rPr>
        <w:t xml:space="preserve">(ΤΑΣΟΣ) </w:t>
      </w:r>
      <w:r w:rsidRPr="00F61B09">
        <w:rPr>
          <w:rFonts w:eastAsia="Times New Roman" w:cs="Times New Roman"/>
          <w:b/>
          <w:szCs w:val="24"/>
        </w:rPr>
        <w:t>ΔΗΜΟΣΧΑΚΗΣ:</w:t>
      </w:r>
      <w:r>
        <w:rPr>
          <w:rFonts w:eastAsia="Times New Roman" w:cs="Times New Roman"/>
          <w:szCs w:val="24"/>
        </w:rPr>
        <w:t xml:space="preserve"> Δεύτερον, είστε εσείς που ψηφίσατε νόμο και καταληστεύσατε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π</w:t>
      </w:r>
      <w:r>
        <w:rPr>
          <w:rFonts w:eastAsia="Times New Roman" w:cs="Times New Roman"/>
          <w:szCs w:val="24"/>
        </w:rPr>
        <w:t xml:space="preserve">ανεπιστήμια από πλευράς ΔΕΠ, από πλευράς καθηγητών. Εξαιτίας </w:t>
      </w:r>
      <w:r>
        <w:rPr>
          <w:rFonts w:eastAsia="Times New Roman" w:cs="Times New Roman"/>
          <w:szCs w:val="24"/>
        </w:rPr>
        <w:t>του δικού σας νόμου έφυγαν σαράντα δύο μέλη ΔΕΠ από το Πανεπιστήμιο της Θράκης, από το Δημοκρίτειο. Και μάλιστα,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αφυπηρέτησαν άλλοι επτά. Αυτά είναι καμώματα και δημιουργήματα δικά σας και δυστυχώς έχουν πλήξει και τα περιφερειακά πανεπιστή</w:t>
      </w:r>
      <w:r>
        <w:rPr>
          <w:rFonts w:eastAsia="Times New Roman" w:cs="Times New Roman"/>
          <w:szCs w:val="24"/>
        </w:rPr>
        <w:t>μια και δεν λειτουργούν, αλλά κυρίως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το Πανεπιστήμιο της Θράκης δυσλειτουργεί.    </w:t>
      </w:r>
    </w:p>
    <w:p w14:paraId="19B723EE" w14:textId="77777777" w:rsidR="00D23C6B" w:rsidRDefault="00A26AD1">
      <w:pPr>
        <w:spacing w:line="600" w:lineRule="auto"/>
        <w:ind w:firstLine="720"/>
        <w:jc w:val="both"/>
        <w:rPr>
          <w:rFonts w:eastAsia="Times New Roman"/>
          <w:szCs w:val="24"/>
        </w:rPr>
      </w:pPr>
      <w:r>
        <w:rPr>
          <w:rFonts w:eastAsia="Times New Roman"/>
          <w:szCs w:val="24"/>
        </w:rPr>
        <w:lastRenderedPageBreak/>
        <w:t>Ν</w:t>
      </w:r>
      <w:r w:rsidRPr="00773FD5">
        <w:rPr>
          <w:rFonts w:eastAsia="Times New Roman"/>
          <w:szCs w:val="24"/>
        </w:rPr>
        <w:t>ομίζω ότι αυτές οι πολιτικές είναι πολύ λαθεμένες και θα πρέπει να αλλάξετε το</w:t>
      </w:r>
      <w:r>
        <w:rPr>
          <w:rFonts w:eastAsia="Times New Roman"/>
          <w:szCs w:val="24"/>
        </w:rPr>
        <w:t>ν</w:t>
      </w:r>
      <w:r w:rsidRPr="00773FD5">
        <w:rPr>
          <w:rFonts w:eastAsia="Times New Roman"/>
          <w:szCs w:val="24"/>
        </w:rPr>
        <w:t xml:space="preserve"> νόμο</w:t>
      </w:r>
      <w:r>
        <w:rPr>
          <w:rFonts w:eastAsia="Times New Roman"/>
          <w:szCs w:val="24"/>
        </w:rPr>
        <w:t>,</w:t>
      </w:r>
      <w:r w:rsidRPr="00773FD5">
        <w:rPr>
          <w:rFonts w:eastAsia="Times New Roman"/>
          <w:szCs w:val="24"/>
        </w:rPr>
        <w:t xml:space="preserve"> διότι είναι παράνομη πράξη</w:t>
      </w:r>
      <w:r>
        <w:rPr>
          <w:rFonts w:eastAsia="Times New Roman"/>
          <w:szCs w:val="24"/>
        </w:rPr>
        <w:t>. Θ</w:t>
      </w:r>
      <w:r w:rsidRPr="00773FD5">
        <w:rPr>
          <w:rFonts w:eastAsia="Times New Roman"/>
          <w:szCs w:val="24"/>
        </w:rPr>
        <w:t xml:space="preserve">α έπρεπε να κοιτάξετε ως κόρην οφθαλμού την </w:t>
      </w:r>
      <w:r>
        <w:rPr>
          <w:rFonts w:eastAsia="Times New Roman"/>
          <w:szCs w:val="24"/>
        </w:rPr>
        <w:t>π</w:t>
      </w:r>
      <w:r w:rsidRPr="00773FD5">
        <w:rPr>
          <w:rFonts w:eastAsia="Times New Roman"/>
          <w:szCs w:val="24"/>
        </w:rPr>
        <w:t>εριφέ</w:t>
      </w:r>
      <w:r w:rsidRPr="00773FD5">
        <w:rPr>
          <w:rFonts w:eastAsia="Times New Roman"/>
          <w:szCs w:val="24"/>
        </w:rPr>
        <w:t>ρεια και τη νευραλγική Θράκη</w:t>
      </w:r>
      <w:r>
        <w:rPr>
          <w:rFonts w:eastAsia="Times New Roman"/>
          <w:szCs w:val="24"/>
        </w:rPr>
        <w:t>,</w:t>
      </w:r>
      <w:r w:rsidRPr="00773FD5">
        <w:rPr>
          <w:rFonts w:eastAsia="Times New Roman"/>
          <w:szCs w:val="24"/>
        </w:rPr>
        <w:t xml:space="preserve"> </w:t>
      </w:r>
      <w:r>
        <w:rPr>
          <w:rFonts w:eastAsia="Times New Roman"/>
          <w:szCs w:val="24"/>
        </w:rPr>
        <w:t>γιατί</w:t>
      </w:r>
      <w:r w:rsidRPr="00773FD5">
        <w:rPr>
          <w:rFonts w:eastAsia="Times New Roman"/>
          <w:szCs w:val="24"/>
        </w:rPr>
        <w:t xml:space="preserve"> το έχει ανάγκη</w:t>
      </w:r>
      <w:r>
        <w:rPr>
          <w:rFonts w:eastAsia="Times New Roman"/>
          <w:szCs w:val="24"/>
        </w:rPr>
        <w:t xml:space="preserve">. </w:t>
      </w:r>
    </w:p>
    <w:p w14:paraId="19B723EF" w14:textId="77777777" w:rsidR="00D23C6B" w:rsidRDefault="00A26AD1">
      <w:pPr>
        <w:spacing w:line="600" w:lineRule="auto"/>
        <w:ind w:firstLine="720"/>
        <w:jc w:val="both"/>
        <w:rPr>
          <w:rFonts w:eastAsia="Times New Roman"/>
          <w:szCs w:val="24"/>
        </w:rPr>
      </w:pPr>
      <w:r>
        <w:rPr>
          <w:rFonts w:eastAsia="Times New Roman"/>
          <w:szCs w:val="24"/>
        </w:rPr>
        <w:t>Σ</w:t>
      </w:r>
      <w:r w:rsidRPr="00773FD5">
        <w:rPr>
          <w:rFonts w:eastAsia="Times New Roman"/>
          <w:szCs w:val="24"/>
        </w:rPr>
        <w:t xml:space="preserve">ας είχα πει και σε </w:t>
      </w:r>
      <w:r>
        <w:rPr>
          <w:rFonts w:eastAsia="Times New Roman"/>
          <w:szCs w:val="24"/>
        </w:rPr>
        <w:t>μια</w:t>
      </w:r>
      <w:r w:rsidRPr="00773FD5">
        <w:rPr>
          <w:rFonts w:eastAsia="Times New Roman"/>
          <w:szCs w:val="24"/>
        </w:rPr>
        <w:t xml:space="preserve"> άλλη</w:t>
      </w:r>
      <w:r>
        <w:rPr>
          <w:rFonts w:eastAsia="Times New Roman"/>
          <w:szCs w:val="24"/>
        </w:rPr>
        <w:t>,</w:t>
      </w:r>
      <w:r w:rsidRPr="00773FD5">
        <w:rPr>
          <w:rFonts w:eastAsia="Times New Roman"/>
          <w:szCs w:val="24"/>
        </w:rPr>
        <w:t xml:space="preserve"> προγενέστερη </w:t>
      </w:r>
      <w:r>
        <w:rPr>
          <w:rFonts w:eastAsia="Times New Roman"/>
          <w:szCs w:val="24"/>
        </w:rPr>
        <w:t xml:space="preserve">ερώτησή μου </w:t>
      </w:r>
      <w:r w:rsidRPr="00773FD5">
        <w:rPr>
          <w:rFonts w:eastAsia="Times New Roman"/>
          <w:szCs w:val="24"/>
        </w:rPr>
        <w:t xml:space="preserve">εδώ στην Ολομέλεια </w:t>
      </w:r>
      <w:r>
        <w:rPr>
          <w:rFonts w:eastAsia="Times New Roman"/>
          <w:szCs w:val="24"/>
        </w:rPr>
        <w:t>πως</w:t>
      </w:r>
      <w:r>
        <w:rPr>
          <w:rFonts w:eastAsia="Times New Roman"/>
          <w:szCs w:val="24"/>
        </w:rPr>
        <w:t>,</w:t>
      </w:r>
      <w:r>
        <w:rPr>
          <w:rFonts w:eastAsia="Times New Roman"/>
          <w:szCs w:val="24"/>
        </w:rPr>
        <w:t xml:space="preserve"> </w:t>
      </w:r>
      <w:r w:rsidRPr="00773FD5">
        <w:rPr>
          <w:rFonts w:eastAsia="Times New Roman"/>
          <w:szCs w:val="24"/>
        </w:rPr>
        <w:t xml:space="preserve">όταν άκουσα </w:t>
      </w:r>
      <w:r>
        <w:rPr>
          <w:rFonts w:eastAsia="Times New Roman"/>
          <w:szCs w:val="24"/>
        </w:rPr>
        <w:t xml:space="preserve">ότι Υπουργός Παιδείας θα είναι ο Κώστας </w:t>
      </w:r>
      <w:proofErr w:type="spellStart"/>
      <w:r w:rsidRPr="00773FD5">
        <w:rPr>
          <w:rFonts w:eastAsia="Times New Roman"/>
          <w:szCs w:val="24"/>
        </w:rPr>
        <w:t>Γαβρόγλου</w:t>
      </w:r>
      <w:proofErr w:type="spellEnd"/>
      <w:r>
        <w:rPr>
          <w:rFonts w:eastAsia="Times New Roman"/>
          <w:szCs w:val="24"/>
        </w:rPr>
        <w:t>, ο</w:t>
      </w:r>
      <w:r w:rsidRPr="00773FD5">
        <w:rPr>
          <w:rFonts w:eastAsia="Times New Roman"/>
          <w:szCs w:val="24"/>
        </w:rPr>
        <w:t xml:space="preserve"> </w:t>
      </w:r>
      <w:r>
        <w:rPr>
          <w:rFonts w:eastAsia="Times New Roman"/>
          <w:szCs w:val="24"/>
        </w:rPr>
        <w:t>κ</w:t>
      </w:r>
      <w:r w:rsidRPr="00773FD5">
        <w:rPr>
          <w:rFonts w:eastAsia="Times New Roman"/>
          <w:szCs w:val="24"/>
        </w:rPr>
        <w:t>αθηγητής</w:t>
      </w:r>
      <w:r>
        <w:rPr>
          <w:rFonts w:eastAsia="Times New Roman"/>
          <w:szCs w:val="24"/>
        </w:rPr>
        <w:t>,</w:t>
      </w:r>
      <w:r w:rsidRPr="00773FD5">
        <w:rPr>
          <w:rFonts w:eastAsia="Times New Roman"/>
          <w:szCs w:val="24"/>
        </w:rPr>
        <w:t xml:space="preserve"> προερχόμενος από την </w:t>
      </w:r>
      <w:r>
        <w:rPr>
          <w:rFonts w:eastAsia="Times New Roman"/>
          <w:szCs w:val="24"/>
        </w:rPr>
        <w:t>Π</w:t>
      </w:r>
      <w:r w:rsidRPr="00773FD5">
        <w:rPr>
          <w:rFonts w:eastAsia="Times New Roman"/>
          <w:szCs w:val="24"/>
        </w:rPr>
        <w:t>ρωτεύουσα της Θράκης</w:t>
      </w:r>
      <w:r>
        <w:rPr>
          <w:rFonts w:eastAsia="Times New Roman"/>
          <w:szCs w:val="24"/>
        </w:rPr>
        <w:t>,</w:t>
      </w:r>
      <w:r w:rsidRPr="00773FD5">
        <w:rPr>
          <w:rFonts w:eastAsia="Times New Roman"/>
          <w:szCs w:val="24"/>
        </w:rPr>
        <w:t xml:space="preserve"> από </w:t>
      </w:r>
      <w:r w:rsidRPr="00773FD5">
        <w:rPr>
          <w:rFonts w:eastAsia="Times New Roman"/>
          <w:szCs w:val="24"/>
        </w:rPr>
        <w:t>την ιστορική Κωνσταντινούπολη</w:t>
      </w:r>
      <w:r>
        <w:rPr>
          <w:rFonts w:eastAsia="Times New Roman"/>
          <w:szCs w:val="24"/>
        </w:rPr>
        <w:t>,</w:t>
      </w:r>
      <w:r w:rsidRPr="00773FD5">
        <w:rPr>
          <w:rFonts w:eastAsia="Times New Roman"/>
          <w:szCs w:val="24"/>
        </w:rPr>
        <w:t xml:space="preserve"> </w:t>
      </w:r>
      <w:r>
        <w:rPr>
          <w:rFonts w:eastAsia="Times New Roman"/>
          <w:szCs w:val="24"/>
        </w:rPr>
        <w:t xml:space="preserve">πίστευα πως </w:t>
      </w:r>
      <w:r w:rsidRPr="00773FD5">
        <w:rPr>
          <w:rFonts w:eastAsia="Times New Roman"/>
          <w:szCs w:val="24"/>
        </w:rPr>
        <w:t xml:space="preserve">θα βάλει τη θετική </w:t>
      </w:r>
      <w:r>
        <w:rPr>
          <w:rFonts w:eastAsia="Times New Roman"/>
          <w:szCs w:val="24"/>
        </w:rPr>
        <w:t>πινελιά</w:t>
      </w:r>
      <w:r w:rsidRPr="00773FD5">
        <w:rPr>
          <w:rFonts w:eastAsia="Times New Roman"/>
          <w:szCs w:val="24"/>
        </w:rPr>
        <w:t xml:space="preserve"> του στο θέμα της </w:t>
      </w:r>
      <w:r>
        <w:rPr>
          <w:rFonts w:eastAsia="Times New Roman"/>
          <w:szCs w:val="24"/>
        </w:rPr>
        <w:t>π</w:t>
      </w:r>
      <w:r w:rsidRPr="00773FD5">
        <w:rPr>
          <w:rFonts w:eastAsia="Times New Roman"/>
          <w:szCs w:val="24"/>
        </w:rPr>
        <w:t>αιδείας και βέβαια</w:t>
      </w:r>
      <w:r>
        <w:rPr>
          <w:rFonts w:eastAsia="Times New Roman"/>
          <w:szCs w:val="24"/>
        </w:rPr>
        <w:t xml:space="preserve"> ότι </w:t>
      </w:r>
      <w:r w:rsidRPr="00773FD5">
        <w:rPr>
          <w:rFonts w:eastAsia="Times New Roman"/>
          <w:szCs w:val="24"/>
        </w:rPr>
        <w:t>θα υπηρετήσει</w:t>
      </w:r>
      <w:r>
        <w:rPr>
          <w:rFonts w:eastAsia="Times New Roman"/>
          <w:szCs w:val="24"/>
        </w:rPr>
        <w:t xml:space="preserve"> κατ’ αξίαν και με πνεύμα δικαίου </w:t>
      </w:r>
      <w:r w:rsidRPr="00773FD5">
        <w:rPr>
          <w:rFonts w:eastAsia="Times New Roman"/>
          <w:szCs w:val="24"/>
        </w:rPr>
        <w:t>τα συμφέροντα της Θράκης</w:t>
      </w:r>
      <w:r>
        <w:rPr>
          <w:rFonts w:eastAsia="Times New Roman"/>
          <w:szCs w:val="24"/>
        </w:rPr>
        <w:t>.</w:t>
      </w:r>
    </w:p>
    <w:p w14:paraId="19B723F0" w14:textId="77777777" w:rsidR="00D23C6B" w:rsidRDefault="00A26AD1">
      <w:pPr>
        <w:spacing w:line="600" w:lineRule="auto"/>
        <w:ind w:firstLine="720"/>
        <w:jc w:val="both"/>
        <w:rPr>
          <w:rFonts w:eastAsia="Times New Roman"/>
          <w:szCs w:val="24"/>
        </w:rPr>
      </w:pPr>
      <w:r>
        <w:rPr>
          <w:rFonts w:eastAsia="Times New Roman"/>
          <w:szCs w:val="24"/>
        </w:rPr>
        <w:t>Όμως, εσείς μας πολιορκείτε. Γιατί το κάνετε αυτό; Έ</w:t>
      </w:r>
      <w:r w:rsidRPr="00773FD5">
        <w:rPr>
          <w:rFonts w:eastAsia="Times New Roman"/>
          <w:szCs w:val="24"/>
        </w:rPr>
        <w:t>χουμε παράπονα</w:t>
      </w:r>
      <w:r>
        <w:rPr>
          <w:rFonts w:eastAsia="Times New Roman"/>
          <w:szCs w:val="24"/>
        </w:rPr>
        <w:t xml:space="preserve">. Δεν </w:t>
      </w:r>
      <w:r>
        <w:rPr>
          <w:rFonts w:eastAsia="Times New Roman"/>
          <w:szCs w:val="24"/>
        </w:rPr>
        <w:t>είναι μόνο δικ</w:t>
      </w:r>
      <w:r>
        <w:rPr>
          <w:rFonts w:eastAsia="Times New Roman"/>
          <w:szCs w:val="24"/>
        </w:rPr>
        <w:t>ά</w:t>
      </w:r>
      <w:r>
        <w:rPr>
          <w:rFonts w:eastAsia="Times New Roman"/>
          <w:szCs w:val="24"/>
        </w:rPr>
        <w:t xml:space="preserve"> μου. Δεν έχω διαστροφή απέναντί σας. Σ</w:t>
      </w:r>
      <w:r w:rsidRPr="00773FD5">
        <w:rPr>
          <w:rFonts w:eastAsia="Times New Roman"/>
          <w:szCs w:val="24"/>
        </w:rPr>
        <w:t xml:space="preserve">ας </w:t>
      </w:r>
      <w:r>
        <w:rPr>
          <w:rFonts w:eastAsia="Times New Roman"/>
          <w:szCs w:val="24"/>
        </w:rPr>
        <w:t>σέβομαι</w:t>
      </w:r>
      <w:r w:rsidRPr="00773FD5">
        <w:rPr>
          <w:rFonts w:eastAsia="Times New Roman"/>
          <w:szCs w:val="24"/>
        </w:rPr>
        <w:t xml:space="preserve"> ιδιαίτερα</w:t>
      </w:r>
      <w:r>
        <w:rPr>
          <w:rFonts w:eastAsia="Times New Roman"/>
          <w:szCs w:val="24"/>
        </w:rPr>
        <w:t>,</w:t>
      </w:r>
      <w:r w:rsidRPr="00773FD5">
        <w:rPr>
          <w:rFonts w:eastAsia="Times New Roman"/>
          <w:szCs w:val="24"/>
        </w:rPr>
        <w:t xml:space="preserve"> σας εκτιμώ απεριόριστα και ως </w:t>
      </w:r>
      <w:r>
        <w:rPr>
          <w:rFonts w:eastAsia="Times New Roman"/>
          <w:szCs w:val="24"/>
        </w:rPr>
        <w:t>κ</w:t>
      </w:r>
      <w:r w:rsidRPr="00773FD5">
        <w:rPr>
          <w:rFonts w:eastAsia="Times New Roman"/>
          <w:szCs w:val="24"/>
        </w:rPr>
        <w:t>αθηγητή και ως Υπουργό</w:t>
      </w:r>
      <w:r>
        <w:rPr>
          <w:rFonts w:eastAsia="Times New Roman"/>
          <w:szCs w:val="24"/>
        </w:rPr>
        <w:t>. Γ</w:t>
      </w:r>
      <w:r w:rsidRPr="00773FD5">
        <w:rPr>
          <w:rFonts w:eastAsia="Times New Roman"/>
          <w:szCs w:val="24"/>
        </w:rPr>
        <w:t xml:space="preserve">ιατί το </w:t>
      </w:r>
      <w:r>
        <w:rPr>
          <w:rFonts w:eastAsia="Times New Roman"/>
          <w:szCs w:val="24"/>
        </w:rPr>
        <w:t>κάνετε αυτό σε βάρος της Θράκης; Πονάμε, δεν το καταλαβαίνετε; Γ</w:t>
      </w:r>
      <w:r w:rsidRPr="00773FD5">
        <w:rPr>
          <w:rFonts w:eastAsia="Times New Roman"/>
          <w:szCs w:val="24"/>
        </w:rPr>
        <w:t>ιατί το κάνετε</w:t>
      </w:r>
      <w:r>
        <w:rPr>
          <w:rFonts w:eastAsia="Times New Roman"/>
          <w:szCs w:val="24"/>
        </w:rPr>
        <w:t>; Θέλω να απευθυνθείτε στους Θρακιώτες</w:t>
      </w:r>
      <w:r w:rsidRPr="00773FD5">
        <w:rPr>
          <w:rFonts w:eastAsia="Times New Roman"/>
          <w:szCs w:val="24"/>
        </w:rPr>
        <w:t xml:space="preserve"> </w:t>
      </w:r>
      <w:r>
        <w:rPr>
          <w:rFonts w:eastAsia="Times New Roman"/>
          <w:szCs w:val="24"/>
        </w:rPr>
        <w:t xml:space="preserve">και στους </w:t>
      </w:r>
      <w:proofErr w:type="spellStart"/>
      <w:r>
        <w:rPr>
          <w:rFonts w:eastAsia="Times New Roman"/>
          <w:szCs w:val="24"/>
        </w:rPr>
        <w:t>Εβρίτες</w:t>
      </w:r>
      <w:proofErr w:type="spellEnd"/>
      <w:r>
        <w:rPr>
          <w:rFonts w:eastAsia="Times New Roman"/>
          <w:szCs w:val="24"/>
        </w:rPr>
        <w:t xml:space="preserve"> και να πείτε</w:t>
      </w:r>
      <w:r w:rsidRPr="00773FD5">
        <w:rPr>
          <w:rFonts w:eastAsia="Times New Roman"/>
          <w:szCs w:val="24"/>
        </w:rPr>
        <w:t xml:space="preserve"> γιατί κάνε</w:t>
      </w:r>
      <w:r>
        <w:rPr>
          <w:rFonts w:eastAsia="Times New Roman"/>
          <w:szCs w:val="24"/>
        </w:rPr>
        <w:t>τε</w:t>
      </w:r>
      <w:r w:rsidRPr="00773FD5">
        <w:rPr>
          <w:rFonts w:eastAsia="Times New Roman"/>
          <w:szCs w:val="24"/>
        </w:rPr>
        <w:t xml:space="preserve"> αυτές όλες αυτές τις πράξεις</w:t>
      </w:r>
      <w:r>
        <w:rPr>
          <w:rFonts w:eastAsia="Times New Roman"/>
          <w:szCs w:val="24"/>
        </w:rPr>
        <w:t>.</w:t>
      </w:r>
    </w:p>
    <w:p w14:paraId="19B723F1" w14:textId="77777777" w:rsidR="00D23C6B" w:rsidRDefault="00A26AD1">
      <w:pPr>
        <w:spacing w:line="600" w:lineRule="auto"/>
        <w:ind w:firstLine="720"/>
        <w:jc w:val="both"/>
        <w:rPr>
          <w:rFonts w:eastAsia="Times New Roman"/>
          <w:szCs w:val="24"/>
        </w:rPr>
      </w:pPr>
      <w:r>
        <w:rPr>
          <w:rFonts w:eastAsia="Times New Roman"/>
          <w:szCs w:val="24"/>
        </w:rPr>
        <w:lastRenderedPageBreak/>
        <w:t>Επίσης,</w:t>
      </w:r>
      <w:r w:rsidRPr="00773FD5">
        <w:rPr>
          <w:rFonts w:eastAsia="Times New Roman"/>
          <w:szCs w:val="24"/>
        </w:rPr>
        <w:t xml:space="preserve"> θέλουμε να μας </w:t>
      </w:r>
      <w:r>
        <w:rPr>
          <w:rFonts w:eastAsia="Times New Roman"/>
          <w:szCs w:val="24"/>
        </w:rPr>
        <w:t>απαντήσετε -σας το</w:t>
      </w:r>
      <w:r w:rsidRPr="00773FD5">
        <w:rPr>
          <w:rFonts w:eastAsia="Times New Roman"/>
          <w:szCs w:val="24"/>
        </w:rPr>
        <w:t xml:space="preserve"> είπε </w:t>
      </w:r>
      <w:r>
        <w:rPr>
          <w:rFonts w:eastAsia="Times New Roman"/>
          <w:szCs w:val="24"/>
        </w:rPr>
        <w:t>και ο κ</w:t>
      </w:r>
      <w:r w:rsidRPr="00773FD5">
        <w:rPr>
          <w:rFonts w:eastAsia="Times New Roman"/>
          <w:szCs w:val="24"/>
        </w:rPr>
        <w:t>ύριος συνάδελφος</w:t>
      </w:r>
      <w:r>
        <w:rPr>
          <w:rFonts w:eastAsia="Times New Roman"/>
          <w:szCs w:val="24"/>
        </w:rPr>
        <w:t>- ως προς το εξής: Πήρατε τα ΤΕΙ</w:t>
      </w:r>
      <w:r w:rsidRPr="00773FD5">
        <w:rPr>
          <w:rFonts w:eastAsia="Times New Roman"/>
          <w:szCs w:val="24"/>
        </w:rPr>
        <w:t xml:space="preserve"> της </w:t>
      </w:r>
      <w:r>
        <w:rPr>
          <w:rFonts w:eastAsia="Times New Roman"/>
          <w:szCs w:val="24"/>
        </w:rPr>
        <w:t>Α</w:t>
      </w:r>
      <w:r w:rsidRPr="00773FD5">
        <w:rPr>
          <w:rFonts w:eastAsia="Times New Roman"/>
          <w:szCs w:val="24"/>
        </w:rPr>
        <w:t>νατολικής Μακεδονίας και Θράκης</w:t>
      </w:r>
      <w:r>
        <w:rPr>
          <w:rFonts w:eastAsia="Times New Roman"/>
          <w:szCs w:val="24"/>
        </w:rPr>
        <w:t>,</w:t>
      </w:r>
      <w:r w:rsidRPr="00773FD5">
        <w:rPr>
          <w:rFonts w:eastAsia="Times New Roman"/>
          <w:szCs w:val="24"/>
        </w:rPr>
        <w:t xml:space="preserve"> μηδέ εξαιρουμένης και της </w:t>
      </w:r>
      <w:r>
        <w:rPr>
          <w:rFonts w:eastAsia="Times New Roman"/>
          <w:szCs w:val="24"/>
        </w:rPr>
        <w:t>Ν</w:t>
      </w:r>
      <w:r w:rsidRPr="00773FD5">
        <w:rPr>
          <w:rFonts w:eastAsia="Times New Roman"/>
          <w:szCs w:val="24"/>
        </w:rPr>
        <w:t xml:space="preserve">οσηλευτικής </w:t>
      </w:r>
      <w:r>
        <w:rPr>
          <w:rFonts w:eastAsia="Times New Roman"/>
          <w:szCs w:val="24"/>
        </w:rPr>
        <w:t>Σ</w:t>
      </w:r>
      <w:r w:rsidRPr="00773FD5">
        <w:rPr>
          <w:rFonts w:eastAsia="Times New Roman"/>
          <w:szCs w:val="24"/>
        </w:rPr>
        <w:t>χολής του Διδυμοτείχου</w:t>
      </w:r>
      <w:r>
        <w:rPr>
          <w:rFonts w:eastAsia="Times New Roman"/>
          <w:szCs w:val="24"/>
        </w:rPr>
        <w:t>,</w:t>
      </w:r>
      <w:r w:rsidRPr="00773FD5">
        <w:rPr>
          <w:rFonts w:eastAsia="Times New Roman"/>
          <w:szCs w:val="24"/>
        </w:rPr>
        <w:t xml:space="preserve"> και τα υπάγετ</w:t>
      </w:r>
      <w:r>
        <w:rPr>
          <w:rFonts w:eastAsia="Times New Roman"/>
          <w:szCs w:val="24"/>
        </w:rPr>
        <w:t>ε</w:t>
      </w:r>
      <w:r w:rsidRPr="00773FD5">
        <w:rPr>
          <w:rFonts w:eastAsia="Times New Roman"/>
          <w:szCs w:val="24"/>
        </w:rPr>
        <w:t xml:space="preserve"> στο Διεθνές </w:t>
      </w:r>
      <w:r>
        <w:rPr>
          <w:rFonts w:eastAsia="Times New Roman"/>
          <w:szCs w:val="24"/>
        </w:rPr>
        <w:t>Π</w:t>
      </w:r>
      <w:r w:rsidRPr="00773FD5">
        <w:rPr>
          <w:rFonts w:eastAsia="Times New Roman"/>
          <w:szCs w:val="24"/>
        </w:rPr>
        <w:t>ανεπιστήμιο της Θεσσαλονίκης</w:t>
      </w:r>
      <w:r>
        <w:rPr>
          <w:rFonts w:eastAsia="Times New Roman"/>
          <w:szCs w:val="24"/>
        </w:rPr>
        <w:t>. Μα</w:t>
      </w:r>
      <w:r w:rsidRPr="00773FD5">
        <w:rPr>
          <w:rFonts w:eastAsia="Times New Roman"/>
          <w:szCs w:val="24"/>
        </w:rPr>
        <w:t xml:space="preserve"> δεν μπορούσατε να επεκτείνετε την εδαφική αρμοδιότητα του Πανεπιστημίου Θράκης με αυτή της διοικητικής </w:t>
      </w:r>
      <w:r>
        <w:rPr>
          <w:rFonts w:eastAsia="Times New Roman"/>
          <w:szCs w:val="24"/>
        </w:rPr>
        <w:t>π</w:t>
      </w:r>
      <w:r w:rsidRPr="00773FD5">
        <w:rPr>
          <w:rFonts w:eastAsia="Times New Roman"/>
          <w:szCs w:val="24"/>
        </w:rPr>
        <w:t>εριφέρειας</w:t>
      </w:r>
      <w:r>
        <w:rPr>
          <w:rFonts w:eastAsia="Times New Roman"/>
          <w:szCs w:val="24"/>
        </w:rPr>
        <w:t>,</w:t>
      </w:r>
      <w:r w:rsidRPr="00773FD5">
        <w:rPr>
          <w:rFonts w:eastAsia="Times New Roman"/>
          <w:szCs w:val="24"/>
        </w:rPr>
        <w:t xml:space="preserve"> ώστε να υπάρξει αντιστοίχιση</w:t>
      </w:r>
      <w:r>
        <w:rPr>
          <w:rFonts w:eastAsia="Times New Roman"/>
          <w:szCs w:val="24"/>
        </w:rPr>
        <w:t xml:space="preserve">; Διότι </w:t>
      </w:r>
      <w:r w:rsidRPr="00773FD5">
        <w:rPr>
          <w:rFonts w:eastAsia="Times New Roman"/>
          <w:szCs w:val="24"/>
        </w:rPr>
        <w:t xml:space="preserve">έτσι πρέπει να </w:t>
      </w:r>
      <w:r>
        <w:rPr>
          <w:rFonts w:eastAsia="Times New Roman"/>
          <w:szCs w:val="24"/>
        </w:rPr>
        <w:t>συλλ</w:t>
      </w:r>
      <w:r>
        <w:rPr>
          <w:rFonts w:eastAsia="Times New Roman"/>
          <w:szCs w:val="24"/>
        </w:rPr>
        <w:t xml:space="preserve">ειτουργεί </w:t>
      </w:r>
      <w:r w:rsidRPr="00773FD5">
        <w:rPr>
          <w:rFonts w:eastAsia="Times New Roman"/>
          <w:szCs w:val="24"/>
        </w:rPr>
        <w:t>κανείς</w:t>
      </w:r>
      <w:r>
        <w:rPr>
          <w:rFonts w:eastAsia="Times New Roman"/>
          <w:szCs w:val="24"/>
        </w:rPr>
        <w:t>. Ε</w:t>
      </w:r>
      <w:r w:rsidRPr="00773FD5">
        <w:rPr>
          <w:rFonts w:eastAsia="Times New Roman"/>
          <w:szCs w:val="24"/>
        </w:rPr>
        <w:t>σείς τα πήγατε σε ξένους</w:t>
      </w:r>
      <w:r>
        <w:rPr>
          <w:rFonts w:eastAsia="Times New Roman"/>
          <w:szCs w:val="24"/>
        </w:rPr>
        <w:t>. Ισχύει,</w:t>
      </w:r>
      <w:r w:rsidRPr="00773FD5">
        <w:rPr>
          <w:rFonts w:eastAsia="Times New Roman"/>
          <w:szCs w:val="24"/>
        </w:rPr>
        <w:t xml:space="preserve"> δηλαδή</w:t>
      </w:r>
      <w:r>
        <w:rPr>
          <w:rFonts w:eastAsia="Times New Roman"/>
          <w:szCs w:val="24"/>
        </w:rPr>
        <w:t>,</w:t>
      </w:r>
      <w:r w:rsidRPr="00773FD5">
        <w:rPr>
          <w:rFonts w:eastAsia="Times New Roman"/>
          <w:szCs w:val="24"/>
        </w:rPr>
        <w:t xml:space="preserve"> αυτό που σας είχα πει την άλλη φορά</w:t>
      </w:r>
      <w:r>
        <w:rPr>
          <w:rFonts w:eastAsia="Times New Roman"/>
          <w:szCs w:val="24"/>
        </w:rPr>
        <w:t>, όπως το</w:t>
      </w:r>
      <w:r w:rsidRPr="00773FD5">
        <w:rPr>
          <w:rFonts w:eastAsia="Times New Roman"/>
          <w:szCs w:val="24"/>
        </w:rPr>
        <w:t xml:space="preserve"> λέει</w:t>
      </w:r>
      <w:r>
        <w:rPr>
          <w:rFonts w:eastAsia="Times New Roman"/>
          <w:szCs w:val="24"/>
        </w:rPr>
        <w:t xml:space="preserve"> και ο θυμόσοφος ελληνικός λαός, «</w:t>
      </w:r>
      <w:r w:rsidRPr="00773FD5">
        <w:rPr>
          <w:rFonts w:eastAsia="Times New Roman"/>
          <w:szCs w:val="24"/>
        </w:rPr>
        <w:t xml:space="preserve">αλλού </w:t>
      </w:r>
      <w:r>
        <w:rPr>
          <w:rFonts w:eastAsia="Times New Roman"/>
          <w:szCs w:val="24"/>
        </w:rPr>
        <w:t xml:space="preserve">πάει, </w:t>
      </w:r>
      <w:r w:rsidRPr="00773FD5">
        <w:rPr>
          <w:rFonts w:eastAsia="Times New Roman"/>
          <w:szCs w:val="24"/>
        </w:rPr>
        <w:t xml:space="preserve">τρώει και πίνει </w:t>
      </w:r>
      <w:r>
        <w:rPr>
          <w:rFonts w:eastAsia="Times New Roman"/>
          <w:szCs w:val="24"/>
        </w:rPr>
        <w:t xml:space="preserve">κι </w:t>
      </w:r>
      <w:r w:rsidRPr="00773FD5">
        <w:rPr>
          <w:rFonts w:eastAsia="Times New Roman"/>
          <w:szCs w:val="24"/>
        </w:rPr>
        <w:t>αλλού πάει και το δίνει</w:t>
      </w:r>
      <w:r>
        <w:rPr>
          <w:rFonts w:eastAsia="Times New Roman"/>
          <w:szCs w:val="24"/>
        </w:rPr>
        <w:t>».</w:t>
      </w:r>
      <w:r w:rsidRPr="00773FD5">
        <w:rPr>
          <w:rFonts w:eastAsia="Times New Roman"/>
          <w:szCs w:val="24"/>
        </w:rPr>
        <w:t xml:space="preserve"> Μα είναι δυνατόν</w:t>
      </w:r>
      <w:r>
        <w:rPr>
          <w:rFonts w:eastAsia="Times New Roman"/>
          <w:szCs w:val="24"/>
        </w:rPr>
        <w:t>;</w:t>
      </w:r>
      <w:r w:rsidRPr="00773FD5">
        <w:rPr>
          <w:rFonts w:eastAsia="Times New Roman"/>
          <w:szCs w:val="24"/>
        </w:rPr>
        <w:t xml:space="preserve"> </w:t>
      </w:r>
      <w:r>
        <w:rPr>
          <w:rFonts w:eastAsia="Times New Roman"/>
          <w:szCs w:val="24"/>
        </w:rPr>
        <w:t>Ε</w:t>
      </w:r>
      <w:r w:rsidRPr="00773FD5">
        <w:rPr>
          <w:rFonts w:eastAsia="Times New Roman"/>
          <w:szCs w:val="24"/>
        </w:rPr>
        <w:t>ίναι πολιτικές αυτές</w:t>
      </w:r>
      <w:r>
        <w:rPr>
          <w:rFonts w:eastAsia="Times New Roman"/>
          <w:szCs w:val="24"/>
        </w:rPr>
        <w:t>;</w:t>
      </w:r>
    </w:p>
    <w:p w14:paraId="19B723F2" w14:textId="77777777" w:rsidR="00D23C6B" w:rsidRDefault="00A26AD1">
      <w:pPr>
        <w:spacing w:line="600" w:lineRule="auto"/>
        <w:ind w:firstLine="720"/>
        <w:jc w:val="both"/>
        <w:rPr>
          <w:rFonts w:eastAsia="Times New Roman"/>
          <w:szCs w:val="24"/>
        </w:rPr>
      </w:pPr>
      <w:r>
        <w:rPr>
          <w:rFonts w:eastAsia="Times New Roman"/>
          <w:szCs w:val="24"/>
        </w:rPr>
        <w:t>Ευχαριστώ, κύρ</w:t>
      </w:r>
      <w:r>
        <w:rPr>
          <w:rFonts w:eastAsia="Times New Roman"/>
          <w:szCs w:val="24"/>
        </w:rPr>
        <w:t>ιε Πρόεδρε.</w:t>
      </w:r>
    </w:p>
    <w:p w14:paraId="19B723F3" w14:textId="77777777" w:rsidR="00D23C6B" w:rsidRDefault="00A26AD1">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w:t>
      </w:r>
      <w:r w:rsidRPr="00773FD5">
        <w:rPr>
          <w:rFonts w:eastAsia="Times New Roman"/>
          <w:szCs w:val="24"/>
        </w:rPr>
        <w:t xml:space="preserve"> συνάδελφο</w:t>
      </w:r>
      <w:r>
        <w:rPr>
          <w:rFonts w:eastAsia="Times New Roman"/>
          <w:szCs w:val="24"/>
        </w:rPr>
        <w:t>.</w:t>
      </w:r>
    </w:p>
    <w:p w14:paraId="19B723F4" w14:textId="77777777" w:rsidR="00D23C6B" w:rsidRDefault="00A26AD1">
      <w:pPr>
        <w:spacing w:line="600" w:lineRule="auto"/>
        <w:ind w:firstLine="720"/>
        <w:jc w:val="both"/>
        <w:rPr>
          <w:rFonts w:eastAsia="Times New Roman"/>
          <w:szCs w:val="24"/>
        </w:rPr>
      </w:pPr>
      <w:r>
        <w:rPr>
          <w:rFonts w:eastAsia="Times New Roman"/>
          <w:szCs w:val="24"/>
        </w:rPr>
        <w:t>Κύριε Κυριαζίδη,</w:t>
      </w:r>
      <w:r w:rsidRPr="00773FD5">
        <w:rPr>
          <w:rFonts w:eastAsia="Times New Roman"/>
          <w:szCs w:val="24"/>
        </w:rPr>
        <w:t xml:space="preserve"> έχετε </w:t>
      </w:r>
      <w:r>
        <w:rPr>
          <w:rFonts w:eastAsia="Times New Roman"/>
          <w:szCs w:val="24"/>
        </w:rPr>
        <w:t>τον λόγο για τρία</w:t>
      </w:r>
      <w:r w:rsidRPr="00773FD5">
        <w:rPr>
          <w:rFonts w:eastAsia="Times New Roman"/>
          <w:szCs w:val="24"/>
        </w:rPr>
        <w:t xml:space="preserve"> λεπτά</w:t>
      </w:r>
      <w:r>
        <w:rPr>
          <w:rFonts w:eastAsia="Times New Roman"/>
          <w:szCs w:val="24"/>
        </w:rPr>
        <w:t>.</w:t>
      </w:r>
    </w:p>
    <w:p w14:paraId="19B723F5" w14:textId="77777777" w:rsidR="00D23C6B" w:rsidRDefault="00A26AD1">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Κύριε Υπουργέ, αυτά που είπαμε προηγουμένως </w:t>
      </w:r>
      <w:r w:rsidRPr="00773FD5">
        <w:rPr>
          <w:rFonts w:eastAsia="Times New Roman"/>
          <w:szCs w:val="24"/>
        </w:rPr>
        <w:t xml:space="preserve">αναφορικά με την </w:t>
      </w:r>
      <w:r>
        <w:rPr>
          <w:rFonts w:eastAsia="Times New Roman"/>
          <w:szCs w:val="24"/>
        </w:rPr>
        <w:t>Ι</w:t>
      </w:r>
      <w:r w:rsidRPr="00773FD5">
        <w:rPr>
          <w:rFonts w:eastAsia="Times New Roman"/>
          <w:szCs w:val="24"/>
        </w:rPr>
        <w:t xml:space="preserve">ατρική </w:t>
      </w:r>
      <w:r>
        <w:rPr>
          <w:rFonts w:eastAsia="Times New Roman"/>
          <w:szCs w:val="24"/>
        </w:rPr>
        <w:t>Σ</w:t>
      </w:r>
      <w:r w:rsidRPr="00773FD5">
        <w:rPr>
          <w:rFonts w:eastAsia="Times New Roman"/>
          <w:szCs w:val="24"/>
        </w:rPr>
        <w:t xml:space="preserve">χολή δεν </w:t>
      </w:r>
      <w:r>
        <w:rPr>
          <w:rFonts w:eastAsia="Times New Roman"/>
          <w:szCs w:val="24"/>
        </w:rPr>
        <w:t>είναι</w:t>
      </w:r>
      <w:r w:rsidRPr="00773FD5">
        <w:rPr>
          <w:rFonts w:eastAsia="Times New Roman"/>
          <w:szCs w:val="24"/>
        </w:rPr>
        <w:t xml:space="preserve"> </w:t>
      </w:r>
      <w:r w:rsidRPr="00773FD5">
        <w:rPr>
          <w:rFonts w:eastAsia="Times New Roman"/>
          <w:szCs w:val="24"/>
        </w:rPr>
        <w:lastRenderedPageBreak/>
        <w:t>δικ</w:t>
      </w:r>
      <w:r>
        <w:rPr>
          <w:rFonts w:eastAsia="Times New Roman"/>
          <w:szCs w:val="24"/>
        </w:rPr>
        <w:t>ά</w:t>
      </w:r>
      <w:r w:rsidRPr="00773FD5">
        <w:rPr>
          <w:rFonts w:eastAsia="Times New Roman"/>
          <w:szCs w:val="24"/>
        </w:rPr>
        <w:t xml:space="preserve"> μας αποκυήματα</w:t>
      </w:r>
      <w:r>
        <w:rPr>
          <w:rFonts w:eastAsia="Times New Roman"/>
          <w:szCs w:val="24"/>
        </w:rPr>
        <w:t>. Ο</w:t>
      </w:r>
      <w:r w:rsidRPr="00773FD5">
        <w:rPr>
          <w:rFonts w:eastAsia="Times New Roman"/>
          <w:szCs w:val="24"/>
        </w:rPr>
        <w:t xml:space="preserve">ι καθηγητές με ομόφωνο ψήφισμά </w:t>
      </w:r>
      <w:r>
        <w:rPr>
          <w:rFonts w:eastAsia="Times New Roman"/>
          <w:szCs w:val="24"/>
        </w:rPr>
        <w:t>τους</w:t>
      </w:r>
      <w:r w:rsidRPr="00773FD5">
        <w:rPr>
          <w:rFonts w:eastAsia="Times New Roman"/>
          <w:szCs w:val="24"/>
        </w:rPr>
        <w:t xml:space="preserve"> εξέφρασαν την αγωνία </w:t>
      </w:r>
      <w:r>
        <w:rPr>
          <w:rFonts w:eastAsia="Times New Roman"/>
          <w:szCs w:val="24"/>
        </w:rPr>
        <w:t>τους για το π</w:t>
      </w:r>
      <w:r w:rsidRPr="00773FD5">
        <w:rPr>
          <w:rFonts w:eastAsia="Times New Roman"/>
          <w:szCs w:val="24"/>
        </w:rPr>
        <w:t>όσα μέλη υπήρχαν</w:t>
      </w:r>
      <w:r>
        <w:rPr>
          <w:rFonts w:eastAsia="Times New Roman"/>
          <w:szCs w:val="24"/>
        </w:rPr>
        <w:t>,</w:t>
      </w:r>
      <w:r w:rsidRPr="00773FD5">
        <w:rPr>
          <w:rFonts w:eastAsia="Times New Roman"/>
          <w:szCs w:val="24"/>
        </w:rPr>
        <w:t xml:space="preserve"> πόσα είναι σήμερα</w:t>
      </w:r>
      <w:r>
        <w:rPr>
          <w:rFonts w:eastAsia="Times New Roman"/>
          <w:szCs w:val="24"/>
        </w:rPr>
        <w:t>,</w:t>
      </w:r>
      <w:r w:rsidRPr="00773FD5">
        <w:rPr>
          <w:rFonts w:eastAsia="Times New Roman"/>
          <w:szCs w:val="24"/>
        </w:rPr>
        <w:t xml:space="preserve"> πόσα φεύγουν φέτος και τι κάνετε </w:t>
      </w:r>
      <w:r>
        <w:rPr>
          <w:rFonts w:eastAsia="Times New Roman"/>
          <w:szCs w:val="24"/>
        </w:rPr>
        <w:t>εσείς.</w:t>
      </w:r>
      <w:r w:rsidRPr="00773FD5">
        <w:rPr>
          <w:rFonts w:eastAsia="Times New Roman"/>
          <w:szCs w:val="24"/>
        </w:rPr>
        <w:t xml:space="preserve"> </w:t>
      </w:r>
      <w:r>
        <w:rPr>
          <w:rFonts w:eastAsia="Times New Roman"/>
          <w:szCs w:val="24"/>
        </w:rPr>
        <w:t>Α</w:t>
      </w:r>
      <w:r w:rsidRPr="00773FD5">
        <w:rPr>
          <w:rFonts w:eastAsia="Times New Roman"/>
          <w:szCs w:val="24"/>
        </w:rPr>
        <w:t>ν λέτε τώρα ότι αυθαιρετούν</w:t>
      </w:r>
      <w:r>
        <w:rPr>
          <w:rFonts w:eastAsia="Times New Roman"/>
          <w:szCs w:val="24"/>
        </w:rPr>
        <w:t>,</w:t>
      </w:r>
      <w:r w:rsidRPr="00773FD5">
        <w:rPr>
          <w:rFonts w:eastAsia="Times New Roman"/>
          <w:szCs w:val="24"/>
        </w:rPr>
        <w:t xml:space="preserve"> ότι κάτι άλλο υποκρύπτει </w:t>
      </w:r>
      <w:r>
        <w:rPr>
          <w:rFonts w:eastAsia="Times New Roman"/>
          <w:szCs w:val="24"/>
        </w:rPr>
        <w:t>η</w:t>
      </w:r>
      <w:r w:rsidRPr="00773FD5">
        <w:rPr>
          <w:rFonts w:eastAsia="Times New Roman"/>
          <w:szCs w:val="24"/>
        </w:rPr>
        <w:t xml:space="preserve"> συνέλευσή τους και το περιεχόμενο</w:t>
      </w:r>
      <w:r>
        <w:rPr>
          <w:rFonts w:eastAsia="Times New Roman"/>
          <w:szCs w:val="24"/>
        </w:rPr>
        <w:t>,</w:t>
      </w:r>
      <w:r w:rsidRPr="00773FD5">
        <w:rPr>
          <w:rFonts w:eastAsia="Times New Roman"/>
          <w:szCs w:val="24"/>
        </w:rPr>
        <w:t xml:space="preserve"> να μας το πείτε</w:t>
      </w:r>
      <w:r>
        <w:rPr>
          <w:rFonts w:eastAsia="Times New Roman"/>
          <w:szCs w:val="24"/>
        </w:rPr>
        <w:t xml:space="preserve">. </w:t>
      </w:r>
      <w:r>
        <w:rPr>
          <w:rFonts w:eastAsia="Times New Roman"/>
          <w:szCs w:val="24"/>
        </w:rPr>
        <w:t>Έ</w:t>
      </w:r>
      <w:r w:rsidRPr="00773FD5">
        <w:rPr>
          <w:rFonts w:eastAsia="Times New Roman"/>
          <w:szCs w:val="24"/>
        </w:rPr>
        <w:t>ρχεστε και παίρνετε θέσεις με τον τρόπο που είπατε</w:t>
      </w:r>
      <w:r>
        <w:rPr>
          <w:rFonts w:eastAsia="Times New Roman"/>
          <w:szCs w:val="24"/>
        </w:rPr>
        <w:t>, ότι δηλαδή</w:t>
      </w:r>
      <w:r w:rsidRPr="00773FD5">
        <w:rPr>
          <w:rFonts w:eastAsia="Times New Roman"/>
          <w:szCs w:val="24"/>
        </w:rPr>
        <w:t xml:space="preserve"> εσείς δεν παρεμβαίνετε</w:t>
      </w:r>
      <w:r>
        <w:rPr>
          <w:rFonts w:eastAsia="Times New Roman"/>
          <w:szCs w:val="24"/>
        </w:rPr>
        <w:t xml:space="preserve"> και ότι άλλοι, αν θέλετε, -εντός εισαγωγικών- «</w:t>
      </w:r>
      <w:r w:rsidRPr="00773FD5">
        <w:rPr>
          <w:rFonts w:eastAsia="Times New Roman"/>
          <w:szCs w:val="24"/>
        </w:rPr>
        <w:t>διορίζουν</w:t>
      </w:r>
      <w:r>
        <w:rPr>
          <w:rFonts w:eastAsia="Times New Roman"/>
          <w:szCs w:val="24"/>
        </w:rPr>
        <w:t>»</w:t>
      </w:r>
      <w:r w:rsidRPr="00773FD5">
        <w:rPr>
          <w:rFonts w:eastAsia="Times New Roman"/>
          <w:szCs w:val="24"/>
        </w:rPr>
        <w:t xml:space="preserve"> τα μέ</w:t>
      </w:r>
      <w:r>
        <w:rPr>
          <w:rFonts w:eastAsia="Times New Roman"/>
          <w:szCs w:val="24"/>
        </w:rPr>
        <w:t>λ</w:t>
      </w:r>
      <w:r w:rsidRPr="00773FD5">
        <w:rPr>
          <w:rFonts w:eastAsia="Times New Roman"/>
          <w:szCs w:val="24"/>
        </w:rPr>
        <w:t xml:space="preserve">η </w:t>
      </w:r>
      <w:r>
        <w:rPr>
          <w:rFonts w:eastAsia="Times New Roman"/>
          <w:szCs w:val="24"/>
        </w:rPr>
        <w:t xml:space="preserve">και </w:t>
      </w:r>
      <w:r w:rsidRPr="00773FD5">
        <w:rPr>
          <w:rFonts w:eastAsia="Times New Roman"/>
          <w:szCs w:val="24"/>
        </w:rPr>
        <w:t xml:space="preserve">έχουν να κάνουν </w:t>
      </w:r>
      <w:r>
        <w:rPr>
          <w:rFonts w:eastAsia="Times New Roman"/>
          <w:szCs w:val="24"/>
        </w:rPr>
        <w:t xml:space="preserve">με </w:t>
      </w:r>
      <w:r w:rsidRPr="00773FD5">
        <w:rPr>
          <w:rFonts w:eastAsia="Times New Roman"/>
          <w:szCs w:val="24"/>
        </w:rPr>
        <w:t>την πανεπιστημιακή κοινότητα</w:t>
      </w:r>
      <w:r>
        <w:rPr>
          <w:rFonts w:eastAsia="Times New Roman"/>
          <w:szCs w:val="24"/>
        </w:rPr>
        <w:t>. Λ</w:t>
      </w:r>
      <w:r w:rsidRPr="00773FD5">
        <w:rPr>
          <w:rFonts w:eastAsia="Times New Roman"/>
          <w:szCs w:val="24"/>
        </w:rPr>
        <w:t xml:space="preserve">έτε και </w:t>
      </w:r>
      <w:proofErr w:type="spellStart"/>
      <w:r w:rsidRPr="00773FD5">
        <w:rPr>
          <w:rFonts w:eastAsia="Times New Roman"/>
          <w:szCs w:val="24"/>
        </w:rPr>
        <w:t>αντ</w:t>
      </w:r>
      <w:r>
        <w:rPr>
          <w:rFonts w:eastAsia="Times New Roman"/>
          <w:szCs w:val="24"/>
        </w:rPr>
        <w:t>ι</w:t>
      </w:r>
      <w:r w:rsidRPr="00773FD5">
        <w:rPr>
          <w:rFonts w:eastAsia="Times New Roman"/>
          <w:szCs w:val="24"/>
        </w:rPr>
        <w:t>λέτε</w:t>
      </w:r>
      <w:proofErr w:type="spellEnd"/>
      <w:r>
        <w:rPr>
          <w:rFonts w:eastAsia="Times New Roman"/>
          <w:szCs w:val="24"/>
        </w:rPr>
        <w:t>. Ε</w:t>
      </w:r>
      <w:r w:rsidRPr="00773FD5">
        <w:rPr>
          <w:rFonts w:eastAsia="Times New Roman"/>
          <w:szCs w:val="24"/>
        </w:rPr>
        <w:t xml:space="preserve">ν πάση </w:t>
      </w:r>
      <w:proofErr w:type="spellStart"/>
      <w:r w:rsidRPr="00773FD5">
        <w:rPr>
          <w:rFonts w:eastAsia="Times New Roman"/>
          <w:szCs w:val="24"/>
        </w:rPr>
        <w:t>περιπτώσει</w:t>
      </w:r>
      <w:proofErr w:type="spellEnd"/>
      <w:r>
        <w:rPr>
          <w:rFonts w:eastAsia="Times New Roman"/>
          <w:szCs w:val="24"/>
        </w:rPr>
        <w:t>,</w:t>
      </w:r>
      <w:r w:rsidRPr="00773FD5">
        <w:rPr>
          <w:rFonts w:eastAsia="Times New Roman"/>
          <w:szCs w:val="24"/>
        </w:rPr>
        <w:t xml:space="preserve"> είναι ένα ζ</w:t>
      </w:r>
      <w:r w:rsidRPr="00773FD5">
        <w:rPr>
          <w:rFonts w:eastAsia="Times New Roman"/>
          <w:szCs w:val="24"/>
        </w:rPr>
        <w:t>ήτημα που</w:t>
      </w:r>
      <w:r>
        <w:rPr>
          <w:rFonts w:eastAsia="Times New Roman"/>
          <w:szCs w:val="24"/>
        </w:rPr>
        <w:t>,</w:t>
      </w:r>
      <w:r w:rsidRPr="00773FD5">
        <w:rPr>
          <w:rFonts w:eastAsia="Times New Roman"/>
          <w:szCs w:val="24"/>
        </w:rPr>
        <w:t xml:space="preserve"> δυστυχώς</w:t>
      </w:r>
      <w:r>
        <w:rPr>
          <w:rFonts w:eastAsia="Times New Roman"/>
          <w:szCs w:val="24"/>
        </w:rPr>
        <w:t>,</w:t>
      </w:r>
      <w:r w:rsidRPr="00773FD5">
        <w:rPr>
          <w:rFonts w:eastAsia="Times New Roman"/>
          <w:szCs w:val="24"/>
        </w:rPr>
        <w:t xml:space="preserve"> είναι η σκληρή πραγματικότητα</w:t>
      </w:r>
      <w:r>
        <w:rPr>
          <w:rFonts w:eastAsia="Times New Roman"/>
          <w:szCs w:val="24"/>
        </w:rPr>
        <w:t>.</w:t>
      </w:r>
    </w:p>
    <w:p w14:paraId="19B723F6" w14:textId="77777777" w:rsidR="00D23C6B" w:rsidRDefault="00A26AD1">
      <w:pPr>
        <w:spacing w:line="600" w:lineRule="auto"/>
        <w:ind w:firstLine="720"/>
        <w:jc w:val="both"/>
        <w:rPr>
          <w:rFonts w:eastAsia="Times New Roman"/>
          <w:szCs w:val="24"/>
        </w:rPr>
      </w:pPr>
      <w:r>
        <w:rPr>
          <w:rFonts w:eastAsia="Times New Roman"/>
          <w:szCs w:val="24"/>
        </w:rPr>
        <w:t>Κ</w:t>
      </w:r>
      <w:r w:rsidRPr="00773FD5">
        <w:rPr>
          <w:rFonts w:eastAsia="Times New Roman"/>
          <w:szCs w:val="24"/>
        </w:rPr>
        <w:t xml:space="preserve">αι ερχόμαστε στο μεγαλύτερο ζήτημα που μας βασανίζει ως </w:t>
      </w:r>
      <w:r>
        <w:rPr>
          <w:rFonts w:eastAsia="Times New Roman"/>
          <w:szCs w:val="24"/>
        </w:rPr>
        <w:t>π</w:t>
      </w:r>
      <w:r w:rsidRPr="00773FD5">
        <w:rPr>
          <w:rFonts w:eastAsia="Times New Roman"/>
          <w:szCs w:val="24"/>
        </w:rPr>
        <w:t xml:space="preserve">εριφέρεια με την έννοια της απορρόφησης των </w:t>
      </w:r>
      <w:r>
        <w:rPr>
          <w:rFonts w:eastAsia="Times New Roman"/>
          <w:szCs w:val="24"/>
        </w:rPr>
        <w:t>τ</w:t>
      </w:r>
      <w:r w:rsidRPr="00773FD5">
        <w:rPr>
          <w:rFonts w:eastAsia="Times New Roman"/>
          <w:szCs w:val="24"/>
        </w:rPr>
        <w:t xml:space="preserve">μημάτων των </w:t>
      </w:r>
      <w:r>
        <w:rPr>
          <w:rFonts w:eastAsia="Times New Roman"/>
          <w:szCs w:val="24"/>
        </w:rPr>
        <w:t>σ</w:t>
      </w:r>
      <w:r w:rsidRPr="00773FD5">
        <w:rPr>
          <w:rFonts w:eastAsia="Times New Roman"/>
          <w:szCs w:val="24"/>
        </w:rPr>
        <w:t>χολών του ΤΕΙ Ανατολικής Μακεδονίας και Θράκης σε ένα</w:t>
      </w:r>
      <w:r>
        <w:rPr>
          <w:rFonts w:eastAsia="Times New Roman"/>
          <w:szCs w:val="24"/>
        </w:rPr>
        <w:t xml:space="preserve"> Διεθνές Πανεπιστήμιο, </w:t>
      </w:r>
      <w:r w:rsidRPr="00773FD5">
        <w:rPr>
          <w:rFonts w:eastAsia="Times New Roman"/>
          <w:szCs w:val="24"/>
        </w:rPr>
        <w:t>με προγράμμα</w:t>
      </w:r>
      <w:r w:rsidRPr="00773FD5">
        <w:rPr>
          <w:rFonts w:eastAsia="Times New Roman"/>
          <w:szCs w:val="24"/>
        </w:rPr>
        <w:t>τα</w:t>
      </w:r>
      <w:r>
        <w:rPr>
          <w:rFonts w:eastAsia="Times New Roman"/>
          <w:szCs w:val="24"/>
        </w:rPr>
        <w:t xml:space="preserve"> στα αγγλικά, βεβαίως, με </w:t>
      </w:r>
      <w:r w:rsidRPr="00773FD5">
        <w:rPr>
          <w:rFonts w:eastAsia="Times New Roman"/>
          <w:szCs w:val="24"/>
        </w:rPr>
        <w:t>δίδακτρα</w:t>
      </w:r>
      <w:r>
        <w:rPr>
          <w:rFonts w:eastAsia="Times New Roman"/>
          <w:szCs w:val="24"/>
        </w:rPr>
        <w:t>.</w:t>
      </w:r>
      <w:r w:rsidRPr="00773FD5">
        <w:rPr>
          <w:rFonts w:eastAsia="Times New Roman"/>
          <w:szCs w:val="24"/>
        </w:rPr>
        <w:t xml:space="preserve"> Δεν καταλαβαίνουμε πώς μπορεί να γίνει αυτή η απορρόφηση</w:t>
      </w:r>
      <w:r>
        <w:rPr>
          <w:rFonts w:eastAsia="Times New Roman"/>
          <w:szCs w:val="24"/>
        </w:rPr>
        <w:t>-</w:t>
      </w:r>
      <w:r w:rsidRPr="00773FD5">
        <w:rPr>
          <w:rFonts w:eastAsia="Times New Roman"/>
          <w:szCs w:val="24"/>
        </w:rPr>
        <w:t>συγχώνευση</w:t>
      </w:r>
      <w:r>
        <w:rPr>
          <w:rFonts w:eastAsia="Times New Roman"/>
          <w:szCs w:val="24"/>
        </w:rPr>
        <w:t xml:space="preserve">. </w:t>
      </w:r>
    </w:p>
    <w:p w14:paraId="19B723F7" w14:textId="77777777" w:rsidR="00D23C6B" w:rsidRDefault="00A26AD1">
      <w:pPr>
        <w:spacing w:line="600" w:lineRule="auto"/>
        <w:ind w:firstLine="720"/>
        <w:jc w:val="both"/>
        <w:rPr>
          <w:rFonts w:eastAsia="Times New Roman"/>
          <w:szCs w:val="24"/>
        </w:rPr>
      </w:pPr>
      <w:r>
        <w:rPr>
          <w:rFonts w:eastAsia="Times New Roman"/>
          <w:szCs w:val="24"/>
        </w:rPr>
        <w:t>Α</w:t>
      </w:r>
      <w:r w:rsidRPr="00773FD5">
        <w:rPr>
          <w:rFonts w:eastAsia="Times New Roman"/>
          <w:szCs w:val="24"/>
        </w:rPr>
        <w:t xml:space="preserve">ναφερθήκατε </w:t>
      </w:r>
      <w:r>
        <w:rPr>
          <w:rFonts w:eastAsia="Times New Roman"/>
          <w:szCs w:val="24"/>
        </w:rPr>
        <w:t xml:space="preserve">στο </w:t>
      </w:r>
      <w:r w:rsidRPr="00773FD5">
        <w:rPr>
          <w:rFonts w:eastAsia="Times New Roman"/>
          <w:szCs w:val="24"/>
        </w:rPr>
        <w:t>ότι υπάρχουν αποφάσεις</w:t>
      </w:r>
      <w:r>
        <w:rPr>
          <w:rFonts w:eastAsia="Times New Roman"/>
          <w:szCs w:val="24"/>
        </w:rPr>
        <w:t>. Π</w:t>
      </w:r>
      <w:r w:rsidRPr="00773FD5">
        <w:rPr>
          <w:rFonts w:eastAsia="Times New Roman"/>
          <w:szCs w:val="24"/>
        </w:rPr>
        <w:t xml:space="preserve">οιας </w:t>
      </w:r>
      <w:r>
        <w:rPr>
          <w:rFonts w:eastAsia="Times New Roman"/>
          <w:szCs w:val="24"/>
        </w:rPr>
        <w:t>ε</w:t>
      </w:r>
      <w:r w:rsidRPr="00773FD5">
        <w:rPr>
          <w:rFonts w:eastAsia="Times New Roman"/>
          <w:szCs w:val="24"/>
        </w:rPr>
        <w:t>πιτροπής</w:t>
      </w:r>
      <w:r>
        <w:rPr>
          <w:rFonts w:eastAsia="Times New Roman"/>
          <w:szCs w:val="24"/>
        </w:rPr>
        <w:t>; Της ε</w:t>
      </w:r>
      <w:r w:rsidRPr="00773FD5">
        <w:rPr>
          <w:rFonts w:eastAsia="Times New Roman"/>
          <w:szCs w:val="24"/>
        </w:rPr>
        <w:t>πιτροπής που εσείς συγκροτήσαμε</w:t>
      </w:r>
      <w:r>
        <w:rPr>
          <w:rFonts w:eastAsia="Times New Roman"/>
          <w:szCs w:val="24"/>
        </w:rPr>
        <w:t>,</w:t>
      </w:r>
      <w:r w:rsidRPr="00773FD5">
        <w:rPr>
          <w:rFonts w:eastAsia="Times New Roman"/>
          <w:szCs w:val="24"/>
        </w:rPr>
        <w:t xml:space="preserve"> αποκλείοντας το Δημοκρίτειο Πανεπιστήμιο να είναι παρ</w:t>
      </w:r>
      <w:r>
        <w:rPr>
          <w:rFonts w:eastAsia="Times New Roman"/>
          <w:szCs w:val="24"/>
        </w:rPr>
        <w:t>ό</w:t>
      </w:r>
      <w:r w:rsidRPr="00773FD5">
        <w:rPr>
          <w:rFonts w:eastAsia="Times New Roman"/>
          <w:szCs w:val="24"/>
        </w:rPr>
        <w:t>ν</w:t>
      </w:r>
      <w:r>
        <w:rPr>
          <w:rFonts w:eastAsia="Times New Roman"/>
          <w:szCs w:val="24"/>
        </w:rPr>
        <w:t xml:space="preserve"> στην</w:t>
      </w:r>
      <w:r w:rsidRPr="00773FD5">
        <w:rPr>
          <w:rFonts w:eastAsia="Times New Roman"/>
          <w:szCs w:val="24"/>
        </w:rPr>
        <w:t xml:space="preserve"> </w:t>
      </w:r>
      <w:r>
        <w:rPr>
          <w:rFonts w:eastAsia="Times New Roman"/>
          <w:szCs w:val="24"/>
        </w:rPr>
        <w:t>ε</w:t>
      </w:r>
      <w:r w:rsidRPr="00773FD5">
        <w:rPr>
          <w:rFonts w:eastAsia="Times New Roman"/>
          <w:szCs w:val="24"/>
        </w:rPr>
        <w:t>πιτροπή</w:t>
      </w:r>
      <w:r>
        <w:rPr>
          <w:rFonts w:eastAsia="Times New Roman"/>
          <w:szCs w:val="24"/>
        </w:rPr>
        <w:t xml:space="preserve">. </w:t>
      </w:r>
      <w:r>
        <w:rPr>
          <w:rFonts w:eastAsia="Times New Roman"/>
          <w:szCs w:val="24"/>
        </w:rPr>
        <w:lastRenderedPageBreak/>
        <w:t>Φτιάξατε μια επιτροπή</w:t>
      </w:r>
      <w:r w:rsidRPr="00773FD5">
        <w:rPr>
          <w:rFonts w:eastAsia="Times New Roman"/>
          <w:szCs w:val="24"/>
        </w:rPr>
        <w:t xml:space="preserve"> από άλλα πανεπιστήμια για να καταλήξει στο αποτέλεσμα</w:t>
      </w:r>
      <w:r>
        <w:rPr>
          <w:rFonts w:eastAsia="Times New Roman"/>
          <w:szCs w:val="24"/>
        </w:rPr>
        <w:t>. Είχατε δεσμευτεί εδώ, κύριε Υπουργέ -</w:t>
      </w:r>
      <w:r w:rsidRPr="00773FD5">
        <w:rPr>
          <w:rFonts w:eastAsia="Times New Roman"/>
          <w:szCs w:val="24"/>
        </w:rPr>
        <w:t xml:space="preserve">θα σας δώσω και τα </w:t>
      </w:r>
      <w:r>
        <w:rPr>
          <w:rFonts w:eastAsia="Times New Roman"/>
          <w:szCs w:val="24"/>
        </w:rPr>
        <w:t>Π</w:t>
      </w:r>
      <w:r w:rsidRPr="00773FD5">
        <w:rPr>
          <w:rFonts w:eastAsia="Times New Roman"/>
          <w:szCs w:val="24"/>
        </w:rPr>
        <w:t>ρακτικά</w:t>
      </w:r>
      <w:r>
        <w:rPr>
          <w:rFonts w:eastAsia="Times New Roman"/>
          <w:szCs w:val="24"/>
        </w:rPr>
        <w:t>-</w:t>
      </w:r>
      <w:r w:rsidRPr="00773FD5">
        <w:rPr>
          <w:rFonts w:eastAsia="Times New Roman"/>
          <w:szCs w:val="24"/>
        </w:rPr>
        <w:t xml:space="preserve"> ότι αυτό </w:t>
      </w:r>
      <w:r>
        <w:rPr>
          <w:rFonts w:eastAsia="Times New Roman"/>
          <w:szCs w:val="24"/>
        </w:rPr>
        <w:t>θα ήταν</w:t>
      </w:r>
      <w:r w:rsidRPr="00773FD5">
        <w:rPr>
          <w:rFonts w:eastAsia="Times New Roman"/>
          <w:szCs w:val="24"/>
        </w:rPr>
        <w:t xml:space="preserve"> </w:t>
      </w:r>
      <w:r>
        <w:rPr>
          <w:rFonts w:eastAsia="Times New Roman"/>
          <w:szCs w:val="24"/>
        </w:rPr>
        <w:t>μια</w:t>
      </w:r>
      <w:r w:rsidRPr="00773FD5">
        <w:rPr>
          <w:rFonts w:eastAsia="Times New Roman"/>
          <w:szCs w:val="24"/>
        </w:rPr>
        <w:t xml:space="preserve"> πρώτη απόφαση</w:t>
      </w:r>
      <w:r>
        <w:rPr>
          <w:rFonts w:eastAsia="Times New Roman"/>
          <w:szCs w:val="24"/>
        </w:rPr>
        <w:t>,</w:t>
      </w:r>
      <w:r w:rsidRPr="00773FD5">
        <w:rPr>
          <w:rFonts w:eastAsia="Times New Roman"/>
          <w:szCs w:val="24"/>
        </w:rPr>
        <w:t xml:space="preserve"> </w:t>
      </w:r>
      <w:r>
        <w:rPr>
          <w:rFonts w:eastAsia="Times New Roman"/>
          <w:szCs w:val="24"/>
        </w:rPr>
        <w:t>μια</w:t>
      </w:r>
      <w:r w:rsidRPr="00773FD5">
        <w:rPr>
          <w:rFonts w:eastAsia="Times New Roman"/>
          <w:szCs w:val="24"/>
        </w:rPr>
        <w:t xml:space="preserve"> θ</w:t>
      </w:r>
      <w:r w:rsidRPr="00773FD5">
        <w:rPr>
          <w:rFonts w:eastAsia="Times New Roman"/>
          <w:szCs w:val="24"/>
        </w:rPr>
        <w:t xml:space="preserve">έση της </w:t>
      </w:r>
      <w:r>
        <w:rPr>
          <w:rFonts w:eastAsia="Times New Roman"/>
          <w:szCs w:val="24"/>
        </w:rPr>
        <w:t>ε</w:t>
      </w:r>
      <w:r w:rsidRPr="00773FD5">
        <w:rPr>
          <w:rFonts w:eastAsia="Times New Roman"/>
          <w:szCs w:val="24"/>
        </w:rPr>
        <w:t>πιτροπής</w:t>
      </w:r>
      <w:r>
        <w:rPr>
          <w:rFonts w:eastAsia="Times New Roman"/>
          <w:szCs w:val="24"/>
        </w:rPr>
        <w:t xml:space="preserve"> και ότι θα ερχόταν</w:t>
      </w:r>
      <w:r w:rsidRPr="00773FD5">
        <w:rPr>
          <w:rFonts w:eastAsia="Times New Roman"/>
          <w:szCs w:val="24"/>
        </w:rPr>
        <w:t xml:space="preserve"> </w:t>
      </w:r>
      <w:r>
        <w:rPr>
          <w:rFonts w:eastAsia="Times New Roman"/>
          <w:szCs w:val="24"/>
        </w:rPr>
        <w:t>μια</w:t>
      </w:r>
      <w:r w:rsidRPr="00773FD5">
        <w:rPr>
          <w:rFonts w:eastAsia="Times New Roman"/>
          <w:szCs w:val="24"/>
        </w:rPr>
        <w:t xml:space="preserve"> δεύτερη</w:t>
      </w:r>
      <w:r>
        <w:rPr>
          <w:rFonts w:eastAsia="Times New Roman"/>
          <w:szCs w:val="24"/>
        </w:rPr>
        <w:t>,</w:t>
      </w:r>
      <w:r w:rsidRPr="00773FD5">
        <w:rPr>
          <w:rFonts w:eastAsia="Times New Roman"/>
          <w:szCs w:val="24"/>
        </w:rPr>
        <w:t xml:space="preserve"> προκειμένου να ολοκληρώσει όλο αυτό το έργο</w:t>
      </w:r>
      <w:r>
        <w:rPr>
          <w:rFonts w:eastAsia="Times New Roman"/>
          <w:szCs w:val="24"/>
        </w:rPr>
        <w:t>.</w:t>
      </w:r>
    </w:p>
    <w:p w14:paraId="19B723F8" w14:textId="77777777" w:rsidR="00D23C6B" w:rsidRDefault="00A26AD1">
      <w:pPr>
        <w:spacing w:line="600" w:lineRule="auto"/>
        <w:ind w:firstLine="720"/>
        <w:jc w:val="both"/>
        <w:rPr>
          <w:rFonts w:eastAsia="Times New Roman"/>
          <w:szCs w:val="24"/>
        </w:rPr>
      </w:pPr>
      <w:r>
        <w:rPr>
          <w:rFonts w:eastAsia="Times New Roman"/>
          <w:szCs w:val="24"/>
        </w:rPr>
        <w:t>Ά</w:t>
      </w:r>
      <w:r w:rsidRPr="00773FD5">
        <w:rPr>
          <w:rFonts w:eastAsia="Times New Roman"/>
          <w:szCs w:val="24"/>
        </w:rPr>
        <w:t>ρα</w:t>
      </w:r>
      <w:r>
        <w:rPr>
          <w:rFonts w:eastAsia="Times New Roman"/>
          <w:szCs w:val="24"/>
        </w:rPr>
        <w:t>,</w:t>
      </w:r>
      <w:r w:rsidRPr="00773FD5">
        <w:rPr>
          <w:rFonts w:eastAsia="Times New Roman"/>
          <w:szCs w:val="24"/>
        </w:rPr>
        <w:t xml:space="preserve"> τι κάν</w:t>
      </w:r>
      <w:r>
        <w:rPr>
          <w:rFonts w:eastAsia="Times New Roman"/>
          <w:szCs w:val="24"/>
        </w:rPr>
        <w:t>α</w:t>
      </w:r>
      <w:r w:rsidRPr="00773FD5">
        <w:rPr>
          <w:rFonts w:eastAsia="Times New Roman"/>
          <w:szCs w:val="24"/>
        </w:rPr>
        <w:t>τε</w:t>
      </w:r>
      <w:r>
        <w:rPr>
          <w:rFonts w:eastAsia="Times New Roman"/>
          <w:szCs w:val="24"/>
        </w:rPr>
        <w:t>; Α</w:t>
      </w:r>
      <w:r w:rsidRPr="00773FD5">
        <w:rPr>
          <w:rFonts w:eastAsia="Times New Roman"/>
          <w:szCs w:val="24"/>
        </w:rPr>
        <w:t>πλά υποχρεώσ</w:t>
      </w:r>
      <w:r>
        <w:rPr>
          <w:rFonts w:eastAsia="Times New Roman"/>
          <w:szCs w:val="24"/>
        </w:rPr>
        <w:t>α</w:t>
      </w:r>
      <w:r w:rsidRPr="00773FD5">
        <w:rPr>
          <w:rFonts w:eastAsia="Times New Roman"/>
          <w:szCs w:val="24"/>
        </w:rPr>
        <w:t xml:space="preserve">τε τον </w:t>
      </w:r>
      <w:r>
        <w:rPr>
          <w:rFonts w:eastAsia="Times New Roman"/>
          <w:szCs w:val="24"/>
        </w:rPr>
        <w:t>Π</w:t>
      </w:r>
      <w:r w:rsidRPr="00773FD5">
        <w:rPr>
          <w:rFonts w:eastAsia="Times New Roman"/>
          <w:szCs w:val="24"/>
        </w:rPr>
        <w:t>ρόεδρο</w:t>
      </w:r>
      <w:r>
        <w:rPr>
          <w:rFonts w:eastAsia="Times New Roman"/>
          <w:szCs w:val="24"/>
        </w:rPr>
        <w:t>,</w:t>
      </w:r>
      <w:r w:rsidRPr="00773FD5">
        <w:rPr>
          <w:rFonts w:eastAsia="Times New Roman"/>
          <w:szCs w:val="24"/>
        </w:rPr>
        <w:t xml:space="preserve"> αν θέλετε</w:t>
      </w:r>
      <w:r>
        <w:rPr>
          <w:rFonts w:eastAsia="Times New Roman"/>
          <w:szCs w:val="24"/>
        </w:rPr>
        <w:t>,</w:t>
      </w:r>
      <w:r w:rsidRPr="00773FD5">
        <w:rPr>
          <w:rFonts w:eastAsia="Times New Roman"/>
          <w:szCs w:val="24"/>
        </w:rPr>
        <w:t xml:space="preserve"> του Διεθνούς </w:t>
      </w:r>
      <w:r>
        <w:rPr>
          <w:rFonts w:eastAsia="Times New Roman"/>
          <w:szCs w:val="24"/>
        </w:rPr>
        <w:t xml:space="preserve">Πανεπιστημίου </w:t>
      </w:r>
      <w:r w:rsidRPr="00773FD5">
        <w:rPr>
          <w:rFonts w:eastAsia="Times New Roman"/>
          <w:szCs w:val="24"/>
        </w:rPr>
        <w:t xml:space="preserve">και της </w:t>
      </w:r>
      <w:r>
        <w:rPr>
          <w:rFonts w:eastAsia="Times New Roman"/>
          <w:szCs w:val="24"/>
        </w:rPr>
        <w:t>ε</w:t>
      </w:r>
      <w:r w:rsidRPr="00773FD5">
        <w:rPr>
          <w:rFonts w:eastAsia="Times New Roman"/>
          <w:szCs w:val="24"/>
        </w:rPr>
        <w:t>πιτροπής</w:t>
      </w:r>
      <w:r>
        <w:rPr>
          <w:rFonts w:eastAsia="Times New Roman"/>
          <w:szCs w:val="24"/>
        </w:rPr>
        <w:t>,</w:t>
      </w:r>
      <w:r w:rsidRPr="00773FD5">
        <w:rPr>
          <w:rFonts w:eastAsia="Times New Roman"/>
          <w:szCs w:val="24"/>
        </w:rPr>
        <w:t xml:space="preserve"> τον κ</w:t>
      </w:r>
      <w:r>
        <w:rPr>
          <w:rFonts w:eastAsia="Times New Roman"/>
          <w:szCs w:val="24"/>
        </w:rPr>
        <w:t>.</w:t>
      </w:r>
      <w:r w:rsidRPr="00773FD5">
        <w:rPr>
          <w:rFonts w:eastAsia="Times New Roman"/>
          <w:szCs w:val="24"/>
        </w:rPr>
        <w:t xml:space="preserve"> </w:t>
      </w:r>
      <w:r>
        <w:rPr>
          <w:rFonts w:eastAsia="Times New Roman"/>
          <w:szCs w:val="24"/>
        </w:rPr>
        <w:t>Γ</w:t>
      </w:r>
      <w:r w:rsidRPr="00773FD5">
        <w:rPr>
          <w:rFonts w:eastAsia="Times New Roman"/>
          <w:szCs w:val="24"/>
        </w:rPr>
        <w:t>ραμμένο</w:t>
      </w:r>
      <w:r>
        <w:rPr>
          <w:rFonts w:eastAsia="Times New Roman"/>
          <w:szCs w:val="24"/>
        </w:rPr>
        <w:t>,</w:t>
      </w:r>
      <w:r w:rsidRPr="00773FD5">
        <w:rPr>
          <w:rFonts w:eastAsia="Times New Roman"/>
          <w:szCs w:val="24"/>
        </w:rPr>
        <w:t xml:space="preserve"> να παραιτηθεί</w:t>
      </w:r>
      <w:r>
        <w:rPr>
          <w:rFonts w:eastAsia="Times New Roman"/>
          <w:szCs w:val="24"/>
        </w:rPr>
        <w:t xml:space="preserve">. Με </w:t>
      </w:r>
      <w:r w:rsidRPr="00773FD5">
        <w:rPr>
          <w:rFonts w:eastAsia="Times New Roman"/>
          <w:szCs w:val="24"/>
        </w:rPr>
        <w:t>αυτό</w:t>
      </w:r>
      <w:r>
        <w:rPr>
          <w:rFonts w:eastAsia="Times New Roman"/>
          <w:szCs w:val="24"/>
        </w:rPr>
        <w:t>ν</w:t>
      </w:r>
      <w:r w:rsidRPr="00773FD5">
        <w:rPr>
          <w:rFonts w:eastAsia="Times New Roman"/>
          <w:szCs w:val="24"/>
        </w:rPr>
        <w:t xml:space="preserve"> τον τρόπο προχωρά</w:t>
      </w:r>
      <w:r w:rsidRPr="00773FD5">
        <w:rPr>
          <w:rFonts w:eastAsia="Times New Roman"/>
          <w:szCs w:val="24"/>
        </w:rPr>
        <w:t>τε</w:t>
      </w:r>
      <w:r>
        <w:rPr>
          <w:rFonts w:eastAsia="Times New Roman"/>
          <w:szCs w:val="24"/>
        </w:rPr>
        <w:t>,</w:t>
      </w:r>
      <w:r w:rsidRPr="00773FD5">
        <w:rPr>
          <w:rFonts w:eastAsia="Times New Roman"/>
          <w:szCs w:val="24"/>
        </w:rPr>
        <w:t xml:space="preserve"> με </w:t>
      </w:r>
      <w:r>
        <w:rPr>
          <w:rFonts w:eastAsia="Times New Roman"/>
          <w:szCs w:val="24"/>
        </w:rPr>
        <w:t xml:space="preserve">έναν </w:t>
      </w:r>
      <w:r w:rsidRPr="00773FD5">
        <w:rPr>
          <w:rFonts w:eastAsia="Times New Roman"/>
          <w:szCs w:val="24"/>
        </w:rPr>
        <w:t>αυθαίρετο τρόπο</w:t>
      </w:r>
      <w:r>
        <w:rPr>
          <w:rFonts w:eastAsia="Times New Roman"/>
          <w:szCs w:val="24"/>
        </w:rPr>
        <w:t>,</w:t>
      </w:r>
      <w:r w:rsidRPr="00773FD5">
        <w:rPr>
          <w:rFonts w:eastAsia="Times New Roman"/>
          <w:szCs w:val="24"/>
        </w:rPr>
        <w:t xml:space="preserve"> δημιουργώντας </w:t>
      </w:r>
      <w:r>
        <w:rPr>
          <w:rFonts w:eastAsia="Times New Roman"/>
          <w:szCs w:val="24"/>
        </w:rPr>
        <w:t>τριάντα δύο</w:t>
      </w:r>
      <w:r w:rsidRPr="00773FD5">
        <w:rPr>
          <w:rFonts w:eastAsia="Times New Roman"/>
          <w:szCs w:val="24"/>
        </w:rPr>
        <w:t xml:space="preserve"> </w:t>
      </w:r>
      <w:r>
        <w:rPr>
          <w:rFonts w:eastAsia="Times New Roman"/>
          <w:szCs w:val="24"/>
        </w:rPr>
        <w:t>τ</w:t>
      </w:r>
      <w:r w:rsidRPr="00773FD5">
        <w:rPr>
          <w:rFonts w:eastAsia="Times New Roman"/>
          <w:szCs w:val="24"/>
        </w:rPr>
        <w:t>μήματα σε έξι πόλεις</w:t>
      </w:r>
      <w:r>
        <w:rPr>
          <w:rFonts w:eastAsia="Times New Roman"/>
          <w:szCs w:val="24"/>
        </w:rPr>
        <w:t>,</w:t>
      </w:r>
      <w:r w:rsidRPr="00773FD5">
        <w:rPr>
          <w:rFonts w:eastAsia="Times New Roman"/>
          <w:szCs w:val="24"/>
        </w:rPr>
        <w:t xml:space="preserve"> χωρίς</w:t>
      </w:r>
      <w:r>
        <w:rPr>
          <w:rFonts w:eastAsia="Times New Roman"/>
          <w:szCs w:val="24"/>
        </w:rPr>
        <w:t xml:space="preserve"> –</w:t>
      </w:r>
      <w:r w:rsidRPr="00773FD5">
        <w:rPr>
          <w:rFonts w:eastAsia="Times New Roman"/>
          <w:szCs w:val="24"/>
        </w:rPr>
        <w:t>αν θέλετε</w:t>
      </w:r>
      <w:r>
        <w:rPr>
          <w:rFonts w:eastAsia="Times New Roman"/>
          <w:szCs w:val="24"/>
        </w:rPr>
        <w:t xml:space="preserve">- </w:t>
      </w:r>
      <w:r w:rsidRPr="00773FD5">
        <w:rPr>
          <w:rFonts w:eastAsia="Times New Roman"/>
          <w:szCs w:val="24"/>
        </w:rPr>
        <w:t xml:space="preserve">να υπάρχει οποιαδήποτε </w:t>
      </w:r>
      <w:r>
        <w:rPr>
          <w:rFonts w:eastAsia="Times New Roman"/>
          <w:szCs w:val="24"/>
        </w:rPr>
        <w:t>μ</w:t>
      </w:r>
      <w:r w:rsidRPr="00773FD5">
        <w:rPr>
          <w:rFonts w:eastAsia="Times New Roman"/>
          <w:szCs w:val="24"/>
        </w:rPr>
        <w:t>ελέτη βιωσιμότητας</w:t>
      </w:r>
      <w:r>
        <w:rPr>
          <w:rFonts w:eastAsia="Times New Roman"/>
          <w:szCs w:val="24"/>
        </w:rPr>
        <w:t>,</w:t>
      </w:r>
      <w:r w:rsidRPr="00773FD5">
        <w:rPr>
          <w:rFonts w:eastAsia="Times New Roman"/>
          <w:szCs w:val="24"/>
        </w:rPr>
        <w:t xml:space="preserve"> οποιαδήποτε </w:t>
      </w:r>
      <w:r>
        <w:rPr>
          <w:rFonts w:eastAsia="Times New Roman"/>
          <w:szCs w:val="24"/>
        </w:rPr>
        <w:t>μ</w:t>
      </w:r>
      <w:r w:rsidRPr="00773FD5">
        <w:rPr>
          <w:rFonts w:eastAsia="Times New Roman"/>
          <w:szCs w:val="24"/>
        </w:rPr>
        <w:t>ελέτη διασφάλιση</w:t>
      </w:r>
      <w:r>
        <w:rPr>
          <w:rFonts w:eastAsia="Times New Roman"/>
          <w:szCs w:val="24"/>
        </w:rPr>
        <w:t>ς</w:t>
      </w:r>
      <w:r w:rsidRPr="00773FD5">
        <w:rPr>
          <w:rFonts w:eastAsia="Times New Roman"/>
          <w:szCs w:val="24"/>
        </w:rPr>
        <w:t xml:space="preserve"> των εργασιακών στη συνέχεια δικαιωμάτων των πτυχιούχων</w:t>
      </w:r>
      <w:r>
        <w:rPr>
          <w:rFonts w:eastAsia="Times New Roman"/>
          <w:szCs w:val="24"/>
        </w:rPr>
        <w:t>. Δ</w:t>
      </w:r>
      <w:r w:rsidRPr="00773FD5">
        <w:rPr>
          <w:rFonts w:eastAsia="Times New Roman"/>
          <w:szCs w:val="24"/>
        </w:rPr>
        <w:t>ηλαδή</w:t>
      </w:r>
      <w:r>
        <w:rPr>
          <w:rFonts w:eastAsia="Times New Roman"/>
          <w:szCs w:val="24"/>
        </w:rPr>
        <w:t>,</w:t>
      </w:r>
      <w:r w:rsidRPr="00773FD5">
        <w:rPr>
          <w:rFonts w:eastAsia="Times New Roman"/>
          <w:szCs w:val="24"/>
        </w:rPr>
        <w:t xml:space="preserve"> φτιάχνουμε </w:t>
      </w:r>
      <w:r>
        <w:rPr>
          <w:rFonts w:eastAsia="Times New Roman"/>
          <w:szCs w:val="24"/>
        </w:rPr>
        <w:t>μια</w:t>
      </w:r>
      <w:r w:rsidRPr="00773FD5">
        <w:rPr>
          <w:rFonts w:eastAsia="Times New Roman"/>
          <w:szCs w:val="24"/>
        </w:rPr>
        <w:t xml:space="preserve"> βιομηχανία πτυχιούχων για την ανεργία</w:t>
      </w:r>
      <w:r>
        <w:rPr>
          <w:rFonts w:eastAsia="Times New Roman"/>
          <w:szCs w:val="24"/>
        </w:rPr>
        <w:t>.</w:t>
      </w:r>
    </w:p>
    <w:p w14:paraId="19B723F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w:t>
      </w:r>
      <w:r w:rsidRPr="000A0EB4">
        <w:rPr>
          <w:rFonts w:eastAsia="Times New Roman" w:cs="Times New Roman"/>
          <w:szCs w:val="24"/>
        </w:rPr>
        <w:t>ο είδαμε και με τις άλλες απορροφήσεις</w:t>
      </w:r>
      <w:r>
        <w:rPr>
          <w:rFonts w:eastAsia="Times New Roman" w:cs="Times New Roman"/>
          <w:szCs w:val="24"/>
        </w:rPr>
        <w:t>,</w:t>
      </w:r>
      <w:r w:rsidRPr="000A0EB4">
        <w:rPr>
          <w:rFonts w:eastAsia="Times New Roman" w:cs="Times New Roman"/>
          <w:szCs w:val="24"/>
        </w:rPr>
        <w:t xml:space="preserve"> συγ</w:t>
      </w:r>
      <w:r>
        <w:rPr>
          <w:rFonts w:eastAsia="Times New Roman" w:cs="Times New Roman"/>
          <w:szCs w:val="24"/>
        </w:rPr>
        <w:t>χωνεύσεις που κάνετε στην Ήπειρο,</w:t>
      </w:r>
      <w:r w:rsidRPr="000A0EB4">
        <w:rPr>
          <w:rFonts w:eastAsia="Times New Roman" w:cs="Times New Roman"/>
          <w:szCs w:val="24"/>
        </w:rPr>
        <w:t xml:space="preserve"> στην Στερεά Ελλάδα και στην Θεσσαλία</w:t>
      </w:r>
      <w:r>
        <w:rPr>
          <w:rFonts w:eastAsia="Times New Roman" w:cs="Times New Roman"/>
          <w:szCs w:val="24"/>
        </w:rPr>
        <w:t>. Ά</w:t>
      </w:r>
      <w:r w:rsidRPr="000A0EB4">
        <w:rPr>
          <w:rFonts w:eastAsia="Times New Roman" w:cs="Times New Roman"/>
          <w:szCs w:val="24"/>
        </w:rPr>
        <w:t>λλες σχολές σε άλλα πανεπιστήμια της Αθήνας</w:t>
      </w:r>
      <w:r>
        <w:rPr>
          <w:rFonts w:eastAsia="Times New Roman" w:cs="Times New Roman"/>
          <w:szCs w:val="24"/>
        </w:rPr>
        <w:t>, διαφορετικές συγχωνεύσεις-</w:t>
      </w:r>
      <w:r w:rsidRPr="000A0EB4">
        <w:rPr>
          <w:rFonts w:eastAsia="Times New Roman" w:cs="Times New Roman"/>
          <w:szCs w:val="24"/>
        </w:rPr>
        <w:t>απορροφήσεις στην Ήπειρο</w:t>
      </w:r>
      <w:r>
        <w:rPr>
          <w:rFonts w:eastAsia="Times New Roman" w:cs="Times New Roman"/>
          <w:szCs w:val="24"/>
        </w:rPr>
        <w:t xml:space="preserve"> α</w:t>
      </w:r>
      <w:r w:rsidRPr="000A0EB4">
        <w:rPr>
          <w:rFonts w:eastAsia="Times New Roman" w:cs="Times New Roman"/>
          <w:szCs w:val="24"/>
        </w:rPr>
        <w:t>να</w:t>
      </w:r>
      <w:r w:rsidRPr="000A0EB4">
        <w:rPr>
          <w:rFonts w:eastAsia="Times New Roman" w:cs="Times New Roman"/>
          <w:szCs w:val="24"/>
        </w:rPr>
        <w:t>φορικά με τα τεχνολογικά ιδρύματα</w:t>
      </w:r>
      <w:r>
        <w:rPr>
          <w:rFonts w:eastAsia="Times New Roman" w:cs="Times New Roman"/>
          <w:szCs w:val="24"/>
        </w:rPr>
        <w:t>, διαφορετικά στη</w:t>
      </w:r>
      <w:r w:rsidRPr="000A0EB4">
        <w:rPr>
          <w:rFonts w:eastAsia="Times New Roman" w:cs="Times New Roman"/>
          <w:szCs w:val="24"/>
        </w:rPr>
        <w:t xml:space="preserve"> Θεσσαλία και </w:t>
      </w:r>
      <w:r>
        <w:rPr>
          <w:rFonts w:eastAsia="Times New Roman" w:cs="Times New Roman"/>
          <w:szCs w:val="24"/>
        </w:rPr>
        <w:t xml:space="preserve">στη </w:t>
      </w:r>
      <w:r w:rsidRPr="000A0EB4">
        <w:rPr>
          <w:rFonts w:eastAsia="Times New Roman" w:cs="Times New Roman"/>
          <w:szCs w:val="24"/>
        </w:rPr>
        <w:t>Στερεά Ελλάδα</w:t>
      </w:r>
      <w:r>
        <w:rPr>
          <w:rFonts w:eastAsia="Times New Roman" w:cs="Times New Roman"/>
          <w:szCs w:val="24"/>
        </w:rPr>
        <w:t xml:space="preserve">. </w:t>
      </w:r>
    </w:p>
    <w:p w14:paraId="19B723F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Κ</w:t>
      </w:r>
      <w:r w:rsidRPr="000A0EB4">
        <w:rPr>
          <w:rFonts w:eastAsia="Times New Roman" w:cs="Times New Roman"/>
          <w:szCs w:val="24"/>
        </w:rPr>
        <w:t xml:space="preserve">αι </w:t>
      </w:r>
      <w:r>
        <w:rPr>
          <w:rFonts w:eastAsia="Times New Roman" w:cs="Times New Roman"/>
          <w:szCs w:val="24"/>
        </w:rPr>
        <w:t>το ομολογείτε σε</w:t>
      </w:r>
      <w:r w:rsidRPr="000A0EB4">
        <w:rPr>
          <w:rFonts w:eastAsia="Times New Roman" w:cs="Times New Roman"/>
          <w:szCs w:val="24"/>
        </w:rPr>
        <w:t xml:space="preserve"> ένα σημείο </w:t>
      </w:r>
      <w:r>
        <w:rPr>
          <w:rFonts w:eastAsia="Times New Roman" w:cs="Times New Roman"/>
          <w:szCs w:val="24"/>
        </w:rPr>
        <w:t>π</w:t>
      </w:r>
      <w:r w:rsidRPr="000A0EB4">
        <w:rPr>
          <w:rFonts w:eastAsia="Times New Roman" w:cs="Times New Roman"/>
          <w:szCs w:val="24"/>
        </w:rPr>
        <w:t>ράγματι</w:t>
      </w:r>
      <w:r>
        <w:rPr>
          <w:rFonts w:eastAsia="Times New Roman" w:cs="Times New Roman"/>
          <w:szCs w:val="24"/>
        </w:rPr>
        <w:t>, δ</w:t>
      </w:r>
      <w:r w:rsidRPr="000A0EB4">
        <w:rPr>
          <w:rFonts w:eastAsia="Times New Roman" w:cs="Times New Roman"/>
          <w:szCs w:val="24"/>
        </w:rPr>
        <w:t>ιότι στο άρθρο 34 του σχετικού νομοσχεδίου</w:t>
      </w:r>
      <w:r>
        <w:rPr>
          <w:rFonts w:eastAsia="Times New Roman" w:cs="Times New Roman"/>
          <w:szCs w:val="24"/>
        </w:rPr>
        <w:t>,</w:t>
      </w:r>
      <w:r w:rsidRPr="000A0EB4">
        <w:rPr>
          <w:rFonts w:eastAsia="Times New Roman" w:cs="Times New Roman"/>
          <w:szCs w:val="24"/>
        </w:rPr>
        <w:t xml:space="preserve"> αναφορικά με τις </w:t>
      </w:r>
      <w:r>
        <w:rPr>
          <w:rFonts w:eastAsia="Times New Roman" w:cs="Times New Roman"/>
          <w:szCs w:val="24"/>
        </w:rPr>
        <w:t xml:space="preserve">απορροφήσεις-συγχωνεύσεις σε </w:t>
      </w:r>
      <w:r w:rsidRPr="000A0EB4">
        <w:rPr>
          <w:rFonts w:eastAsia="Times New Roman" w:cs="Times New Roman"/>
          <w:szCs w:val="24"/>
        </w:rPr>
        <w:t>Θεσσαλία και Στερεά Ελλάδα</w:t>
      </w:r>
      <w:r>
        <w:rPr>
          <w:rFonts w:eastAsia="Times New Roman" w:cs="Times New Roman"/>
          <w:szCs w:val="24"/>
        </w:rPr>
        <w:t>,</w:t>
      </w:r>
      <w:r w:rsidRPr="000A0EB4">
        <w:rPr>
          <w:rFonts w:eastAsia="Times New Roman" w:cs="Times New Roman"/>
          <w:szCs w:val="24"/>
        </w:rPr>
        <w:t xml:space="preserve"> καταρτίζετα</w:t>
      </w:r>
      <w:r w:rsidRPr="000A0EB4">
        <w:rPr>
          <w:rFonts w:eastAsia="Times New Roman" w:cs="Times New Roman"/>
          <w:szCs w:val="24"/>
        </w:rPr>
        <w:t>ι ένα ακαδημαϊκό συμβούλιο εκπαίδευσης</w:t>
      </w:r>
      <w:r>
        <w:rPr>
          <w:rFonts w:eastAsia="Times New Roman" w:cs="Times New Roman"/>
          <w:szCs w:val="24"/>
        </w:rPr>
        <w:t>, προκειμένου</w:t>
      </w:r>
      <w:r w:rsidRPr="000A0EB4">
        <w:rPr>
          <w:rFonts w:eastAsia="Times New Roman" w:cs="Times New Roman"/>
          <w:szCs w:val="24"/>
        </w:rPr>
        <w:t xml:space="preserve"> να μελετήσει το π</w:t>
      </w:r>
      <w:r>
        <w:rPr>
          <w:rFonts w:eastAsia="Times New Roman" w:cs="Times New Roman"/>
          <w:szCs w:val="24"/>
        </w:rPr>
        <w:t>ώς στη συνέχεια θ</w:t>
      </w:r>
      <w:r w:rsidRPr="000A0EB4">
        <w:rPr>
          <w:rFonts w:eastAsia="Times New Roman" w:cs="Times New Roman"/>
          <w:szCs w:val="24"/>
        </w:rPr>
        <w:t>α μπορούν να υπάρξουν αυτές οι συγχωνεύσεις</w:t>
      </w:r>
      <w:r>
        <w:rPr>
          <w:rFonts w:eastAsia="Times New Roman" w:cs="Times New Roman"/>
          <w:szCs w:val="24"/>
        </w:rPr>
        <w:t xml:space="preserve">. Αυτό τι μελετά; Μελετά </w:t>
      </w:r>
      <w:r w:rsidRPr="000A0EB4">
        <w:rPr>
          <w:rFonts w:eastAsia="Times New Roman" w:cs="Times New Roman"/>
          <w:szCs w:val="24"/>
        </w:rPr>
        <w:t xml:space="preserve">τις </w:t>
      </w:r>
      <w:r>
        <w:rPr>
          <w:rFonts w:eastAsia="Times New Roman" w:cs="Times New Roman"/>
          <w:szCs w:val="24"/>
        </w:rPr>
        <w:t>προϋποθέσεις ίδρυσης ΑΕΙ κ</w:t>
      </w:r>
      <w:r w:rsidRPr="000A0EB4">
        <w:rPr>
          <w:rFonts w:eastAsia="Times New Roman" w:cs="Times New Roman"/>
          <w:szCs w:val="24"/>
        </w:rPr>
        <w:t xml:space="preserve">αι </w:t>
      </w:r>
      <w:r>
        <w:rPr>
          <w:rFonts w:eastAsia="Times New Roman" w:cs="Times New Roman"/>
          <w:szCs w:val="24"/>
        </w:rPr>
        <w:t>ε</w:t>
      </w:r>
      <w:r w:rsidRPr="000A0EB4">
        <w:rPr>
          <w:rFonts w:eastAsia="Times New Roman" w:cs="Times New Roman"/>
          <w:szCs w:val="24"/>
        </w:rPr>
        <w:t xml:space="preserve">ρευνητικών </w:t>
      </w:r>
      <w:r>
        <w:rPr>
          <w:rFonts w:eastAsia="Times New Roman" w:cs="Times New Roman"/>
          <w:szCs w:val="24"/>
        </w:rPr>
        <w:t>κ</w:t>
      </w:r>
      <w:r w:rsidRPr="000A0EB4">
        <w:rPr>
          <w:rFonts w:eastAsia="Times New Roman" w:cs="Times New Roman"/>
          <w:szCs w:val="24"/>
        </w:rPr>
        <w:t>έντρων στην Περιφέρεια Στερεάς Ελλάδας</w:t>
      </w:r>
      <w:r>
        <w:rPr>
          <w:rFonts w:eastAsia="Times New Roman" w:cs="Times New Roman"/>
          <w:szCs w:val="24"/>
        </w:rPr>
        <w:t xml:space="preserve">, εκπονεί σχετική </w:t>
      </w:r>
      <w:r>
        <w:rPr>
          <w:rFonts w:eastAsia="Times New Roman" w:cs="Times New Roman"/>
          <w:szCs w:val="24"/>
        </w:rPr>
        <w:t xml:space="preserve">έκθεση </w:t>
      </w:r>
      <w:r w:rsidRPr="000A0EB4">
        <w:rPr>
          <w:rFonts w:eastAsia="Times New Roman" w:cs="Times New Roman"/>
          <w:szCs w:val="24"/>
        </w:rPr>
        <w:t>βιωσιμότητας μέχρι 31</w:t>
      </w:r>
      <w:r>
        <w:rPr>
          <w:rFonts w:eastAsia="Times New Roman" w:cs="Times New Roman"/>
          <w:szCs w:val="24"/>
        </w:rPr>
        <w:t xml:space="preserve"> Δεκεμβρίου</w:t>
      </w:r>
      <w:r w:rsidRPr="000A0EB4">
        <w:rPr>
          <w:rFonts w:eastAsia="Times New Roman" w:cs="Times New Roman"/>
          <w:szCs w:val="24"/>
        </w:rPr>
        <w:t xml:space="preserve"> του </w:t>
      </w:r>
      <w:r>
        <w:rPr>
          <w:rFonts w:eastAsia="Times New Roman" w:cs="Times New Roman"/>
          <w:szCs w:val="24"/>
        </w:rPr>
        <w:t>20</w:t>
      </w:r>
      <w:r w:rsidRPr="000A0EB4">
        <w:rPr>
          <w:rFonts w:eastAsia="Times New Roman" w:cs="Times New Roman"/>
          <w:szCs w:val="24"/>
        </w:rPr>
        <w:t>20</w:t>
      </w:r>
      <w:r>
        <w:rPr>
          <w:rFonts w:eastAsia="Times New Roman" w:cs="Times New Roman"/>
          <w:szCs w:val="24"/>
        </w:rPr>
        <w:t xml:space="preserve">. </w:t>
      </w:r>
    </w:p>
    <w:p w14:paraId="19B723FB"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Δ</w:t>
      </w:r>
      <w:r w:rsidRPr="000A0EB4">
        <w:rPr>
          <w:rFonts w:eastAsia="Times New Roman" w:cs="Times New Roman"/>
          <w:szCs w:val="24"/>
        </w:rPr>
        <w:t>εν έπρεπε κάτι ανάλογο</w:t>
      </w:r>
      <w:r>
        <w:rPr>
          <w:rFonts w:eastAsia="Times New Roman" w:cs="Times New Roman"/>
          <w:szCs w:val="24"/>
        </w:rPr>
        <w:t>,</w:t>
      </w:r>
      <w:r w:rsidRPr="000A0EB4">
        <w:rPr>
          <w:rFonts w:eastAsia="Times New Roman" w:cs="Times New Roman"/>
          <w:szCs w:val="24"/>
        </w:rPr>
        <w:t xml:space="preserve"> αντίστοιχο προηγουμένως να πραγματοποιήσετε και για τη</w:t>
      </w:r>
      <w:r>
        <w:rPr>
          <w:rFonts w:eastAsia="Times New Roman" w:cs="Times New Roman"/>
          <w:szCs w:val="24"/>
        </w:rPr>
        <w:t xml:space="preserve">ν </w:t>
      </w:r>
      <w:r>
        <w:rPr>
          <w:rFonts w:eastAsia="Times New Roman" w:cs="Times New Roman"/>
          <w:szCs w:val="24"/>
        </w:rPr>
        <w:t>α</w:t>
      </w:r>
      <w:r>
        <w:rPr>
          <w:rFonts w:eastAsia="Times New Roman" w:cs="Times New Roman"/>
          <w:szCs w:val="24"/>
        </w:rPr>
        <w:t>νατολική</w:t>
      </w:r>
      <w:r w:rsidRPr="000A0EB4">
        <w:rPr>
          <w:rFonts w:eastAsia="Times New Roman" w:cs="Times New Roman"/>
          <w:szCs w:val="24"/>
        </w:rPr>
        <w:t xml:space="preserve"> Μακεδονία και Θράκη</w:t>
      </w:r>
      <w:r>
        <w:rPr>
          <w:rFonts w:eastAsia="Times New Roman" w:cs="Times New Roman"/>
          <w:szCs w:val="24"/>
        </w:rPr>
        <w:t>,</w:t>
      </w:r>
      <w:r w:rsidRPr="000A0EB4">
        <w:rPr>
          <w:rFonts w:eastAsia="Times New Roman" w:cs="Times New Roman"/>
          <w:szCs w:val="24"/>
        </w:rPr>
        <w:t xml:space="preserve"> αναφορικά με την απορρόφηση των ΤΕΙ ή </w:t>
      </w:r>
      <w:r>
        <w:rPr>
          <w:rFonts w:eastAsia="Times New Roman" w:cs="Times New Roman"/>
          <w:szCs w:val="24"/>
        </w:rPr>
        <w:t xml:space="preserve">του ΤΕΙ, αυτού </w:t>
      </w:r>
      <w:r w:rsidRPr="000A0EB4">
        <w:rPr>
          <w:rFonts w:eastAsia="Times New Roman" w:cs="Times New Roman"/>
          <w:szCs w:val="24"/>
        </w:rPr>
        <w:t xml:space="preserve">του </w:t>
      </w:r>
      <w:r>
        <w:rPr>
          <w:rFonts w:eastAsia="Times New Roman" w:cs="Times New Roman"/>
          <w:szCs w:val="24"/>
        </w:rPr>
        <w:t>Α</w:t>
      </w:r>
      <w:r w:rsidRPr="000A0EB4">
        <w:rPr>
          <w:rFonts w:eastAsia="Times New Roman" w:cs="Times New Roman"/>
          <w:szCs w:val="24"/>
        </w:rPr>
        <w:t xml:space="preserve">νώτατου </w:t>
      </w:r>
      <w:r>
        <w:rPr>
          <w:rFonts w:eastAsia="Times New Roman" w:cs="Times New Roman"/>
          <w:szCs w:val="24"/>
        </w:rPr>
        <w:t>Τ</w:t>
      </w:r>
      <w:r>
        <w:rPr>
          <w:rFonts w:eastAsia="Times New Roman" w:cs="Times New Roman"/>
          <w:szCs w:val="24"/>
        </w:rPr>
        <w:t xml:space="preserve">εχνολογικού </w:t>
      </w:r>
      <w:r>
        <w:rPr>
          <w:rFonts w:eastAsia="Times New Roman" w:cs="Times New Roman"/>
          <w:szCs w:val="24"/>
        </w:rPr>
        <w:t>Ι</w:t>
      </w:r>
      <w:r w:rsidRPr="000A0EB4">
        <w:rPr>
          <w:rFonts w:eastAsia="Times New Roman" w:cs="Times New Roman"/>
          <w:szCs w:val="24"/>
        </w:rPr>
        <w:t xml:space="preserve">δρύματος στη </w:t>
      </w:r>
      <w:r w:rsidRPr="000A0EB4">
        <w:rPr>
          <w:rFonts w:eastAsia="Times New Roman" w:cs="Times New Roman"/>
          <w:szCs w:val="24"/>
        </w:rPr>
        <w:t>Θεσσαλονίκη</w:t>
      </w:r>
      <w:r>
        <w:rPr>
          <w:rFonts w:eastAsia="Times New Roman" w:cs="Times New Roman"/>
          <w:szCs w:val="24"/>
        </w:rPr>
        <w:t>;</w:t>
      </w:r>
    </w:p>
    <w:p w14:paraId="19B723FC"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Μα, τι λέτε; Εντάξει τώρα!</w:t>
      </w:r>
    </w:p>
    <w:p w14:paraId="19B723FD"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ΔΗΜΗΤΡΙΟΣ ΚΥΡΙΑΖΙΔΗΣ:</w:t>
      </w:r>
      <w:r>
        <w:rPr>
          <w:rFonts w:eastAsia="Times New Roman" w:cs="Times New Roman"/>
          <w:szCs w:val="24"/>
        </w:rPr>
        <w:t xml:space="preserve"> Δεν το αντιλαμβανόμαστε.</w:t>
      </w:r>
    </w:p>
    <w:p w14:paraId="19B723FE"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Προφανώς.</w:t>
      </w:r>
    </w:p>
    <w:p w14:paraId="19B723FF"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lastRenderedPageBreak/>
        <w:t xml:space="preserve">ΔΗΜΗΤΡΙΟΣ </w:t>
      </w:r>
      <w:r w:rsidRPr="007F2181">
        <w:rPr>
          <w:rFonts w:eastAsia="Times New Roman" w:cs="Times New Roman"/>
          <w:b/>
          <w:szCs w:val="24"/>
        </w:rPr>
        <w:t>ΚΥΡΙΑΖΙΔΗΣ:</w:t>
      </w:r>
      <w:r>
        <w:rPr>
          <w:rFonts w:eastAsia="Times New Roman" w:cs="Times New Roman"/>
          <w:szCs w:val="24"/>
        </w:rPr>
        <w:t xml:space="preserve"> Βεβαίως! Μα, πώς να το αντιληφθούμε;</w:t>
      </w:r>
    </w:p>
    <w:p w14:paraId="19B72400"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Επειδή δεν διαβάζετε.</w:t>
      </w:r>
    </w:p>
    <w:p w14:paraId="19B72401"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παρακαλώ. </w:t>
      </w:r>
    </w:p>
    <w:p w14:paraId="19B72402"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ΔΗΜΗΤΡΙΟΣ ΚΥΡΙΑΖΙΔΗΣ:</w:t>
      </w:r>
      <w:r>
        <w:rPr>
          <w:rFonts w:eastAsia="Times New Roman" w:cs="Times New Roman"/>
          <w:b/>
          <w:szCs w:val="24"/>
        </w:rPr>
        <w:t xml:space="preserve"> </w:t>
      </w:r>
      <w:r>
        <w:rPr>
          <w:rFonts w:eastAsia="Times New Roman" w:cs="Times New Roman"/>
          <w:szCs w:val="24"/>
        </w:rPr>
        <w:t>Θα το δούμε και στη συνέχεια. Τ</w:t>
      </w:r>
      <w:r w:rsidRPr="000A0EB4">
        <w:rPr>
          <w:rFonts w:eastAsia="Times New Roman" w:cs="Times New Roman"/>
          <w:szCs w:val="24"/>
        </w:rPr>
        <w:t>ο ίδ</w:t>
      </w:r>
      <w:r w:rsidRPr="000A0EB4">
        <w:rPr>
          <w:rFonts w:eastAsia="Times New Roman" w:cs="Times New Roman"/>
          <w:szCs w:val="24"/>
        </w:rPr>
        <w:t xml:space="preserve">ιο συνέβη και στην Κρήτη </w:t>
      </w:r>
      <w:r>
        <w:rPr>
          <w:rFonts w:eastAsia="Times New Roman" w:cs="Times New Roman"/>
          <w:szCs w:val="24"/>
        </w:rPr>
        <w:t xml:space="preserve">που πάτε να κάνετε </w:t>
      </w:r>
      <w:r w:rsidRPr="000A0EB4">
        <w:rPr>
          <w:rFonts w:eastAsia="Times New Roman" w:cs="Times New Roman"/>
          <w:szCs w:val="24"/>
        </w:rPr>
        <w:t>την προσπάθεια</w:t>
      </w:r>
      <w:r>
        <w:rPr>
          <w:rFonts w:eastAsia="Times New Roman" w:cs="Times New Roman"/>
          <w:szCs w:val="24"/>
        </w:rPr>
        <w:t>,</w:t>
      </w:r>
      <w:r w:rsidRPr="000A0EB4">
        <w:rPr>
          <w:rFonts w:eastAsia="Times New Roman" w:cs="Times New Roman"/>
          <w:szCs w:val="24"/>
        </w:rPr>
        <w:t xml:space="preserve"> αλλά είδατε </w:t>
      </w:r>
      <w:r>
        <w:rPr>
          <w:rFonts w:eastAsia="Times New Roman" w:cs="Times New Roman"/>
          <w:szCs w:val="24"/>
        </w:rPr>
        <w:t>εκεί</w:t>
      </w:r>
      <w:r w:rsidRPr="000A0EB4">
        <w:rPr>
          <w:rFonts w:eastAsia="Times New Roman" w:cs="Times New Roman"/>
          <w:szCs w:val="24"/>
        </w:rPr>
        <w:t xml:space="preserve"> ότι </w:t>
      </w:r>
      <w:r>
        <w:rPr>
          <w:rFonts w:eastAsia="Times New Roman" w:cs="Times New Roman"/>
          <w:szCs w:val="24"/>
        </w:rPr>
        <w:t xml:space="preserve">αυτό </w:t>
      </w:r>
      <w:r w:rsidRPr="000A0EB4">
        <w:rPr>
          <w:rFonts w:eastAsia="Times New Roman" w:cs="Times New Roman"/>
          <w:szCs w:val="24"/>
        </w:rPr>
        <w:t xml:space="preserve">το </w:t>
      </w:r>
      <w:r>
        <w:rPr>
          <w:rFonts w:eastAsia="Times New Roman" w:cs="Times New Roman"/>
          <w:szCs w:val="24"/>
        </w:rPr>
        <w:t>α</w:t>
      </w:r>
      <w:r w:rsidRPr="000A0EB4">
        <w:rPr>
          <w:rFonts w:eastAsia="Times New Roman" w:cs="Times New Roman"/>
          <w:szCs w:val="24"/>
        </w:rPr>
        <w:t xml:space="preserve">νώτατο </w:t>
      </w:r>
      <w:r>
        <w:rPr>
          <w:rFonts w:eastAsia="Times New Roman" w:cs="Times New Roman"/>
          <w:szCs w:val="24"/>
        </w:rPr>
        <w:t>τ</w:t>
      </w:r>
      <w:r w:rsidRPr="000A0EB4">
        <w:rPr>
          <w:rFonts w:eastAsia="Times New Roman" w:cs="Times New Roman"/>
          <w:szCs w:val="24"/>
        </w:rPr>
        <w:t xml:space="preserve">εχνολογικό </w:t>
      </w:r>
      <w:r>
        <w:rPr>
          <w:rFonts w:eastAsia="Times New Roman" w:cs="Times New Roman"/>
          <w:szCs w:val="24"/>
        </w:rPr>
        <w:t>ί</w:t>
      </w:r>
      <w:r w:rsidRPr="000A0EB4">
        <w:rPr>
          <w:rFonts w:eastAsia="Times New Roman" w:cs="Times New Roman"/>
          <w:szCs w:val="24"/>
        </w:rPr>
        <w:t>δρυμα δεν συμφωνεί και αυτονομείται</w:t>
      </w:r>
      <w:r>
        <w:rPr>
          <w:rFonts w:eastAsia="Times New Roman" w:cs="Times New Roman"/>
          <w:szCs w:val="24"/>
        </w:rPr>
        <w:t>. Δεν δέχεται να εισαχθεί ή</w:t>
      </w:r>
      <w:r w:rsidRPr="000A0EB4">
        <w:rPr>
          <w:rFonts w:eastAsia="Times New Roman" w:cs="Times New Roman"/>
          <w:szCs w:val="24"/>
        </w:rPr>
        <w:t xml:space="preserve"> </w:t>
      </w:r>
      <w:r>
        <w:rPr>
          <w:rFonts w:eastAsia="Times New Roman" w:cs="Times New Roman"/>
          <w:szCs w:val="24"/>
        </w:rPr>
        <w:t xml:space="preserve">–αν θέλετε- </w:t>
      </w:r>
      <w:r w:rsidRPr="000A0EB4">
        <w:rPr>
          <w:rFonts w:eastAsia="Times New Roman" w:cs="Times New Roman"/>
          <w:szCs w:val="24"/>
        </w:rPr>
        <w:t>να συγχωνευτεί σε κανένα από τα δύο πανεπιστήμια</w:t>
      </w:r>
      <w:r>
        <w:rPr>
          <w:rFonts w:eastAsia="Times New Roman" w:cs="Times New Roman"/>
          <w:szCs w:val="24"/>
        </w:rPr>
        <w:t xml:space="preserve">. </w:t>
      </w:r>
    </w:p>
    <w:p w14:paraId="19B7240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Α</w:t>
      </w:r>
      <w:r w:rsidRPr="000A0EB4">
        <w:rPr>
          <w:rFonts w:eastAsia="Times New Roman" w:cs="Times New Roman"/>
          <w:szCs w:val="24"/>
        </w:rPr>
        <w:t>υτό θα επιθυμούσαμε</w:t>
      </w:r>
      <w:r>
        <w:rPr>
          <w:rFonts w:eastAsia="Times New Roman" w:cs="Times New Roman"/>
          <w:szCs w:val="24"/>
        </w:rPr>
        <w:t xml:space="preserve"> –ε</w:t>
      </w:r>
      <w:r w:rsidRPr="000A0EB4">
        <w:rPr>
          <w:rFonts w:eastAsia="Times New Roman" w:cs="Times New Roman"/>
          <w:szCs w:val="24"/>
        </w:rPr>
        <w:t>φ</w:t>
      </w:r>
      <w:r>
        <w:rPr>
          <w:rFonts w:eastAsia="Times New Roman" w:cs="Times New Roman"/>
          <w:szCs w:val="24"/>
        </w:rPr>
        <w:t xml:space="preserve">όσον απαξιώνετε το Δημοκρίτειο- </w:t>
      </w:r>
      <w:r w:rsidRPr="000A0EB4">
        <w:rPr>
          <w:rFonts w:eastAsia="Times New Roman" w:cs="Times New Roman"/>
          <w:szCs w:val="24"/>
        </w:rPr>
        <w:t xml:space="preserve">στην ίδια </w:t>
      </w:r>
      <w:r>
        <w:rPr>
          <w:rFonts w:eastAsia="Times New Roman" w:cs="Times New Roman"/>
          <w:szCs w:val="24"/>
        </w:rPr>
        <w:t>π</w:t>
      </w:r>
      <w:r w:rsidRPr="000A0EB4">
        <w:rPr>
          <w:rFonts w:eastAsia="Times New Roman" w:cs="Times New Roman"/>
          <w:szCs w:val="24"/>
        </w:rPr>
        <w:t>εριφέρεια</w:t>
      </w:r>
      <w:r>
        <w:rPr>
          <w:rFonts w:eastAsia="Times New Roman" w:cs="Times New Roman"/>
          <w:szCs w:val="24"/>
        </w:rPr>
        <w:t xml:space="preserve">, </w:t>
      </w:r>
      <w:r w:rsidRPr="000A0EB4">
        <w:rPr>
          <w:rFonts w:eastAsia="Times New Roman" w:cs="Times New Roman"/>
          <w:szCs w:val="24"/>
        </w:rPr>
        <w:t>αντί να συμβεί ό</w:t>
      </w:r>
      <w:r>
        <w:rPr>
          <w:rFonts w:eastAsia="Times New Roman" w:cs="Times New Roman"/>
          <w:szCs w:val="24"/>
        </w:rPr>
        <w:t xml:space="preserve">,τι συνέβη σε άλλες περιοχές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το δεχθούμε- </w:t>
      </w:r>
      <w:r w:rsidRPr="000A0EB4">
        <w:rPr>
          <w:rFonts w:eastAsia="Times New Roman" w:cs="Times New Roman"/>
          <w:szCs w:val="24"/>
        </w:rPr>
        <w:t xml:space="preserve">να μη δημιουργήσετε </w:t>
      </w:r>
      <w:r>
        <w:rPr>
          <w:rFonts w:eastAsia="Times New Roman" w:cs="Times New Roman"/>
          <w:szCs w:val="24"/>
        </w:rPr>
        <w:t xml:space="preserve">τότε </w:t>
      </w:r>
      <w:r w:rsidRPr="000A0EB4">
        <w:rPr>
          <w:rFonts w:eastAsia="Times New Roman" w:cs="Times New Roman"/>
          <w:szCs w:val="24"/>
        </w:rPr>
        <w:t xml:space="preserve">ένα αυτόνομο </w:t>
      </w:r>
      <w:r>
        <w:rPr>
          <w:rFonts w:eastAsia="Times New Roman" w:cs="Times New Roman"/>
          <w:szCs w:val="24"/>
        </w:rPr>
        <w:t>α</w:t>
      </w:r>
      <w:r w:rsidRPr="000A0EB4">
        <w:rPr>
          <w:rFonts w:eastAsia="Times New Roman" w:cs="Times New Roman"/>
          <w:szCs w:val="24"/>
        </w:rPr>
        <w:t xml:space="preserve">νώτατο </w:t>
      </w:r>
      <w:r>
        <w:rPr>
          <w:rFonts w:eastAsia="Times New Roman" w:cs="Times New Roman"/>
          <w:szCs w:val="24"/>
        </w:rPr>
        <w:t>τ</w:t>
      </w:r>
      <w:r w:rsidRPr="000A0EB4">
        <w:rPr>
          <w:rFonts w:eastAsia="Times New Roman" w:cs="Times New Roman"/>
          <w:szCs w:val="24"/>
        </w:rPr>
        <w:t xml:space="preserve">εχνολογικό </w:t>
      </w:r>
      <w:r>
        <w:rPr>
          <w:rFonts w:eastAsia="Times New Roman" w:cs="Times New Roman"/>
          <w:szCs w:val="24"/>
        </w:rPr>
        <w:t>ί</w:t>
      </w:r>
      <w:r w:rsidRPr="000A0EB4">
        <w:rPr>
          <w:rFonts w:eastAsia="Times New Roman" w:cs="Times New Roman"/>
          <w:szCs w:val="24"/>
        </w:rPr>
        <w:t xml:space="preserve">δρυμα </w:t>
      </w:r>
      <w:r>
        <w:rPr>
          <w:rFonts w:eastAsia="Times New Roman" w:cs="Times New Roman"/>
          <w:szCs w:val="24"/>
        </w:rPr>
        <w:t xml:space="preserve">με έδρα </w:t>
      </w:r>
      <w:r>
        <w:rPr>
          <w:rFonts w:eastAsia="Times New Roman" w:cs="Times New Roman"/>
          <w:szCs w:val="24"/>
        </w:rPr>
        <w:lastRenderedPageBreak/>
        <w:t>την</w:t>
      </w:r>
      <w:r w:rsidRPr="000A0EB4">
        <w:rPr>
          <w:rFonts w:eastAsia="Times New Roman" w:cs="Times New Roman"/>
          <w:szCs w:val="24"/>
        </w:rPr>
        <w:t xml:space="preserve"> Καβάλα</w:t>
      </w:r>
      <w:r>
        <w:rPr>
          <w:rFonts w:eastAsia="Times New Roman" w:cs="Times New Roman"/>
          <w:szCs w:val="24"/>
        </w:rPr>
        <w:t>. Α</w:t>
      </w:r>
      <w:r w:rsidRPr="000A0EB4">
        <w:rPr>
          <w:rFonts w:eastAsia="Times New Roman" w:cs="Times New Roman"/>
          <w:szCs w:val="24"/>
        </w:rPr>
        <w:t xml:space="preserve">υτό θα </w:t>
      </w:r>
      <w:r>
        <w:rPr>
          <w:rFonts w:eastAsia="Times New Roman" w:cs="Times New Roman"/>
          <w:szCs w:val="24"/>
        </w:rPr>
        <w:t>μπορούσε κανείς να το συ</w:t>
      </w:r>
      <w:r>
        <w:rPr>
          <w:rFonts w:eastAsia="Times New Roman" w:cs="Times New Roman"/>
          <w:szCs w:val="24"/>
        </w:rPr>
        <w:t xml:space="preserve">ζητήσει, </w:t>
      </w:r>
      <w:r w:rsidRPr="000A0EB4">
        <w:rPr>
          <w:rFonts w:eastAsia="Times New Roman" w:cs="Times New Roman"/>
          <w:szCs w:val="24"/>
        </w:rPr>
        <w:t>όχι όμως με τον τρόπο και με το</w:t>
      </w:r>
      <w:r>
        <w:rPr>
          <w:rFonts w:eastAsia="Times New Roman" w:cs="Times New Roman"/>
          <w:szCs w:val="24"/>
        </w:rPr>
        <w:t>ν</w:t>
      </w:r>
      <w:r w:rsidRPr="000A0EB4">
        <w:rPr>
          <w:rFonts w:eastAsia="Times New Roman" w:cs="Times New Roman"/>
          <w:szCs w:val="24"/>
        </w:rPr>
        <w:t xml:space="preserve"> σκοπό και στόχο που το κάνετε</w:t>
      </w:r>
      <w:r>
        <w:rPr>
          <w:rFonts w:eastAsia="Times New Roman" w:cs="Times New Roman"/>
          <w:szCs w:val="24"/>
        </w:rPr>
        <w:t>,</w:t>
      </w:r>
      <w:r w:rsidRPr="000A0EB4">
        <w:rPr>
          <w:rFonts w:eastAsia="Times New Roman" w:cs="Times New Roman"/>
          <w:szCs w:val="24"/>
        </w:rPr>
        <w:t xml:space="preserve"> γιατί σε λίγο </w:t>
      </w:r>
      <w:r>
        <w:rPr>
          <w:rFonts w:eastAsia="Times New Roman" w:cs="Times New Roman"/>
          <w:szCs w:val="24"/>
        </w:rPr>
        <w:t>όλοι</w:t>
      </w:r>
      <w:r w:rsidRPr="000A0EB4">
        <w:rPr>
          <w:rFonts w:eastAsia="Times New Roman" w:cs="Times New Roman"/>
          <w:szCs w:val="24"/>
        </w:rPr>
        <w:t xml:space="preserve"> αυτοί θα έχουν κάποια πτυχία για λαδόκολλα</w:t>
      </w:r>
      <w:r>
        <w:rPr>
          <w:rFonts w:eastAsia="Times New Roman" w:cs="Times New Roman"/>
          <w:szCs w:val="24"/>
        </w:rPr>
        <w:t>.</w:t>
      </w:r>
    </w:p>
    <w:p w14:paraId="19B72404" w14:textId="77777777" w:rsidR="00D23C6B" w:rsidRDefault="00A26AD1">
      <w:pPr>
        <w:spacing w:line="600" w:lineRule="auto"/>
        <w:ind w:firstLine="720"/>
        <w:jc w:val="both"/>
        <w:rPr>
          <w:rFonts w:eastAsia="Times New Roman" w:cs="Times New Roman"/>
          <w:szCs w:val="24"/>
        </w:rPr>
      </w:pPr>
      <w:r w:rsidRPr="00FB57E2">
        <w:rPr>
          <w:rFonts w:eastAsia="Times New Roman" w:cs="Times New Roman"/>
          <w:b/>
          <w:szCs w:val="24"/>
        </w:rPr>
        <w:t>ΠΡΟΕΔΡΕΥΩΝ (Μάριος Γεωργιάδης):</w:t>
      </w:r>
      <w:r>
        <w:rPr>
          <w:rFonts w:eastAsia="Times New Roman" w:cs="Times New Roman"/>
          <w:szCs w:val="24"/>
        </w:rPr>
        <w:t xml:space="preserve"> </w:t>
      </w:r>
      <w:r w:rsidRPr="000A0EB4">
        <w:rPr>
          <w:rFonts w:eastAsia="Times New Roman" w:cs="Times New Roman"/>
          <w:szCs w:val="24"/>
        </w:rPr>
        <w:t>Ευχαριστούμε τον κ</w:t>
      </w:r>
      <w:r>
        <w:rPr>
          <w:rFonts w:eastAsia="Times New Roman" w:cs="Times New Roman"/>
          <w:szCs w:val="24"/>
        </w:rPr>
        <w:t>. Κυριαζίδη.</w:t>
      </w:r>
    </w:p>
    <w:p w14:paraId="19B7240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έξι </w:t>
      </w:r>
      <w:r w:rsidRPr="000A0EB4">
        <w:rPr>
          <w:rFonts w:eastAsia="Times New Roman" w:cs="Times New Roman"/>
          <w:szCs w:val="24"/>
        </w:rPr>
        <w:t>λεπτά</w:t>
      </w:r>
      <w:r>
        <w:rPr>
          <w:rFonts w:eastAsia="Times New Roman" w:cs="Times New Roman"/>
          <w:szCs w:val="24"/>
        </w:rPr>
        <w:t>.</w:t>
      </w:r>
    </w:p>
    <w:p w14:paraId="19B72406"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 xml:space="preserve">ΚΩΝΣΤΑΝΤΙΝΟΣ ΓΑΒΡΟΓΛΟΥ </w:t>
      </w:r>
      <w:r w:rsidRPr="007F2181">
        <w:rPr>
          <w:rFonts w:eastAsia="Times New Roman" w:cs="Times New Roman"/>
          <w:b/>
          <w:szCs w:val="24"/>
        </w:rPr>
        <w:t>(Υπουργός Παιδείας, Έρευνας και Θρησκευμάτων):</w:t>
      </w:r>
      <w:r>
        <w:rPr>
          <w:rFonts w:eastAsia="Times New Roman" w:cs="Times New Roman"/>
          <w:b/>
          <w:szCs w:val="24"/>
        </w:rPr>
        <w:t xml:space="preserve"> </w:t>
      </w:r>
      <w:r>
        <w:rPr>
          <w:rFonts w:eastAsia="Times New Roman" w:cs="Times New Roman"/>
          <w:szCs w:val="24"/>
        </w:rPr>
        <w:t>Ε</w:t>
      </w:r>
      <w:r w:rsidRPr="000A0EB4">
        <w:rPr>
          <w:rFonts w:eastAsia="Times New Roman" w:cs="Times New Roman"/>
          <w:szCs w:val="24"/>
        </w:rPr>
        <w:t>ίχαμε υποτίθεται έρθει εδώ να συζητήσουμε το θέμα της θέσης που βγήκε άγονη</w:t>
      </w:r>
      <w:r>
        <w:rPr>
          <w:rFonts w:eastAsia="Times New Roman" w:cs="Times New Roman"/>
          <w:szCs w:val="24"/>
        </w:rPr>
        <w:t>. Κ</w:t>
      </w:r>
      <w:r w:rsidRPr="000A0EB4">
        <w:rPr>
          <w:rFonts w:eastAsia="Times New Roman" w:cs="Times New Roman"/>
          <w:szCs w:val="24"/>
        </w:rPr>
        <w:t>ατάλαβα ότι μάλλον ικανοποιηθ</w:t>
      </w:r>
      <w:r>
        <w:rPr>
          <w:rFonts w:eastAsia="Times New Roman" w:cs="Times New Roman"/>
          <w:szCs w:val="24"/>
        </w:rPr>
        <w:t xml:space="preserve">ήκατε από την απάντηση μου και με </w:t>
      </w:r>
      <w:r w:rsidRPr="000A0EB4">
        <w:rPr>
          <w:rFonts w:eastAsia="Times New Roman" w:cs="Times New Roman"/>
          <w:szCs w:val="24"/>
        </w:rPr>
        <w:t>ρωτάτε τώρα άλλα θέματα</w:t>
      </w:r>
      <w:r>
        <w:rPr>
          <w:rFonts w:eastAsia="Times New Roman" w:cs="Times New Roman"/>
          <w:szCs w:val="24"/>
        </w:rPr>
        <w:t>.</w:t>
      </w:r>
      <w:r w:rsidRPr="00FB57E2">
        <w:rPr>
          <w:rFonts w:eastAsia="Times New Roman" w:cs="Times New Roman"/>
          <w:szCs w:val="24"/>
        </w:rPr>
        <w:t xml:space="preserve"> Ε</w:t>
      </w:r>
      <w:r w:rsidRPr="000A0EB4">
        <w:rPr>
          <w:rFonts w:eastAsia="Times New Roman" w:cs="Times New Roman"/>
          <w:szCs w:val="24"/>
        </w:rPr>
        <w:t>γώ δεν έχω πρόβλημα</w:t>
      </w:r>
      <w:r>
        <w:rPr>
          <w:rFonts w:eastAsia="Times New Roman" w:cs="Times New Roman"/>
          <w:szCs w:val="24"/>
        </w:rPr>
        <w:t>. Ε</w:t>
      </w:r>
      <w:r w:rsidRPr="000A0EB4">
        <w:rPr>
          <w:rFonts w:eastAsia="Times New Roman" w:cs="Times New Roman"/>
          <w:szCs w:val="24"/>
        </w:rPr>
        <w:t>ίμαι έτοιμος και γι</w:t>
      </w:r>
      <w:r w:rsidRPr="000A0EB4">
        <w:rPr>
          <w:rFonts w:eastAsia="Times New Roman" w:cs="Times New Roman"/>
          <w:szCs w:val="24"/>
        </w:rPr>
        <w:t>α τα άλλα</w:t>
      </w:r>
      <w:r>
        <w:rPr>
          <w:rFonts w:eastAsia="Times New Roman" w:cs="Times New Roman"/>
          <w:szCs w:val="24"/>
        </w:rPr>
        <w:t>.</w:t>
      </w:r>
    </w:p>
    <w:p w14:paraId="19B72407"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t>ΔΗΜΗΤΡΙΟΣ ΚΥΡΙΑΖΙΔΗΣ:</w:t>
      </w:r>
      <w:r>
        <w:rPr>
          <w:rFonts w:eastAsia="Times New Roman" w:cs="Times New Roman"/>
          <w:b/>
          <w:szCs w:val="24"/>
        </w:rPr>
        <w:t xml:space="preserve"> </w:t>
      </w:r>
      <w:r>
        <w:rPr>
          <w:rFonts w:eastAsia="Times New Roman" w:cs="Times New Roman"/>
          <w:szCs w:val="24"/>
        </w:rPr>
        <w:t xml:space="preserve">Επειδή δεν πήρα απάντηση. Αρχές του έτους κατέθεσα για τα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ι</w:t>
      </w:r>
      <w:r>
        <w:rPr>
          <w:rFonts w:eastAsia="Times New Roman" w:cs="Times New Roman"/>
          <w:szCs w:val="24"/>
        </w:rPr>
        <w:t>δρύματα. Δεν πήρα απάντηση. Απαξιώνετε φαίνεται.</w:t>
      </w:r>
    </w:p>
    <w:p w14:paraId="19B72408" w14:textId="77777777" w:rsidR="00D23C6B" w:rsidRDefault="00A26AD1">
      <w:pPr>
        <w:spacing w:line="600" w:lineRule="auto"/>
        <w:ind w:firstLine="720"/>
        <w:jc w:val="both"/>
        <w:rPr>
          <w:rFonts w:eastAsia="Times New Roman" w:cs="Times New Roman"/>
          <w:szCs w:val="24"/>
        </w:rPr>
      </w:pPr>
      <w:r w:rsidRPr="00FB57E2">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Κυριαζίδη, σας παρακαλώ.</w:t>
      </w:r>
    </w:p>
    <w:p w14:paraId="19B72409"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lastRenderedPageBreak/>
        <w:t xml:space="preserve">ΚΩΝΣΤΑΝΤΙΝΟΣ ΓΑΒΡΟΓΛΟΥ (Υπουργός </w:t>
      </w:r>
      <w:r w:rsidRPr="007F2181">
        <w:rPr>
          <w:rFonts w:eastAsia="Times New Roman" w:cs="Times New Roman"/>
          <w:b/>
          <w:szCs w:val="24"/>
        </w:rPr>
        <w:t>Παιδείας, Έρευνας και Θρησκευμάτων):</w:t>
      </w:r>
      <w:r>
        <w:rPr>
          <w:rFonts w:eastAsia="Times New Roman" w:cs="Times New Roman"/>
          <w:szCs w:val="24"/>
        </w:rPr>
        <w:t xml:space="preserve"> </w:t>
      </w:r>
      <w:r w:rsidRPr="00FB57E2">
        <w:rPr>
          <w:rFonts w:eastAsia="Times New Roman" w:cs="Times New Roman"/>
          <w:szCs w:val="24"/>
        </w:rPr>
        <w:t>Ακούστε. Δείτε ξανά τα βίντεο, για να πεισθείτε</w:t>
      </w:r>
      <w:r>
        <w:rPr>
          <w:rFonts w:eastAsia="Times New Roman" w:cs="Times New Roman"/>
          <w:b/>
          <w:szCs w:val="24"/>
        </w:rPr>
        <w:t xml:space="preserve"> </w:t>
      </w:r>
      <w:r w:rsidRPr="000A0EB4">
        <w:rPr>
          <w:rFonts w:eastAsia="Times New Roman" w:cs="Times New Roman"/>
          <w:szCs w:val="24"/>
        </w:rPr>
        <w:t xml:space="preserve">ότι δεν μπορεί ένα πανεπιστήμιο να έχει σήμερα την πολυτέλεια να βγάζει </w:t>
      </w:r>
      <w:r>
        <w:rPr>
          <w:rFonts w:eastAsia="Times New Roman" w:cs="Times New Roman"/>
          <w:szCs w:val="24"/>
        </w:rPr>
        <w:t>άγονες</w:t>
      </w:r>
      <w:r w:rsidRPr="000A0EB4">
        <w:rPr>
          <w:rFonts w:eastAsia="Times New Roman" w:cs="Times New Roman"/>
          <w:szCs w:val="24"/>
        </w:rPr>
        <w:t xml:space="preserve"> εκλογές</w:t>
      </w:r>
      <w:r>
        <w:rPr>
          <w:rFonts w:eastAsia="Times New Roman" w:cs="Times New Roman"/>
          <w:szCs w:val="24"/>
        </w:rPr>
        <w:t>. Π</w:t>
      </w:r>
      <w:r w:rsidRPr="000A0EB4">
        <w:rPr>
          <w:rFonts w:eastAsia="Times New Roman" w:cs="Times New Roman"/>
          <w:szCs w:val="24"/>
        </w:rPr>
        <w:t>ρέπει να έχουμε εκλογές</w:t>
      </w:r>
      <w:r>
        <w:rPr>
          <w:rFonts w:eastAsia="Times New Roman" w:cs="Times New Roman"/>
          <w:szCs w:val="24"/>
        </w:rPr>
        <w:t>,</w:t>
      </w:r>
      <w:r w:rsidRPr="000A0EB4">
        <w:rPr>
          <w:rFonts w:eastAsia="Times New Roman" w:cs="Times New Roman"/>
          <w:szCs w:val="24"/>
        </w:rPr>
        <w:t xml:space="preserve"> γιατί κάνει ενάμιση χρόνο από τότε που δίνεται μία θέση </w:t>
      </w:r>
      <w:r>
        <w:rPr>
          <w:rFonts w:eastAsia="Times New Roman" w:cs="Times New Roman"/>
          <w:szCs w:val="24"/>
        </w:rPr>
        <w:t>μ</w:t>
      </w:r>
      <w:r w:rsidRPr="000A0EB4">
        <w:rPr>
          <w:rFonts w:eastAsia="Times New Roman" w:cs="Times New Roman"/>
          <w:szCs w:val="24"/>
        </w:rPr>
        <w:t xml:space="preserve">έχρι τότε που θα διοριστεί κάποιος και δεν μπορούν να γίνονται αυτού του τύπου </w:t>
      </w:r>
      <w:r>
        <w:rPr>
          <w:rFonts w:eastAsia="Times New Roman" w:cs="Times New Roman"/>
          <w:szCs w:val="24"/>
        </w:rPr>
        <w:t>-</w:t>
      </w:r>
      <w:r w:rsidRPr="000A0EB4">
        <w:rPr>
          <w:rFonts w:eastAsia="Times New Roman" w:cs="Times New Roman"/>
          <w:szCs w:val="24"/>
        </w:rPr>
        <w:t>δεν λέω</w:t>
      </w:r>
      <w:r>
        <w:rPr>
          <w:rFonts w:eastAsia="Times New Roman" w:cs="Times New Roman"/>
          <w:szCs w:val="24"/>
        </w:rPr>
        <w:t>-</w:t>
      </w:r>
      <w:r w:rsidRPr="000A0EB4">
        <w:rPr>
          <w:rFonts w:eastAsia="Times New Roman" w:cs="Times New Roman"/>
          <w:szCs w:val="24"/>
        </w:rPr>
        <w:t xml:space="preserve"> ούτε ατασθαλίες ούτε παιχνίδια</w:t>
      </w:r>
      <w:r>
        <w:rPr>
          <w:rFonts w:eastAsia="Times New Roman" w:cs="Times New Roman"/>
          <w:szCs w:val="24"/>
        </w:rPr>
        <w:t>. Ε</w:t>
      </w:r>
      <w:r w:rsidRPr="000A0EB4">
        <w:rPr>
          <w:rFonts w:eastAsia="Times New Roman" w:cs="Times New Roman"/>
          <w:szCs w:val="24"/>
        </w:rPr>
        <w:t xml:space="preserve">ίναι όμως ένα θέμα της κοινότητας είναι ένα διεθνές φαινόμενο και ειδικά στη χώρα μας που είναι τόσο </w:t>
      </w:r>
      <w:r>
        <w:rPr>
          <w:rFonts w:eastAsia="Times New Roman" w:cs="Times New Roman"/>
          <w:szCs w:val="24"/>
        </w:rPr>
        <w:t>δ</w:t>
      </w:r>
      <w:r w:rsidRPr="000A0EB4">
        <w:rPr>
          <w:rFonts w:eastAsia="Times New Roman" w:cs="Times New Roman"/>
          <w:szCs w:val="24"/>
        </w:rPr>
        <w:t>ύσκολη η εύρεση χρημάτων</w:t>
      </w:r>
      <w:r>
        <w:rPr>
          <w:rFonts w:eastAsia="Times New Roman" w:cs="Times New Roman"/>
          <w:szCs w:val="24"/>
        </w:rPr>
        <w:t>,</w:t>
      </w:r>
      <w:r w:rsidRPr="000A0EB4">
        <w:rPr>
          <w:rFonts w:eastAsia="Times New Roman" w:cs="Times New Roman"/>
          <w:szCs w:val="24"/>
        </w:rPr>
        <w:t xml:space="preserve"> νομίζο</w:t>
      </w:r>
      <w:r w:rsidRPr="000A0EB4">
        <w:rPr>
          <w:rFonts w:eastAsia="Times New Roman" w:cs="Times New Roman"/>
          <w:szCs w:val="24"/>
        </w:rPr>
        <w:t>υμε ότι θα πρέπει</w:t>
      </w:r>
      <w:r>
        <w:rPr>
          <w:rFonts w:eastAsia="Times New Roman" w:cs="Times New Roman"/>
          <w:szCs w:val="24"/>
        </w:rPr>
        <w:t xml:space="preserve"> να πάνε αλλού που έχουν ανάγκη.</w:t>
      </w:r>
    </w:p>
    <w:p w14:paraId="19B7240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Πρ</w:t>
      </w:r>
      <w:r w:rsidRPr="000A0EB4">
        <w:rPr>
          <w:rFonts w:eastAsia="Times New Roman" w:cs="Times New Roman"/>
          <w:szCs w:val="24"/>
        </w:rPr>
        <w:t>αγματικά δεν θα ήθελα να αναφερθώ στους νεολογισμούς του κ</w:t>
      </w:r>
      <w:r>
        <w:rPr>
          <w:rFonts w:eastAsia="Times New Roman" w:cs="Times New Roman"/>
          <w:szCs w:val="24"/>
        </w:rPr>
        <w:t>.</w:t>
      </w:r>
      <w:r w:rsidRPr="000A0EB4">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 xml:space="preserve"> για καταλήστευση, </w:t>
      </w:r>
      <w:r>
        <w:rPr>
          <w:rFonts w:eastAsia="Times New Roman" w:cs="Times New Roman"/>
          <w:szCs w:val="24"/>
        </w:rPr>
        <w:t>«</w:t>
      </w:r>
      <w:proofErr w:type="spellStart"/>
      <w:r>
        <w:rPr>
          <w:rFonts w:eastAsia="Times New Roman" w:cs="Times New Roman"/>
          <w:szCs w:val="24"/>
        </w:rPr>
        <w:t>καθηγητοκλ</w:t>
      </w:r>
      <w:r w:rsidRPr="000A0EB4">
        <w:rPr>
          <w:rFonts w:eastAsia="Times New Roman" w:cs="Times New Roman"/>
          <w:szCs w:val="24"/>
        </w:rPr>
        <w:t>έψιμο</w:t>
      </w:r>
      <w:proofErr w:type="spellEnd"/>
      <w:r>
        <w:rPr>
          <w:rFonts w:eastAsia="Times New Roman" w:cs="Times New Roman"/>
          <w:szCs w:val="24"/>
        </w:rPr>
        <w:t>»</w:t>
      </w:r>
      <w:r>
        <w:rPr>
          <w:rFonts w:eastAsia="Times New Roman" w:cs="Times New Roman"/>
          <w:szCs w:val="24"/>
        </w:rPr>
        <w:t>.</w:t>
      </w:r>
      <w:r w:rsidRPr="000A0EB4">
        <w:rPr>
          <w:rFonts w:eastAsia="Times New Roman" w:cs="Times New Roman"/>
          <w:szCs w:val="24"/>
        </w:rPr>
        <w:t xml:space="preserve"> Δεν θεωρώ ότι η ελληνική γλώσσα χρειάζεται αυτού του τύπου τους όρους</w:t>
      </w:r>
      <w:r>
        <w:rPr>
          <w:rFonts w:eastAsia="Times New Roman" w:cs="Times New Roman"/>
          <w:szCs w:val="24"/>
        </w:rPr>
        <w:t>. Ξ</w:t>
      </w:r>
      <w:r w:rsidRPr="000A0EB4">
        <w:rPr>
          <w:rFonts w:eastAsia="Times New Roman" w:cs="Times New Roman"/>
          <w:szCs w:val="24"/>
        </w:rPr>
        <w:t xml:space="preserve">έρετε </w:t>
      </w:r>
      <w:r>
        <w:rPr>
          <w:rFonts w:eastAsia="Times New Roman" w:cs="Times New Roman"/>
          <w:szCs w:val="24"/>
        </w:rPr>
        <w:t>όμως,</w:t>
      </w:r>
      <w:r w:rsidRPr="000A0EB4">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Δ</w:t>
      </w:r>
      <w:r w:rsidRPr="000A0EB4">
        <w:rPr>
          <w:rFonts w:eastAsia="Times New Roman" w:cs="Times New Roman"/>
          <w:szCs w:val="24"/>
        </w:rPr>
        <w:t>ημοσχάκη</w:t>
      </w:r>
      <w:proofErr w:type="spellEnd"/>
      <w:r>
        <w:rPr>
          <w:rFonts w:eastAsia="Times New Roman" w:cs="Times New Roman"/>
          <w:szCs w:val="24"/>
        </w:rPr>
        <w:t>,</w:t>
      </w:r>
      <w:r w:rsidRPr="000A0EB4">
        <w:rPr>
          <w:rFonts w:eastAsia="Times New Roman" w:cs="Times New Roman"/>
          <w:szCs w:val="24"/>
        </w:rPr>
        <w:t xml:space="preserve"> </w:t>
      </w:r>
      <w:r>
        <w:rPr>
          <w:rFonts w:eastAsia="Times New Roman" w:cs="Times New Roman"/>
          <w:szCs w:val="24"/>
        </w:rPr>
        <w:t>τ</w:t>
      </w:r>
      <w:r w:rsidRPr="000A0EB4">
        <w:rPr>
          <w:rFonts w:eastAsia="Times New Roman" w:cs="Times New Roman"/>
          <w:szCs w:val="24"/>
        </w:rPr>
        <w:t xml:space="preserve">ι γινόταν παλιά όταν ήταν </w:t>
      </w:r>
      <w:r>
        <w:rPr>
          <w:rFonts w:eastAsia="Times New Roman" w:cs="Times New Roman"/>
          <w:szCs w:val="24"/>
        </w:rPr>
        <w:t>άγονες οι εκλογές; Ξέρετε;</w:t>
      </w:r>
    </w:p>
    <w:p w14:paraId="19B7240B" w14:textId="77777777" w:rsidR="00D23C6B" w:rsidRDefault="00A26AD1">
      <w:pPr>
        <w:spacing w:line="600" w:lineRule="auto"/>
        <w:ind w:firstLine="720"/>
        <w:jc w:val="both"/>
        <w:rPr>
          <w:rFonts w:eastAsia="Times New Roman" w:cs="Times New Roman"/>
          <w:szCs w:val="24"/>
        </w:rPr>
      </w:pPr>
      <w:r w:rsidRPr="00FB57E2">
        <w:rPr>
          <w:rFonts w:eastAsia="Times New Roman" w:cs="Times New Roman"/>
          <w:b/>
          <w:szCs w:val="24"/>
        </w:rPr>
        <w:t xml:space="preserve">ΑΝΑΣΤΑΣΙΟΣ </w:t>
      </w:r>
      <w:r>
        <w:rPr>
          <w:rFonts w:eastAsia="Times New Roman" w:cs="Times New Roman"/>
          <w:b/>
          <w:szCs w:val="24"/>
        </w:rPr>
        <w:t xml:space="preserve">(ΤΑΣΟΣ) </w:t>
      </w:r>
      <w:r w:rsidRPr="00FB57E2">
        <w:rPr>
          <w:rFonts w:eastAsia="Times New Roman" w:cs="Times New Roman"/>
          <w:b/>
          <w:szCs w:val="24"/>
        </w:rPr>
        <w:t>ΔΗΜΟΣΧΑΚΗΣ:</w:t>
      </w:r>
      <w:r>
        <w:rPr>
          <w:rFonts w:eastAsia="Times New Roman" w:cs="Times New Roman"/>
          <w:szCs w:val="24"/>
        </w:rPr>
        <w:t xml:space="preserve"> Επανάληψη.</w:t>
      </w:r>
    </w:p>
    <w:p w14:paraId="19B7240C"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w:t>
      </w:r>
      <w:r w:rsidRPr="00FB57E2">
        <w:rPr>
          <w:rFonts w:eastAsia="Times New Roman" w:cs="Times New Roman"/>
          <w:szCs w:val="24"/>
        </w:rPr>
        <w:t xml:space="preserve">Όχι. </w:t>
      </w:r>
      <w:r>
        <w:rPr>
          <w:rFonts w:eastAsia="Times New Roman" w:cs="Times New Roman"/>
          <w:szCs w:val="24"/>
        </w:rPr>
        <w:t>Κ</w:t>
      </w:r>
      <w:r w:rsidRPr="000A0EB4">
        <w:rPr>
          <w:rFonts w:eastAsia="Times New Roman" w:cs="Times New Roman"/>
          <w:szCs w:val="24"/>
        </w:rPr>
        <w:t>άνετε τεράστιο λάθος</w:t>
      </w:r>
      <w:r>
        <w:rPr>
          <w:rFonts w:eastAsia="Times New Roman" w:cs="Times New Roman"/>
          <w:szCs w:val="24"/>
        </w:rPr>
        <w:t>. Α</w:t>
      </w:r>
      <w:r w:rsidRPr="000A0EB4">
        <w:rPr>
          <w:rFonts w:eastAsia="Times New Roman" w:cs="Times New Roman"/>
          <w:szCs w:val="24"/>
        </w:rPr>
        <w:t>φαιρούνταν τα χρήματα</w:t>
      </w:r>
      <w:r>
        <w:rPr>
          <w:rFonts w:eastAsia="Times New Roman" w:cs="Times New Roman"/>
          <w:szCs w:val="24"/>
        </w:rPr>
        <w:t>. Κ</w:t>
      </w:r>
      <w:r w:rsidRPr="000A0EB4">
        <w:rPr>
          <w:rFonts w:eastAsia="Times New Roman" w:cs="Times New Roman"/>
          <w:szCs w:val="24"/>
        </w:rPr>
        <w:t xml:space="preserve">αταργούνταν </w:t>
      </w:r>
      <w:r>
        <w:rPr>
          <w:rFonts w:eastAsia="Times New Roman" w:cs="Times New Roman"/>
          <w:szCs w:val="24"/>
        </w:rPr>
        <w:t>λ</w:t>
      </w:r>
      <w:r w:rsidRPr="000A0EB4">
        <w:rPr>
          <w:rFonts w:eastAsia="Times New Roman" w:cs="Times New Roman"/>
          <w:szCs w:val="24"/>
        </w:rPr>
        <w:t>οιπόν</w:t>
      </w:r>
      <w:r>
        <w:rPr>
          <w:rFonts w:eastAsia="Times New Roman" w:cs="Times New Roman"/>
          <w:szCs w:val="24"/>
        </w:rPr>
        <w:t>. Και αυτ</w:t>
      </w:r>
      <w:r>
        <w:rPr>
          <w:rFonts w:eastAsia="Times New Roman" w:cs="Times New Roman"/>
          <w:szCs w:val="24"/>
        </w:rPr>
        <w:t>ός είναι δικός σας ν</w:t>
      </w:r>
      <w:r>
        <w:rPr>
          <w:rFonts w:eastAsia="Times New Roman" w:cs="Times New Roman"/>
          <w:szCs w:val="24"/>
        </w:rPr>
        <w:t>όμος</w:t>
      </w:r>
      <w:r>
        <w:rPr>
          <w:rFonts w:eastAsia="Times New Roman" w:cs="Times New Roman"/>
          <w:szCs w:val="24"/>
        </w:rPr>
        <w:t xml:space="preserve">. Βλέπετε, </w:t>
      </w:r>
      <w:r w:rsidRPr="000A0EB4">
        <w:rPr>
          <w:rFonts w:eastAsia="Times New Roman" w:cs="Times New Roman"/>
          <w:szCs w:val="24"/>
        </w:rPr>
        <w:t>δεν ξέρετε τους δικούς σας νόμους</w:t>
      </w:r>
      <w:r>
        <w:rPr>
          <w:rFonts w:eastAsia="Times New Roman" w:cs="Times New Roman"/>
          <w:szCs w:val="24"/>
        </w:rPr>
        <w:t xml:space="preserve">. Ο δικός σας νόμος τι έλεγε; Έλεγε ότι </w:t>
      </w:r>
      <w:r w:rsidRPr="000A0EB4">
        <w:rPr>
          <w:rFonts w:eastAsia="Times New Roman" w:cs="Times New Roman"/>
          <w:szCs w:val="24"/>
        </w:rPr>
        <w:t xml:space="preserve">αν κάποια θέση </w:t>
      </w:r>
      <w:r>
        <w:rPr>
          <w:rFonts w:eastAsia="Times New Roman" w:cs="Times New Roman"/>
          <w:szCs w:val="24"/>
        </w:rPr>
        <w:t>είναι άγονη, καταργείται, τελείωσε. Παίρνουμε</w:t>
      </w:r>
      <w:r w:rsidRPr="000A0EB4">
        <w:rPr>
          <w:rFonts w:eastAsia="Times New Roman" w:cs="Times New Roman"/>
          <w:szCs w:val="24"/>
        </w:rPr>
        <w:t xml:space="preserve"> πίσω τα χρήματα και </w:t>
      </w:r>
      <w:r>
        <w:rPr>
          <w:rFonts w:eastAsia="Times New Roman" w:cs="Times New Roman"/>
          <w:szCs w:val="24"/>
        </w:rPr>
        <w:t>πηγαίνουν</w:t>
      </w:r>
      <w:r w:rsidRPr="000A0EB4">
        <w:rPr>
          <w:rFonts w:eastAsia="Times New Roman" w:cs="Times New Roman"/>
          <w:szCs w:val="24"/>
        </w:rPr>
        <w:t xml:space="preserve"> στο</w:t>
      </w:r>
      <w:r>
        <w:rPr>
          <w:rFonts w:eastAsia="Times New Roman" w:cs="Times New Roman"/>
          <w:szCs w:val="24"/>
        </w:rPr>
        <w:t>ν</w:t>
      </w:r>
      <w:r w:rsidRPr="000A0EB4">
        <w:rPr>
          <w:rFonts w:eastAsia="Times New Roman" w:cs="Times New Roman"/>
          <w:szCs w:val="24"/>
        </w:rPr>
        <w:t xml:space="preserve"> κρατικό προϋπολογισμό</w:t>
      </w:r>
      <w:r>
        <w:rPr>
          <w:rFonts w:eastAsia="Times New Roman" w:cs="Times New Roman"/>
          <w:szCs w:val="24"/>
        </w:rPr>
        <w:t>.</w:t>
      </w:r>
      <w:r w:rsidRPr="000A0EB4">
        <w:rPr>
          <w:rFonts w:eastAsia="Times New Roman" w:cs="Times New Roman"/>
          <w:szCs w:val="24"/>
        </w:rPr>
        <w:t xml:space="preserve"> Εμείς τι είπαμε</w:t>
      </w:r>
      <w:r>
        <w:rPr>
          <w:rFonts w:eastAsia="Times New Roman" w:cs="Times New Roman"/>
          <w:szCs w:val="24"/>
        </w:rPr>
        <w:t>; Ν</w:t>
      </w:r>
      <w:r w:rsidRPr="000A0EB4">
        <w:rPr>
          <w:rFonts w:eastAsia="Times New Roman" w:cs="Times New Roman"/>
          <w:szCs w:val="24"/>
        </w:rPr>
        <w:t>α μην καταρ</w:t>
      </w:r>
      <w:r w:rsidRPr="000A0EB4">
        <w:rPr>
          <w:rFonts w:eastAsia="Times New Roman" w:cs="Times New Roman"/>
          <w:szCs w:val="24"/>
        </w:rPr>
        <w:t>γούνται αυτές οι θέσεις</w:t>
      </w:r>
      <w:r>
        <w:rPr>
          <w:rFonts w:eastAsia="Times New Roman" w:cs="Times New Roman"/>
          <w:szCs w:val="24"/>
        </w:rPr>
        <w:t>,</w:t>
      </w:r>
      <w:r w:rsidRPr="000A0EB4">
        <w:rPr>
          <w:rFonts w:eastAsia="Times New Roman" w:cs="Times New Roman"/>
          <w:szCs w:val="24"/>
        </w:rPr>
        <w:t xml:space="preserve"> αλλά να υ</w:t>
      </w:r>
      <w:r>
        <w:rPr>
          <w:rFonts w:eastAsia="Times New Roman" w:cs="Times New Roman"/>
          <w:szCs w:val="24"/>
        </w:rPr>
        <w:t>πάρχει η δυνατότητα να πηγαίνουν</w:t>
      </w:r>
      <w:r w:rsidRPr="000A0EB4">
        <w:rPr>
          <w:rFonts w:eastAsia="Times New Roman" w:cs="Times New Roman"/>
          <w:szCs w:val="24"/>
        </w:rPr>
        <w:t xml:space="preserve"> αλλού</w:t>
      </w:r>
      <w:r>
        <w:rPr>
          <w:rFonts w:eastAsia="Times New Roman" w:cs="Times New Roman"/>
          <w:szCs w:val="24"/>
        </w:rPr>
        <w:t>,</w:t>
      </w:r>
      <w:r w:rsidRPr="000A0EB4">
        <w:rPr>
          <w:rFonts w:eastAsia="Times New Roman" w:cs="Times New Roman"/>
          <w:szCs w:val="24"/>
        </w:rPr>
        <w:t xml:space="preserve"> που τις έχουν ανάγκη</w:t>
      </w:r>
      <w:r>
        <w:rPr>
          <w:rFonts w:eastAsia="Times New Roman" w:cs="Times New Roman"/>
          <w:szCs w:val="24"/>
        </w:rPr>
        <w:t>.</w:t>
      </w:r>
    </w:p>
    <w:p w14:paraId="19B7240D"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w:t>
      </w:r>
      <w:r w:rsidRPr="000A0EB4">
        <w:rPr>
          <w:rFonts w:eastAsia="Times New Roman" w:cs="Times New Roman"/>
          <w:szCs w:val="24"/>
        </w:rPr>
        <w:t>ώρα ας έρθω στα υπόλοιπα που μου λέτε</w:t>
      </w:r>
      <w:r>
        <w:rPr>
          <w:rFonts w:eastAsia="Times New Roman" w:cs="Times New Roman"/>
          <w:szCs w:val="24"/>
        </w:rPr>
        <w:t>. Ξ</w:t>
      </w:r>
      <w:r w:rsidRPr="000A0EB4">
        <w:rPr>
          <w:rFonts w:eastAsia="Times New Roman" w:cs="Times New Roman"/>
          <w:szCs w:val="24"/>
        </w:rPr>
        <w:t xml:space="preserve">έρετε είναι πραγματικά ανακόλουθο και νομίζω πολύ υποτιμητικό για τους νεολαίους </w:t>
      </w:r>
      <w:r>
        <w:rPr>
          <w:rFonts w:eastAsia="Times New Roman" w:cs="Times New Roman"/>
          <w:szCs w:val="24"/>
        </w:rPr>
        <w:t>μας,</w:t>
      </w:r>
      <w:r w:rsidRPr="000A0EB4">
        <w:rPr>
          <w:rFonts w:eastAsia="Times New Roman" w:cs="Times New Roman"/>
          <w:szCs w:val="24"/>
        </w:rPr>
        <w:t xml:space="preserve"> να λέτε ότι τα πανεπιστήμια είναι</w:t>
      </w:r>
      <w:r w:rsidRPr="000A0EB4">
        <w:rPr>
          <w:rFonts w:eastAsia="Times New Roman" w:cs="Times New Roman"/>
          <w:szCs w:val="24"/>
        </w:rPr>
        <w:t xml:space="preserve"> βιομηχανία παραγωγής ανέργων</w:t>
      </w:r>
      <w:r>
        <w:rPr>
          <w:rFonts w:eastAsia="Times New Roman" w:cs="Times New Roman"/>
          <w:szCs w:val="24"/>
        </w:rPr>
        <w:t>. Δ</w:t>
      </w:r>
      <w:r w:rsidRPr="000A0EB4">
        <w:rPr>
          <w:rFonts w:eastAsia="Times New Roman" w:cs="Times New Roman"/>
          <w:szCs w:val="24"/>
        </w:rPr>
        <w:t>εν έχετε το δικαίωμα να λέτε αυτό</w:t>
      </w:r>
      <w:r>
        <w:rPr>
          <w:rFonts w:eastAsia="Times New Roman" w:cs="Times New Roman"/>
          <w:szCs w:val="24"/>
        </w:rPr>
        <w:t>.</w:t>
      </w:r>
    </w:p>
    <w:p w14:paraId="19B7240E" w14:textId="77777777" w:rsidR="00D23C6B" w:rsidRDefault="00A26AD1">
      <w:pPr>
        <w:spacing w:line="600" w:lineRule="auto"/>
        <w:ind w:firstLine="720"/>
        <w:jc w:val="both"/>
        <w:rPr>
          <w:rFonts w:eastAsia="Times New Roman" w:cs="Times New Roman"/>
          <w:szCs w:val="24"/>
        </w:rPr>
      </w:pPr>
      <w:r w:rsidRPr="009A5722">
        <w:rPr>
          <w:rFonts w:eastAsia="Times New Roman" w:cs="Times New Roman"/>
          <w:b/>
          <w:szCs w:val="24"/>
        </w:rPr>
        <w:t>ΔΗΜΗΤΡΙΟΣ ΚΥΡΙΑΖΙΔΗΣ:</w:t>
      </w:r>
      <w:r>
        <w:rPr>
          <w:rFonts w:eastAsia="Times New Roman" w:cs="Times New Roman"/>
          <w:szCs w:val="24"/>
        </w:rPr>
        <w:t xml:space="preserve"> Αυτό κάνετε! Το 20% του ΟΟΣΑ έχει πτυχιούχους ανέργους, κύριε Υπουργέ. Τι μας λέτε;</w:t>
      </w:r>
    </w:p>
    <w:p w14:paraId="19B7240F" w14:textId="77777777" w:rsidR="00D23C6B" w:rsidRDefault="00A26AD1">
      <w:pPr>
        <w:spacing w:line="600" w:lineRule="auto"/>
        <w:ind w:firstLine="720"/>
        <w:jc w:val="both"/>
        <w:rPr>
          <w:rFonts w:eastAsia="Times New Roman" w:cs="Times New Roman"/>
          <w:szCs w:val="24"/>
        </w:rPr>
      </w:pPr>
      <w:r w:rsidRPr="009A5722">
        <w:rPr>
          <w:rFonts w:eastAsia="Times New Roman" w:cs="Times New Roman"/>
          <w:b/>
          <w:szCs w:val="24"/>
        </w:rPr>
        <w:t>ΠΡΟΕΔΡΕΥΩΝ (Μάριος Γεωργιάδης):</w:t>
      </w:r>
      <w:r>
        <w:rPr>
          <w:rFonts w:eastAsia="Times New Roman" w:cs="Times New Roman"/>
          <w:szCs w:val="24"/>
        </w:rPr>
        <w:t xml:space="preserve"> Κύριε συνάδελφε, δεν ακούγεστε. Μιλάει ο Υπουργός.</w:t>
      </w:r>
    </w:p>
    <w:p w14:paraId="19B72410" w14:textId="77777777" w:rsidR="00D23C6B" w:rsidRDefault="00A26AD1">
      <w:pPr>
        <w:spacing w:line="600" w:lineRule="auto"/>
        <w:ind w:firstLine="720"/>
        <w:jc w:val="both"/>
        <w:rPr>
          <w:rFonts w:eastAsia="Times New Roman" w:cs="Times New Roman"/>
          <w:szCs w:val="24"/>
        </w:rPr>
      </w:pPr>
      <w:r w:rsidRPr="007F2181">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b/>
          <w:szCs w:val="24"/>
        </w:rPr>
        <w:t xml:space="preserve"> </w:t>
      </w:r>
      <w:r w:rsidRPr="009A5722">
        <w:rPr>
          <w:rFonts w:eastAsia="Times New Roman" w:cs="Times New Roman"/>
          <w:szCs w:val="24"/>
        </w:rPr>
        <w:t>Κοιτάξτε, η διακοπή…</w:t>
      </w:r>
    </w:p>
    <w:p w14:paraId="19B72411"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r>
      <w:r w:rsidRPr="001B2798">
        <w:rPr>
          <w:rFonts w:eastAsia="Times New Roman"/>
          <w:b/>
          <w:szCs w:val="24"/>
        </w:rPr>
        <w:t>ΠΡΟΕΔΡΕΥΩΝ (Μάριος Γεωργιάδης):</w:t>
      </w:r>
      <w:r>
        <w:rPr>
          <w:rFonts w:eastAsia="Times New Roman"/>
          <w:b/>
          <w:szCs w:val="24"/>
        </w:rPr>
        <w:t xml:space="preserve"> </w:t>
      </w:r>
      <w:r>
        <w:rPr>
          <w:rFonts w:eastAsia="Times New Roman"/>
          <w:szCs w:val="24"/>
        </w:rPr>
        <w:t>Συγγνώμη, κύριε Υπουργέ.</w:t>
      </w:r>
    </w:p>
    <w:p w14:paraId="19B72412"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t>Κύριε Κυριαζίδη, αυτό που κάνετε, να φωνάζετε από κάτω, δεν είναι σωστό. Μιλάει ο Υπουργός. Να απαντήσει.</w:t>
      </w:r>
    </w:p>
    <w:p w14:paraId="19B72413" w14:textId="77777777" w:rsidR="00D23C6B" w:rsidRDefault="00A26AD1">
      <w:pPr>
        <w:tabs>
          <w:tab w:val="left" w:pos="709"/>
          <w:tab w:val="center" w:pos="4753"/>
        </w:tabs>
        <w:spacing w:line="600" w:lineRule="auto"/>
        <w:contextualSpacing/>
        <w:jc w:val="both"/>
        <w:rPr>
          <w:rFonts w:eastAsia="Times New Roman"/>
          <w:b/>
          <w:szCs w:val="24"/>
        </w:rPr>
      </w:pPr>
      <w:r w:rsidRPr="001B2798">
        <w:rPr>
          <w:rFonts w:eastAsia="Times New Roman"/>
          <w:b/>
          <w:szCs w:val="24"/>
        </w:rPr>
        <w:tab/>
        <w:t>ΔΗΜΗΤΡΙΟΣ ΚΥΡΙΑΖΙΔΗΣ</w:t>
      </w:r>
      <w:r w:rsidRPr="004F57E1">
        <w:rPr>
          <w:rFonts w:eastAsia="Times New Roman"/>
          <w:b/>
          <w:szCs w:val="24"/>
        </w:rPr>
        <w:t xml:space="preserve">: </w:t>
      </w:r>
      <w:r w:rsidRPr="001B2798">
        <w:rPr>
          <w:rFonts w:eastAsia="Times New Roman"/>
          <w:szCs w:val="24"/>
        </w:rPr>
        <w:t>… (</w:t>
      </w:r>
      <w:r>
        <w:rPr>
          <w:rFonts w:eastAsia="Times New Roman"/>
          <w:szCs w:val="24"/>
        </w:rPr>
        <w:t>δ</w:t>
      </w:r>
      <w:r w:rsidRPr="001B2798">
        <w:rPr>
          <w:rFonts w:eastAsia="Times New Roman"/>
          <w:szCs w:val="24"/>
        </w:rPr>
        <w:t xml:space="preserve">εν </w:t>
      </w:r>
      <w:r w:rsidRPr="001B2798">
        <w:rPr>
          <w:rFonts w:eastAsia="Times New Roman"/>
          <w:szCs w:val="24"/>
        </w:rPr>
        <w:t>ακούστηκε)</w:t>
      </w:r>
    </w:p>
    <w:p w14:paraId="19B72414"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b/>
          <w:szCs w:val="24"/>
        </w:rPr>
        <w:tab/>
      </w:r>
      <w:r w:rsidRPr="001B2798">
        <w:rPr>
          <w:rFonts w:eastAsia="Times New Roman"/>
          <w:b/>
          <w:szCs w:val="24"/>
        </w:rPr>
        <w:t>ΠΡΟΕΔΡΕΥΩΝ (Μάριος Γεωργιάδης):</w:t>
      </w:r>
      <w:r>
        <w:rPr>
          <w:rFonts w:eastAsia="Times New Roman"/>
          <w:b/>
          <w:szCs w:val="24"/>
        </w:rPr>
        <w:t xml:space="preserve"> </w:t>
      </w:r>
      <w:r>
        <w:rPr>
          <w:rFonts w:eastAsia="Times New Roman"/>
          <w:szCs w:val="24"/>
        </w:rPr>
        <w:t>Μα, δεν είναι διάλογος αυτή</w:t>
      </w:r>
      <w:r>
        <w:rPr>
          <w:rFonts w:eastAsia="Times New Roman"/>
          <w:szCs w:val="24"/>
        </w:rPr>
        <w:t xml:space="preserve"> </w:t>
      </w:r>
      <w:r>
        <w:rPr>
          <w:rFonts w:eastAsia="Times New Roman"/>
          <w:szCs w:val="24"/>
        </w:rPr>
        <w:t xml:space="preserve">τη στιγμή αυτό που γίνεται εδώ. Υπάρχει διαδικασία </w:t>
      </w:r>
      <w:proofErr w:type="spellStart"/>
      <w:r>
        <w:rPr>
          <w:rFonts w:eastAsia="Times New Roman"/>
          <w:szCs w:val="24"/>
        </w:rPr>
        <w:t>πρωτολογίας</w:t>
      </w:r>
      <w:proofErr w:type="spellEnd"/>
      <w:r>
        <w:rPr>
          <w:rFonts w:eastAsia="Times New Roman"/>
          <w:szCs w:val="24"/>
        </w:rPr>
        <w:t>, δευτερολογίας και απαντήσεων από τον Υπουργό. Σας παρακαλώ.</w:t>
      </w:r>
    </w:p>
    <w:p w14:paraId="19B72415"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t>Συνεχίστε, κύριε Υπουργέ.</w:t>
      </w:r>
    </w:p>
    <w:p w14:paraId="19B72416" w14:textId="77777777" w:rsidR="00D23C6B" w:rsidRDefault="00A26AD1">
      <w:pPr>
        <w:tabs>
          <w:tab w:val="left" w:pos="709"/>
          <w:tab w:val="center" w:pos="4753"/>
        </w:tabs>
        <w:spacing w:line="600" w:lineRule="auto"/>
        <w:contextualSpacing/>
        <w:jc w:val="both"/>
        <w:rPr>
          <w:rFonts w:eastAsia="Times New Roman"/>
          <w:szCs w:val="24"/>
        </w:rPr>
      </w:pPr>
      <w:r w:rsidRPr="001B2798">
        <w:rPr>
          <w:rFonts w:eastAsia="Times New Roman"/>
          <w:b/>
          <w:szCs w:val="24"/>
        </w:rPr>
        <w:tab/>
      </w:r>
      <w:r w:rsidRPr="001B2798">
        <w:rPr>
          <w:rFonts w:eastAsia="Times New Roman"/>
          <w:b/>
          <w:szCs w:val="24"/>
        </w:rPr>
        <w:tab/>
        <w:t>Κ</w:t>
      </w:r>
      <w:r w:rsidRPr="001B2798">
        <w:rPr>
          <w:rFonts w:eastAsia="Times New Roman"/>
          <w:b/>
          <w:szCs w:val="24"/>
        </w:rPr>
        <w:t>ΩΝΣΤΑΝΤΙΝΟΣ ΓΑΒΡΟΓΛΟΥ (Υπουργός Παιδείας, Έρευνας και Θρησκευμάτων):</w:t>
      </w:r>
      <w:r>
        <w:rPr>
          <w:rFonts w:eastAsia="Times New Roman"/>
          <w:b/>
          <w:szCs w:val="24"/>
        </w:rPr>
        <w:t xml:space="preserve"> </w:t>
      </w:r>
      <w:r>
        <w:rPr>
          <w:rFonts w:eastAsia="Times New Roman"/>
          <w:szCs w:val="24"/>
        </w:rPr>
        <w:t>Κοιτάξτε</w:t>
      </w:r>
      <w:r w:rsidRPr="001B2798">
        <w:rPr>
          <w:rFonts w:eastAsia="Times New Roman"/>
          <w:szCs w:val="24"/>
        </w:rPr>
        <w:t>:</w:t>
      </w:r>
      <w:r>
        <w:rPr>
          <w:rFonts w:eastAsia="Times New Roman"/>
          <w:szCs w:val="24"/>
        </w:rPr>
        <w:t xml:space="preserve"> Μάλλον η αγανάκτησή σας είναι έκφραση έλλειψης επιχειρημάτων, διότι από τη μια μεριά λέτε ότι είναι βιομηχανία δημιουργίας ανέργων κι εσείς ο ίδιος θέλετε ιδιωτικά πανεπιστήμια.</w:t>
      </w:r>
      <w:r>
        <w:rPr>
          <w:rFonts w:eastAsia="Times New Roman"/>
          <w:szCs w:val="24"/>
        </w:rPr>
        <w:t xml:space="preserve"> Αυτό είναι η τρέλα της υπόθεσης, ότι δηλαδή εσείς που θέλετε ιδιωτικά πανεπιστήμια λέτε ότι τα δημόσια δημιουργούν ανέργους, δηλαδή ουσιαστικά </w:t>
      </w:r>
      <w:r>
        <w:rPr>
          <w:rFonts w:eastAsia="Times New Roman"/>
          <w:szCs w:val="24"/>
        </w:rPr>
        <w:lastRenderedPageBreak/>
        <w:t>θέλετε να πάρετε παιδιά από τα δημόσια για να πάνε στα ιδιωτικά, διότι η ανεργία …</w:t>
      </w:r>
    </w:p>
    <w:p w14:paraId="19B72417"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b/>
          <w:szCs w:val="24"/>
        </w:rPr>
        <w:tab/>
      </w:r>
      <w:r w:rsidRPr="001B2798">
        <w:rPr>
          <w:rFonts w:eastAsia="Times New Roman"/>
          <w:b/>
          <w:szCs w:val="24"/>
        </w:rPr>
        <w:t>ΔΗΜΗΤΡΙΟΣ ΚΥΡΙΑΖΙΔΗΣ:</w:t>
      </w:r>
      <w:r>
        <w:rPr>
          <w:rFonts w:eastAsia="Times New Roman"/>
          <w:b/>
          <w:szCs w:val="24"/>
        </w:rPr>
        <w:t xml:space="preserve"> </w:t>
      </w:r>
      <w:r>
        <w:rPr>
          <w:rFonts w:eastAsia="Times New Roman"/>
          <w:szCs w:val="24"/>
        </w:rPr>
        <w:t>Με σεβ</w:t>
      </w:r>
      <w:r>
        <w:rPr>
          <w:rFonts w:eastAsia="Times New Roman"/>
          <w:szCs w:val="24"/>
        </w:rPr>
        <w:t>ασμό, κύριε Υπουργέ, όχι με τον τρόπο που το κάνετε.</w:t>
      </w:r>
    </w:p>
    <w:p w14:paraId="19B72418" w14:textId="77777777" w:rsidR="00D23C6B" w:rsidRDefault="00A26AD1">
      <w:pPr>
        <w:tabs>
          <w:tab w:val="left" w:pos="709"/>
          <w:tab w:val="center" w:pos="4753"/>
        </w:tabs>
        <w:spacing w:line="600" w:lineRule="auto"/>
        <w:contextualSpacing/>
        <w:jc w:val="both"/>
        <w:rPr>
          <w:rFonts w:eastAsia="Times New Roman"/>
          <w:szCs w:val="24"/>
        </w:rPr>
      </w:pPr>
      <w:r w:rsidRPr="001B2798">
        <w:rPr>
          <w:rFonts w:eastAsia="Times New Roman"/>
          <w:b/>
          <w:szCs w:val="24"/>
        </w:rPr>
        <w:tab/>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Κύριε Πρόεδρε, θα παρακαλέσω να υπάρχει ένα μέτρο στον τρόπο…</w:t>
      </w:r>
    </w:p>
    <w:p w14:paraId="19B72419"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r>
      <w:r w:rsidRPr="001B2798">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Κυριαζίδη, είναι η τρίτη φορά </w:t>
      </w:r>
      <w:r>
        <w:rPr>
          <w:rFonts w:eastAsia="Times New Roman"/>
          <w:szCs w:val="24"/>
        </w:rPr>
        <w:t>που σας κάνω παρατήρηση. Σας παρακαλώ πολύ. Αφήστε τον Υπουργό να απαντήσει.</w:t>
      </w:r>
    </w:p>
    <w:p w14:paraId="19B7241A"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t>Συνεχίστε, κύριε Υπουργέ.</w:t>
      </w:r>
    </w:p>
    <w:p w14:paraId="19B7241B" w14:textId="77777777" w:rsidR="00D23C6B" w:rsidRDefault="00A26AD1">
      <w:pPr>
        <w:tabs>
          <w:tab w:val="left" w:pos="709"/>
          <w:tab w:val="center" w:pos="4753"/>
        </w:tabs>
        <w:spacing w:line="600" w:lineRule="auto"/>
        <w:contextualSpacing/>
        <w:jc w:val="both"/>
        <w:rPr>
          <w:rFonts w:eastAsia="Times New Roman"/>
          <w:szCs w:val="24"/>
        </w:rPr>
      </w:pPr>
      <w:r w:rsidRPr="001B2798">
        <w:rPr>
          <w:rFonts w:eastAsia="Times New Roman"/>
          <w:b/>
          <w:szCs w:val="24"/>
        </w:rPr>
        <w:tab/>
      </w:r>
      <w:r w:rsidRPr="001B2798">
        <w:rPr>
          <w:rFonts w:eastAsia="Times New Roman"/>
          <w:b/>
          <w:szCs w:val="24"/>
        </w:rPr>
        <w:tab/>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Πρώτον</w:t>
      </w:r>
      <w:r w:rsidRPr="001B2798">
        <w:rPr>
          <w:rFonts w:eastAsia="Times New Roman"/>
          <w:szCs w:val="24"/>
        </w:rPr>
        <w:t>:</w:t>
      </w:r>
      <w:r>
        <w:rPr>
          <w:rFonts w:eastAsia="Times New Roman"/>
          <w:szCs w:val="24"/>
        </w:rPr>
        <w:t xml:space="preserve"> Σεβασμός στα δημόσια πανεπιστήμια. Θα ήθελα να ανακαλέσετε ότι είναι βιο</w:t>
      </w:r>
      <w:r>
        <w:rPr>
          <w:rFonts w:eastAsia="Times New Roman"/>
          <w:szCs w:val="24"/>
        </w:rPr>
        <w:t>μηχανία παραγωγής ανέργων.</w:t>
      </w:r>
    </w:p>
    <w:p w14:paraId="19B7241C"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t xml:space="preserve">Ως προς τη νέα αρχιτεκτονική, ξέρετε, δεν είναι καμμία </w:t>
      </w:r>
      <w:r>
        <w:rPr>
          <w:rFonts w:eastAsia="Times New Roman"/>
          <w:szCs w:val="24"/>
        </w:rPr>
        <w:t>ε</w:t>
      </w:r>
      <w:r>
        <w:rPr>
          <w:rFonts w:eastAsia="Times New Roman"/>
          <w:szCs w:val="24"/>
        </w:rPr>
        <w:t xml:space="preserve">πιτροπή του Υπουργείου, δεν είναι τίποτα τέτοιο. Είναι </w:t>
      </w:r>
      <w:r>
        <w:rPr>
          <w:rFonts w:eastAsia="Times New Roman"/>
          <w:szCs w:val="24"/>
        </w:rPr>
        <w:t>ε</w:t>
      </w:r>
      <w:r>
        <w:rPr>
          <w:rFonts w:eastAsia="Times New Roman"/>
          <w:szCs w:val="24"/>
        </w:rPr>
        <w:t xml:space="preserve">πιτροπή στην οποία συμμετείχαν όλες οι </w:t>
      </w:r>
      <w:r>
        <w:rPr>
          <w:rFonts w:eastAsia="Times New Roman"/>
          <w:szCs w:val="24"/>
        </w:rPr>
        <w:t>π</w:t>
      </w:r>
      <w:r>
        <w:rPr>
          <w:rFonts w:eastAsia="Times New Roman"/>
          <w:szCs w:val="24"/>
        </w:rPr>
        <w:t xml:space="preserve">ρυτανείες των τεσσάρων </w:t>
      </w:r>
      <w:r>
        <w:rPr>
          <w:rFonts w:eastAsia="Times New Roman"/>
          <w:szCs w:val="24"/>
        </w:rPr>
        <w:t>ι</w:t>
      </w:r>
      <w:r>
        <w:rPr>
          <w:rFonts w:eastAsia="Times New Roman"/>
          <w:szCs w:val="24"/>
        </w:rPr>
        <w:t>δρυ</w:t>
      </w:r>
      <w:r>
        <w:rPr>
          <w:rFonts w:eastAsia="Times New Roman"/>
          <w:szCs w:val="24"/>
        </w:rPr>
        <w:lastRenderedPageBreak/>
        <w:t xml:space="preserve">μάτων και έχουν πάρει και αποφάσεις των </w:t>
      </w:r>
      <w:r>
        <w:rPr>
          <w:rFonts w:eastAsia="Times New Roman"/>
          <w:szCs w:val="24"/>
        </w:rPr>
        <w:t>σ</w:t>
      </w:r>
      <w:r>
        <w:rPr>
          <w:rFonts w:eastAsia="Times New Roman"/>
          <w:szCs w:val="24"/>
        </w:rPr>
        <w:t>υγκλήτων</w:t>
      </w:r>
      <w:r>
        <w:rPr>
          <w:rFonts w:eastAsia="Times New Roman"/>
          <w:szCs w:val="24"/>
        </w:rPr>
        <w:t xml:space="preserve">. Κάτι παραπάνω θα ξέρουν οι ομόφωνες αποφάσεις των </w:t>
      </w:r>
      <w:r>
        <w:rPr>
          <w:rFonts w:eastAsia="Times New Roman"/>
          <w:szCs w:val="24"/>
        </w:rPr>
        <w:t>σ</w:t>
      </w:r>
      <w:r>
        <w:rPr>
          <w:rFonts w:eastAsia="Times New Roman"/>
          <w:szCs w:val="24"/>
        </w:rPr>
        <w:t xml:space="preserve">υγκλήτων απ’ ό,τι γνωρίζετε εσείς. Κάτι παραπάνω. Δεν μπορεί να είναι ομόφωνες και ένας να μην έχει μειοψηφήσει. </w:t>
      </w:r>
    </w:p>
    <w:p w14:paraId="19B7241D" w14:textId="77777777" w:rsidR="00D23C6B" w:rsidRDefault="00A26AD1">
      <w:pPr>
        <w:tabs>
          <w:tab w:val="left" w:pos="709"/>
          <w:tab w:val="center" w:pos="4753"/>
        </w:tabs>
        <w:spacing w:line="600" w:lineRule="auto"/>
        <w:contextualSpacing/>
        <w:jc w:val="both"/>
        <w:rPr>
          <w:rFonts w:eastAsia="Times New Roman"/>
          <w:szCs w:val="24"/>
        </w:rPr>
      </w:pPr>
      <w:r>
        <w:rPr>
          <w:rFonts w:eastAsia="Times New Roman"/>
          <w:szCs w:val="24"/>
        </w:rPr>
        <w:tab/>
        <w:t xml:space="preserve">Να σας πω κάτι; Στο Διεθνές Πανεπιστήμιο που ιδρύουμε, όλα τα προγράμματα δεν είναι στα </w:t>
      </w:r>
      <w:r>
        <w:rPr>
          <w:rFonts w:eastAsia="Times New Roman"/>
          <w:szCs w:val="24"/>
        </w:rPr>
        <w:t>αγγλικά. Είναι συγκεκριμένα προγράμματα στα αγγλικά. Το λέω αυτό</w:t>
      </w:r>
      <w:r>
        <w:rPr>
          <w:rFonts w:eastAsia="Times New Roman"/>
          <w:szCs w:val="24"/>
        </w:rPr>
        <w:t>,</w:t>
      </w:r>
      <w:r>
        <w:rPr>
          <w:rFonts w:eastAsia="Times New Roman"/>
          <w:szCs w:val="24"/>
        </w:rPr>
        <w:t xml:space="preserve"> γιατί πάλι δεν διαβάζετε αυτά τα οποία έχουμε αναρτήσει. </w:t>
      </w:r>
    </w:p>
    <w:p w14:paraId="19B7241E"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B4AD3">
        <w:rPr>
          <w:rFonts w:eastAsia="Times New Roman"/>
          <w:color w:val="000000" w:themeColor="text1"/>
          <w:szCs w:val="24"/>
        </w:rPr>
        <w:t xml:space="preserve">Εκείνο, όμως, που δεν ξέρετε καθόλου -και μου κάνει τρομερή εντύπωση και για εσάς και για τον κ. </w:t>
      </w:r>
      <w:proofErr w:type="spellStart"/>
      <w:r w:rsidRPr="005B4AD3">
        <w:rPr>
          <w:rFonts w:eastAsia="Times New Roman"/>
          <w:color w:val="000000" w:themeColor="text1"/>
          <w:szCs w:val="24"/>
        </w:rPr>
        <w:t>Δημοσχάκη</w:t>
      </w:r>
      <w:proofErr w:type="spellEnd"/>
      <w:r w:rsidRPr="005B4AD3">
        <w:rPr>
          <w:rFonts w:eastAsia="Times New Roman"/>
          <w:color w:val="000000" w:themeColor="text1"/>
          <w:szCs w:val="24"/>
        </w:rPr>
        <w:t>- είναι το εξής</w:t>
      </w:r>
      <w:r w:rsidRPr="005B4AD3">
        <w:rPr>
          <w:rFonts w:eastAsia="Times New Roman"/>
          <w:color w:val="000000" w:themeColor="text1"/>
          <w:szCs w:val="24"/>
        </w:rPr>
        <w:t>:</w:t>
      </w:r>
      <w:r w:rsidRPr="005B4AD3">
        <w:rPr>
          <w:rFonts w:eastAsia="Times New Roman"/>
          <w:color w:val="000000" w:themeColor="text1"/>
          <w:szCs w:val="24"/>
        </w:rPr>
        <w:t xml:space="preserve"> ότι εμεί</w:t>
      </w:r>
      <w:r w:rsidRPr="005B4AD3">
        <w:rPr>
          <w:rFonts w:eastAsia="Times New Roman"/>
          <w:color w:val="000000" w:themeColor="text1"/>
          <w:szCs w:val="24"/>
        </w:rPr>
        <w:t xml:space="preserve">ς είμαστε σε μια συνεννόηση με το Δημοκρίτειο Πανεπιστήμιο Θράκης για την επόμενη μέρα, για τη νέα αρχιτεκτονική του Δημοκριτείου Πανεπιστημίου. Είμαστε σε πολύ καλή συνεργασία με τις πρυτανικές αρχές. Μας έχουν φέρει ένα σχέδιο </w:t>
      </w:r>
      <w:r w:rsidRPr="005B4AD3">
        <w:rPr>
          <w:rFonts w:eastAsia="Times New Roman"/>
          <w:color w:val="000000" w:themeColor="text1"/>
          <w:szCs w:val="24"/>
        </w:rPr>
        <w:t>-</w:t>
      </w:r>
      <w:r w:rsidRPr="005B4AD3">
        <w:rPr>
          <w:rFonts w:eastAsia="Times New Roman"/>
          <w:color w:val="000000" w:themeColor="text1"/>
          <w:szCs w:val="24"/>
        </w:rPr>
        <w:t>κατά τη γνώμη μου ένα πάρα</w:t>
      </w:r>
      <w:r w:rsidRPr="005B4AD3">
        <w:rPr>
          <w:rFonts w:eastAsia="Times New Roman"/>
          <w:color w:val="000000" w:themeColor="text1"/>
          <w:szCs w:val="24"/>
        </w:rPr>
        <w:t xml:space="preserve"> πολύ λογικό και αναπτυξιακό σχέδιο</w:t>
      </w:r>
      <w:r w:rsidRPr="005B4AD3">
        <w:rPr>
          <w:rFonts w:eastAsia="Times New Roman"/>
          <w:color w:val="000000" w:themeColor="text1"/>
          <w:szCs w:val="24"/>
        </w:rPr>
        <w:t>-</w:t>
      </w:r>
      <w:r w:rsidRPr="005B4AD3">
        <w:rPr>
          <w:rFonts w:eastAsia="Times New Roman"/>
          <w:color w:val="000000" w:themeColor="text1"/>
          <w:szCs w:val="24"/>
        </w:rPr>
        <w:t xml:space="preserve"> το οποίο συζητάμε και το οποίο θα ανακοινώσουμε μετά την ολοκλήρωση των συζητήσεων με το Δημοκρίτειο Πανεπιστήμιο. Άρα το Δημοκρίτειο Πανεπιστήμιο όχι μόνο δεν μένει έξω απ’ </w:t>
      </w:r>
      <w:r w:rsidRPr="005B4AD3">
        <w:rPr>
          <w:rFonts w:eastAsia="Times New Roman"/>
          <w:color w:val="000000" w:themeColor="text1"/>
          <w:szCs w:val="24"/>
        </w:rPr>
        <w:lastRenderedPageBreak/>
        <w:t>όλο αυτό, αλλά θα υπά</w:t>
      </w:r>
      <w:r>
        <w:rPr>
          <w:rFonts w:eastAsia="Times New Roman"/>
          <w:szCs w:val="24"/>
        </w:rPr>
        <w:t>ρχουν συγκεκριμένες προτ</w:t>
      </w:r>
      <w:r>
        <w:rPr>
          <w:rFonts w:eastAsia="Times New Roman"/>
          <w:szCs w:val="24"/>
        </w:rPr>
        <w:t xml:space="preserve">άσεις τις οποίες επεξεργαζόμαστε μαζί με την </w:t>
      </w:r>
      <w:r>
        <w:rPr>
          <w:rFonts w:eastAsia="Times New Roman"/>
          <w:szCs w:val="24"/>
        </w:rPr>
        <w:t>π</w:t>
      </w:r>
      <w:r>
        <w:rPr>
          <w:rFonts w:eastAsia="Times New Roman"/>
          <w:szCs w:val="24"/>
        </w:rPr>
        <w:t>ρυτανεία. Δεν καταλαβαίνω, λοιπόν, όλη αυτή την υπόθεση.</w:t>
      </w:r>
    </w:p>
    <w:p w14:paraId="19B7241F"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t>Να σας πω κάτι για να τα ξεκαθαρίσουμε όσον αφορά το ΤΕΙ Κρήτης</w:t>
      </w:r>
      <w:r w:rsidRPr="00D63556">
        <w:rPr>
          <w:rFonts w:eastAsia="Times New Roman"/>
          <w:szCs w:val="24"/>
        </w:rPr>
        <w:t>:</w:t>
      </w:r>
      <w:r>
        <w:rPr>
          <w:rFonts w:eastAsia="Times New Roman"/>
          <w:szCs w:val="24"/>
        </w:rPr>
        <w:t xml:space="preserve"> Η </w:t>
      </w:r>
      <w:r>
        <w:rPr>
          <w:rFonts w:eastAsia="Times New Roman"/>
          <w:szCs w:val="24"/>
        </w:rPr>
        <w:t>π</w:t>
      </w:r>
      <w:r>
        <w:rPr>
          <w:rFonts w:eastAsia="Times New Roman"/>
          <w:szCs w:val="24"/>
        </w:rPr>
        <w:t xml:space="preserve">ρυτανεία και ο </w:t>
      </w:r>
      <w:r>
        <w:rPr>
          <w:rFonts w:eastAsia="Times New Roman"/>
          <w:szCs w:val="24"/>
        </w:rPr>
        <w:t>π</w:t>
      </w:r>
      <w:r>
        <w:rPr>
          <w:rFonts w:eastAsia="Times New Roman"/>
          <w:szCs w:val="24"/>
        </w:rPr>
        <w:t xml:space="preserve">ρύτανης προσωπικά του ΤΕΙ Κρήτης απηύθυνε επιστολή στο Πανεπιστήμιο Κρήτης και στο Πολυτεχνείο Κρήτης να αρχίσουν μια συζήτηση από μηδενική βάση. Προσέξτε το αυτό. Οι δύο </w:t>
      </w:r>
      <w:r>
        <w:rPr>
          <w:rFonts w:eastAsia="Times New Roman"/>
          <w:szCs w:val="24"/>
        </w:rPr>
        <w:t>π</w:t>
      </w:r>
      <w:r>
        <w:rPr>
          <w:rFonts w:eastAsia="Times New Roman"/>
          <w:szCs w:val="24"/>
        </w:rPr>
        <w:t>ρυτάνεις και του Πολυτεχνείου και του Πανεπιστημίου Κρήτης είπαν «αυτό δεν μας αφορά</w:t>
      </w:r>
      <w:r>
        <w:rPr>
          <w:rFonts w:eastAsia="Times New Roman"/>
          <w:szCs w:val="24"/>
        </w:rPr>
        <w:t xml:space="preserve"> εμάς». Όταν εμείς συγκροτήσαμε μια </w:t>
      </w:r>
      <w:r>
        <w:rPr>
          <w:rFonts w:eastAsia="Times New Roman"/>
          <w:szCs w:val="24"/>
        </w:rPr>
        <w:t>ε</w:t>
      </w:r>
      <w:r>
        <w:rPr>
          <w:rFonts w:eastAsia="Times New Roman"/>
          <w:szCs w:val="24"/>
        </w:rPr>
        <w:t xml:space="preserve">πιτροπή και όχι μόνον από μέλη από την Κρήτη αλλά με μέλη και από το Πανεπιστήμιο και από το Πολυτεχνείο Κρήτης και από το ΤΕΙ και από άλλα πανεπιστήμια άλλων πόλεων, η </w:t>
      </w:r>
      <w:r>
        <w:rPr>
          <w:rFonts w:eastAsia="Times New Roman"/>
          <w:szCs w:val="24"/>
        </w:rPr>
        <w:t>ε</w:t>
      </w:r>
      <w:r>
        <w:rPr>
          <w:rFonts w:eastAsia="Times New Roman"/>
          <w:szCs w:val="24"/>
        </w:rPr>
        <w:t xml:space="preserve">πιτροπή αυτή κάλεσε τους </w:t>
      </w:r>
      <w:r>
        <w:rPr>
          <w:rFonts w:eastAsia="Times New Roman"/>
          <w:szCs w:val="24"/>
        </w:rPr>
        <w:t>π</w:t>
      </w:r>
      <w:r>
        <w:rPr>
          <w:rFonts w:eastAsia="Times New Roman"/>
          <w:szCs w:val="24"/>
        </w:rPr>
        <w:t>ρυτάνεις να τους πει</w:t>
      </w:r>
      <w:r w:rsidRPr="00EE7CF5">
        <w:rPr>
          <w:rFonts w:eastAsia="Times New Roman"/>
          <w:szCs w:val="24"/>
        </w:rPr>
        <w:t>:</w:t>
      </w:r>
      <w:r>
        <w:rPr>
          <w:rFonts w:eastAsia="Times New Roman"/>
          <w:szCs w:val="24"/>
        </w:rPr>
        <w:t xml:space="preserve"> «</w:t>
      </w:r>
      <w:r>
        <w:rPr>
          <w:rFonts w:eastAsia="Times New Roman"/>
          <w:szCs w:val="24"/>
        </w:rPr>
        <w:t xml:space="preserve">Θέλετε να συζητήσουμε τη λογική των συνεργειών και της συνεργασίας με το ΤΕΙ Κρήτης;». Μπροστά στην </w:t>
      </w:r>
      <w:r>
        <w:rPr>
          <w:rFonts w:eastAsia="Times New Roman"/>
          <w:szCs w:val="24"/>
        </w:rPr>
        <w:t>ε</w:t>
      </w:r>
      <w:r>
        <w:rPr>
          <w:rFonts w:eastAsia="Times New Roman"/>
          <w:szCs w:val="24"/>
        </w:rPr>
        <w:t xml:space="preserve">πιτροπή για δεύτερη φορά οι πρυτάνεις είπαν «όχι». Άρα η </w:t>
      </w:r>
      <w:r>
        <w:rPr>
          <w:rFonts w:eastAsia="Times New Roman"/>
          <w:szCs w:val="24"/>
        </w:rPr>
        <w:t>ε</w:t>
      </w:r>
      <w:r>
        <w:rPr>
          <w:rFonts w:eastAsia="Times New Roman"/>
          <w:szCs w:val="24"/>
        </w:rPr>
        <w:t>πιτροπή προχώρησε στην πρόταση που μας κάνει.</w:t>
      </w:r>
    </w:p>
    <w:p w14:paraId="19B72420"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(Στο σημείο αυτό χτυπάει το κουδούνι λήξεως του </w:t>
      </w:r>
      <w:r>
        <w:rPr>
          <w:rFonts w:eastAsia="Times New Roman"/>
          <w:szCs w:val="24"/>
        </w:rPr>
        <w:t>χρόνου ομιλίας του κυρίου Υπουργού)</w:t>
      </w:r>
    </w:p>
    <w:p w14:paraId="19B72421"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Τελειώνω, κύριε Πρόεδρε. </w:t>
      </w:r>
    </w:p>
    <w:p w14:paraId="19B72422"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Τις προάλλες ανακοινώθηκαν </w:t>
      </w:r>
      <w:proofErr w:type="spellStart"/>
      <w:r>
        <w:rPr>
          <w:rFonts w:eastAsia="Times New Roman"/>
          <w:szCs w:val="24"/>
        </w:rPr>
        <w:t>εκατόν</w:t>
      </w:r>
      <w:proofErr w:type="spellEnd"/>
      <w:r>
        <w:rPr>
          <w:rFonts w:eastAsia="Times New Roman"/>
          <w:szCs w:val="24"/>
        </w:rPr>
        <w:t xml:space="preserve"> πενήντα καινούργιες θέσεις για τα </w:t>
      </w:r>
      <w:r>
        <w:rPr>
          <w:rFonts w:eastAsia="Times New Roman"/>
          <w:szCs w:val="24"/>
        </w:rPr>
        <w:t>π</w:t>
      </w:r>
      <w:r>
        <w:rPr>
          <w:rFonts w:eastAsia="Times New Roman"/>
          <w:szCs w:val="24"/>
        </w:rPr>
        <w:t>ανεπιστήμια, σαράντα πέντε στο Εθνικό και Καποδιστριακό Πανεπιστήμιο, είκοσι πέντε στο Γεωπονικό, πενήντα στη Θεσσαλία, είκο</w:t>
      </w:r>
      <w:r>
        <w:rPr>
          <w:rFonts w:eastAsia="Times New Roman"/>
          <w:szCs w:val="24"/>
        </w:rPr>
        <w:t xml:space="preserve">σι στα Γιάννενα και δέκα στο Ιόνιο. Ταυτόχρονα ανακοινώθηκαν είκοσι οκτώ θέσεις σε συνεργασία με το Υπουργείο Υγείας αποκλειστικά για τις ιατρικές σχολές και η Ιατρική Σχολή </w:t>
      </w:r>
      <w:r>
        <w:rPr>
          <w:rFonts w:eastAsia="Times New Roman"/>
          <w:szCs w:val="24"/>
        </w:rPr>
        <w:t xml:space="preserve">της </w:t>
      </w:r>
      <w:r>
        <w:rPr>
          <w:rFonts w:eastAsia="Times New Roman"/>
          <w:szCs w:val="24"/>
        </w:rPr>
        <w:t xml:space="preserve">Αλεξανδρούπολη </w:t>
      </w:r>
      <w:r>
        <w:rPr>
          <w:rFonts w:eastAsia="Times New Roman"/>
          <w:szCs w:val="24"/>
        </w:rPr>
        <w:t>-</w:t>
      </w:r>
      <w:r>
        <w:rPr>
          <w:rFonts w:eastAsia="Times New Roman"/>
          <w:szCs w:val="24"/>
        </w:rPr>
        <w:t>του Δημοκρίτειου Πανεπιστημίου</w:t>
      </w:r>
      <w:r>
        <w:rPr>
          <w:rFonts w:eastAsia="Times New Roman"/>
          <w:szCs w:val="24"/>
        </w:rPr>
        <w:t>-</w:t>
      </w:r>
      <w:r>
        <w:rPr>
          <w:rFonts w:eastAsia="Times New Roman"/>
          <w:szCs w:val="24"/>
        </w:rPr>
        <w:t xml:space="preserve"> λαμβάνει τρεις ολοκαίνουργιες </w:t>
      </w:r>
      <w:r>
        <w:rPr>
          <w:rFonts w:eastAsia="Times New Roman"/>
          <w:szCs w:val="24"/>
        </w:rPr>
        <w:t xml:space="preserve">θέσεις. </w:t>
      </w:r>
    </w:p>
    <w:p w14:paraId="19B72423"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Πεδίον δόξης </w:t>
      </w:r>
      <w:proofErr w:type="spellStart"/>
      <w:r>
        <w:rPr>
          <w:rFonts w:eastAsia="Times New Roman"/>
          <w:szCs w:val="24"/>
        </w:rPr>
        <w:t>λαμπρόν</w:t>
      </w:r>
      <w:proofErr w:type="spellEnd"/>
      <w:r>
        <w:rPr>
          <w:rFonts w:eastAsia="Times New Roman"/>
          <w:szCs w:val="24"/>
        </w:rPr>
        <w:t>, λοιπόν, να μπορέσουν να τις προχωρήσουν γρήγορα, να έρθουν καλοί υποψήφιοι και να μπορέσουν να εκλεγούν οι άριστοι σ’ αυτές τις θέσεις.</w:t>
      </w:r>
    </w:p>
    <w:p w14:paraId="19B72424"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19B72425"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1B2798">
        <w:rPr>
          <w:rFonts w:eastAsia="Times New Roman"/>
          <w:b/>
          <w:szCs w:val="24"/>
        </w:rPr>
        <w:t>ΠΡΟΕΔΡΕΥΩΝ (Μάριος Γεωργιάδης)</w:t>
      </w:r>
      <w:r w:rsidRPr="00137A8F">
        <w:rPr>
          <w:rFonts w:eastAsia="Times New Roman"/>
          <w:b/>
          <w:szCs w:val="24"/>
        </w:rPr>
        <w:t>:</w:t>
      </w:r>
      <w:r>
        <w:rPr>
          <w:rFonts w:eastAsia="Times New Roman"/>
          <w:b/>
          <w:szCs w:val="24"/>
        </w:rPr>
        <w:t xml:space="preserve"> </w:t>
      </w:r>
      <w:r>
        <w:rPr>
          <w:rFonts w:eastAsia="Times New Roman"/>
          <w:szCs w:val="24"/>
        </w:rPr>
        <w:t xml:space="preserve">Ευχαριστούμε τον κύριο Υπουργό και τους </w:t>
      </w:r>
      <w:r>
        <w:rPr>
          <w:rFonts w:eastAsia="Times New Roman"/>
          <w:szCs w:val="24"/>
        </w:rPr>
        <w:t>κυρίους συναδέλφους.</w:t>
      </w:r>
    </w:p>
    <w:p w14:paraId="19B72426"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t>Θα συνεχίσουμε με κάποιες διαγραφές</w:t>
      </w:r>
      <w:r>
        <w:rPr>
          <w:rFonts w:eastAsia="Times New Roman"/>
          <w:szCs w:val="24"/>
        </w:rPr>
        <w:t>,</w:t>
      </w:r>
      <w:r>
        <w:rPr>
          <w:rFonts w:eastAsia="Times New Roman"/>
          <w:szCs w:val="24"/>
        </w:rPr>
        <w:t xml:space="preserve"> πριν περάσουμε στην επόμενη επίκαιρη ερώτηση.</w:t>
      </w:r>
    </w:p>
    <w:p w14:paraId="19B72427" w14:textId="77777777" w:rsidR="00D23C6B" w:rsidRDefault="00A26AD1">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Η δεύτερη με αριθμό 353/12-2-2019 επίκαιρη ερώτηση πρώτου κύκλου του Βουλευτή Ηρακλείου του Κομμουνιστικού </w:t>
      </w:r>
      <w:r>
        <w:rPr>
          <w:rFonts w:eastAsia="Times New Roman"/>
          <w:szCs w:val="24"/>
        </w:rPr>
        <w:lastRenderedPageBreak/>
        <w:t>Κόμματος Ελλάδ</w:t>
      </w:r>
      <w:r>
        <w:rPr>
          <w:rFonts w:eastAsia="Times New Roman"/>
          <w:szCs w:val="24"/>
        </w:rPr>
        <w:t>α</w:t>
      </w:r>
      <w:r>
        <w:rPr>
          <w:rFonts w:eastAsia="Times New Roman"/>
          <w:szCs w:val="24"/>
        </w:rPr>
        <w:t>ς κ. Εμμανουήλ Συντυχάκη προ</w:t>
      </w:r>
      <w:r>
        <w:rPr>
          <w:rFonts w:eastAsia="Times New Roman"/>
          <w:szCs w:val="24"/>
        </w:rPr>
        <w:t>ς τον Υπουργό Εσωτερικών, με θέμα</w:t>
      </w:r>
      <w:r w:rsidRPr="00137A8F">
        <w:rPr>
          <w:rFonts w:eastAsia="Times New Roman"/>
          <w:szCs w:val="24"/>
        </w:rPr>
        <w:t>:</w:t>
      </w:r>
      <w:r>
        <w:rPr>
          <w:rFonts w:eastAsia="Times New Roman"/>
          <w:szCs w:val="24"/>
        </w:rPr>
        <w:t xml:space="preserve"> «Άμεση αποκατάσταση των ζημιών που προκλήθηκαν στη νέα </w:t>
      </w:r>
      <w:r>
        <w:rPr>
          <w:rFonts w:eastAsia="Times New Roman"/>
          <w:szCs w:val="24"/>
        </w:rPr>
        <w:t xml:space="preserve">εθνική οδό </w:t>
      </w:r>
      <w:r>
        <w:rPr>
          <w:rFonts w:eastAsia="Times New Roman"/>
          <w:szCs w:val="24"/>
        </w:rPr>
        <w:t xml:space="preserve">Χανίων </w:t>
      </w:r>
      <w:r>
        <w:rPr>
          <w:rFonts w:eastAsia="Times New Roman"/>
          <w:szCs w:val="24"/>
        </w:rPr>
        <w:t>-</w:t>
      </w:r>
      <w:r>
        <w:rPr>
          <w:rFonts w:eastAsia="Times New Roman"/>
          <w:szCs w:val="24"/>
        </w:rPr>
        <w:t xml:space="preserve"> </w:t>
      </w:r>
      <w:proofErr w:type="spellStart"/>
      <w:r>
        <w:rPr>
          <w:rFonts w:eastAsia="Times New Roman"/>
          <w:szCs w:val="24"/>
        </w:rPr>
        <w:t>Κισσάμου</w:t>
      </w:r>
      <w:proofErr w:type="spellEnd"/>
      <w:r>
        <w:rPr>
          <w:rFonts w:eastAsia="Times New Roman"/>
          <w:szCs w:val="24"/>
        </w:rPr>
        <w:t xml:space="preserve"> του Βορείου Οδικού Άξονα Κρήτης (ΒΟΑΚ) λόγω των πλημμυρών, καθώς και εντός του οικισμού Κάτω </w:t>
      </w:r>
      <w:proofErr w:type="spellStart"/>
      <w:r>
        <w:rPr>
          <w:rFonts w:eastAsia="Times New Roman"/>
          <w:szCs w:val="24"/>
        </w:rPr>
        <w:t>Σταλού</w:t>
      </w:r>
      <w:proofErr w:type="spellEnd"/>
      <w:r>
        <w:rPr>
          <w:rFonts w:eastAsia="Times New Roman"/>
          <w:szCs w:val="24"/>
        </w:rPr>
        <w:t xml:space="preserve"> στην οδό </w:t>
      </w:r>
      <w:proofErr w:type="spellStart"/>
      <w:r>
        <w:rPr>
          <w:rFonts w:eastAsia="Times New Roman"/>
          <w:szCs w:val="24"/>
        </w:rPr>
        <w:t>Μαλινδρέτου</w:t>
      </w:r>
      <w:proofErr w:type="spellEnd"/>
      <w:r>
        <w:rPr>
          <w:rFonts w:eastAsia="Times New Roman"/>
          <w:szCs w:val="24"/>
        </w:rPr>
        <w:t>», δεν θα συζητηθ</w:t>
      </w:r>
      <w:r>
        <w:rPr>
          <w:rFonts w:eastAsia="Times New Roman"/>
          <w:szCs w:val="24"/>
        </w:rPr>
        <w:t xml:space="preserve">εί λόγω κωλύματος του Υπουργού Εσωτερικών κ. Αλέξανδρου </w:t>
      </w:r>
      <w:proofErr w:type="spellStart"/>
      <w:r>
        <w:rPr>
          <w:rFonts w:eastAsia="Times New Roman"/>
          <w:szCs w:val="24"/>
        </w:rPr>
        <w:t>Χαρίτση</w:t>
      </w:r>
      <w:proofErr w:type="spellEnd"/>
      <w:r>
        <w:rPr>
          <w:rFonts w:eastAsia="Times New Roman"/>
          <w:szCs w:val="24"/>
        </w:rPr>
        <w:t xml:space="preserve"> εξαιτίας κυβερνητικής αποστολής στο εσωτερικό.</w:t>
      </w:r>
    </w:p>
    <w:p w14:paraId="19B72428" w14:textId="77777777" w:rsidR="00D23C6B" w:rsidRDefault="00A26AD1">
      <w:pPr>
        <w:tabs>
          <w:tab w:val="left" w:pos="709"/>
          <w:tab w:val="center" w:pos="4753"/>
        </w:tabs>
        <w:spacing w:line="600" w:lineRule="auto"/>
        <w:ind w:firstLine="709"/>
        <w:jc w:val="both"/>
        <w:rPr>
          <w:rFonts w:eastAsia="Times New Roman"/>
          <w:szCs w:val="24"/>
        </w:rPr>
      </w:pPr>
      <w:r w:rsidRPr="00FB7B69">
        <w:rPr>
          <w:rFonts w:eastAsia="Times New Roman"/>
          <w:szCs w:val="24"/>
        </w:rPr>
        <w:tab/>
      </w:r>
      <w:r>
        <w:rPr>
          <w:rFonts w:eastAsia="Times New Roman"/>
          <w:szCs w:val="24"/>
        </w:rPr>
        <w:t>Η</w:t>
      </w:r>
      <w:r w:rsidRPr="0060392E">
        <w:rPr>
          <w:rFonts w:eastAsia="Times New Roman"/>
          <w:szCs w:val="24"/>
        </w:rPr>
        <w:t xml:space="preserve"> δέκατη με αριθμό 269/14-1-2019 επίκαιρη ερώτηση δεύτερου κύκλου του Βουλευτή Α΄ Πειραιώς της Νέας Δημοκρατίας κ. </w:t>
      </w:r>
      <w:r>
        <w:rPr>
          <w:rFonts w:eastAsia="Times New Roman"/>
          <w:bCs/>
          <w:szCs w:val="24"/>
        </w:rPr>
        <w:t>Κ</w:t>
      </w:r>
      <w:r w:rsidRPr="0060392E">
        <w:rPr>
          <w:rFonts w:eastAsia="Times New Roman"/>
          <w:bCs/>
          <w:szCs w:val="24"/>
        </w:rPr>
        <w:t xml:space="preserve">ωνσταντίνου Κατσαφάδου </w:t>
      </w:r>
      <w:r w:rsidRPr="0060392E">
        <w:rPr>
          <w:rFonts w:eastAsia="Times New Roman"/>
          <w:szCs w:val="24"/>
        </w:rPr>
        <w:t xml:space="preserve">προς </w:t>
      </w:r>
      <w:r w:rsidRPr="0060392E">
        <w:rPr>
          <w:rFonts w:eastAsia="Times New Roman"/>
          <w:szCs w:val="24"/>
        </w:rPr>
        <w:t xml:space="preserve">τον Υπουργό </w:t>
      </w:r>
      <w:r w:rsidRPr="0060392E">
        <w:rPr>
          <w:rFonts w:eastAsia="Times New Roman"/>
          <w:bCs/>
          <w:szCs w:val="24"/>
        </w:rPr>
        <w:t xml:space="preserve">Εσωτερικών, </w:t>
      </w:r>
      <w:r w:rsidRPr="0060392E">
        <w:rPr>
          <w:rFonts w:eastAsia="Times New Roman"/>
          <w:szCs w:val="24"/>
        </w:rPr>
        <w:t xml:space="preserve">με θέμα: «Η κυβέρνηση προαναγγέλλει επιλεκτική κατάτμηση δήμων με μικροκομματικά κριτήρια, λίγο πριν τις δημοτικές εκλογές, προκαλώντας σύγχυση και αναστάτωση», </w:t>
      </w:r>
      <w:r>
        <w:rPr>
          <w:rFonts w:eastAsia="Times New Roman"/>
          <w:szCs w:val="24"/>
        </w:rPr>
        <w:t xml:space="preserve">δεν θα συζητηθεί λόγω κωλύματος του Υπουργού Εσωτερικών κ. Αλέξανδρου </w:t>
      </w:r>
      <w:proofErr w:type="spellStart"/>
      <w:r>
        <w:rPr>
          <w:rFonts w:eastAsia="Times New Roman"/>
          <w:szCs w:val="24"/>
        </w:rPr>
        <w:t>Χ</w:t>
      </w:r>
      <w:r>
        <w:rPr>
          <w:rFonts w:eastAsia="Times New Roman"/>
          <w:szCs w:val="24"/>
        </w:rPr>
        <w:t>αρίτση</w:t>
      </w:r>
      <w:proofErr w:type="spellEnd"/>
      <w:r>
        <w:rPr>
          <w:rFonts w:eastAsia="Times New Roman"/>
          <w:szCs w:val="24"/>
        </w:rPr>
        <w:t xml:space="preserve"> εξαιτίας κυβερνητικής αποστολής στο εσωτερικό.</w:t>
      </w:r>
    </w:p>
    <w:p w14:paraId="19B72429" w14:textId="77777777" w:rsidR="00D23C6B" w:rsidRDefault="00A26AD1">
      <w:pPr>
        <w:tabs>
          <w:tab w:val="left" w:pos="709"/>
          <w:tab w:val="center" w:pos="4753"/>
        </w:tabs>
        <w:spacing w:line="600" w:lineRule="auto"/>
        <w:ind w:firstLine="709"/>
        <w:jc w:val="both"/>
        <w:rPr>
          <w:rFonts w:eastAsia="Times New Roman"/>
          <w:szCs w:val="24"/>
        </w:rPr>
      </w:pPr>
      <w:r>
        <w:rPr>
          <w:rFonts w:eastAsia="Times New Roman"/>
          <w:szCs w:val="24"/>
        </w:rPr>
        <w:lastRenderedPageBreak/>
        <w:tab/>
      </w:r>
      <w:r w:rsidRPr="0060392E">
        <w:rPr>
          <w:rFonts w:eastAsia="Times New Roman"/>
          <w:szCs w:val="24"/>
        </w:rPr>
        <w:t>Η εντέκατη με αριθμό 265/11-1-2019 επίκαιρη ερώτηση δεύτερου κύκλου του Βουλευτή Αρκαδίας της Δημοκρα</w:t>
      </w:r>
      <w:r>
        <w:rPr>
          <w:rFonts w:eastAsia="Times New Roman"/>
          <w:szCs w:val="24"/>
        </w:rPr>
        <w:t>τικής Συμπαράταξης ΠΑ</w:t>
      </w:r>
      <w:r w:rsidRPr="0060392E">
        <w:rPr>
          <w:rFonts w:eastAsia="Times New Roman"/>
          <w:szCs w:val="24"/>
        </w:rPr>
        <w:t>ΣΟΚ</w:t>
      </w:r>
      <w:r>
        <w:rPr>
          <w:rFonts w:eastAsia="Times New Roman"/>
          <w:szCs w:val="24"/>
        </w:rPr>
        <w:t xml:space="preserve"> </w:t>
      </w:r>
      <w:r>
        <w:rPr>
          <w:rFonts w:eastAsia="Times New Roman"/>
          <w:szCs w:val="24"/>
        </w:rPr>
        <w:t>-</w:t>
      </w:r>
      <w:r>
        <w:rPr>
          <w:rFonts w:eastAsia="Times New Roman"/>
          <w:szCs w:val="24"/>
        </w:rPr>
        <w:t xml:space="preserve"> ΔΗΜ</w:t>
      </w:r>
      <w:r w:rsidRPr="0060392E">
        <w:rPr>
          <w:rFonts w:eastAsia="Times New Roman"/>
          <w:szCs w:val="24"/>
        </w:rPr>
        <w:t xml:space="preserve">ΑΡ κ. </w:t>
      </w:r>
      <w:r w:rsidRPr="0060392E">
        <w:rPr>
          <w:rFonts w:eastAsia="Times New Roman"/>
          <w:bCs/>
          <w:szCs w:val="24"/>
        </w:rPr>
        <w:t>Οδυσσέα Κωνσταντινόπουλου</w:t>
      </w:r>
      <w:r>
        <w:rPr>
          <w:rFonts w:eastAsia="Times New Roman"/>
          <w:bCs/>
          <w:szCs w:val="24"/>
        </w:rPr>
        <w:t xml:space="preserve"> </w:t>
      </w:r>
      <w:r w:rsidRPr="0060392E">
        <w:rPr>
          <w:rFonts w:eastAsia="Times New Roman"/>
          <w:szCs w:val="24"/>
        </w:rPr>
        <w:t xml:space="preserve">προς τον Υπουργό </w:t>
      </w:r>
      <w:r w:rsidRPr="0060392E">
        <w:rPr>
          <w:rFonts w:eastAsia="Times New Roman"/>
          <w:bCs/>
          <w:szCs w:val="24"/>
        </w:rPr>
        <w:t xml:space="preserve">Εσωτερικών, </w:t>
      </w:r>
      <w:r w:rsidRPr="0060392E">
        <w:rPr>
          <w:rFonts w:eastAsia="Times New Roman"/>
          <w:szCs w:val="24"/>
        </w:rPr>
        <w:t xml:space="preserve">με θέμα: «Σε ποιο στάδιο βρίσκεται η υλοποίηση του έργου προσέλκυσης επισκεπτών στη </w:t>
      </w:r>
      <w:r>
        <w:rPr>
          <w:rFonts w:eastAsia="Times New Roman"/>
          <w:szCs w:val="24"/>
        </w:rPr>
        <w:t>λ</w:t>
      </w:r>
      <w:r w:rsidRPr="0060392E">
        <w:rPr>
          <w:rFonts w:eastAsia="Times New Roman"/>
          <w:szCs w:val="24"/>
        </w:rPr>
        <w:t xml:space="preserve">ίμνη Λάδωνα, ύψους 1.289.618 ευρώ», </w:t>
      </w:r>
      <w:r>
        <w:rPr>
          <w:rFonts w:eastAsia="Times New Roman"/>
          <w:szCs w:val="24"/>
        </w:rPr>
        <w:t xml:space="preserve">δεν θα συζητηθεί λόγω κωλύματος του Υπουργού Εσωτερικών κ. Αλέξανδρου </w:t>
      </w:r>
      <w:proofErr w:type="spellStart"/>
      <w:r>
        <w:rPr>
          <w:rFonts w:eastAsia="Times New Roman"/>
          <w:szCs w:val="24"/>
        </w:rPr>
        <w:t>Χαρίτση</w:t>
      </w:r>
      <w:proofErr w:type="spellEnd"/>
      <w:r>
        <w:rPr>
          <w:rFonts w:eastAsia="Times New Roman"/>
          <w:szCs w:val="24"/>
        </w:rPr>
        <w:t xml:space="preserve"> εξαιτίας κυβερνητικής αποστολής στο εσωτερικό.</w:t>
      </w:r>
    </w:p>
    <w:p w14:paraId="19B7242A" w14:textId="77777777" w:rsidR="00D23C6B" w:rsidRDefault="00A26AD1">
      <w:pPr>
        <w:tabs>
          <w:tab w:val="left" w:pos="709"/>
          <w:tab w:val="center" w:pos="4753"/>
        </w:tabs>
        <w:spacing w:line="600" w:lineRule="auto"/>
        <w:ind w:firstLine="709"/>
        <w:jc w:val="both"/>
        <w:rPr>
          <w:rFonts w:eastAsia="Times New Roman"/>
          <w:szCs w:val="24"/>
        </w:rPr>
      </w:pPr>
      <w:r>
        <w:rPr>
          <w:rFonts w:eastAsia="Times New Roman"/>
          <w:szCs w:val="24"/>
        </w:rPr>
        <w:tab/>
      </w:r>
      <w:r w:rsidRPr="0060392E">
        <w:rPr>
          <w:rFonts w:eastAsia="Times New Roman"/>
          <w:szCs w:val="24"/>
        </w:rPr>
        <w:t>Η δωδέκατ</w:t>
      </w:r>
      <w:r w:rsidRPr="0060392E">
        <w:rPr>
          <w:rFonts w:eastAsia="Times New Roman"/>
          <w:szCs w:val="24"/>
        </w:rPr>
        <w:t>η με αριθμό 270/14-1-2019 επίκαιρη ερώτηση δεύτερου κύκλου του Βουλευτή Λέσβου της Νέας Δημοκρατίας κ. Χαράλαμπου Αθανασίου προς τον Υπουργό Εσωτερικών</w:t>
      </w:r>
      <w:r>
        <w:rPr>
          <w:rFonts w:eastAsia="Times New Roman"/>
          <w:szCs w:val="24"/>
        </w:rPr>
        <w:t>,</w:t>
      </w:r>
      <w:r w:rsidRPr="0060392E">
        <w:rPr>
          <w:rFonts w:eastAsia="Times New Roman"/>
          <w:szCs w:val="24"/>
        </w:rPr>
        <w:t xml:space="preserve"> με θέμα: «Διάσπαση του δήμου Λέσβου», </w:t>
      </w:r>
      <w:r>
        <w:rPr>
          <w:rFonts w:eastAsia="Times New Roman"/>
          <w:szCs w:val="24"/>
        </w:rPr>
        <w:t>δεν θα συζητηθεί λόγω κωλύματος του Υπουργού Εσωτερικών κ. Αλέξαν</w:t>
      </w:r>
      <w:r>
        <w:rPr>
          <w:rFonts w:eastAsia="Times New Roman"/>
          <w:szCs w:val="24"/>
        </w:rPr>
        <w:t xml:space="preserve">δρου </w:t>
      </w:r>
      <w:proofErr w:type="spellStart"/>
      <w:r>
        <w:rPr>
          <w:rFonts w:eastAsia="Times New Roman"/>
          <w:szCs w:val="24"/>
        </w:rPr>
        <w:t>Χαρίτση</w:t>
      </w:r>
      <w:proofErr w:type="spellEnd"/>
      <w:r>
        <w:rPr>
          <w:rFonts w:eastAsia="Times New Roman"/>
          <w:szCs w:val="24"/>
        </w:rPr>
        <w:t xml:space="preserve"> εξαιτίας κυβερνητικής αποστολής στο εσωτερικό.</w:t>
      </w:r>
    </w:p>
    <w:p w14:paraId="19B7242B" w14:textId="77777777" w:rsidR="00D23C6B" w:rsidRDefault="00A26AD1">
      <w:pPr>
        <w:tabs>
          <w:tab w:val="left" w:pos="709"/>
          <w:tab w:val="center" w:pos="4753"/>
        </w:tabs>
        <w:spacing w:line="600" w:lineRule="auto"/>
        <w:ind w:firstLine="709"/>
        <w:jc w:val="both"/>
        <w:rPr>
          <w:rFonts w:eastAsia="Times New Roman"/>
          <w:szCs w:val="24"/>
        </w:rPr>
      </w:pPr>
      <w:r w:rsidRPr="0060392E">
        <w:rPr>
          <w:rFonts w:eastAsia="Times New Roman"/>
          <w:szCs w:val="24"/>
        </w:rPr>
        <w:t xml:space="preserve">Τέλος, η έκτη με αριθμό 309/28-1-2019 επίκαιρη ερώτηση δεύτερου κύκλου του </w:t>
      </w:r>
      <w:r>
        <w:rPr>
          <w:rFonts w:eastAsia="Times New Roman"/>
          <w:szCs w:val="24"/>
        </w:rPr>
        <w:t>Α</w:t>
      </w:r>
      <w:r w:rsidRPr="0060392E">
        <w:rPr>
          <w:rFonts w:eastAsia="Times New Roman"/>
          <w:szCs w:val="24"/>
        </w:rPr>
        <w:t>νεξάρτητου Βουλευτή Β΄ Θεσσαλονίκης κ. Αριστείδη Φωκά προς τον Υπουργό Εσωτερικών</w:t>
      </w:r>
      <w:r>
        <w:rPr>
          <w:rFonts w:eastAsia="Times New Roman"/>
          <w:szCs w:val="24"/>
        </w:rPr>
        <w:t>,</w:t>
      </w:r>
      <w:r w:rsidRPr="0060392E">
        <w:rPr>
          <w:rFonts w:eastAsia="Times New Roman"/>
          <w:szCs w:val="24"/>
        </w:rPr>
        <w:t xml:space="preserve"> με θέμα: «Κοινωνικές δομές δήμων», </w:t>
      </w:r>
      <w:r>
        <w:rPr>
          <w:rFonts w:eastAsia="Times New Roman"/>
          <w:szCs w:val="24"/>
        </w:rPr>
        <w:t>δε</w:t>
      </w:r>
      <w:r>
        <w:rPr>
          <w:rFonts w:eastAsia="Times New Roman"/>
          <w:szCs w:val="24"/>
        </w:rPr>
        <w:t xml:space="preserve">ν θα συζητηθεί λόγω κωλύματος </w:t>
      </w:r>
      <w:r>
        <w:rPr>
          <w:rFonts w:eastAsia="Times New Roman"/>
          <w:szCs w:val="24"/>
        </w:rPr>
        <w:lastRenderedPageBreak/>
        <w:t xml:space="preserve">του Υπουργού Εσωτερικών κ. Αλέξανδρου </w:t>
      </w:r>
      <w:proofErr w:type="spellStart"/>
      <w:r>
        <w:rPr>
          <w:rFonts w:eastAsia="Times New Roman"/>
          <w:szCs w:val="24"/>
        </w:rPr>
        <w:t>Χαρίτση</w:t>
      </w:r>
      <w:proofErr w:type="spellEnd"/>
      <w:r>
        <w:rPr>
          <w:rFonts w:eastAsia="Times New Roman"/>
          <w:szCs w:val="24"/>
        </w:rPr>
        <w:t xml:space="preserve"> εξαιτίας κυβερνητικής αποστολής στο εσωτερικό.</w:t>
      </w:r>
    </w:p>
    <w:p w14:paraId="19B7242C" w14:textId="77777777" w:rsidR="00D23C6B" w:rsidRDefault="00A26AD1">
      <w:pPr>
        <w:spacing w:line="600" w:lineRule="auto"/>
        <w:ind w:firstLine="709"/>
        <w:jc w:val="both"/>
        <w:rPr>
          <w:rFonts w:eastAsia="Times New Roman"/>
          <w:szCs w:val="24"/>
        </w:rPr>
      </w:pPr>
      <w:r w:rsidRPr="0060392E">
        <w:rPr>
          <w:rFonts w:eastAsia="Times New Roman"/>
          <w:szCs w:val="24"/>
        </w:rPr>
        <w:t>Συνεχίζουμε με την</w:t>
      </w:r>
      <w:r>
        <w:rPr>
          <w:rFonts w:eastAsia="Times New Roman"/>
          <w:szCs w:val="24"/>
        </w:rPr>
        <w:t xml:space="preserve"> πρώτη</w:t>
      </w:r>
      <w:r w:rsidRPr="0060392E">
        <w:rPr>
          <w:rFonts w:eastAsia="Times New Roman"/>
          <w:szCs w:val="24"/>
        </w:rPr>
        <w:t xml:space="preserve"> με αριθμό 348/11-1-2019 επίκαιρη ερώτηση δεύτερου κύκλου του Βουλευτή Έβρου της Νέας Δημοκρατίας κ. Αναστάσι</w:t>
      </w:r>
      <w:r w:rsidRPr="0060392E">
        <w:rPr>
          <w:rFonts w:eastAsia="Times New Roman"/>
          <w:szCs w:val="24"/>
        </w:rPr>
        <w:t xml:space="preserve">ου </w:t>
      </w:r>
      <w:proofErr w:type="spellStart"/>
      <w:r w:rsidRPr="0060392E">
        <w:rPr>
          <w:rFonts w:eastAsia="Times New Roman"/>
          <w:szCs w:val="24"/>
        </w:rPr>
        <w:t>Δημοσχάκη</w:t>
      </w:r>
      <w:proofErr w:type="spellEnd"/>
      <w:r w:rsidRPr="0060392E">
        <w:rPr>
          <w:rFonts w:eastAsia="Times New Roman"/>
          <w:szCs w:val="24"/>
        </w:rPr>
        <w:t xml:space="preserve"> προς τον Υπουργό Παιδείας έρευνας και Θρησκευμάτων</w:t>
      </w:r>
      <w:r>
        <w:rPr>
          <w:rFonts w:eastAsia="Times New Roman"/>
          <w:szCs w:val="24"/>
        </w:rPr>
        <w:t>,</w:t>
      </w:r>
      <w:r w:rsidRPr="0060392E">
        <w:rPr>
          <w:rFonts w:eastAsia="Times New Roman"/>
          <w:szCs w:val="24"/>
        </w:rPr>
        <w:t xml:space="preserve"> με θέμα: «Λειτουργία </w:t>
      </w:r>
      <w:r>
        <w:rPr>
          <w:rFonts w:eastAsia="Times New Roman"/>
          <w:szCs w:val="24"/>
        </w:rPr>
        <w:t>σ</w:t>
      </w:r>
      <w:r w:rsidRPr="0060392E">
        <w:rPr>
          <w:rFonts w:eastAsia="Times New Roman"/>
          <w:szCs w:val="24"/>
        </w:rPr>
        <w:t xml:space="preserve">χολείου Δεύτερης Ευκαιρίας στη Σαμοθράκη». </w:t>
      </w:r>
    </w:p>
    <w:p w14:paraId="19B7242D" w14:textId="77777777" w:rsidR="00D23C6B" w:rsidRDefault="00A26AD1">
      <w:pPr>
        <w:spacing w:line="600" w:lineRule="auto"/>
        <w:ind w:firstLine="720"/>
        <w:jc w:val="both"/>
        <w:rPr>
          <w:rFonts w:eastAsia="Times New Roman"/>
          <w:szCs w:val="24"/>
        </w:rPr>
      </w:pPr>
      <w:r w:rsidRPr="0060392E">
        <w:rPr>
          <w:rFonts w:eastAsia="Times New Roman"/>
          <w:szCs w:val="24"/>
        </w:rPr>
        <w:t xml:space="preserve">Κύριε συνάδελφε, έχετε δύο λεπτά για την </w:t>
      </w:r>
      <w:proofErr w:type="spellStart"/>
      <w:r w:rsidRPr="0060392E">
        <w:rPr>
          <w:rFonts w:eastAsia="Times New Roman"/>
          <w:szCs w:val="24"/>
        </w:rPr>
        <w:t>πρωτολογία</w:t>
      </w:r>
      <w:proofErr w:type="spellEnd"/>
      <w:r w:rsidRPr="0060392E">
        <w:rPr>
          <w:rFonts w:eastAsia="Times New Roman"/>
          <w:szCs w:val="24"/>
        </w:rPr>
        <w:t xml:space="preserve"> σας. </w:t>
      </w:r>
    </w:p>
    <w:p w14:paraId="19B7242E" w14:textId="77777777" w:rsidR="00D23C6B" w:rsidRDefault="00A26AD1">
      <w:pPr>
        <w:spacing w:line="600" w:lineRule="auto"/>
        <w:ind w:firstLine="720"/>
        <w:jc w:val="both"/>
        <w:rPr>
          <w:rFonts w:eastAsia="Times New Roman"/>
          <w:szCs w:val="24"/>
        </w:rPr>
      </w:pPr>
      <w:r w:rsidRPr="0060392E">
        <w:rPr>
          <w:rFonts w:eastAsia="Times New Roman"/>
          <w:b/>
          <w:szCs w:val="24"/>
        </w:rPr>
        <w:t xml:space="preserve">ΑΝΑΣΤΑΣΙΟΣ </w:t>
      </w:r>
      <w:r>
        <w:rPr>
          <w:rFonts w:eastAsia="Times New Roman"/>
          <w:b/>
          <w:szCs w:val="24"/>
        </w:rPr>
        <w:t xml:space="preserve">(ΤΑΣΟΣ) </w:t>
      </w:r>
      <w:r w:rsidRPr="0060392E">
        <w:rPr>
          <w:rFonts w:eastAsia="Times New Roman"/>
          <w:b/>
          <w:szCs w:val="24"/>
        </w:rPr>
        <w:t>ΔΗΜΟΣΧΑΚΗΣ:</w:t>
      </w:r>
      <w:r w:rsidRPr="0060392E">
        <w:rPr>
          <w:rFonts w:eastAsia="Times New Roman"/>
          <w:szCs w:val="24"/>
        </w:rPr>
        <w:t xml:space="preserve"> Ευχαριστώ, κύριε Πρόεδρε.</w:t>
      </w:r>
    </w:p>
    <w:p w14:paraId="19B7242F" w14:textId="77777777" w:rsidR="00D23C6B" w:rsidRDefault="00A26AD1">
      <w:pPr>
        <w:spacing w:line="600" w:lineRule="auto"/>
        <w:ind w:firstLine="720"/>
        <w:jc w:val="both"/>
        <w:rPr>
          <w:rFonts w:eastAsia="Times New Roman"/>
          <w:szCs w:val="24"/>
        </w:rPr>
      </w:pPr>
      <w:r w:rsidRPr="0060392E">
        <w:rPr>
          <w:rFonts w:eastAsia="Times New Roman"/>
          <w:szCs w:val="24"/>
        </w:rPr>
        <w:t>Κύριε Υπου</w:t>
      </w:r>
      <w:r w:rsidRPr="0060392E">
        <w:rPr>
          <w:rFonts w:eastAsia="Times New Roman"/>
          <w:szCs w:val="24"/>
        </w:rPr>
        <w:t>ργέ, θα μείνετε στην ιστορία ως «ο Υπουργός Παιδείας, ο καταφερτζής». Έτσι σας λένε στον Έβρο και στη Θράκη, διότι κατορθώνετε να τα φέρνετε όλα βόλτα και να περνάτε αυτές τις πολιτικές που έχετε αποφασίσει, με τον ήπιο τρόπο που σας διακρίνει κατά την κου</w:t>
      </w:r>
      <w:r w:rsidRPr="0060392E">
        <w:rPr>
          <w:rFonts w:eastAsia="Times New Roman"/>
          <w:szCs w:val="24"/>
        </w:rPr>
        <w:t xml:space="preserve">βέντα και με την πειθώ που έχετε. Και ορθώς μέσα στον ΣΥΡΙΖΑ δεν σας </w:t>
      </w:r>
      <w:r>
        <w:rPr>
          <w:rFonts w:eastAsia="Times New Roman"/>
          <w:szCs w:val="24"/>
        </w:rPr>
        <w:t>αποκαλούν</w:t>
      </w:r>
      <w:r w:rsidRPr="0060392E">
        <w:rPr>
          <w:rFonts w:eastAsia="Times New Roman"/>
          <w:szCs w:val="24"/>
        </w:rPr>
        <w:t xml:space="preserve"> ο κ. </w:t>
      </w:r>
      <w:proofErr w:type="spellStart"/>
      <w:r w:rsidRPr="0060392E">
        <w:rPr>
          <w:rFonts w:eastAsia="Times New Roman"/>
          <w:szCs w:val="24"/>
        </w:rPr>
        <w:t>Γαβρόγλου</w:t>
      </w:r>
      <w:proofErr w:type="spellEnd"/>
      <w:r w:rsidRPr="0060392E">
        <w:rPr>
          <w:rFonts w:eastAsia="Times New Roman"/>
          <w:szCs w:val="24"/>
        </w:rPr>
        <w:t>, αλλά ο κ. «</w:t>
      </w:r>
      <w:proofErr w:type="spellStart"/>
      <w:r w:rsidRPr="0060392E">
        <w:rPr>
          <w:rFonts w:eastAsia="Times New Roman"/>
          <w:szCs w:val="24"/>
        </w:rPr>
        <w:t>Φαναριώτης</w:t>
      </w:r>
      <w:proofErr w:type="spellEnd"/>
      <w:r w:rsidRPr="0060392E">
        <w:rPr>
          <w:rFonts w:eastAsia="Times New Roman"/>
          <w:szCs w:val="24"/>
        </w:rPr>
        <w:t>».</w:t>
      </w:r>
    </w:p>
    <w:p w14:paraId="19B72430" w14:textId="77777777" w:rsidR="00D23C6B" w:rsidRDefault="00A26AD1">
      <w:pPr>
        <w:spacing w:line="600" w:lineRule="auto"/>
        <w:ind w:firstLine="720"/>
        <w:jc w:val="both"/>
        <w:rPr>
          <w:rFonts w:eastAsia="Times New Roman"/>
          <w:szCs w:val="24"/>
        </w:rPr>
      </w:pPr>
      <w:r w:rsidRPr="0060392E">
        <w:rPr>
          <w:rFonts w:eastAsia="Times New Roman"/>
          <w:szCs w:val="24"/>
        </w:rPr>
        <w:lastRenderedPageBreak/>
        <w:t>Δυστυχώς</w:t>
      </w:r>
      <w:r>
        <w:rPr>
          <w:rFonts w:eastAsia="Times New Roman"/>
          <w:szCs w:val="24"/>
        </w:rPr>
        <w:t xml:space="preserve"> </w:t>
      </w:r>
      <w:r w:rsidRPr="0060392E">
        <w:rPr>
          <w:rFonts w:eastAsia="Times New Roman"/>
          <w:szCs w:val="24"/>
        </w:rPr>
        <w:t>για μια ακόμη φορά γινόμαστε μάρτυρες της αδιαφορίας σας για τους κατοίκους του ακριτικού νησιού της Σαμοθράκης. Πριν από πέντε-</w:t>
      </w:r>
      <w:r w:rsidRPr="0060392E">
        <w:rPr>
          <w:rFonts w:eastAsia="Times New Roman"/>
          <w:szCs w:val="24"/>
        </w:rPr>
        <w:t xml:space="preserve">έξι μήνες συζητούσαμε εδώ για τα δεκατέσσερα παιδιά που είχαν το προνόμιο της καθ’ </w:t>
      </w:r>
      <w:proofErr w:type="spellStart"/>
      <w:r w:rsidRPr="0060392E">
        <w:rPr>
          <w:rFonts w:eastAsia="Times New Roman"/>
          <w:szCs w:val="24"/>
        </w:rPr>
        <w:t>υπέρβασιν</w:t>
      </w:r>
      <w:proofErr w:type="spellEnd"/>
      <w:r w:rsidRPr="0060392E">
        <w:rPr>
          <w:rFonts w:eastAsia="Times New Roman"/>
          <w:szCs w:val="24"/>
        </w:rPr>
        <w:t xml:space="preserve"> εισαγωγής στα πανεπιστήμια, εξαιτίας του ακραίου καιρικού φαινομένου που προκάλεσε μεγάλα προβλήματα στο νησί. Δυστυχώς και τη δεύτερη φορά, παρά το ότι ο </w:t>
      </w:r>
      <w:r>
        <w:rPr>
          <w:rFonts w:eastAsia="Times New Roman"/>
          <w:szCs w:val="24"/>
        </w:rPr>
        <w:t>δ</w:t>
      </w:r>
      <w:r w:rsidRPr="0060392E">
        <w:rPr>
          <w:rFonts w:eastAsia="Times New Roman"/>
          <w:szCs w:val="24"/>
        </w:rPr>
        <w:t>ήμος, ό</w:t>
      </w:r>
      <w:r w:rsidRPr="0060392E">
        <w:rPr>
          <w:rFonts w:eastAsia="Times New Roman"/>
          <w:szCs w:val="24"/>
        </w:rPr>
        <w:t>λες οι αρμόδιες υπηρεσίες και οι υφιστάμενες υπηρεσίες σάς το πρότειναν -είχατε δεσμευτεί ότι θα το εξετάσετε, θα το επανεξετάσετε θετικά- βγάλατε την κακία σας σε βάρος δεκατεσσάρων παιδιών και σε βάρος δεκατεσσάρων ισάριθμων οικογενειών.</w:t>
      </w:r>
    </w:p>
    <w:p w14:paraId="19B72431" w14:textId="77777777" w:rsidR="00D23C6B" w:rsidRDefault="00A26AD1">
      <w:pPr>
        <w:spacing w:line="600" w:lineRule="auto"/>
        <w:ind w:firstLine="720"/>
        <w:jc w:val="both"/>
        <w:rPr>
          <w:rFonts w:eastAsia="Times New Roman"/>
          <w:szCs w:val="24"/>
        </w:rPr>
      </w:pPr>
      <w:r w:rsidRPr="0060392E">
        <w:rPr>
          <w:rFonts w:eastAsia="Times New Roman"/>
          <w:szCs w:val="24"/>
        </w:rPr>
        <w:t>Ωστόσο, σήμερα σ</w:t>
      </w:r>
      <w:r w:rsidRPr="0060392E">
        <w:rPr>
          <w:rFonts w:eastAsia="Times New Roman"/>
          <w:szCs w:val="24"/>
        </w:rPr>
        <w:t xml:space="preserve">υζητάμε το </w:t>
      </w:r>
      <w:r w:rsidRPr="0060392E">
        <w:rPr>
          <w:rFonts w:eastAsia="Times New Roman"/>
          <w:szCs w:val="24"/>
        </w:rPr>
        <w:t>σχολείο δεύτερης ευκαιρίας</w:t>
      </w:r>
      <w:r w:rsidRPr="0060392E">
        <w:rPr>
          <w:rFonts w:eastAsia="Times New Roman"/>
          <w:szCs w:val="24"/>
        </w:rPr>
        <w:t xml:space="preserve"> στο </w:t>
      </w:r>
      <w:r>
        <w:rPr>
          <w:rFonts w:eastAsia="Times New Roman"/>
          <w:szCs w:val="24"/>
        </w:rPr>
        <w:t>«ν</w:t>
      </w:r>
      <w:r w:rsidRPr="0060392E">
        <w:rPr>
          <w:rFonts w:eastAsia="Times New Roman"/>
          <w:szCs w:val="24"/>
        </w:rPr>
        <w:t>ησί της Νίκης</w:t>
      </w:r>
      <w:r>
        <w:rPr>
          <w:rFonts w:eastAsia="Times New Roman"/>
          <w:szCs w:val="24"/>
        </w:rPr>
        <w:t>»</w:t>
      </w:r>
      <w:r w:rsidRPr="0060392E">
        <w:rPr>
          <w:rFonts w:eastAsia="Times New Roman"/>
          <w:szCs w:val="24"/>
        </w:rPr>
        <w:t xml:space="preserve">. Στις 18 Μαΐου 2018, κύριε Πρόεδρε, το </w:t>
      </w:r>
      <w:r w:rsidRPr="0060392E">
        <w:rPr>
          <w:rFonts w:eastAsia="Times New Roman"/>
          <w:szCs w:val="24"/>
        </w:rPr>
        <w:t>δημοτικό συμβούλιο</w:t>
      </w:r>
      <w:r w:rsidRPr="0060392E">
        <w:rPr>
          <w:rFonts w:eastAsia="Times New Roman"/>
          <w:szCs w:val="24"/>
        </w:rPr>
        <w:t xml:space="preserve"> του </w:t>
      </w:r>
      <w:r w:rsidRPr="0060392E">
        <w:rPr>
          <w:rFonts w:eastAsia="Times New Roman"/>
          <w:szCs w:val="24"/>
        </w:rPr>
        <w:t>δήμου</w:t>
      </w:r>
      <w:r w:rsidRPr="0060392E">
        <w:rPr>
          <w:rFonts w:eastAsia="Times New Roman"/>
          <w:szCs w:val="24"/>
        </w:rPr>
        <w:t xml:space="preserve"> συζήτησε το συγκεκριμένο αίτημα είκοσι δύο κατοίκων. Ο </w:t>
      </w:r>
      <w:r>
        <w:rPr>
          <w:rFonts w:eastAsia="Times New Roman"/>
          <w:szCs w:val="24"/>
        </w:rPr>
        <w:t>δ</w:t>
      </w:r>
      <w:r w:rsidRPr="0060392E">
        <w:rPr>
          <w:rFonts w:eastAsia="Times New Roman"/>
          <w:szCs w:val="24"/>
        </w:rPr>
        <w:t>ήμος κατέθεσε την 1</w:t>
      </w:r>
      <w:r w:rsidRPr="0060392E">
        <w:rPr>
          <w:rFonts w:eastAsia="Times New Roman"/>
          <w:szCs w:val="24"/>
          <w:vertAlign w:val="superscript"/>
        </w:rPr>
        <w:t>η</w:t>
      </w:r>
      <w:r w:rsidRPr="0060392E">
        <w:rPr>
          <w:rFonts w:eastAsia="Times New Roman"/>
          <w:szCs w:val="24"/>
        </w:rPr>
        <w:t xml:space="preserve"> Ιουνίου στο Υπουργείο σας την πρότασή του και στις 6</w:t>
      </w:r>
      <w:r w:rsidRPr="0060392E">
        <w:rPr>
          <w:rFonts w:eastAsia="Times New Roman"/>
          <w:szCs w:val="24"/>
        </w:rPr>
        <w:t xml:space="preserve"> Σεπτεμβρίου ο ομιλών κατέθεσε κοινοβουλευτική αναφορά με το επισυναπτόμενο σε αυτή ψήφισμα του τοπικού </w:t>
      </w:r>
      <w:r>
        <w:rPr>
          <w:rFonts w:eastAsia="Times New Roman"/>
          <w:szCs w:val="24"/>
        </w:rPr>
        <w:t>δ</w:t>
      </w:r>
      <w:r w:rsidRPr="0060392E">
        <w:rPr>
          <w:rFonts w:eastAsia="Times New Roman"/>
          <w:szCs w:val="24"/>
        </w:rPr>
        <w:t xml:space="preserve">ήμου. </w:t>
      </w:r>
    </w:p>
    <w:p w14:paraId="19B72432" w14:textId="77777777" w:rsidR="00D23C6B" w:rsidRDefault="00A26AD1">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9B72433" w14:textId="77777777" w:rsidR="00D23C6B" w:rsidRDefault="00A26AD1">
      <w:pPr>
        <w:spacing w:line="600" w:lineRule="auto"/>
        <w:ind w:firstLine="720"/>
        <w:jc w:val="both"/>
        <w:rPr>
          <w:rFonts w:eastAsia="Times New Roman"/>
          <w:szCs w:val="24"/>
        </w:rPr>
      </w:pPr>
      <w:r w:rsidRPr="0060392E">
        <w:rPr>
          <w:rFonts w:eastAsia="Times New Roman"/>
          <w:szCs w:val="24"/>
        </w:rPr>
        <w:t>Δυστυχώς</w:t>
      </w:r>
      <w:r w:rsidRPr="0060392E">
        <w:rPr>
          <w:rFonts w:eastAsia="Times New Roman"/>
          <w:szCs w:val="24"/>
        </w:rPr>
        <w:t xml:space="preserve"> εσείς γυρίσατε την πλάτη στους μαχητές της ζωής, όπως είναι οι κάτοικοι ενός ακριτικού νησιού, ενός νησιού -όπως </w:t>
      </w:r>
      <w:proofErr w:type="spellStart"/>
      <w:r w:rsidRPr="0060392E">
        <w:rPr>
          <w:rFonts w:eastAsia="Times New Roman"/>
          <w:szCs w:val="24"/>
        </w:rPr>
        <w:t>προείπα</w:t>
      </w:r>
      <w:proofErr w:type="spellEnd"/>
      <w:r w:rsidRPr="0060392E">
        <w:rPr>
          <w:rFonts w:eastAsia="Times New Roman"/>
          <w:szCs w:val="24"/>
        </w:rPr>
        <w:t xml:space="preserve">- </w:t>
      </w:r>
      <w:r>
        <w:rPr>
          <w:rFonts w:eastAsia="Times New Roman"/>
          <w:szCs w:val="24"/>
        </w:rPr>
        <w:t xml:space="preserve">του οποίου οι </w:t>
      </w:r>
      <w:r w:rsidRPr="0060392E">
        <w:rPr>
          <w:rFonts w:eastAsia="Times New Roman"/>
          <w:szCs w:val="24"/>
        </w:rPr>
        <w:t>πληγές που προκλήθηκαν από την 25</w:t>
      </w:r>
      <w:r w:rsidRPr="0060392E">
        <w:rPr>
          <w:rFonts w:eastAsia="Times New Roman"/>
          <w:szCs w:val="24"/>
          <w:vertAlign w:val="superscript"/>
        </w:rPr>
        <w:t>η</w:t>
      </w:r>
      <w:r w:rsidRPr="0060392E">
        <w:rPr>
          <w:rFonts w:eastAsia="Times New Roman"/>
          <w:szCs w:val="24"/>
        </w:rPr>
        <w:t xml:space="preserve"> Σεπτεμβρίου 2017, εξαιτίας του ακραίου καιρικού φαινομένου</w:t>
      </w:r>
      <w:r>
        <w:rPr>
          <w:rFonts w:eastAsia="Times New Roman"/>
          <w:szCs w:val="24"/>
        </w:rPr>
        <w:t>,</w:t>
      </w:r>
      <w:r w:rsidRPr="0060392E">
        <w:rPr>
          <w:rFonts w:eastAsia="Times New Roman"/>
          <w:szCs w:val="24"/>
        </w:rPr>
        <w:t xml:space="preserve"> δεν έχουν επουλωθεί. Του</w:t>
      </w:r>
      <w:r w:rsidRPr="0060392E">
        <w:rPr>
          <w:rFonts w:eastAsia="Times New Roman"/>
          <w:szCs w:val="24"/>
        </w:rPr>
        <w:t>ς στερείτε το δικαίωμα ισότιμης πρόσβασης στην αγορά εργασίας, στην αναζήτηση μιας καλύτερης ποιότητας ζωής στο πλαίσιο της ισονομίας και της ισοπολιτείας που διεκδικούν στον φάρο του νησιωτικού συμπλέγματος του Αιγαίου, που είναι η Σαμοθράκη.</w:t>
      </w:r>
    </w:p>
    <w:p w14:paraId="19B72434" w14:textId="77777777" w:rsidR="00D23C6B" w:rsidRDefault="00A26AD1">
      <w:pPr>
        <w:spacing w:line="600" w:lineRule="auto"/>
        <w:ind w:firstLine="720"/>
        <w:jc w:val="both"/>
        <w:rPr>
          <w:rFonts w:eastAsia="Times New Roman"/>
          <w:szCs w:val="24"/>
        </w:rPr>
      </w:pPr>
      <w:r w:rsidRPr="0060392E">
        <w:rPr>
          <w:rFonts w:eastAsia="Times New Roman"/>
          <w:szCs w:val="24"/>
        </w:rPr>
        <w:t>Για ποιον λό</w:t>
      </w:r>
      <w:r w:rsidRPr="0060392E">
        <w:rPr>
          <w:rFonts w:eastAsia="Times New Roman"/>
          <w:szCs w:val="24"/>
        </w:rPr>
        <w:t xml:space="preserve">γο δεν έχετε ανταποκριθεί στο δίκαιο αίτημα των κατοίκων; Γιατί αδιαφορείτε τόσο επιδεικτικά; Γιατί επιδεικνύετε απέναντι σε αυτούς τους ανθρώπους, που είναι στην ακριτική και νευραλγική </w:t>
      </w:r>
      <w:r>
        <w:rPr>
          <w:rFonts w:eastAsia="Times New Roman"/>
          <w:szCs w:val="24"/>
        </w:rPr>
        <w:t>ν</w:t>
      </w:r>
      <w:r w:rsidRPr="0060392E">
        <w:rPr>
          <w:rFonts w:eastAsia="Times New Roman"/>
          <w:szCs w:val="24"/>
        </w:rPr>
        <w:t>ήσο, την εκδίκησή σας; Θέλουμε να μας πείτε εάν έχετε προγραμματίσει</w:t>
      </w:r>
      <w:r w:rsidRPr="0060392E">
        <w:rPr>
          <w:rFonts w:eastAsia="Times New Roman"/>
          <w:szCs w:val="24"/>
        </w:rPr>
        <w:t xml:space="preserve">, έστω και καθυστερημένα -αφού χάσαμε πλέον τη </w:t>
      </w:r>
      <w:r>
        <w:rPr>
          <w:rFonts w:eastAsia="Times New Roman"/>
          <w:szCs w:val="24"/>
        </w:rPr>
        <w:t>μί</w:t>
      </w:r>
      <w:r w:rsidRPr="0060392E">
        <w:rPr>
          <w:rFonts w:eastAsia="Times New Roman"/>
          <w:szCs w:val="24"/>
        </w:rPr>
        <w:t xml:space="preserve">α εκπαιδευτική περίοδο- την ίδρυση αυτού του </w:t>
      </w:r>
      <w:r w:rsidRPr="0060392E">
        <w:rPr>
          <w:rFonts w:eastAsia="Times New Roman"/>
          <w:szCs w:val="24"/>
        </w:rPr>
        <w:t>σχολείου δεύτερης ευκαιρίας</w:t>
      </w:r>
      <w:r>
        <w:rPr>
          <w:rFonts w:eastAsia="Times New Roman"/>
          <w:szCs w:val="24"/>
        </w:rPr>
        <w:t xml:space="preserve">, προκειμένου αυτό να </w:t>
      </w:r>
      <w:r w:rsidRPr="0060392E">
        <w:rPr>
          <w:rFonts w:eastAsia="Times New Roman"/>
          <w:szCs w:val="24"/>
        </w:rPr>
        <w:t>λειτουργήσει από τη νέα εκπαιδευτική περίοδο;</w:t>
      </w:r>
    </w:p>
    <w:p w14:paraId="19B72435" w14:textId="77777777" w:rsidR="00D23C6B" w:rsidRDefault="00A26AD1">
      <w:pPr>
        <w:spacing w:line="600" w:lineRule="auto"/>
        <w:ind w:firstLine="720"/>
        <w:jc w:val="both"/>
        <w:rPr>
          <w:rFonts w:eastAsia="Times New Roman"/>
          <w:szCs w:val="24"/>
        </w:rPr>
      </w:pPr>
      <w:r w:rsidRPr="0060392E">
        <w:rPr>
          <w:rFonts w:eastAsia="Times New Roman"/>
          <w:szCs w:val="24"/>
        </w:rPr>
        <w:lastRenderedPageBreak/>
        <w:t>Σας ευχαριστώ πολύ, κύριε Πρόεδρε.</w:t>
      </w:r>
    </w:p>
    <w:p w14:paraId="19B72436" w14:textId="77777777" w:rsidR="00D23C6B" w:rsidRDefault="00A26AD1">
      <w:pPr>
        <w:spacing w:line="600" w:lineRule="auto"/>
        <w:ind w:firstLine="720"/>
        <w:jc w:val="both"/>
        <w:rPr>
          <w:rFonts w:eastAsia="Times New Roman"/>
          <w:color w:val="222222"/>
          <w:szCs w:val="24"/>
          <w:shd w:val="clear" w:color="auto" w:fill="FFFFFF"/>
        </w:rPr>
      </w:pPr>
      <w:r w:rsidRPr="009E6544">
        <w:rPr>
          <w:rFonts w:eastAsia="Times New Roman" w:cs="Times New Roman"/>
          <w:b/>
          <w:szCs w:val="24"/>
        </w:rPr>
        <w:t>ΠΡΟΕΔΡΕΥΩΝ (Μάριος Γεωργιάδης):</w:t>
      </w:r>
      <w:r>
        <w:rPr>
          <w:rFonts w:eastAsia="Times New Roman" w:cs="Times New Roman"/>
          <w:szCs w:val="24"/>
        </w:rPr>
        <w:t xml:space="preserve"> Ευχαριστούμε, κύριε</w:t>
      </w:r>
      <w:r>
        <w:rPr>
          <w:rFonts w:eastAsia="Times New Roman"/>
          <w:color w:val="222222"/>
          <w:szCs w:val="24"/>
          <w:shd w:val="clear" w:color="auto" w:fill="FFFFFF"/>
        </w:rPr>
        <w:t xml:space="preserve"> συνάδελφε. </w:t>
      </w:r>
    </w:p>
    <w:p w14:paraId="19B72437"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Υπουργέ, έχετε τον λόγο για τρία λεπτά.</w:t>
      </w:r>
    </w:p>
    <w:p w14:paraId="19B72438" w14:textId="77777777" w:rsidR="00D23C6B" w:rsidRDefault="00A26AD1">
      <w:pPr>
        <w:spacing w:line="600" w:lineRule="auto"/>
        <w:ind w:firstLine="720"/>
        <w:jc w:val="both"/>
        <w:rPr>
          <w:rFonts w:eastAsia="Times New Roman"/>
          <w:color w:val="222222"/>
          <w:szCs w:val="24"/>
          <w:shd w:val="clear" w:color="auto" w:fill="FFFFFF"/>
        </w:rPr>
      </w:pPr>
      <w:r w:rsidRPr="009E6544">
        <w:rPr>
          <w:rFonts w:eastAsia="Times New Roman"/>
          <w:b/>
          <w:color w:val="222222"/>
          <w:szCs w:val="24"/>
          <w:shd w:val="clear" w:color="auto" w:fill="FFFFFF"/>
        </w:rPr>
        <w:t>ΚΩΝΣΤΑΝΤΙΝΟΣ ΓΑΒΡΟΓΛΟΥ (Υπουργός Παιδείας, Έρευνας και Θρησκευμάτων):</w:t>
      </w:r>
      <w:r>
        <w:rPr>
          <w:rFonts w:eastAsia="Times New Roman"/>
          <w:color w:val="222222"/>
          <w:szCs w:val="24"/>
          <w:shd w:val="clear" w:color="auto" w:fill="FFFFFF"/>
        </w:rPr>
        <w:t xml:space="preserve"> Ευχαριστώ, κύριε Πρόεδρε.</w:t>
      </w:r>
    </w:p>
    <w:p w14:paraId="19B72439"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Δημοσχάκη</w:t>
      </w:r>
      <w:proofErr w:type="spellEnd"/>
      <w:r>
        <w:rPr>
          <w:rFonts w:eastAsia="Times New Roman"/>
          <w:color w:val="222222"/>
          <w:szCs w:val="24"/>
          <w:shd w:val="clear" w:color="auto" w:fill="FFFFFF"/>
        </w:rPr>
        <w:t>, επειδή σε κάθε ερώτηση που με ρωτάτε κάνετε και μία αναφ</w:t>
      </w:r>
      <w:r>
        <w:rPr>
          <w:rFonts w:eastAsia="Times New Roman"/>
          <w:color w:val="222222"/>
          <w:szCs w:val="24"/>
          <w:shd w:val="clear" w:color="auto" w:fill="FFFFFF"/>
        </w:rPr>
        <w:t>ορά στην προέλευσή μου, πού γεννήθηκα και πού μεγάλωσα...</w:t>
      </w:r>
    </w:p>
    <w:p w14:paraId="19B7243A" w14:textId="77777777" w:rsidR="00D23C6B" w:rsidRDefault="00A26AD1">
      <w:pPr>
        <w:spacing w:line="600" w:lineRule="auto"/>
        <w:ind w:firstLine="720"/>
        <w:jc w:val="both"/>
        <w:rPr>
          <w:rFonts w:eastAsia="Times New Roman"/>
          <w:color w:val="222222"/>
          <w:szCs w:val="24"/>
          <w:shd w:val="clear" w:color="auto" w:fill="FFFFFF"/>
        </w:rPr>
      </w:pPr>
      <w:r w:rsidRPr="009E6544">
        <w:rPr>
          <w:rFonts w:eastAsia="Times New Roman"/>
          <w:b/>
          <w:color w:val="222222"/>
          <w:szCs w:val="24"/>
          <w:shd w:val="clear" w:color="auto" w:fill="FFFFFF"/>
        </w:rPr>
        <w:t xml:space="preserve">ΑΝΑΣΤΑΣΙΟΣ </w:t>
      </w:r>
      <w:r>
        <w:rPr>
          <w:rFonts w:eastAsia="Times New Roman"/>
          <w:b/>
          <w:szCs w:val="24"/>
        </w:rPr>
        <w:t xml:space="preserve">(ΤΑΣΟΣ) </w:t>
      </w:r>
      <w:r w:rsidRPr="009E6544">
        <w:rPr>
          <w:rFonts w:eastAsia="Times New Roman"/>
          <w:b/>
          <w:color w:val="222222"/>
          <w:szCs w:val="24"/>
          <w:shd w:val="clear" w:color="auto" w:fill="FFFFFF"/>
        </w:rPr>
        <w:t>ΔΗΜΟΣΧΑΚΗΣ:</w:t>
      </w:r>
      <w:r>
        <w:rPr>
          <w:rFonts w:eastAsia="Times New Roman"/>
          <w:color w:val="222222"/>
          <w:szCs w:val="24"/>
          <w:shd w:val="clear" w:color="auto" w:fill="FFFFFF"/>
        </w:rPr>
        <w:t xml:space="preserve"> Είμαστε υπερήφανοι. </w:t>
      </w:r>
    </w:p>
    <w:p w14:paraId="19B7243B"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ΓΑΒΡΟΓΛΟΥ (Υπουργός Παιδείας, Έρευνας και Θρησκευμάτων): </w:t>
      </w:r>
      <w:r>
        <w:rPr>
          <w:rFonts w:eastAsia="Times New Roman"/>
          <w:color w:val="222222"/>
          <w:szCs w:val="24"/>
          <w:shd w:val="clear" w:color="auto" w:fill="FFFFFF"/>
        </w:rPr>
        <w:t>Όπως όλοι μας είμαστε υπερήφανοι για την…</w:t>
      </w:r>
    </w:p>
    <w:p w14:paraId="19B7243C"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ΑΝΑΣΤΑΣΙΟΣ </w:t>
      </w:r>
      <w:r>
        <w:rPr>
          <w:rFonts w:eastAsia="Times New Roman"/>
          <w:b/>
          <w:szCs w:val="24"/>
        </w:rPr>
        <w:t xml:space="preserve">(ΤΑΣΟΣ) </w:t>
      </w:r>
      <w:r>
        <w:rPr>
          <w:rFonts w:eastAsia="Times New Roman"/>
          <w:b/>
          <w:color w:val="222222"/>
          <w:szCs w:val="24"/>
          <w:shd w:val="clear" w:color="auto" w:fill="FFFFFF"/>
        </w:rPr>
        <w:t>ΔΗΜΟΣΧΑΚΗΣ:</w:t>
      </w:r>
      <w:r>
        <w:rPr>
          <w:rFonts w:eastAsia="Times New Roman"/>
          <w:color w:val="222222"/>
          <w:szCs w:val="24"/>
          <w:shd w:val="clear" w:color="auto" w:fill="FFFFFF"/>
        </w:rPr>
        <w:t xml:space="preserve"> Σας κάνω διαφήμιση.</w:t>
      </w:r>
    </w:p>
    <w:p w14:paraId="19B7243D"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ΚΩΝΣΤΑΝΤΙΝΟΣ ΓΑΒΡΟΓΛΟΥ (Υπουργός Παιδείας, Έρευνας και Θρησκευμάτων): </w:t>
      </w:r>
      <w:r>
        <w:rPr>
          <w:rFonts w:eastAsia="Times New Roman"/>
          <w:color w:val="222222"/>
          <w:szCs w:val="24"/>
          <w:shd w:val="clear" w:color="auto" w:fill="FFFFFF"/>
        </w:rPr>
        <w:t>Σας ευχαριστώ πάρα πολύ, αλλά θέλω να καταλάβετε ότι μια κυβερνητική πολιτική χαράσσεται ανεξαρτήτως πού έχει γεννηθεί και πού έχει μεγαλώσει κάποιος. Νομίζω ότι ισχ</w:t>
      </w:r>
      <w:r>
        <w:rPr>
          <w:rFonts w:eastAsia="Times New Roman"/>
          <w:color w:val="222222"/>
          <w:szCs w:val="24"/>
          <w:shd w:val="clear" w:color="auto" w:fill="FFFFFF"/>
        </w:rPr>
        <w:t>ύει και για το δικό σας κόμμα, όπως ισχύει για το δικό μου κόμμα, οπότε νομίζω ότι αυτό είναι μία λεπτομέρεια που δεν αφορά τους πολίτες αυτής της χώρας, όσον αφορά προφανώς την πολιτική την οποία συζητάμε.</w:t>
      </w:r>
    </w:p>
    <w:p w14:paraId="19B7243E"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δεν υπάρχει ούτε θέμα κακίας, ούτε οτιδ</w:t>
      </w:r>
      <w:r>
        <w:rPr>
          <w:rFonts w:eastAsia="Times New Roman"/>
          <w:color w:val="222222"/>
          <w:szCs w:val="24"/>
          <w:shd w:val="clear" w:color="auto" w:fill="FFFFFF"/>
        </w:rPr>
        <w:t xml:space="preserve">ήποτε άλλο. Να σας πω από την αρχή ότι βλέπουμε θετικά την ίδρυση ενός τέτοιου σχολείου. Εμείς εκεί που υπάρχουν και υποδομές, αλλά κυρίως και οι ενδιαφερόμενοι, θέλουμε να αυξήσουμε τα </w:t>
      </w:r>
      <w:r>
        <w:rPr>
          <w:rFonts w:eastAsia="Times New Roman"/>
          <w:color w:val="222222"/>
          <w:szCs w:val="24"/>
          <w:shd w:val="clear" w:color="auto" w:fill="FFFFFF"/>
        </w:rPr>
        <w:t>σχολεία δεύτερης ευκαιρίας</w:t>
      </w:r>
      <w:r>
        <w:rPr>
          <w:rFonts w:eastAsia="Times New Roman"/>
          <w:color w:val="222222"/>
          <w:szCs w:val="24"/>
          <w:shd w:val="clear" w:color="auto" w:fill="FFFFFF"/>
        </w:rPr>
        <w:t>.</w:t>
      </w:r>
    </w:p>
    <w:p w14:paraId="19B7243F"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δέκα μέρες περίπου θα ανακοινώσουμε όλο</w:t>
      </w:r>
      <w:r>
        <w:rPr>
          <w:rFonts w:eastAsia="Times New Roman"/>
          <w:color w:val="222222"/>
          <w:szCs w:val="24"/>
          <w:shd w:val="clear" w:color="auto" w:fill="FFFFFF"/>
        </w:rPr>
        <w:t xml:space="preserve"> το πρόγραμμά μας για τα </w:t>
      </w:r>
      <w:r>
        <w:rPr>
          <w:rFonts w:eastAsia="Times New Roman"/>
          <w:color w:val="222222"/>
          <w:szCs w:val="24"/>
          <w:shd w:val="clear" w:color="auto" w:fill="FFFFFF"/>
        </w:rPr>
        <w:t>σχολεία δεύτερης ευκαιρίας</w:t>
      </w:r>
      <w:r>
        <w:rPr>
          <w:rFonts w:eastAsia="Times New Roman"/>
          <w:color w:val="222222"/>
          <w:szCs w:val="24"/>
          <w:shd w:val="clear" w:color="auto" w:fill="FFFFFF"/>
        </w:rPr>
        <w:t xml:space="preserve">. Είναι ένας εξαιρετικά σημαντικός θεσμός. Ξέρετε ότι στη Σαμοθράκη λειτουργούσε από το 2008 μέχρι το 2011 ένα </w:t>
      </w:r>
      <w:r>
        <w:rPr>
          <w:rFonts w:eastAsia="Times New Roman"/>
          <w:color w:val="222222"/>
          <w:szCs w:val="24"/>
          <w:shd w:val="clear" w:color="auto" w:fill="FFFFFF"/>
        </w:rPr>
        <w:t>σχολείο δεύτερης ευκαιρίας</w:t>
      </w:r>
      <w:r>
        <w:rPr>
          <w:rFonts w:eastAsia="Times New Roman"/>
          <w:color w:val="222222"/>
          <w:szCs w:val="24"/>
          <w:shd w:val="clear" w:color="auto" w:fill="FFFFFF"/>
        </w:rPr>
        <w:t xml:space="preserve"> -το γνωρίζετε, ελπίζω, αυτό- το οποίο έκλεισε γιατί δεν υπήρχαν ενδ</w:t>
      </w:r>
      <w:r>
        <w:rPr>
          <w:rFonts w:eastAsia="Times New Roman"/>
          <w:color w:val="222222"/>
          <w:szCs w:val="24"/>
          <w:shd w:val="clear" w:color="auto" w:fill="FFFFFF"/>
        </w:rPr>
        <w:t>ιαφερόμενοι.</w:t>
      </w:r>
    </w:p>
    <w:p w14:paraId="19B72440"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Τώρα καταλαβαίνουμε ότι υπάρχουν κάποιοι ενδιαφερόμενοι. Όντως ο </w:t>
      </w:r>
      <w:r>
        <w:rPr>
          <w:rFonts w:eastAsia="Times New Roman"/>
          <w:color w:val="222222"/>
          <w:szCs w:val="24"/>
          <w:shd w:val="clear" w:color="auto" w:fill="FFFFFF"/>
        </w:rPr>
        <w:t>δ</w:t>
      </w:r>
      <w:r>
        <w:rPr>
          <w:rFonts w:eastAsia="Times New Roman"/>
          <w:color w:val="222222"/>
          <w:szCs w:val="24"/>
          <w:shd w:val="clear" w:color="auto" w:fill="FFFFFF"/>
        </w:rPr>
        <w:t xml:space="preserve">ήμος έστειλε αυτό που είπατε. Η ίδρυση, όμως, ενός </w:t>
      </w:r>
      <w:r>
        <w:rPr>
          <w:rFonts w:eastAsia="Times New Roman"/>
          <w:color w:val="222222"/>
          <w:szCs w:val="24"/>
          <w:shd w:val="clear" w:color="auto" w:fill="FFFFFF"/>
        </w:rPr>
        <w:t>σχολείου δεύτερης ευκαιρίας</w:t>
      </w:r>
      <w:r>
        <w:rPr>
          <w:rFonts w:eastAsia="Times New Roman"/>
          <w:color w:val="222222"/>
          <w:szCs w:val="24"/>
          <w:shd w:val="clear" w:color="auto" w:fill="FFFFFF"/>
        </w:rPr>
        <w:t xml:space="preserve"> θέλει μια διαδικασία, όπως καταλαβαίνετε. Καλούμε και τον </w:t>
      </w:r>
      <w:r>
        <w:rPr>
          <w:rFonts w:eastAsia="Times New Roman"/>
          <w:color w:val="222222"/>
          <w:szCs w:val="24"/>
          <w:shd w:val="clear" w:color="auto" w:fill="FFFFFF"/>
        </w:rPr>
        <w:t>δ</w:t>
      </w:r>
      <w:r>
        <w:rPr>
          <w:rFonts w:eastAsia="Times New Roman"/>
          <w:color w:val="222222"/>
          <w:szCs w:val="24"/>
          <w:shd w:val="clear" w:color="auto" w:fill="FFFFFF"/>
        </w:rPr>
        <w:t>ήμο να ακολουθήσει την ορθή διαδικασία,</w:t>
      </w:r>
      <w:r>
        <w:rPr>
          <w:rFonts w:eastAsia="Times New Roman"/>
          <w:color w:val="222222"/>
          <w:szCs w:val="24"/>
          <w:shd w:val="clear" w:color="auto" w:fill="FFFFFF"/>
        </w:rPr>
        <w:t xml:space="preserve"> και όχι μόνο να μας κοινοποιήσει την απόφαση του </w:t>
      </w:r>
      <w:r>
        <w:rPr>
          <w:rFonts w:eastAsia="Times New Roman"/>
          <w:color w:val="222222"/>
          <w:szCs w:val="24"/>
          <w:shd w:val="clear" w:color="auto" w:fill="FFFFFF"/>
        </w:rPr>
        <w:t>δημοτικού συμβουλίου</w:t>
      </w:r>
      <w:r>
        <w:rPr>
          <w:rFonts w:eastAsia="Times New Roman"/>
          <w:color w:val="222222"/>
          <w:szCs w:val="24"/>
          <w:shd w:val="clear" w:color="auto" w:fill="FFFFFF"/>
        </w:rPr>
        <w:t>. Και να συμβάλετε κι εσείς στην ολοκλήρωση αυτής της διαδικασίας και από τη στιγμή που υπάρχουν ενδιαφερόμενοι, εμείς είμαστε ανοιχτοί για να το προχωρήσουμε.</w:t>
      </w:r>
    </w:p>
    <w:p w14:paraId="19B72441"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προχωράμε ανεξαρτ</w:t>
      </w:r>
      <w:r>
        <w:rPr>
          <w:rFonts w:eastAsia="Times New Roman"/>
          <w:color w:val="222222"/>
          <w:szCs w:val="24"/>
          <w:shd w:val="clear" w:color="auto" w:fill="FFFFFF"/>
        </w:rPr>
        <w:t xml:space="preserve">ήτως όλων αυτών. Ήδη έχουμε κάνει επαφή με τον </w:t>
      </w:r>
      <w:r>
        <w:rPr>
          <w:rFonts w:eastAsia="Times New Roman"/>
          <w:color w:val="222222"/>
          <w:szCs w:val="24"/>
          <w:shd w:val="clear" w:color="auto" w:fill="FFFFFF"/>
        </w:rPr>
        <w:t>δ</w:t>
      </w:r>
      <w:r>
        <w:rPr>
          <w:rFonts w:eastAsia="Times New Roman"/>
          <w:color w:val="222222"/>
          <w:szCs w:val="24"/>
          <w:shd w:val="clear" w:color="auto" w:fill="FFFFFF"/>
        </w:rPr>
        <w:t>ήμο και ήδη προσπαθούμε να βρούμε όλα εκείνα τα στοιχεία που θα δικαιολογήσουν τη λειτουργία ενός σχολείου που λειτουργούσε, έκλεισε το 2011 και ελπίζουμε να ανοίξει διότι είναι ένας εξαιρετικά σημαντικός θεσ</w:t>
      </w:r>
      <w:r>
        <w:rPr>
          <w:rFonts w:eastAsia="Times New Roman"/>
          <w:color w:val="222222"/>
          <w:szCs w:val="24"/>
          <w:shd w:val="clear" w:color="auto" w:fill="FFFFFF"/>
        </w:rPr>
        <w:t>μός.</w:t>
      </w:r>
    </w:p>
    <w:p w14:paraId="19B72442"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19B72443"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ΠΡΟΕΔΡΕΥΩΝ (Μάριος Γεωργιάδης):</w:t>
      </w:r>
      <w:r>
        <w:rPr>
          <w:rFonts w:eastAsia="Times New Roman"/>
          <w:color w:val="222222"/>
          <w:szCs w:val="24"/>
          <w:shd w:val="clear" w:color="auto" w:fill="FFFFFF"/>
        </w:rPr>
        <w:t xml:space="preserve"> Ευχαριστούμε, κύριε Υπουργέ.</w:t>
      </w:r>
    </w:p>
    <w:p w14:paraId="19B72444" w14:textId="77777777" w:rsidR="00D23C6B" w:rsidRDefault="00A26AD1">
      <w:pPr>
        <w:spacing w:line="600" w:lineRule="auto"/>
        <w:ind w:firstLine="720"/>
        <w:jc w:val="both"/>
        <w:rPr>
          <w:rFonts w:eastAsia="Times New Roman"/>
          <w:color w:val="222222"/>
          <w:szCs w:val="24"/>
          <w:shd w:val="clear" w:color="auto" w:fill="FFFFFF"/>
        </w:rPr>
      </w:pPr>
      <w:r w:rsidRPr="00CC005E">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w:t>
      </w:r>
      <w:r>
        <w:rPr>
          <w:rFonts w:eastAsia="Times New Roman"/>
          <w:szCs w:val="24"/>
        </w:rPr>
        <w:t>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τέσσερις συνοδοί καθηγητές από το 4</w:t>
      </w:r>
      <w:r w:rsidRPr="0091533B">
        <w:rPr>
          <w:rFonts w:eastAsia="Times New Roman"/>
          <w:szCs w:val="24"/>
          <w:vertAlign w:val="superscript"/>
        </w:rPr>
        <w:t>ο</w:t>
      </w:r>
      <w:r>
        <w:rPr>
          <w:rFonts w:eastAsia="Times New Roman"/>
          <w:szCs w:val="24"/>
        </w:rPr>
        <w:t xml:space="preserve"> Γενικό Λύκειο Χαλκίδας.</w:t>
      </w:r>
    </w:p>
    <w:p w14:paraId="19B72445"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szCs w:val="24"/>
        </w:rPr>
        <w:t>Η Βουλή σάς καλωσορίζει.</w:t>
      </w:r>
    </w:p>
    <w:p w14:paraId="19B72446" w14:textId="77777777" w:rsidR="00D23C6B" w:rsidRDefault="00A26AD1">
      <w:pPr>
        <w:spacing w:line="600" w:lineRule="auto"/>
        <w:ind w:firstLine="709"/>
        <w:jc w:val="center"/>
        <w:rPr>
          <w:rFonts w:eastAsia="Times New Roman"/>
          <w:color w:val="222222"/>
          <w:szCs w:val="24"/>
          <w:shd w:val="clear" w:color="auto" w:fill="FFFFFF"/>
        </w:rPr>
      </w:pPr>
      <w:r w:rsidRPr="00CC005E">
        <w:rPr>
          <w:rFonts w:eastAsia="Times New Roman" w:cs="Times New Roman"/>
          <w:szCs w:val="24"/>
        </w:rPr>
        <w:t>(Χ</w:t>
      </w:r>
      <w:r w:rsidRPr="00CC005E">
        <w:rPr>
          <w:rFonts w:eastAsia="Times New Roman" w:cs="Times New Roman"/>
          <w:szCs w:val="24"/>
        </w:rPr>
        <w:t>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19B72447"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ενημερώσω ότι ο λόγος που βλέπετε την Ολομέλεια να έχει λίγους συναδέλφους είναι γιατί αυτή τη στιγμή διεξάγεται η διαδικασία των επίκαιρων ερωτήσεων. Ο εκάστοτε Βουλευτής ρωτά τον Υπουργό, που είναι σ</w:t>
      </w:r>
      <w:r>
        <w:rPr>
          <w:rFonts w:eastAsia="Times New Roman"/>
          <w:color w:val="222222"/>
          <w:szCs w:val="24"/>
          <w:shd w:val="clear" w:color="auto" w:fill="FFFFFF"/>
        </w:rPr>
        <w:t>την αρμοδιότητά του η επίκαιρη ερώτηση που συζητείται, και καλείται ο Υπουργός να απαντήσει σε θέματα επικαιρότητας.</w:t>
      </w:r>
    </w:p>
    <w:p w14:paraId="19B72448"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Συγκεκριμένα, η ερώτηση που συζητείται αυτή τη στιγμή αφορά τα </w:t>
      </w:r>
      <w:r>
        <w:rPr>
          <w:rFonts w:eastAsia="Times New Roman"/>
          <w:color w:val="222222"/>
          <w:szCs w:val="24"/>
          <w:shd w:val="clear" w:color="auto" w:fill="FFFFFF"/>
        </w:rPr>
        <w:t>σχολεία δεύτερης ευκαιρίας</w:t>
      </w:r>
      <w:r>
        <w:rPr>
          <w:rFonts w:eastAsia="Times New Roman"/>
          <w:color w:val="222222"/>
          <w:szCs w:val="24"/>
          <w:shd w:val="clear" w:color="auto" w:fill="FFFFFF"/>
        </w:rPr>
        <w:t xml:space="preserve">. Είναι και πάρα πολύ σημαντικό και για εσάς τους </w:t>
      </w:r>
      <w:r>
        <w:rPr>
          <w:rFonts w:eastAsia="Times New Roman"/>
          <w:color w:val="222222"/>
          <w:szCs w:val="24"/>
          <w:shd w:val="clear" w:color="auto" w:fill="FFFFFF"/>
        </w:rPr>
        <w:t xml:space="preserve">μαθητές που είστε εδώ, να γνωρίζετε </w:t>
      </w:r>
      <w:r>
        <w:rPr>
          <w:rFonts w:eastAsia="Times New Roman"/>
          <w:color w:val="222222"/>
          <w:szCs w:val="24"/>
          <w:shd w:val="clear" w:color="auto" w:fill="FFFFFF"/>
        </w:rPr>
        <w:lastRenderedPageBreak/>
        <w:t>τα θέματα που σας απασχολούν, καθώς ο Υπουργός Παιδείας καλείται να απαντήσει.</w:t>
      </w:r>
    </w:p>
    <w:p w14:paraId="19B72449"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συνάδελφε, έχετε τρία λεπτά για τη δευτερολογία σας.</w:t>
      </w:r>
    </w:p>
    <w:p w14:paraId="19B7244A" w14:textId="77777777" w:rsidR="00D23C6B" w:rsidRDefault="00A26AD1">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ΑΝΑΣΤΑΣΙΟΣ </w:t>
      </w:r>
      <w:r>
        <w:rPr>
          <w:rFonts w:eastAsia="Times New Roman"/>
          <w:b/>
          <w:szCs w:val="24"/>
        </w:rPr>
        <w:t xml:space="preserve">(ΤΑΣΟΣ) </w:t>
      </w:r>
      <w:r>
        <w:rPr>
          <w:rFonts w:eastAsia="Times New Roman"/>
          <w:b/>
          <w:color w:val="222222"/>
          <w:szCs w:val="24"/>
          <w:shd w:val="clear" w:color="auto" w:fill="FFFFFF"/>
        </w:rPr>
        <w:t xml:space="preserve">ΔΗΜΟΣΧΑΚΗΣ: </w:t>
      </w:r>
      <w:r w:rsidRPr="00C974D8">
        <w:rPr>
          <w:rFonts w:eastAsia="Times New Roman"/>
          <w:color w:val="222222"/>
          <w:szCs w:val="24"/>
          <w:shd w:val="clear" w:color="auto" w:fill="FFFFFF"/>
        </w:rPr>
        <w:t>Ευχαριστώ, κύριε Πρόεδρε.</w:t>
      </w:r>
    </w:p>
    <w:p w14:paraId="19B7244B" w14:textId="77777777" w:rsidR="00D23C6B" w:rsidRDefault="00A26AD1">
      <w:pPr>
        <w:spacing w:line="600" w:lineRule="auto"/>
        <w:ind w:firstLine="720"/>
        <w:jc w:val="both"/>
        <w:rPr>
          <w:rFonts w:eastAsia="Times New Roman"/>
          <w:color w:val="222222"/>
          <w:szCs w:val="24"/>
          <w:shd w:val="clear" w:color="auto" w:fill="FFFFFF"/>
        </w:rPr>
      </w:pPr>
      <w:r w:rsidRPr="00C974D8">
        <w:rPr>
          <w:rFonts w:eastAsia="Times New Roman"/>
          <w:color w:val="222222"/>
          <w:szCs w:val="24"/>
          <w:shd w:val="clear" w:color="auto" w:fill="FFFFFF"/>
        </w:rPr>
        <w:t>Κ</w:t>
      </w:r>
      <w:r>
        <w:rPr>
          <w:rFonts w:eastAsia="Times New Roman"/>
          <w:color w:val="222222"/>
          <w:szCs w:val="24"/>
          <w:shd w:val="clear" w:color="auto" w:fill="FFFFFF"/>
        </w:rPr>
        <w:t>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έχει μ</w:t>
      </w:r>
      <w:r>
        <w:rPr>
          <w:rFonts w:eastAsia="Times New Roman"/>
          <w:color w:val="222222"/>
          <w:szCs w:val="24"/>
          <w:shd w:val="clear" w:color="auto" w:fill="FFFFFF"/>
        </w:rPr>
        <w:t xml:space="preserve">είνει αναπάντητη μία ερώτησή σας σε ό,τι αφορά την ηλεκτρονική σελίδα. </w:t>
      </w:r>
      <w:r w:rsidRPr="00741DC5">
        <w:rPr>
          <w:rFonts w:eastAsia="Times New Roman"/>
          <w:color w:val="222222"/>
          <w:szCs w:val="24"/>
          <w:shd w:val="clear" w:color="auto" w:fill="FFFFFF"/>
        </w:rPr>
        <w:t>Σε ό,τι με αφορά -εκτιμώ και τον συνάδελφό μου- κάθε τι το οποίο έχει σχέση με την κοινοβουλευτική δραστηριότητα και βέβαια αναρτάται και με σχόλια, πολύ περισσότερο το τι λέει ο αρμόδι</w:t>
      </w:r>
      <w:r w:rsidRPr="00741DC5">
        <w:rPr>
          <w:rFonts w:eastAsia="Times New Roman"/>
          <w:color w:val="222222"/>
          <w:szCs w:val="24"/>
          <w:shd w:val="clear" w:color="auto" w:fill="FFFFFF"/>
        </w:rPr>
        <w:t xml:space="preserve">ος Υπουργός, και με σχετικό </w:t>
      </w:r>
      <w:proofErr w:type="spellStart"/>
      <w:r w:rsidRPr="00741DC5">
        <w:rPr>
          <w:rFonts w:eastAsia="Times New Roman"/>
          <w:color w:val="222222"/>
          <w:szCs w:val="24"/>
          <w:shd w:val="clear" w:color="auto" w:fill="FFFFFF"/>
        </w:rPr>
        <w:t>link</w:t>
      </w:r>
      <w:proofErr w:type="spellEnd"/>
      <w:r w:rsidRPr="00741DC5">
        <w:rPr>
          <w:rFonts w:eastAsia="Times New Roman"/>
          <w:color w:val="222222"/>
          <w:szCs w:val="24"/>
          <w:shd w:val="clear" w:color="auto" w:fill="FFFFFF"/>
        </w:rPr>
        <w:t>.</w:t>
      </w:r>
      <w:r>
        <w:rPr>
          <w:rFonts w:eastAsia="Times New Roman"/>
          <w:color w:val="222222"/>
          <w:szCs w:val="24"/>
          <w:shd w:val="clear" w:color="auto" w:fill="FFFFFF"/>
        </w:rPr>
        <w:t xml:space="preserve"> Από εκεί και πέρα, είναι </w:t>
      </w:r>
      <w:proofErr w:type="spellStart"/>
      <w:r>
        <w:rPr>
          <w:rFonts w:eastAsia="Times New Roman"/>
          <w:color w:val="222222"/>
          <w:szCs w:val="24"/>
          <w:shd w:val="clear" w:color="auto" w:fill="FFFFFF"/>
        </w:rPr>
        <w:t>προσβάσιμα</w:t>
      </w:r>
      <w:proofErr w:type="spellEnd"/>
      <w:r>
        <w:rPr>
          <w:rFonts w:eastAsia="Times New Roman"/>
          <w:color w:val="222222"/>
          <w:szCs w:val="24"/>
          <w:shd w:val="clear" w:color="auto" w:fill="FFFFFF"/>
        </w:rPr>
        <w:t xml:space="preserve"> για όλους τους </w:t>
      </w:r>
      <w:r w:rsidRPr="005B4AD3">
        <w:rPr>
          <w:rFonts w:eastAsia="Times New Roman"/>
          <w:color w:val="000000" w:themeColor="text1"/>
          <w:szCs w:val="24"/>
          <w:shd w:val="clear" w:color="auto" w:fill="FFFFFF"/>
        </w:rPr>
        <w:t xml:space="preserve">ψηφοφόρους και για όλους τους πολίτες. Επίσης, κύριε Υπουργέ, θα σας κάνω σύσταση να έχετε και εσείς. Αξίζει τον κόπο, γιατί έτσι είναι η κοινωνία δομημένη, εναρμονισμένη </w:t>
      </w:r>
      <w:r w:rsidRPr="005B4AD3">
        <w:rPr>
          <w:rFonts w:eastAsia="Times New Roman"/>
          <w:color w:val="000000" w:themeColor="text1"/>
          <w:szCs w:val="24"/>
          <w:shd w:val="clear" w:color="auto" w:fill="FFFFFF"/>
        </w:rPr>
        <w:t>και εφοδιασμένη. Ως αυτοσχέδιος επικοινωνιολόγος, σας κάνω τη σύσταση αυτή και σας ευχαριστώ πολύ.</w:t>
      </w:r>
    </w:p>
    <w:p w14:paraId="19B7244C" w14:textId="77777777" w:rsidR="00D23C6B" w:rsidRDefault="00A26AD1">
      <w:pPr>
        <w:spacing w:line="600" w:lineRule="auto"/>
        <w:ind w:firstLine="720"/>
        <w:jc w:val="both"/>
        <w:rPr>
          <w:rFonts w:eastAsia="Times New Roman"/>
          <w:szCs w:val="24"/>
        </w:rPr>
      </w:pPr>
      <w:r w:rsidRPr="00726338">
        <w:rPr>
          <w:rFonts w:eastAsia="Times New Roman"/>
          <w:szCs w:val="24"/>
        </w:rPr>
        <w:lastRenderedPageBreak/>
        <w:t>Ωστόσο, όμως, και επανερχόμαστε στο θέμα μας, κύριε Πρόεδρε, καταθέτω την απόφαση του Δημοτικού Συμβουλίου Σαμοθράκης, καθώς επίσης και την επισυναπτόμενη σε</w:t>
      </w:r>
      <w:r w:rsidRPr="00726338">
        <w:rPr>
          <w:rFonts w:eastAsia="Times New Roman"/>
          <w:szCs w:val="24"/>
        </w:rPr>
        <w:t xml:space="preserve"> αυτή κατάσταση των είκοσι οκτώ φρουρών της πατρίδας εκεί στο ακριτικό και νευραλγικό νησί της ελληνικής επικράτειας</w:t>
      </w:r>
      <w:r w:rsidRPr="00726338">
        <w:rPr>
          <w:rFonts w:eastAsia="Times New Roman"/>
          <w:szCs w:val="24"/>
        </w:rPr>
        <w:t>,</w:t>
      </w:r>
      <w:r w:rsidRPr="00726338">
        <w:rPr>
          <w:rFonts w:eastAsia="Times New Roman"/>
          <w:szCs w:val="24"/>
        </w:rPr>
        <w:t xml:space="preserve"> </w:t>
      </w:r>
      <w:r w:rsidRPr="009C2959">
        <w:rPr>
          <w:rFonts w:eastAsia="Times New Roman"/>
          <w:szCs w:val="24"/>
        </w:rPr>
        <w:t xml:space="preserve">που αξίζει τον κόπο να κάνετε </w:t>
      </w:r>
      <w:r>
        <w:rPr>
          <w:rFonts w:eastAsia="Times New Roman"/>
          <w:szCs w:val="24"/>
        </w:rPr>
        <w:t>όσο το δυνατόν</w:t>
      </w:r>
      <w:r w:rsidRPr="009C2959">
        <w:rPr>
          <w:rFonts w:eastAsia="Times New Roman"/>
          <w:szCs w:val="24"/>
        </w:rPr>
        <w:t xml:space="preserve"> πιο γρήγορες ενέργειες να επανιδρυθεί</w:t>
      </w:r>
      <w:r>
        <w:rPr>
          <w:rFonts w:eastAsia="Times New Roman"/>
          <w:szCs w:val="24"/>
        </w:rPr>
        <w:t>,</w:t>
      </w:r>
      <w:r w:rsidRPr="009D21E0">
        <w:rPr>
          <w:rFonts w:eastAsia="Times New Roman"/>
          <w:szCs w:val="24"/>
        </w:rPr>
        <w:t xml:space="preserve"> </w:t>
      </w:r>
      <w:r>
        <w:rPr>
          <w:rFonts w:eastAsia="Times New Roman"/>
          <w:szCs w:val="24"/>
        </w:rPr>
        <w:t>όπως είπατε,</w:t>
      </w:r>
      <w:r w:rsidRPr="009C2959">
        <w:rPr>
          <w:rFonts w:eastAsia="Times New Roman"/>
          <w:szCs w:val="24"/>
        </w:rPr>
        <w:t xml:space="preserve"> το </w:t>
      </w:r>
      <w:r>
        <w:rPr>
          <w:rFonts w:eastAsia="Times New Roman"/>
          <w:szCs w:val="24"/>
        </w:rPr>
        <w:t>σ</w:t>
      </w:r>
      <w:r w:rsidRPr="009C2959">
        <w:rPr>
          <w:rFonts w:eastAsia="Times New Roman"/>
          <w:szCs w:val="24"/>
        </w:rPr>
        <w:t xml:space="preserve">χολείο της </w:t>
      </w:r>
      <w:r>
        <w:rPr>
          <w:rFonts w:eastAsia="Times New Roman"/>
          <w:szCs w:val="24"/>
        </w:rPr>
        <w:t>δ</w:t>
      </w:r>
      <w:r w:rsidRPr="009C2959">
        <w:rPr>
          <w:rFonts w:eastAsia="Times New Roman"/>
          <w:szCs w:val="24"/>
        </w:rPr>
        <w:t xml:space="preserve">εύτερης </w:t>
      </w:r>
      <w:r>
        <w:rPr>
          <w:rFonts w:eastAsia="Times New Roman"/>
          <w:szCs w:val="24"/>
        </w:rPr>
        <w:t>ε</w:t>
      </w:r>
      <w:r w:rsidRPr="009C2959">
        <w:rPr>
          <w:rFonts w:eastAsia="Times New Roman"/>
          <w:szCs w:val="24"/>
        </w:rPr>
        <w:t>υκαιρίας</w:t>
      </w:r>
      <w:r>
        <w:rPr>
          <w:rFonts w:eastAsia="Times New Roman"/>
          <w:szCs w:val="24"/>
        </w:rPr>
        <w:t>,</w:t>
      </w:r>
      <w:r w:rsidRPr="009C2959">
        <w:rPr>
          <w:rFonts w:eastAsia="Times New Roman"/>
          <w:szCs w:val="24"/>
        </w:rPr>
        <w:t xml:space="preserve"> γιατί οι γενεές αλλάζουν</w:t>
      </w:r>
      <w:r>
        <w:rPr>
          <w:rFonts w:eastAsia="Times New Roman"/>
          <w:szCs w:val="24"/>
        </w:rPr>
        <w:t xml:space="preserve">. </w:t>
      </w:r>
    </w:p>
    <w:p w14:paraId="19B7244D" w14:textId="77777777" w:rsidR="00D23C6B" w:rsidRDefault="00A26AD1">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Αναστάσιος </w:t>
      </w:r>
      <w:r>
        <w:rPr>
          <w:rFonts w:eastAsia="Times New Roman" w:cs="Times New Roman"/>
          <w:szCs w:val="24"/>
        </w:rPr>
        <w:t>(Τάσος)</w:t>
      </w:r>
      <w:r>
        <w:rPr>
          <w:rFonts w:eastAsia="Times New Roman" w:cs="Times New Roman"/>
          <w:szCs w:val="24"/>
        </w:rPr>
        <w:t xml:space="preserve">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9B7244E" w14:textId="77777777" w:rsidR="00D23C6B" w:rsidRDefault="00A26AD1">
      <w:pPr>
        <w:spacing w:line="600" w:lineRule="auto"/>
        <w:ind w:firstLine="720"/>
        <w:jc w:val="both"/>
        <w:rPr>
          <w:rFonts w:eastAsia="Times New Roman"/>
          <w:szCs w:val="24"/>
        </w:rPr>
      </w:pPr>
      <w:r>
        <w:rPr>
          <w:rFonts w:eastAsia="Times New Roman"/>
          <w:szCs w:val="24"/>
        </w:rPr>
        <w:t>Α</w:t>
      </w:r>
      <w:r w:rsidRPr="009C2959">
        <w:rPr>
          <w:rFonts w:eastAsia="Times New Roman"/>
          <w:szCs w:val="24"/>
        </w:rPr>
        <w:t>πό</w:t>
      </w:r>
      <w:r w:rsidRPr="009C2959">
        <w:rPr>
          <w:rFonts w:eastAsia="Times New Roman"/>
          <w:szCs w:val="24"/>
        </w:rPr>
        <w:t xml:space="preserve"> </w:t>
      </w:r>
      <w:r>
        <w:rPr>
          <w:rFonts w:eastAsia="Times New Roman"/>
          <w:szCs w:val="24"/>
        </w:rPr>
        <w:t xml:space="preserve">το 2011 μέχρι τώρα έχουμε </w:t>
      </w:r>
      <w:r w:rsidRPr="009C2959">
        <w:rPr>
          <w:rFonts w:eastAsia="Times New Roman"/>
          <w:szCs w:val="24"/>
        </w:rPr>
        <w:t>σχεδόν</w:t>
      </w:r>
      <w:r>
        <w:rPr>
          <w:rFonts w:eastAsia="Times New Roman"/>
          <w:szCs w:val="24"/>
        </w:rPr>
        <w:t xml:space="preserve"> οκτώ</w:t>
      </w:r>
      <w:r w:rsidRPr="009C2959">
        <w:rPr>
          <w:rFonts w:eastAsia="Times New Roman"/>
          <w:szCs w:val="24"/>
        </w:rPr>
        <w:t xml:space="preserve"> γεμάτα χρόνια</w:t>
      </w:r>
      <w:r>
        <w:rPr>
          <w:rFonts w:eastAsia="Times New Roman"/>
          <w:szCs w:val="24"/>
        </w:rPr>
        <w:t>.</w:t>
      </w:r>
      <w:r w:rsidRPr="009C2959">
        <w:rPr>
          <w:rFonts w:eastAsia="Times New Roman"/>
          <w:szCs w:val="24"/>
        </w:rPr>
        <w:t xml:space="preserve"> Ήρθαν νέοι άνθρωποι</w:t>
      </w:r>
      <w:r>
        <w:rPr>
          <w:rFonts w:eastAsia="Times New Roman"/>
          <w:szCs w:val="24"/>
        </w:rPr>
        <w:t>,</w:t>
      </w:r>
      <w:r w:rsidRPr="009C2959">
        <w:rPr>
          <w:rFonts w:eastAsia="Times New Roman"/>
          <w:szCs w:val="24"/>
        </w:rPr>
        <w:t xml:space="preserve"> είδαν ότι δεν μπορούν να είναι ανταγωνιστικοί στο περιβάλλον</w:t>
      </w:r>
      <w:r>
        <w:rPr>
          <w:rFonts w:eastAsia="Times New Roman"/>
          <w:szCs w:val="24"/>
        </w:rPr>
        <w:t xml:space="preserve"> το τοπικό και όχι μόνον και γι’</w:t>
      </w:r>
      <w:r w:rsidRPr="009C2959">
        <w:rPr>
          <w:rFonts w:eastAsia="Times New Roman"/>
          <w:szCs w:val="24"/>
        </w:rPr>
        <w:t xml:space="preserve"> αυτό </w:t>
      </w:r>
      <w:r>
        <w:rPr>
          <w:rFonts w:eastAsia="Times New Roman"/>
          <w:szCs w:val="24"/>
        </w:rPr>
        <w:t>είκοσι οκτώ</w:t>
      </w:r>
      <w:r w:rsidRPr="009C2959">
        <w:rPr>
          <w:rFonts w:eastAsia="Times New Roman"/>
          <w:szCs w:val="24"/>
        </w:rPr>
        <w:t xml:space="preserve"> οικογενειάρχες και νοικοκυρές της </w:t>
      </w:r>
      <w:r>
        <w:rPr>
          <w:rFonts w:eastAsia="Times New Roman"/>
          <w:szCs w:val="24"/>
        </w:rPr>
        <w:t>ν</w:t>
      </w:r>
      <w:r w:rsidRPr="009C2959">
        <w:rPr>
          <w:rFonts w:eastAsia="Times New Roman"/>
          <w:szCs w:val="24"/>
        </w:rPr>
        <w:t xml:space="preserve">ήσου </w:t>
      </w:r>
      <w:r>
        <w:rPr>
          <w:rFonts w:eastAsia="Times New Roman"/>
          <w:szCs w:val="24"/>
        </w:rPr>
        <w:t>αυτής,</w:t>
      </w:r>
      <w:r w:rsidRPr="009C2959">
        <w:rPr>
          <w:rFonts w:eastAsia="Times New Roman"/>
          <w:szCs w:val="24"/>
        </w:rPr>
        <w:t xml:space="preserve"> αποφάσισαν να εκμεταλλευ</w:t>
      </w:r>
      <w:r w:rsidRPr="009C2959">
        <w:rPr>
          <w:rFonts w:eastAsia="Times New Roman"/>
          <w:szCs w:val="24"/>
        </w:rPr>
        <w:t xml:space="preserve">τούν αυτό το </w:t>
      </w:r>
      <w:r>
        <w:rPr>
          <w:rFonts w:eastAsia="Times New Roman"/>
          <w:szCs w:val="24"/>
        </w:rPr>
        <w:t>κ</w:t>
      </w:r>
      <w:r w:rsidRPr="009C2959">
        <w:rPr>
          <w:rFonts w:eastAsia="Times New Roman"/>
          <w:szCs w:val="24"/>
        </w:rPr>
        <w:t>ρατικό εργαλείο</w:t>
      </w:r>
      <w:r>
        <w:rPr>
          <w:rFonts w:eastAsia="Times New Roman"/>
          <w:szCs w:val="24"/>
        </w:rPr>
        <w:t>,</w:t>
      </w:r>
      <w:r w:rsidRPr="009C2959">
        <w:rPr>
          <w:rFonts w:eastAsia="Times New Roman"/>
          <w:szCs w:val="24"/>
        </w:rPr>
        <w:t xml:space="preserve"> </w:t>
      </w:r>
      <w:r>
        <w:rPr>
          <w:rFonts w:eastAsia="Times New Roman"/>
          <w:szCs w:val="24"/>
        </w:rPr>
        <w:t xml:space="preserve">για </w:t>
      </w:r>
      <w:r w:rsidRPr="009C2959">
        <w:rPr>
          <w:rFonts w:eastAsia="Times New Roman"/>
          <w:szCs w:val="24"/>
        </w:rPr>
        <w:t xml:space="preserve">το οποίο πραγματικά εισπράττω </w:t>
      </w:r>
      <w:r>
        <w:rPr>
          <w:rFonts w:eastAsia="Times New Roman"/>
          <w:szCs w:val="24"/>
        </w:rPr>
        <w:t xml:space="preserve">-για </w:t>
      </w:r>
      <w:r w:rsidRPr="009C2959">
        <w:rPr>
          <w:rFonts w:eastAsia="Times New Roman"/>
          <w:szCs w:val="24"/>
        </w:rPr>
        <w:t xml:space="preserve">τα </w:t>
      </w:r>
      <w:r>
        <w:rPr>
          <w:rFonts w:eastAsia="Times New Roman"/>
          <w:szCs w:val="24"/>
        </w:rPr>
        <w:t>σ</w:t>
      </w:r>
      <w:r w:rsidRPr="009C2959">
        <w:rPr>
          <w:rFonts w:eastAsia="Times New Roman"/>
          <w:szCs w:val="24"/>
        </w:rPr>
        <w:t xml:space="preserve">χολεία </w:t>
      </w:r>
      <w:r>
        <w:rPr>
          <w:rFonts w:eastAsia="Times New Roman"/>
          <w:szCs w:val="24"/>
        </w:rPr>
        <w:t>δ</w:t>
      </w:r>
      <w:r w:rsidRPr="009C2959">
        <w:rPr>
          <w:rFonts w:eastAsia="Times New Roman"/>
          <w:szCs w:val="24"/>
        </w:rPr>
        <w:t xml:space="preserve">εύτερης </w:t>
      </w:r>
      <w:r>
        <w:rPr>
          <w:rFonts w:eastAsia="Times New Roman"/>
          <w:szCs w:val="24"/>
        </w:rPr>
        <w:t>ε</w:t>
      </w:r>
      <w:r w:rsidRPr="009C2959">
        <w:rPr>
          <w:rFonts w:eastAsia="Times New Roman"/>
          <w:szCs w:val="24"/>
        </w:rPr>
        <w:t>υκαιρίας</w:t>
      </w:r>
      <w:r>
        <w:rPr>
          <w:rFonts w:eastAsia="Times New Roman"/>
          <w:szCs w:val="24"/>
        </w:rPr>
        <w:t>-</w:t>
      </w:r>
      <w:r w:rsidRPr="009C2959">
        <w:rPr>
          <w:rFonts w:eastAsia="Times New Roman"/>
          <w:szCs w:val="24"/>
        </w:rPr>
        <w:t xml:space="preserve"> και </w:t>
      </w:r>
      <w:r>
        <w:rPr>
          <w:rFonts w:eastAsia="Times New Roman"/>
          <w:szCs w:val="24"/>
        </w:rPr>
        <w:t>από</w:t>
      </w:r>
      <w:r w:rsidRPr="009C2959">
        <w:rPr>
          <w:rFonts w:eastAsia="Times New Roman"/>
          <w:szCs w:val="24"/>
        </w:rPr>
        <w:t xml:space="preserve"> άλλες περιοχές του Έβρου και της </w:t>
      </w:r>
      <w:r>
        <w:rPr>
          <w:rFonts w:eastAsia="Times New Roman"/>
          <w:szCs w:val="24"/>
        </w:rPr>
        <w:t>Θράκης</w:t>
      </w:r>
      <w:r w:rsidRPr="009C2959">
        <w:rPr>
          <w:rFonts w:eastAsia="Times New Roman"/>
          <w:szCs w:val="24"/>
        </w:rPr>
        <w:t xml:space="preserve"> ότι </w:t>
      </w:r>
      <w:r w:rsidRPr="009C2959">
        <w:rPr>
          <w:rFonts w:eastAsia="Times New Roman"/>
          <w:szCs w:val="24"/>
        </w:rPr>
        <w:lastRenderedPageBreak/>
        <w:t xml:space="preserve">λειτουργούν και μάλιστα στον ορεινό όγκο και </w:t>
      </w:r>
      <w:r>
        <w:rPr>
          <w:rFonts w:eastAsia="Times New Roman"/>
          <w:szCs w:val="24"/>
        </w:rPr>
        <w:t xml:space="preserve">μάλιστα </w:t>
      </w:r>
      <w:r w:rsidRPr="009C2959">
        <w:rPr>
          <w:rFonts w:eastAsia="Times New Roman"/>
          <w:szCs w:val="24"/>
        </w:rPr>
        <w:t>με πολύ μεγάλη επιτυχία</w:t>
      </w:r>
      <w:r>
        <w:rPr>
          <w:rFonts w:eastAsia="Times New Roman"/>
          <w:szCs w:val="24"/>
        </w:rPr>
        <w:t>.</w:t>
      </w:r>
    </w:p>
    <w:p w14:paraId="19B7244F" w14:textId="77777777" w:rsidR="00D23C6B" w:rsidRDefault="00A26AD1">
      <w:pPr>
        <w:spacing w:line="600" w:lineRule="auto"/>
        <w:ind w:firstLine="720"/>
        <w:jc w:val="both"/>
        <w:rPr>
          <w:rFonts w:eastAsia="Times New Roman"/>
          <w:szCs w:val="24"/>
        </w:rPr>
      </w:pPr>
      <w:r>
        <w:rPr>
          <w:rFonts w:eastAsia="Times New Roman"/>
          <w:szCs w:val="24"/>
        </w:rPr>
        <w:t>Κ</w:t>
      </w:r>
      <w:r w:rsidRPr="009C2959">
        <w:rPr>
          <w:rFonts w:eastAsia="Times New Roman"/>
          <w:szCs w:val="24"/>
        </w:rPr>
        <w:t>αι</w:t>
      </w:r>
      <w:r>
        <w:rPr>
          <w:rFonts w:eastAsia="Times New Roman"/>
          <w:szCs w:val="24"/>
        </w:rPr>
        <w:t xml:space="preserve"> </w:t>
      </w:r>
      <w:r w:rsidRPr="009C2959">
        <w:rPr>
          <w:rFonts w:eastAsia="Times New Roman"/>
          <w:szCs w:val="24"/>
        </w:rPr>
        <w:t xml:space="preserve">θέλω να σας πω ότι </w:t>
      </w:r>
      <w:r w:rsidRPr="009C2959">
        <w:rPr>
          <w:rFonts w:eastAsia="Times New Roman"/>
          <w:szCs w:val="24"/>
        </w:rPr>
        <w:t>επισκεπτόμενος την ορεινή Ξάνθη</w:t>
      </w:r>
      <w:r>
        <w:rPr>
          <w:rFonts w:eastAsia="Times New Roman"/>
          <w:szCs w:val="24"/>
        </w:rPr>
        <w:t>,</w:t>
      </w:r>
      <w:r w:rsidRPr="009C2959">
        <w:rPr>
          <w:rFonts w:eastAsia="Times New Roman"/>
          <w:szCs w:val="24"/>
        </w:rPr>
        <w:t xml:space="preserve"> το πρώτο που μου έθεσαν στη </w:t>
      </w:r>
      <w:proofErr w:type="spellStart"/>
      <w:r w:rsidRPr="009C2959">
        <w:rPr>
          <w:rFonts w:eastAsia="Times New Roman"/>
          <w:szCs w:val="24"/>
        </w:rPr>
        <w:t>Σμίνθη</w:t>
      </w:r>
      <w:proofErr w:type="spellEnd"/>
      <w:r w:rsidRPr="009C2959">
        <w:rPr>
          <w:rFonts w:eastAsia="Times New Roman"/>
          <w:szCs w:val="24"/>
        </w:rPr>
        <w:t xml:space="preserve"> ήταν αυτό</w:t>
      </w:r>
      <w:r>
        <w:rPr>
          <w:rFonts w:eastAsia="Times New Roman"/>
          <w:szCs w:val="24"/>
        </w:rPr>
        <w:t>,</w:t>
      </w:r>
      <w:r w:rsidRPr="009C2959">
        <w:rPr>
          <w:rFonts w:eastAsia="Times New Roman"/>
          <w:szCs w:val="24"/>
        </w:rPr>
        <w:t xml:space="preserve"> </w:t>
      </w:r>
      <w:r>
        <w:rPr>
          <w:rFonts w:eastAsia="Times New Roman"/>
          <w:szCs w:val="24"/>
        </w:rPr>
        <w:t xml:space="preserve">δηλαδή </w:t>
      </w:r>
      <w:r w:rsidRPr="009C2959">
        <w:rPr>
          <w:rFonts w:eastAsia="Times New Roman"/>
          <w:szCs w:val="24"/>
        </w:rPr>
        <w:t xml:space="preserve">το </w:t>
      </w:r>
      <w:r>
        <w:rPr>
          <w:rFonts w:eastAsia="Times New Roman"/>
          <w:szCs w:val="24"/>
        </w:rPr>
        <w:t>σ</w:t>
      </w:r>
      <w:r>
        <w:rPr>
          <w:rFonts w:eastAsia="Times New Roman"/>
          <w:szCs w:val="24"/>
        </w:rPr>
        <w:t xml:space="preserve">χολείο </w:t>
      </w:r>
      <w:r>
        <w:rPr>
          <w:rFonts w:eastAsia="Times New Roman"/>
          <w:szCs w:val="24"/>
        </w:rPr>
        <w:t>δ</w:t>
      </w:r>
      <w:r>
        <w:rPr>
          <w:rFonts w:eastAsia="Times New Roman"/>
          <w:szCs w:val="24"/>
        </w:rPr>
        <w:t xml:space="preserve">εύτερης </w:t>
      </w:r>
      <w:r>
        <w:rPr>
          <w:rFonts w:eastAsia="Times New Roman"/>
          <w:szCs w:val="24"/>
        </w:rPr>
        <w:t>ε</w:t>
      </w:r>
      <w:r>
        <w:rPr>
          <w:rFonts w:eastAsia="Times New Roman"/>
          <w:szCs w:val="24"/>
        </w:rPr>
        <w:t xml:space="preserve">υκαιρίας </w:t>
      </w:r>
      <w:r w:rsidRPr="009C2959">
        <w:rPr>
          <w:rFonts w:eastAsia="Times New Roman"/>
          <w:szCs w:val="24"/>
        </w:rPr>
        <w:t xml:space="preserve">να </w:t>
      </w:r>
      <w:r>
        <w:rPr>
          <w:rFonts w:eastAsia="Times New Roman"/>
          <w:szCs w:val="24"/>
        </w:rPr>
        <w:t>λειτουργεί,</w:t>
      </w:r>
      <w:r w:rsidRPr="009C2959">
        <w:rPr>
          <w:rFonts w:eastAsia="Times New Roman"/>
          <w:szCs w:val="24"/>
        </w:rPr>
        <w:t xml:space="preserve"> όπως είχε ξεκινήσει</w:t>
      </w:r>
      <w:r>
        <w:rPr>
          <w:rFonts w:eastAsia="Times New Roman"/>
          <w:szCs w:val="24"/>
        </w:rPr>
        <w:t>.</w:t>
      </w:r>
    </w:p>
    <w:p w14:paraId="19B72450" w14:textId="77777777" w:rsidR="00D23C6B" w:rsidRDefault="00A26AD1">
      <w:pPr>
        <w:spacing w:line="600" w:lineRule="auto"/>
        <w:ind w:firstLine="720"/>
        <w:jc w:val="both"/>
        <w:rPr>
          <w:rFonts w:eastAsia="Times New Roman"/>
          <w:szCs w:val="24"/>
        </w:rPr>
      </w:pPr>
      <w:r>
        <w:rPr>
          <w:rFonts w:eastAsia="Times New Roman"/>
          <w:szCs w:val="24"/>
        </w:rPr>
        <w:t>Π</w:t>
      </w:r>
      <w:r w:rsidRPr="009C2959">
        <w:rPr>
          <w:rFonts w:eastAsia="Times New Roman"/>
          <w:szCs w:val="24"/>
        </w:rPr>
        <w:t>ιστεύω</w:t>
      </w:r>
      <w:r>
        <w:rPr>
          <w:rFonts w:eastAsia="Times New Roman"/>
          <w:szCs w:val="24"/>
        </w:rPr>
        <w:t>, κ</w:t>
      </w:r>
      <w:r w:rsidRPr="009C2959">
        <w:rPr>
          <w:rFonts w:eastAsia="Times New Roman"/>
          <w:szCs w:val="24"/>
        </w:rPr>
        <w:t>ύριε Υπουργέ</w:t>
      </w:r>
      <w:r>
        <w:rPr>
          <w:rFonts w:eastAsia="Times New Roman"/>
          <w:szCs w:val="24"/>
        </w:rPr>
        <w:t>,</w:t>
      </w:r>
      <w:r w:rsidRPr="009C2959">
        <w:rPr>
          <w:rFonts w:eastAsia="Times New Roman"/>
          <w:szCs w:val="24"/>
        </w:rPr>
        <w:t xml:space="preserve"> ότι μαζί μπορού</w:t>
      </w:r>
      <w:r>
        <w:rPr>
          <w:rFonts w:eastAsia="Times New Roman"/>
          <w:szCs w:val="24"/>
        </w:rPr>
        <w:t>με</w:t>
      </w:r>
      <w:r w:rsidRPr="009C2959">
        <w:rPr>
          <w:rFonts w:eastAsia="Times New Roman"/>
          <w:szCs w:val="24"/>
        </w:rPr>
        <w:t xml:space="preserve"> να συλλειτουργήσου</w:t>
      </w:r>
      <w:r>
        <w:rPr>
          <w:rFonts w:eastAsia="Times New Roman"/>
          <w:szCs w:val="24"/>
        </w:rPr>
        <w:t>με</w:t>
      </w:r>
      <w:r w:rsidRPr="009C2959">
        <w:rPr>
          <w:rFonts w:eastAsia="Times New Roman"/>
          <w:szCs w:val="24"/>
        </w:rPr>
        <w:t xml:space="preserve"> και να βοηθήσουμε τον Έβρο και τη Θράκη</w:t>
      </w:r>
      <w:r>
        <w:rPr>
          <w:rFonts w:eastAsia="Times New Roman"/>
          <w:szCs w:val="24"/>
        </w:rPr>
        <w:t>.</w:t>
      </w:r>
      <w:r w:rsidRPr="009C2959">
        <w:rPr>
          <w:rFonts w:eastAsia="Times New Roman"/>
          <w:szCs w:val="24"/>
        </w:rPr>
        <w:t xml:space="preserve"> </w:t>
      </w:r>
      <w:r>
        <w:rPr>
          <w:rFonts w:eastAsia="Times New Roman"/>
          <w:szCs w:val="24"/>
        </w:rPr>
        <w:t>Και αν α</w:t>
      </w:r>
      <w:r w:rsidRPr="009C2959">
        <w:rPr>
          <w:rFonts w:eastAsia="Times New Roman"/>
          <w:szCs w:val="24"/>
        </w:rPr>
        <w:t>ναφέρθηκ</w:t>
      </w:r>
      <w:r>
        <w:rPr>
          <w:rFonts w:eastAsia="Times New Roman"/>
          <w:szCs w:val="24"/>
        </w:rPr>
        <w:t>α σ’ αυτό</w:t>
      </w:r>
      <w:r>
        <w:rPr>
          <w:rFonts w:eastAsia="Times New Roman"/>
          <w:szCs w:val="24"/>
        </w:rPr>
        <w:t>,</w:t>
      </w:r>
      <w:r>
        <w:rPr>
          <w:rFonts w:eastAsia="Times New Roman"/>
          <w:szCs w:val="24"/>
        </w:rPr>
        <w:t xml:space="preserve"> είναι </w:t>
      </w:r>
      <w:r w:rsidRPr="009C2959">
        <w:rPr>
          <w:rFonts w:eastAsia="Times New Roman"/>
          <w:szCs w:val="24"/>
        </w:rPr>
        <w:t>γιατί και εγώ έχω κοινή καταγωγή</w:t>
      </w:r>
      <w:r>
        <w:rPr>
          <w:rFonts w:eastAsia="Times New Roman"/>
          <w:szCs w:val="24"/>
        </w:rPr>
        <w:t>.</w:t>
      </w:r>
      <w:r w:rsidRPr="009C2959">
        <w:rPr>
          <w:rFonts w:eastAsia="Times New Roman"/>
          <w:szCs w:val="24"/>
        </w:rPr>
        <w:t xml:space="preserve"> </w:t>
      </w:r>
      <w:r>
        <w:rPr>
          <w:rFonts w:eastAsia="Times New Roman"/>
          <w:szCs w:val="24"/>
        </w:rPr>
        <w:t xml:space="preserve">Η </w:t>
      </w:r>
      <w:r w:rsidRPr="009C2959">
        <w:rPr>
          <w:rFonts w:eastAsia="Times New Roman"/>
          <w:szCs w:val="24"/>
        </w:rPr>
        <w:t xml:space="preserve">οικογένειά μου κατάγεται από ένα χωριό της Μακράς Γέφυρας και το σημερινό χωριό μου απέχει από το παλιό </w:t>
      </w:r>
      <w:r>
        <w:rPr>
          <w:rFonts w:eastAsia="Times New Roman"/>
          <w:szCs w:val="24"/>
        </w:rPr>
        <w:t>τέσσερα</w:t>
      </w:r>
      <w:r w:rsidRPr="009C2959">
        <w:rPr>
          <w:rFonts w:eastAsia="Times New Roman"/>
          <w:szCs w:val="24"/>
        </w:rPr>
        <w:t xml:space="preserve"> χιλιόμετρα και ανάμεσα είναι ο ποταμός </w:t>
      </w:r>
      <w:r>
        <w:rPr>
          <w:rFonts w:eastAsia="Times New Roman"/>
          <w:szCs w:val="24"/>
        </w:rPr>
        <w:t xml:space="preserve">ο </w:t>
      </w:r>
      <w:r w:rsidRPr="009C2959">
        <w:rPr>
          <w:rFonts w:eastAsia="Times New Roman"/>
          <w:szCs w:val="24"/>
        </w:rPr>
        <w:t>Έβρος</w:t>
      </w:r>
      <w:r>
        <w:rPr>
          <w:rFonts w:eastAsia="Times New Roman"/>
          <w:szCs w:val="24"/>
        </w:rPr>
        <w:t>.</w:t>
      </w:r>
      <w:r w:rsidRPr="009C2959">
        <w:rPr>
          <w:rFonts w:eastAsia="Times New Roman"/>
          <w:szCs w:val="24"/>
        </w:rPr>
        <w:t xml:space="preserve"> </w:t>
      </w:r>
      <w:r>
        <w:rPr>
          <w:rFonts w:eastAsia="Times New Roman"/>
          <w:szCs w:val="24"/>
        </w:rPr>
        <w:t>Είμ</w:t>
      </w:r>
      <w:r w:rsidRPr="009C2959">
        <w:rPr>
          <w:rFonts w:eastAsia="Times New Roman"/>
          <w:szCs w:val="24"/>
        </w:rPr>
        <w:t xml:space="preserve">αι </w:t>
      </w:r>
      <w:r>
        <w:rPr>
          <w:rFonts w:eastAsia="Times New Roman"/>
          <w:szCs w:val="24"/>
        </w:rPr>
        <w:t>υ</w:t>
      </w:r>
      <w:r w:rsidRPr="009C2959">
        <w:rPr>
          <w:rFonts w:eastAsia="Times New Roman"/>
          <w:szCs w:val="24"/>
        </w:rPr>
        <w:t xml:space="preserve">περήφανος και </w:t>
      </w:r>
      <w:r>
        <w:rPr>
          <w:rFonts w:eastAsia="Times New Roman"/>
          <w:szCs w:val="24"/>
        </w:rPr>
        <w:t xml:space="preserve">για </w:t>
      </w:r>
      <w:r w:rsidRPr="009C2959">
        <w:rPr>
          <w:rFonts w:eastAsia="Times New Roman"/>
          <w:szCs w:val="24"/>
        </w:rPr>
        <w:t>το</w:t>
      </w:r>
      <w:r w:rsidRPr="009C2959">
        <w:rPr>
          <w:rFonts w:eastAsia="Times New Roman"/>
          <w:szCs w:val="24"/>
        </w:rPr>
        <w:t xml:space="preserve"> σημερινό χωριό μου και για την καταγωγή μου και αυτό αποτελεί τίτλο τιμής και το φωνάζουμε δυνατά μέσα στο ελληνικό </w:t>
      </w:r>
      <w:r>
        <w:rPr>
          <w:rFonts w:eastAsia="Times New Roman"/>
          <w:szCs w:val="24"/>
        </w:rPr>
        <w:t xml:space="preserve">Κοινοβούλιο. Εμείς ζούμε </w:t>
      </w:r>
      <w:r w:rsidRPr="009C2959">
        <w:rPr>
          <w:rFonts w:eastAsia="Times New Roman"/>
          <w:szCs w:val="24"/>
        </w:rPr>
        <w:t xml:space="preserve">με τις παρακαταθήκες αυτών των ανθρώπων από </w:t>
      </w:r>
      <w:r>
        <w:rPr>
          <w:rFonts w:eastAsia="Times New Roman"/>
          <w:szCs w:val="24"/>
        </w:rPr>
        <w:t>ε</w:t>
      </w:r>
      <w:r w:rsidRPr="009C2959">
        <w:rPr>
          <w:rFonts w:eastAsia="Times New Roman"/>
          <w:szCs w:val="24"/>
        </w:rPr>
        <w:t>κε</w:t>
      </w:r>
      <w:r>
        <w:rPr>
          <w:rFonts w:eastAsia="Times New Roman"/>
          <w:szCs w:val="24"/>
        </w:rPr>
        <w:t>ί</w:t>
      </w:r>
      <w:r w:rsidRPr="009C2959">
        <w:rPr>
          <w:rFonts w:eastAsia="Times New Roman"/>
          <w:szCs w:val="24"/>
        </w:rPr>
        <w:t xml:space="preserve"> που ξεκίνησαν και </w:t>
      </w:r>
      <w:r>
        <w:rPr>
          <w:rFonts w:eastAsia="Times New Roman"/>
          <w:szCs w:val="24"/>
        </w:rPr>
        <w:t>ήρθαν και έφτιαξαν μι</w:t>
      </w:r>
      <w:r w:rsidRPr="009C2959">
        <w:rPr>
          <w:rFonts w:eastAsia="Times New Roman"/>
          <w:szCs w:val="24"/>
        </w:rPr>
        <w:t>α καινούργια πατρίδα</w:t>
      </w:r>
      <w:r>
        <w:rPr>
          <w:rFonts w:eastAsia="Times New Roman"/>
          <w:szCs w:val="24"/>
        </w:rPr>
        <w:t>.</w:t>
      </w:r>
      <w:r w:rsidRPr="009C2959">
        <w:rPr>
          <w:rFonts w:eastAsia="Times New Roman"/>
          <w:szCs w:val="24"/>
        </w:rPr>
        <w:t xml:space="preserve"> </w:t>
      </w:r>
    </w:p>
    <w:p w14:paraId="19B72451" w14:textId="77777777" w:rsidR="00D23C6B" w:rsidRDefault="00A26AD1">
      <w:pPr>
        <w:spacing w:line="600" w:lineRule="auto"/>
        <w:ind w:firstLine="720"/>
        <w:jc w:val="both"/>
        <w:rPr>
          <w:rFonts w:eastAsia="Times New Roman"/>
          <w:szCs w:val="24"/>
        </w:rPr>
      </w:pPr>
      <w:r w:rsidRPr="009C2959">
        <w:rPr>
          <w:rFonts w:eastAsia="Times New Roman"/>
          <w:szCs w:val="24"/>
        </w:rPr>
        <w:lastRenderedPageBreak/>
        <w:t>Και</w:t>
      </w:r>
      <w:r w:rsidRPr="009C2959">
        <w:rPr>
          <w:rFonts w:eastAsia="Times New Roman"/>
          <w:szCs w:val="24"/>
        </w:rPr>
        <w:t xml:space="preserve"> αυτό δεν είναι</w:t>
      </w:r>
      <w:r>
        <w:rPr>
          <w:rFonts w:eastAsia="Times New Roman"/>
          <w:szCs w:val="24"/>
        </w:rPr>
        <w:t xml:space="preserve"> μειωτικό. Αντιθέτως</w:t>
      </w:r>
      <w:r w:rsidRPr="009C2959">
        <w:rPr>
          <w:rFonts w:eastAsia="Times New Roman"/>
          <w:szCs w:val="24"/>
        </w:rPr>
        <w:t xml:space="preserve"> δίνω </w:t>
      </w:r>
      <w:r>
        <w:rPr>
          <w:rFonts w:eastAsia="Times New Roman"/>
          <w:szCs w:val="24"/>
        </w:rPr>
        <w:t>α</w:t>
      </w:r>
      <w:r w:rsidRPr="009C2959">
        <w:rPr>
          <w:rFonts w:eastAsia="Times New Roman"/>
          <w:szCs w:val="24"/>
        </w:rPr>
        <w:t>ίγλη στον Υπουργό Παιδείας που κατάγεται από τη Βασιλεύουσα</w:t>
      </w:r>
      <w:r>
        <w:rPr>
          <w:rFonts w:eastAsia="Times New Roman"/>
          <w:szCs w:val="24"/>
        </w:rPr>
        <w:t>,</w:t>
      </w:r>
      <w:r w:rsidRPr="009C2959">
        <w:rPr>
          <w:rFonts w:eastAsia="Times New Roman"/>
          <w:szCs w:val="24"/>
        </w:rPr>
        <w:t xml:space="preserve"> και είμαστε υπερήφανοι και για την πρωτεύουσά μας και για τις αλησμόνητες πατρίδες </w:t>
      </w:r>
      <w:r>
        <w:rPr>
          <w:rFonts w:eastAsia="Times New Roman"/>
          <w:szCs w:val="24"/>
        </w:rPr>
        <w:t>μας.</w:t>
      </w:r>
    </w:p>
    <w:p w14:paraId="19B72452" w14:textId="77777777" w:rsidR="00D23C6B" w:rsidRDefault="00A26AD1">
      <w:pPr>
        <w:spacing w:line="600" w:lineRule="auto"/>
        <w:ind w:firstLine="720"/>
        <w:jc w:val="both"/>
        <w:rPr>
          <w:rFonts w:eastAsia="Times New Roman"/>
          <w:szCs w:val="24"/>
        </w:rPr>
      </w:pPr>
      <w:r w:rsidRPr="009C2959">
        <w:rPr>
          <w:rFonts w:eastAsia="Times New Roman"/>
          <w:szCs w:val="24"/>
        </w:rPr>
        <w:t>Σας ευχαριστώ πολύ</w:t>
      </w:r>
      <w:r>
        <w:rPr>
          <w:rFonts w:eastAsia="Times New Roman"/>
          <w:szCs w:val="24"/>
        </w:rPr>
        <w:t>.</w:t>
      </w:r>
    </w:p>
    <w:p w14:paraId="19B72453" w14:textId="77777777" w:rsidR="00D23C6B" w:rsidRDefault="00A26AD1">
      <w:pPr>
        <w:spacing w:line="600" w:lineRule="auto"/>
        <w:ind w:firstLine="720"/>
        <w:jc w:val="both"/>
        <w:rPr>
          <w:rFonts w:eastAsia="Times New Roman"/>
          <w:szCs w:val="24"/>
        </w:rPr>
      </w:pPr>
      <w:r>
        <w:rPr>
          <w:rFonts w:eastAsia="Times New Roman"/>
          <w:b/>
          <w:szCs w:val="24"/>
        </w:rPr>
        <w:t xml:space="preserve">ΠΡΟΕΔΡΕΥΩΝ (Μάριος Γεωργιάδης): </w:t>
      </w:r>
      <w:r w:rsidRPr="009D21E0">
        <w:rPr>
          <w:rFonts w:eastAsia="Times New Roman"/>
          <w:szCs w:val="24"/>
        </w:rPr>
        <w:t>Ε</w:t>
      </w:r>
      <w:r>
        <w:rPr>
          <w:rFonts w:eastAsia="Times New Roman"/>
          <w:szCs w:val="24"/>
        </w:rPr>
        <w:t>υχαριστούμε,</w:t>
      </w:r>
      <w:r>
        <w:rPr>
          <w:rFonts w:eastAsia="Times New Roman"/>
          <w:szCs w:val="24"/>
        </w:rPr>
        <w:t xml:space="preserve"> τον κύριο συνάδελφο.</w:t>
      </w:r>
    </w:p>
    <w:p w14:paraId="19B72454" w14:textId="77777777" w:rsidR="00D23C6B" w:rsidRDefault="00A26AD1">
      <w:pPr>
        <w:spacing w:line="600" w:lineRule="auto"/>
        <w:ind w:firstLine="720"/>
        <w:jc w:val="both"/>
        <w:rPr>
          <w:rFonts w:eastAsia="Times New Roman"/>
          <w:szCs w:val="24"/>
        </w:rPr>
      </w:pPr>
      <w:r>
        <w:rPr>
          <w:rFonts w:eastAsia="Times New Roman"/>
          <w:szCs w:val="24"/>
        </w:rPr>
        <w:t>Ορίστε, κύριε Υπουργέ, έχετε τον λόγο για τρία λεπτά.</w:t>
      </w:r>
    </w:p>
    <w:p w14:paraId="19B72455" w14:textId="77777777" w:rsidR="00D23C6B" w:rsidRDefault="00A26AD1">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sidRPr="000B427C">
        <w:rPr>
          <w:rFonts w:eastAsia="Times New Roman"/>
          <w:szCs w:val="24"/>
        </w:rPr>
        <w:t>Κρίμα, κύριε Πρόεδρε, που η κοινοβουλευτική</w:t>
      </w:r>
      <w:r>
        <w:rPr>
          <w:rFonts w:eastAsia="Times New Roman"/>
          <w:b/>
          <w:szCs w:val="24"/>
        </w:rPr>
        <w:t xml:space="preserve"> </w:t>
      </w:r>
      <w:r w:rsidRPr="009C2959">
        <w:rPr>
          <w:rFonts w:eastAsia="Times New Roman"/>
          <w:szCs w:val="24"/>
        </w:rPr>
        <w:t>διαδικασία δεν επιτρέπει τη συζήτηση να την κάνουμε με τα παιδιά κ</w:t>
      </w:r>
      <w:r w:rsidRPr="009C2959">
        <w:rPr>
          <w:rFonts w:eastAsia="Times New Roman"/>
          <w:szCs w:val="24"/>
        </w:rPr>
        <w:t xml:space="preserve">αι </w:t>
      </w:r>
      <w:r>
        <w:rPr>
          <w:rFonts w:eastAsia="Times New Roman"/>
          <w:szCs w:val="24"/>
        </w:rPr>
        <w:t xml:space="preserve">να μιλήσουμε για </w:t>
      </w:r>
      <w:r w:rsidRPr="009C2959">
        <w:rPr>
          <w:rFonts w:eastAsia="Times New Roman"/>
          <w:szCs w:val="24"/>
        </w:rPr>
        <w:t>τα προβλήματα που έχουν</w:t>
      </w:r>
      <w:r>
        <w:rPr>
          <w:rFonts w:eastAsia="Times New Roman"/>
          <w:szCs w:val="24"/>
        </w:rPr>
        <w:t>.</w:t>
      </w:r>
      <w:r w:rsidRPr="009C2959">
        <w:rPr>
          <w:rFonts w:eastAsia="Times New Roman"/>
          <w:szCs w:val="24"/>
        </w:rPr>
        <w:t xml:space="preserve"> Είμαι σίγουρος </w:t>
      </w:r>
      <w:r>
        <w:rPr>
          <w:rFonts w:eastAsia="Times New Roman"/>
          <w:szCs w:val="24"/>
        </w:rPr>
        <w:t xml:space="preserve">ότι </w:t>
      </w:r>
      <w:r w:rsidRPr="009C2959">
        <w:rPr>
          <w:rFonts w:eastAsia="Times New Roman"/>
          <w:szCs w:val="24"/>
        </w:rPr>
        <w:t>και τα παιδιά και οι εκπαιδευτικοί</w:t>
      </w:r>
      <w:r>
        <w:rPr>
          <w:rFonts w:eastAsia="Times New Roman"/>
          <w:szCs w:val="24"/>
        </w:rPr>
        <w:t xml:space="preserve"> θα το ήθελαν.</w:t>
      </w:r>
      <w:r w:rsidRPr="009C2959">
        <w:rPr>
          <w:rFonts w:eastAsia="Times New Roman"/>
          <w:szCs w:val="24"/>
        </w:rPr>
        <w:t xml:space="preserve"> Αν </w:t>
      </w:r>
      <w:r>
        <w:rPr>
          <w:rFonts w:eastAsia="Times New Roman"/>
          <w:szCs w:val="24"/>
        </w:rPr>
        <w:t xml:space="preserve">τυχόν </w:t>
      </w:r>
      <w:r w:rsidRPr="009C2959">
        <w:rPr>
          <w:rFonts w:eastAsia="Times New Roman"/>
          <w:szCs w:val="24"/>
        </w:rPr>
        <w:t>μείνετε λίγο παραπάνω</w:t>
      </w:r>
      <w:r>
        <w:rPr>
          <w:rFonts w:eastAsia="Times New Roman"/>
          <w:szCs w:val="24"/>
        </w:rPr>
        <w:t>,</w:t>
      </w:r>
      <w:r w:rsidRPr="009C2959">
        <w:rPr>
          <w:rFonts w:eastAsia="Times New Roman"/>
          <w:szCs w:val="24"/>
        </w:rPr>
        <w:t xml:space="preserve"> θα ήθελα να τα πούμε όταν τελειώσ</w:t>
      </w:r>
      <w:r>
        <w:rPr>
          <w:rFonts w:eastAsia="Times New Roman"/>
          <w:szCs w:val="24"/>
        </w:rPr>
        <w:t>ω</w:t>
      </w:r>
      <w:r w:rsidRPr="009C2959">
        <w:rPr>
          <w:rFonts w:eastAsia="Times New Roman"/>
          <w:szCs w:val="24"/>
        </w:rPr>
        <w:t xml:space="preserve"> τις υποχρεώσεις μου εδώ μεγάλη χαρά</w:t>
      </w:r>
      <w:r>
        <w:rPr>
          <w:rFonts w:eastAsia="Times New Roman"/>
          <w:szCs w:val="24"/>
        </w:rPr>
        <w:t>.</w:t>
      </w:r>
    </w:p>
    <w:p w14:paraId="19B72456" w14:textId="77777777" w:rsidR="00D23C6B" w:rsidRDefault="00A26AD1">
      <w:pPr>
        <w:spacing w:line="600" w:lineRule="auto"/>
        <w:ind w:firstLine="720"/>
        <w:jc w:val="both"/>
        <w:rPr>
          <w:rFonts w:eastAsia="Times New Roman"/>
          <w:szCs w:val="24"/>
        </w:rPr>
      </w:pPr>
      <w:r w:rsidRPr="009C2959">
        <w:rPr>
          <w:rFonts w:eastAsia="Times New Roman"/>
          <w:szCs w:val="24"/>
        </w:rPr>
        <w:t xml:space="preserve">Κύριε </w:t>
      </w:r>
      <w:proofErr w:type="spellStart"/>
      <w:r w:rsidRPr="009C2959">
        <w:rPr>
          <w:rFonts w:eastAsia="Times New Roman"/>
          <w:szCs w:val="24"/>
        </w:rPr>
        <w:t>Δημοσχάκη</w:t>
      </w:r>
      <w:proofErr w:type="spellEnd"/>
      <w:r>
        <w:rPr>
          <w:rFonts w:eastAsia="Times New Roman"/>
          <w:szCs w:val="24"/>
        </w:rPr>
        <w:t>,</w:t>
      </w:r>
      <w:r w:rsidRPr="009C2959">
        <w:rPr>
          <w:rFonts w:eastAsia="Times New Roman"/>
          <w:szCs w:val="24"/>
        </w:rPr>
        <w:t xml:space="preserve"> να συμφωνήσουμε ότι</w:t>
      </w:r>
      <w:r w:rsidRPr="009D21E0">
        <w:rPr>
          <w:rFonts w:eastAsia="Times New Roman"/>
          <w:szCs w:val="24"/>
        </w:rPr>
        <w:t xml:space="preserve"> </w:t>
      </w:r>
      <w:r>
        <w:rPr>
          <w:rFonts w:eastAsia="Times New Roman"/>
          <w:szCs w:val="24"/>
        </w:rPr>
        <w:t xml:space="preserve">τα </w:t>
      </w:r>
      <w:r>
        <w:rPr>
          <w:rFonts w:eastAsia="Times New Roman"/>
          <w:szCs w:val="24"/>
        </w:rPr>
        <w:t>σ</w:t>
      </w:r>
      <w:r>
        <w:rPr>
          <w:rFonts w:eastAsia="Times New Roman"/>
          <w:szCs w:val="24"/>
        </w:rPr>
        <w:t xml:space="preserve">χολεία </w:t>
      </w:r>
      <w:r>
        <w:rPr>
          <w:rFonts w:eastAsia="Times New Roman"/>
          <w:szCs w:val="24"/>
        </w:rPr>
        <w:t>δ</w:t>
      </w:r>
      <w:r>
        <w:rPr>
          <w:rFonts w:eastAsia="Times New Roman"/>
          <w:szCs w:val="24"/>
        </w:rPr>
        <w:t xml:space="preserve">εύτερης </w:t>
      </w:r>
      <w:r>
        <w:rPr>
          <w:rFonts w:eastAsia="Times New Roman"/>
          <w:szCs w:val="24"/>
        </w:rPr>
        <w:t>ε</w:t>
      </w:r>
      <w:r>
        <w:rPr>
          <w:rFonts w:eastAsia="Times New Roman"/>
          <w:szCs w:val="24"/>
        </w:rPr>
        <w:t>υκαιρίας</w:t>
      </w:r>
      <w:r w:rsidRPr="009C2959">
        <w:rPr>
          <w:rFonts w:eastAsia="Times New Roman"/>
          <w:szCs w:val="24"/>
        </w:rPr>
        <w:t xml:space="preserve"> είναι ένας πολύ σημαντικός θεσμός</w:t>
      </w:r>
      <w:r>
        <w:rPr>
          <w:rFonts w:eastAsia="Times New Roman"/>
          <w:szCs w:val="24"/>
        </w:rPr>
        <w:t>,</w:t>
      </w:r>
      <w:r w:rsidRPr="009C2959">
        <w:rPr>
          <w:rFonts w:eastAsia="Times New Roman"/>
          <w:szCs w:val="24"/>
        </w:rPr>
        <w:t xml:space="preserve"> να συμφω</w:t>
      </w:r>
      <w:r w:rsidRPr="009C2959">
        <w:rPr>
          <w:rFonts w:eastAsia="Times New Roman"/>
          <w:szCs w:val="24"/>
        </w:rPr>
        <w:lastRenderedPageBreak/>
        <w:t>νήσο</w:t>
      </w:r>
      <w:r>
        <w:rPr>
          <w:rFonts w:eastAsia="Times New Roman"/>
          <w:szCs w:val="24"/>
        </w:rPr>
        <w:t>υμε ότι υπάρχουν ενδιαφερόμενοι, γ</w:t>
      </w:r>
      <w:r w:rsidRPr="009C2959">
        <w:rPr>
          <w:rFonts w:eastAsia="Times New Roman"/>
          <w:szCs w:val="24"/>
        </w:rPr>
        <w:t xml:space="preserve">ιατί ξέρετε πάρα πολλές φορές ενώ </w:t>
      </w:r>
      <w:r>
        <w:rPr>
          <w:rFonts w:eastAsia="Times New Roman"/>
          <w:szCs w:val="24"/>
        </w:rPr>
        <w:t>κ</w:t>
      </w:r>
      <w:r w:rsidRPr="009C2959">
        <w:rPr>
          <w:rFonts w:eastAsia="Times New Roman"/>
          <w:szCs w:val="24"/>
        </w:rPr>
        <w:t>άποιος θέλει</w:t>
      </w:r>
      <w:r>
        <w:rPr>
          <w:rFonts w:eastAsia="Times New Roman"/>
          <w:szCs w:val="24"/>
        </w:rPr>
        <w:t>, θεωρεί ότι στιγματίζεται</w:t>
      </w:r>
      <w:r w:rsidRPr="009C2959">
        <w:rPr>
          <w:rFonts w:eastAsia="Times New Roman"/>
          <w:szCs w:val="24"/>
        </w:rPr>
        <w:t xml:space="preserve"> με το να πηγαίνε</w:t>
      </w:r>
      <w:r>
        <w:rPr>
          <w:rFonts w:eastAsia="Times New Roman"/>
          <w:szCs w:val="24"/>
        </w:rPr>
        <w:t>ι</w:t>
      </w:r>
      <w:r w:rsidRPr="009C2959">
        <w:rPr>
          <w:rFonts w:eastAsia="Times New Roman"/>
          <w:szCs w:val="24"/>
        </w:rPr>
        <w:t xml:space="preserve"> σε ένα </w:t>
      </w:r>
      <w:r>
        <w:rPr>
          <w:rFonts w:eastAsia="Times New Roman"/>
          <w:szCs w:val="24"/>
        </w:rPr>
        <w:t>σ</w:t>
      </w:r>
      <w:r w:rsidRPr="009C2959">
        <w:rPr>
          <w:rFonts w:eastAsia="Times New Roman"/>
          <w:szCs w:val="24"/>
        </w:rPr>
        <w:t xml:space="preserve">χολείο </w:t>
      </w:r>
      <w:r>
        <w:rPr>
          <w:rFonts w:eastAsia="Times New Roman"/>
          <w:szCs w:val="24"/>
        </w:rPr>
        <w:t>δ</w:t>
      </w:r>
      <w:r w:rsidRPr="009C2959">
        <w:rPr>
          <w:rFonts w:eastAsia="Times New Roman"/>
          <w:szCs w:val="24"/>
        </w:rPr>
        <w:t xml:space="preserve">εύτερης </w:t>
      </w:r>
      <w:r>
        <w:rPr>
          <w:rFonts w:eastAsia="Times New Roman"/>
          <w:szCs w:val="24"/>
        </w:rPr>
        <w:t>ε</w:t>
      </w:r>
      <w:r w:rsidRPr="009C2959">
        <w:rPr>
          <w:rFonts w:eastAsia="Times New Roman"/>
          <w:szCs w:val="24"/>
        </w:rPr>
        <w:t>υκαιρίας</w:t>
      </w:r>
      <w:r>
        <w:rPr>
          <w:rFonts w:eastAsia="Times New Roman"/>
          <w:szCs w:val="24"/>
        </w:rPr>
        <w:t>,</w:t>
      </w:r>
      <w:r w:rsidRPr="009C2959">
        <w:rPr>
          <w:rFonts w:eastAsia="Times New Roman"/>
          <w:szCs w:val="24"/>
        </w:rPr>
        <w:t xml:space="preserve"> γιατί </w:t>
      </w:r>
      <w:r>
        <w:rPr>
          <w:rFonts w:eastAsia="Times New Roman"/>
          <w:szCs w:val="24"/>
        </w:rPr>
        <w:t>μπορεί κάποι</w:t>
      </w:r>
      <w:r>
        <w:rPr>
          <w:rFonts w:eastAsia="Times New Roman"/>
          <w:szCs w:val="24"/>
        </w:rPr>
        <w:t xml:space="preserve">ος </w:t>
      </w:r>
      <w:r w:rsidRPr="009C2959">
        <w:rPr>
          <w:rFonts w:eastAsia="Times New Roman"/>
          <w:szCs w:val="24"/>
        </w:rPr>
        <w:t xml:space="preserve">άνθρωπος </w:t>
      </w:r>
      <w:r>
        <w:rPr>
          <w:rFonts w:eastAsia="Times New Roman"/>
          <w:szCs w:val="24"/>
        </w:rPr>
        <w:t>για</w:t>
      </w:r>
      <w:r w:rsidRPr="009C2959">
        <w:rPr>
          <w:rFonts w:eastAsia="Times New Roman"/>
          <w:szCs w:val="24"/>
        </w:rPr>
        <w:t xml:space="preserve"> χιλιάδες λόγους</w:t>
      </w:r>
      <w:r>
        <w:rPr>
          <w:rFonts w:eastAsia="Times New Roman"/>
          <w:szCs w:val="24"/>
        </w:rPr>
        <w:t>,</w:t>
      </w:r>
      <w:r w:rsidRPr="009C2959">
        <w:rPr>
          <w:rFonts w:eastAsia="Times New Roman"/>
          <w:szCs w:val="24"/>
        </w:rPr>
        <w:t xml:space="preserve"> </w:t>
      </w:r>
      <w:r>
        <w:rPr>
          <w:rFonts w:eastAsia="Times New Roman"/>
          <w:szCs w:val="24"/>
        </w:rPr>
        <w:t>να μην</w:t>
      </w:r>
      <w:r w:rsidRPr="009C2959">
        <w:rPr>
          <w:rFonts w:eastAsia="Times New Roman"/>
          <w:szCs w:val="24"/>
        </w:rPr>
        <w:t xml:space="preserve"> κατάφερε να πάρει ένα απολυτήριο γυμνασίου ή και άλλων βαθμίδων</w:t>
      </w:r>
      <w:r>
        <w:rPr>
          <w:rFonts w:eastAsia="Times New Roman"/>
          <w:szCs w:val="24"/>
        </w:rPr>
        <w:t>.</w:t>
      </w:r>
    </w:p>
    <w:p w14:paraId="19B72457" w14:textId="77777777" w:rsidR="00D23C6B" w:rsidRDefault="00A26AD1">
      <w:pPr>
        <w:spacing w:line="600" w:lineRule="auto"/>
        <w:ind w:firstLine="720"/>
        <w:jc w:val="both"/>
        <w:rPr>
          <w:rFonts w:eastAsia="Times New Roman"/>
          <w:szCs w:val="24"/>
        </w:rPr>
      </w:pPr>
      <w:r>
        <w:rPr>
          <w:rFonts w:eastAsia="Times New Roman"/>
          <w:szCs w:val="24"/>
        </w:rPr>
        <w:t>Ε</w:t>
      </w:r>
      <w:r w:rsidRPr="009C2959">
        <w:rPr>
          <w:rFonts w:eastAsia="Times New Roman"/>
          <w:szCs w:val="24"/>
        </w:rPr>
        <w:t>μείς χαιρετίζουμε</w:t>
      </w:r>
      <w:r>
        <w:rPr>
          <w:rFonts w:eastAsia="Times New Roman"/>
          <w:szCs w:val="24"/>
        </w:rPr>
        <w:t>,</w:t>
      </w:r>
      <w:r w:rsidRPr="009C2959">
        <w:rPr>
          <w:rFonts w:eastAsia="Times New Roman"/>
          <w:szCs w:val="24"/>
        </w:rPr>
        <w:t xml:space="preserve"> πραγματικά</w:t>
      </w:r>
      <w:r>
        <w:rPr>
          <w:rFonts w:eastAsia="Times New Roman"/>
          <w:szCs w:val="24"/>
        </w:rPr>
        <w:t>,</w:t>
      </w:r>
      <w:r w:rsidRPr="009C2959">
        <w:rPr>
          <w:rFonts w:eastAsia="Times New Roman"/>
          <w:szCs w:val="24"/>
        </w:rPr>
        <w:t xml:space="preserve"> τους πολίτες</w:t>
      </w:r>
      <w:r>
        <w:rPr>
          <w:rFonts w:eastAsia="Times New Roman"/>
          <w:szCs w:val="24"/>
        </w:rPr>
        <w:t>,</w:t>
      </w:r>
      <w:r w:rsidRPr="009C2959">
        <w:rPr>
          <w:rFonts w:eastAsia="Times New Roman"/>
          <w:szCs w:val="24"/>
        </w:rPr>
        <w:t xml:space="preserve"> οι οποίοι </w:t>
      </w:r>
      <w:r>
        <w:rPr>
          <w:rFonts w:eastAsia="Times New Roman"/>
          <w:szCs w:val="24"/>
        </w:rPr>
        <w:t xml:space="preserve">το </w:t>
      </w:r>
      <w:r w:rsidRPr="009C2959">
        <w:rPr>
          <w:rFonts w:eastAsia="Times New Roman"/>
          <w:szCs w:val="24"/>
        </w:rPr>
        <w:t>αιτούνται αυτό</w:t>
      </w:r>
      <w:r>
        <w:rPr>
          <w:rFonts w:eastAsia="Times New Roman"/>
          <w:szCs w:val="24"/>
        </w:rPr>
        <w:t>.</w:t>
      </w:r>
      <w:r w:rsidRPr="009C2959">
        <w:rPr>
          <w:rFonts w:eastAsia="Times New Roman"/>
          <w:szCs w:val="24"/>
        </w:rPr>
        <w:t xml:space="preserve"> Όπως είπαμε και στον κύριο δήμαρχο</w:t>
      </w:r>
      <w:r>
        <w:rPr>
          <w:rFonts w:eastAsia="Times New Roman"/>
          <w:szCs w:val="24"/>
        </w:rPr>
        <w:t>,</w:t>
      </w:r>
      <w:r w:rsidRPr="009C2959">
        <w:rPr>
          <w:rFonts w:eastAsia="Times New Roman"/>
          <w:szCs w:val="24"/>
        </w:rPr>
        <w:t xml:space="preserve"> θα προχωρήσουμε</w:t>
      </w:r>
      <w:r>
        <w:rPr>
          <w:rFonts w:eastAsia="Times New Roman"/>
          <w:szCs w:val="24"/>
        </w:rPr>
        <w:t>. Π</w:t>
      </w:r>
      <w:r w:rsidRPr="009C2959">
        <w:rPr>
          <w:rFonts w:eastAsia="Times New Roman"/>
          <w:szCs w:val="24"/>
        </w:rPr>
        <w:t xml:space="preserve">ρέπει να ολοκληρωθούν </w:t>
      </w:r>
      <w:r w:rsidRPr="009C2959">
        <w:rPr>
          <w:rFonts w:eastAsia="Times New Roman"/>
          <w:szCs w:val="24"/>
        </w:rPr>
        <w:t>κάποιες γραφειοκρατικές διαδικασίες</w:t>
      </w:r>
      <w:r>
        <w:rPr>
          <w:rFonts w:eastAsia="Times New Roman"/>
          <w:szCs w:val="24"/>
        </w:rPr>
        <w:t>. Ε</w:t>
      </w:r>
      <w:r w:rsidRPr="009C2959">
        <w:rPr>
          <w:rFonts w:eastAsia="Times New Roman"/>
          <w:szCs w:val="24"/>
        </w:rPr>
        <w:t>λπίζω</w:t>
      </w:r>
      <w:r>
        <w:rPr>
          <w:rFonts w:eastAsia="Times New Roman"/>
          <w:szCs w:val="24"/>
        </w:rPr>
        <w:t>, όμως,</w:t>
      </w:r>
      <w:r w:rsidRPr="009C2959">
        <w:rPr>
          <w:rFonts w:eastAsia="Times New Roman"/>
          <w:szCs w:val="24"/>
        </w:rPr>
        <w:t xml:space="preserve"> από τον Σεπτέμβριο να λειτουργήσει το σχολείο</w:t>
      </w:r>
      <w:r>
        <w:rPr>
          <w:rFonts w:eastAsia="Times New Roman"/>
          <w:szCs w:val="24"/>
        </w:rPr>
        <w:t>,</w:t>
      </w:r>
      <w:r w:rsidRPr="009C2959">
        <w:rPr>
          <w:rFonts w:eastAsia="Times New Roman"/>
          <w:szCs w:val="24"/>
        </w:rPr>
        <w:t xml:space="preserve"> και </w:t>
      </w:r>
      <w:r>
        <w:rPr>
          <w:rFonts w:eastAsia="Times New Roman"/>
          <w:szCs w:val="24"/>
        </w:rPr>
        <w:t>οι είκοσι οκτώ</w:t>
      </w:r>
      <w:r w:rsidRPr="009C2959">
        <w:rPr>
          <w:rFonts w:eastAsia="Times New Roman"/>
          <w:szCs w:val="24"/>
        </w:rPr>
        <w:t xml:space="preserve"> να γίνουν περισσότεροι</w:t>
      </w:r>
      <w:r>
        <w:rPr>
          <w:rFonts w:eastAsia="Times New Roman"/>
          <w:szCs w:val="24"/>
        </w:rPr>
        <w:t>.</w:t>
      </w:r>
      <w:r w:rsidRPr="009C2959">
        <w:rPr>
          <w:rFonts w:eastAsia="Times New Roman"/>
          <w:szCs w:val="24"/>
        </w:rPr>
        <w:t xml:space="preserve"> </w:t>
      </w:r>
      <w:r>
        <w:rPr>
          <w:rFonts w:eastAsia="Times New Roman"/>
          <w:szCs w:val="24"/>
        </w:rPr>
        <w:t>Και αν</w:t>
      </w:r>
      <w:r w:rsidRPr="009C2959">
        <w:rPr>
          <w:rFonts w:eastAsia="Times New Roman"/>
          <w:szCs w:val="24"/>
        </w:rPr>
        <w:t xml:space="preserve"> υπάρχουν πολίτες μας </w:t>
      </w:r>
      <w:r>
        <w:rPr>
          <w:rFonts w:eastAsia="Times New Roman"/>
          <w:szCs w:val="24"/>
        </w:rPr>
        <w:t xml:space="preserve">που θέλουν να πάνε και για </w:t>
      </w:r>
      <w:r w:rsidRPr="009C2959">
        <w:rPr>
          <w:rFonts w:eastAsia="Times New Roman"/>
          <w:szCs w:val="24"/>
        </w:rPr>
        <w:t>να μην θεωρήσουν ότι είναι κάτι το υποτιμητικό</w:t>
      </w:r>
      <w:r>
        <w:rPr>
          <w:rFonts w:eastAsia="Times New Roman"/>
          <w:szCs w:val="24"/>
        </w:rPr>
        <w:t>,</w:t>
      </w:r>
      <w:r w:rsidRPr="009C2959">
        <w:rPr>
          <w:rFonts w:eastAsia="Times New Roman"/>
          <w:szCs w:val="24"/>
        </w:rPr>
        <w:t xml:space="preserve"> θα κάνουμε τ</w:t>
      </w:r>
      <w:r w:rsidRPr="009C2959">
        <w:rPr>
          <w:rFonts w:eastAsia="Times New Roman"/>
          <w:szCs w:val="24"/>
        </w:rPr>
        <w:t xml:space="preserve">ο παν </w:t>
      </w:r>
      <w:r>
        <w:rPr>
          <w:rFonts w:eastAsia="Times New Roman"/>
          <w:szCs w:val="24"/>
        </w:rPr>
        <w:t xml:space="preserve">για </w:t>
      </w:r>
      <w:r w:rsidRPr="009C2959">
        <w:rPr>
          <w:rFonts w:eastAsia="Times New Roman"/>
          <w:szCs w:val="24"/>
        </w:rPr>
        <w:t>να τους ενισχύσουμε</w:t>
      </w:r>
      <w:r>
        <w:rPr>
          <w:rFonts w:eastAsia="Times New Roman"/>
          <w:szCs w:val="24"/>
        </w:rPr>
        <w:t>,</w:t>
      </w:r>
      <w:r w:rsidRPr="009C2959">
        <w:rPr>
          <w:rFonts w:eastAsia="Times New Roman"/>
          <w:szCs w:val="24"/>
        </w:rPr>
        <w:t xml:space="preserve"> να παρακολουθήσου</w:t>
      </w:r>
      <w:r>
        <w:rPr>
          <w:rFonts w:eastAsia="Times New Roman"/>
          <w:szCs w:val="24"/>
        </w:rPr>
        <w:t>ν</w:t>
      </w:r>
      <w:r w:rsidRPr="009C2959">
        <w:rPr>
          <w:rFonts w:eastAsia="Times New Roman"/>
          <w:szCs w:val="24"/>
        </w:rPr>
        <w:t xml:space="preserve"> και αυτ</w:t>
      </w:r>
      <w:r>
        <w:rPr>
          <w:rFonts w:eastAsia="Times New Roman"/>
          <w:szCs w:val="24"/>
        </w:rPr>
        <w:t>οί</w:t>
      </w:r>
      <w:r w:rsidRPr="009C2959">
        <w:rPr>
          <w:rFonts w:eastAsia="Times New Roman"/>
          <w:szCs w:val="24"/>
        </w:rPr>
        <w:t xml:space="preserve"> αυτό το </w:t>
      </w:r>
      <w:r>
        <w:rPr>
          <w:rFonts w:eastAsia="Times New Roman"/>
          <w:szCs w:val="24"/>
        </w:rPr>
        <w:t>σχολείο.</w:t>
      </w:r>
      <w:r w:rsidRPr="009C2959">
        <w:rPr>
          <w:rFonts w:eastAsia="Times New Roman"/>
          <w:szCs w:val="24"/>
        </w:rPr>
        <w:t xml:space="preserve"> Οπότε βλέπετε</w:t>
      </w:r>
      <w:r>
        <w:rPr>
          <w:rFonts w:eastAsia="Times New Roman"/>
          <w:szCs w:val="24"/>
        </w:rPr>
        <w:t xml:space="preserve"> ότι</w:t>
      </w:r>
      <w:r w:rsidRPr="009C2959">
        <w:rPr>
          <w:rFonts w:eastAsia="Times New Roman"/>
          <w:szCs w:val="24"/>
        </w:rPr>
        <w:t xml:space="preserve"> ξεκινήσαμε με μία τεράστια διαφωνία για το </w:t>
      </w:r>
      <w:r>
        <w:rPr>
          <w:rFonts w:eastAsia="Times New Roman"/>
          <w:szCs w:val="24"/>
        </w:rPr>
        <w:t>«</w:t>
      </w:r>
      <w:r w:rsidRPr="009C2959">
        <w:rPr>
          <w:rFonts w:eastAsia="Times New Roman"/>
          <w:szCs w:val="24"/>
        </w:rPr>
        <w:t>Δημοκρίτειο</w:t>
      </w:r>
      <w:r>
        <w:rPr>
          <w:rFonts w:eastAsia="Times New Roman"/>
          <w:szCs w:val="24"/>
        </w:rPr>
        <w:t>»</w:t>
      </w:r>
      <w:r>
        <w:rPr>
          <w:rFonts w:eastAsia="Times New Roman"/>
          <w:szCs w:val="24"/>
        </w:rPr>
        <w:t>,</w:t>
      </w:r>
      <w:r w:rsidRPr="009C2959">
        <w:rPr>
          <w:rFonts w:eastAsia="Times New Roman"/>
          <w:szCs w:val="24"/>
        </w:rPr>
        <w:t xml:space="preserve"> αλλά τουλάχιστον καταφέραμε να συμφωνήσουμε για το θέμα της Σαμοθράκης</w:t>
      </w:r>
      <w:r>
        <w:rPr>
          <w:rFonts w:eastAsia="Times New Roman"/>
          <w:szCs w:val="24"/>
        </w:rPr>
        <w:t>.</w:t>
      </w:r>
    </w:p>
    <w:p w14:paraId="19B72458" w14:textId="77777777" w:rsidR="00D23C6B" w:rsidRDefault="00A26AD1">
      <w:pPr>
        <w:spacing w:line="600" w:lineRule="auto"/>
        <w:ind w:firstLine="720"/>
        <w:jc w:val="both"/>
        <w:rPr>
          <w:rFonts w:eastAsia="Times New Roman"/>
          <w:szCs w:val="24"/>
        </w:rPr>
      </w:pPr>
      <w:r w:rsidRPr="009C2959">
        <w:rPr>
          <w:rFonts w:eastAsia="Times New Roman"/>
          <w:szCs w:val="24"/>
        </w:rPr>
        <w:t>Σας ευχαριστώ πολύ</w:t>
      </w:r>
      <w:r>
        <w:rPr>
          <w:rFonts w:eastAsia="Times New Roman"/>
          <w:szCs w:val="24"/>
        </w:rPr>
        <w:t>.</w:t>
      </w:r>
    </w:p>
    <w:p w14:paraId="19B72459" w14:textId="77777777" w:rsidR="00D23C6B" w:rsidRDefault="00A26AD1">
      <w:pPr>
        <w:spacing w:line="600" w:lineRule="auto"/>
        <w:ind w:firstLine="720"/>
        <w:jc w:val="both"/>
        <w:rPr>
          <w:rFonts w:eastAsia="Times New Roman"/>
          <w:b/>
          <w:szCs w:val="24"/>
        </w:rPr>
      </w:pPr>
      <w:r>
        <w:rPr>
          <w:rFonts w:eastAsia="Times New Roman"/>
          <w:b/>
          <w:szCs w:val="24"/>
        </w:rPr>
        <w:lastRenderedPageBreak/>
        <w:t xml:space="preserve">ΑΝΑΣΤΑΣΙΟΣ </w:t>
      </w:r>
      <w:r>
        <w:rPr>
          <w:rFonts w:eastAsia="Times New Roman"/>
          <w:b/>
          <w:szCs w:val="24"/>
        </w:rPr>
        <w:t xml:space="preserve">(ΤΑΣΟΣ) </w:t>
      </w:r>
      <w:r>
        <w:rPr>
          <w:rFonts w:eastAsia="Times New Roman"/>
          <w:b/>
          <w:szCs w:val="24"/>
        </w:rPr>
        <w:t>ΔΗΜΟΣΧΑΚΗΣ</w:t>
      </w:r>
      <w:r w:rsidRPr="005071E6">
        <w:rPr>
          <w:rFonts w:eastAsia="Times New Roman"/>
          <w:b/>
          <w:szCs w:val="24"/>
        </w:rPr>
        <w:t>:</w:t>
      </w:r>
      <w:r>
        <w:rPr>
          <w:rFonts w:eastAsia="Times New Roman"/>
          <w:b/>
          <w:szCs w:val="24"/>
        </w:rPr>
        <w:t xml:space="preserve"> </w:t>
      </w:r>
      <w:r w:rsidRPr="005071E6">
        <w:rPr>
          <w:rFonts w:eastAsia="Times New Roman"/>
          <w:szCs w:val="24"/>
        </w:rPr>
        <w:t>Τα παράπονα παραμένουν.</w:t>
      </w:r>
    </w:p>
    <w:p w14:paraId="19B7245A" w14:textId="77777777" w:rsidR="00D23C6B" w:rsidRDefault="00A26AD1">
      <w:pPr>
        <w:spacing w:line="600" w:lineRule="auto"/>
        <w:ind w:firstLine="720"/>
        <w:jc w:val="both"/>
        <w:rPr>
          <w:rFonts w:eastAsia="Times New Roman"/>
          <w:szCs w:val="24"/>
        </w:rPr>
      </w:pPr>
      <w:r>
        <w:rPr>
          <w:rFonts w:eastAsia="Times New Roman"/>
          <w:b/>
          <w:szCs w:val="24"/>
        </w:rPr>
        <w:t xml:space="preserve">ΠΡΟΕΔΡΕΥΩΝ (Μάριος Γεωργιάδης): </w:t>
      </w:r>
      <w:r w:rsidRPr="009C2959">
        <w:rPr>
          <w:rFonts w:eastAsia="Times New Roman"/>
          <w:szCs w:val="24"/>
        </w:rPr>
        <w:t xml:space="preserve">Ευχαριστούμε </w:t>
      </w:r>
      <w:r>
        <w:rPr>
          <w:rFonts w:eastAsia="Times New Roman"/>
          <w:szCs w:val="24"/>
        </w:rPr>
        <w:t xml:space="preserve">τον κύριο Υπουργό και για τη </w:t>
      </w:r>
      <w:r w:rsidRPr="009C2959">
        <w:rPr>
          <w:rFonts w:eastAsia="Times New Roman"/>
          <w:szCs w:val="24"/>
        </w:rPr>
        <w:t>συντομία στην απάντησή του</w:t>
      </w:r>
      <w:r>
        <w:rPr>
          <w:rFonts w:eastAsia="Times New Roman"/>
          <w:szCs w:val="24"/>
        </w:rPr>
        <w:t>.</w:t>
      </w:r>
    </w:p>
    <w:p w14:paraId="19B7245B" w14:textId="77777777" w:rsidR="00D23C6B" w:rsidRDefault="00A26AD1">
      <w:pPr>
        <w:spacing w:line="600" w:lineRule="auto"/>
        <w:ind w:firstLine="720"/>
        <w:jc w:val="both"/>
        <w:rPr>
          <w:rFonts w:eastAsia="Times New Roman"/>
          <w:szCs w:val="24"/>
        </w:rPr>
      </w:pPr>
      <w:r w:rsidRPr="009C2959">
        <w:rPr>
          <w:rFonts w:eastAsia="Times New Roman"/>
          <w:szCs w:val="24"/>
        </w:rPr>
        <w:t xml:space="preserve">Συνεχίζουμε με την </w:t>
      </w:r>
      <w:r>
        <w:rPr>
          <w:rFonts w:eastAsia="Times New Roman" w:cs="Times New Roman"/>
          <w:szCs w:val="24"/>
        </w:rPr>
        <w:t>υπ’ αριθμό</w:t>
      </w:r>
      <w:r>
        <w:rPr>
          <w:rFonts w:eastAsia="Times New Roman" w:cs="Times New Roman"/>
          <w:szCs w:val="24"/>
        </w:rPr>
        <w:t>ν</w:t>
      </w:r>
      <w:r>
        <w:rPr>
          <w:rFonts w:eastAsia="Times New Roman" w:cs="Times New Roman"/>
          <w:szCs w:val="24"/>
        </w:rPr>
        <w:t xml:space="preserve"> 294/22-1-2019 επίκαιρη ερώτηση </w:t>
      </w:r>
      <w:r>
        <w:rPr>
          <w:rFonts w:eastAsia="Times New Roman" w:cs="Times New Roman"/>
          <w:szCs w:val="24"/>
        </w:rPr>
        <w:t xml:space="preserve">δεύτερου κύκλου </w:t>
      </w:r>
      <w:r>
        <w:rPr>
          <w:rFonts w:eastAsia="Times New Roman" w:cs="Times New Roman"/>
          <w:szCs w:val="24"/>
        </w:rPr>
        <w:t>του Ε΄ Αντιπροέδρου της Βουλής κ</w:t>
      </w:r>
      <w:r>
        <w:rPr>
          <w:rFonts w:eastAsia="Times New Roman" w:cs="Times New Roman"/>
          <w:szCs w:val="24"/>
        </w:rPr>
        <w:t>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5071E6">
        <w:rPr>
          <w:rFonts w:eastAsia="Times New Roman" w:cs="Times New Roman"/>
          <w:bCs/>
          <w:szCs w:val="24"/>
        </w:rPr>
        <w:t>Δημητρίου</w:t>
      </w:r>
      <w:r w:rsidRPr="005071E6">
        <w:rPr>
          <w:rFonts w:eastAsia="Times New Roman" w:cs="Times New Roman"/>
          <w:b/>
          <w:szCs w:val="24"/>
        </w:rPr>
        <w:t xml:space="preserve"> </w:t>
      </w:r>
      <w:proofErr w:type="spellStart"/>
      <w:r w:rsidRPr="005071E6">
        <w:rPr>
          <w:rFonts w:eastAsia="Times New Roman" w:cs="Times New Roman"/>
          <w:bCs/>
          <w:szCs w:val="24"/>
        </w:rPr>
        <w:t>Κρεμαστινού</w:t>
      </w:r>
      <w:proofErr w:type="spellEnd"/>
      <w:r>
        <w:rPr>
          <w:rFonts w:eastAsia="Times New Roman" w:cs="Times New Roman"/>
          <w:szCs w:val="24"/>
        </w:rPr>
        <w:t xml:space="preserve"> προς τον Υπουργό </w:t>
      </w:r>
      <w:r w:rsidRPr="005071E6">
        <w:rPr>
          <w:rFonts w:eastAsia="Times New Roman" w:cs="Times New Roman"/>
          <w:bCs/>
          <w:szCs w:val="24"/>
        </w:rPr>
        <w:t>Παιδείας, Έρευνας και Θρησκευμάτων,</w:t>
      </w:r>
      <w:r>
        <w:rPr>
          <w:rFonts w:eastAsia="Times New Roman" w:cs="Times New Roman"/>
          <w:szCs w:val="24"/>
        </w:rPr>
        <w:t xml:space="preserve"> με θέμα: «Αναιτιολόγητος αποκλεισμός καθηγητών από τη διεκδίκηση θέσεων διευθυντών εργαστηρίων και κλινικών».</w:t>
      </w:r>
    </w:p>
    <w:p w14:paraId="19B7245C" w14:textId="77777777" w:rsidR="00D23C6B" w:rsidRDefault="00A26AD1">
      <w:pPr>
        <w:spacing w:line="600" w:lineRule="auto"/>
        <w:ind w:firstLine="720"/>
        <w:jc w:val="both"/>
        <w:rPr>
          <w:rFonts w:eastAsia="Times New Roman"/>
          <w:szCs w:val="24"/>
        </w:rPr>
      </w:pPr>
      <w:r>
        <w:rPr>
          <w:rFonts w:eastAsia="Times New Roman"/>
          <w:szCs w:val="24"/>
        </w:rPr>
        <w:t>Ορίστε, κ</w:t>
      </w:r>
      <w:r w:rsidRPr="009C2959">
        <w:rPr>
          <w:rFonts w:eastAsia="Times New Roman"/>
          <w:szCs w:val="24"/>
        </w:rPr>
        <w:t xml:space="preserve">ύριε </w:t>
      </w:r>
      <w:r>
        <w:rPr>
          <w:rFonts w:eastAsia="Times New Roman"/>
          <w:szCs w:val="24"/>
        </w:rPr>
        <w:t xml:space="preserve">Πρόεδρε, </w:t>
      </w:r>
      <w:r w:rsidRPr="009C2959">
        <w:rPr>
          <w:rFonts w:eastAsia="Times New Roman"/>
          <w:szCs w:val="24"/>
        </w:rPr>
        <w:t>έχετε το</w:t>
      </w:r>
      <w:r>
        <w:rPr>
          <w:rFonts w:eastAsia="Times New Roman"/>
          <w:szCs w:val="24"/>
        </w:rPr>
        <w:t>ν</w:t>
      </w:r>
      <w:r w:rsidRPr="009C2959">
        <w:rPr>
          <w:rFonts w:eastAsia="Times New Roman"/>
          <w:szCs w:val="24"/>
        </w:rPr>
        <w:t xml:space="preserve"> λόγο για </w:t>
      </w:r>
      <w:r>
        <w:rPr>
          <w:rFonts w:eastAsia="Times New Roman"/>
          <w:szCs w:val="24"/>
        </w:rPr>
        <w:t>δύο</w:t>
      </w:r>
      <w:r w:rsidRPr="009C2959">
        <w:rPr>
          <w:rFonts w:eastAsia="Times New Roman"/>
          <w:szCs w:val="24"/>
        </w:rPr>
        <w:t xml:space="preserve"> λεπτά</w:t>
      </w:r>
      <w:r>
        <w:rPr>
          <w:rFonts w:eastAsia="Times New Roman"/>
          <w:szCs w:val="24"/>
        </w:rPr>
        <w:t>.</w:t>
      </w:r>
    </w:p>
    <w:p w14:paraId="19B7245D" w14:textId="77777777" w:rsidR="00D23C6B" w:rsidRDefault="00A26AD1">
      <w:pPr>
        <w:spacing w:line="600" w:lineRule="auto"/>
        <w:ind w:firstLine="720"/>
        <w:jc w:val="both"/>
        <w:rPr>
          <w:rFonts w:eastAsia="Times New Roman"/>
          <w:szCs w:val="24"/>
        </w:rPr>
      </w:pPr>
      <w:r>
        <w:rPr>
          <w:rFonts w:eastAsia="Times New Roman"/>
          <w:b/>
          <w:szCs w:val="24"/>
        </w:rPr>
        <w:t xml:space="preserve">ΔΗΜΗΤΡΙΟΣ ΚΡΕΜΑΣΤΙΝΟΣ (Ε΄ Αντιπρόεδρος της Βουλής): </w:t>
      </w:r>
      <w:r w:rsidRPr="005071E6">
        <w:rPr>
          <w:rFonts w:eastAsia="Times New Roman"/>
          <w:szCs w:val="24"/>
        </w:rPr>
        <w:t>Κύριε Πρ</w:t>
      </w:r>
      <w:r>
        <w:rPr>
          <w:rFonts w:eastAsia="Times New Roman"/>
          <w:szCs w:val="24"/>
        </w:rPr>
        <w:t>όεδρε και κύριε Υπουργέ, ξέρετε τις απόψεις μου πάνω στο θέμα αυτό. Ε</w:t>
      </w:r>
      <w:r w:rsidRPr="009C2959">
        <w:rPr>
          <w:rFonts w:eastAsia="Times New Roman"/>
          <w:szCs w:val="24"/>
        </w:rPr>
        <w:t>πειδή</w:t>
      </w:r>
      <w:r>
        <w:rPr>
          <w:rFonts w:eastAsia="Times New Roman"/>
          <w:szCs w:val="24"/>
        </w:rPr>
        <w:t>, όμως,</w:t>
      </w:r>
      <w:r w:rsidRPr="009C2959">
        <w:rPr>
          <w:rFonts w:eastAsia="Times New Roman"/>
          <w:szCs w:val="24"/>
        </w:rPr>
        <w:t xml:space="preserve"> </w:t>
      </w:r>
      <w:r>
        <w:rPr>
          <w:rFonts w:eastAsia="Times New Roman"/>
          <w:szCs w:val="24"/>
        </w:rPr>
        <w:t xml:space="preserve">δεν μίλησα </w:t>
      </w:r>
      <w:r w:rsidRPr="009C2959">
        <w:rPr>
          <w:rFonts w:eastAsia="Times New Roman"/>
          <w:szCs w:val="24"/>
        </w:rPr>
        <w:t>όταν η τροπολογία δεν προχώρησε</w:t>
      </w:r>
      <w:r>
        <w:rPr>
          <w:rFonts w:eastAsia="Times New Roman"/>
          <w:szCs w:val="24"/>
        </w:rPr>
        <w:t>,</w:t>
      </w:r>
      <w:r w:rsidRPr="005071E6">
        <w:rPr>
          <w:rFonts w:eastAsia="Times New Roman"/>
          <w:szCs w:val="24"/>
        </w:rPr>
        <w:t xml:space="preserve"> </w:t>
      </w:r>
      <w:r>
        <w:rPr>
          <w:rFonts w:eastAsia="Times New Roman"/>
          <w:szCs w:val="24"/>
        </w:rPr>
        <w:t>οι συνάδελφοι</w:t>
      </w:r>
      <w:r w:rsidRPr="009C2959">
        <w:rPr>
          <w:rFonts w:eastAsia="Times New Roman"/>
          <w:szCs w:val="24"/>
        </w:rPr>
        <w:t xml:space="preserve"> θεώ</w:t>
      </w:r>
      <w:r w:rsidRPr="009C2959">
        <w:rPr>
          <w:rFonts w:eastAsia="Times New Roman"/>
          <w:szCs w:val="24"/>
        </w:rPr>
        <w:t>ρησαν ότι κατά κάποιο</w:t>
      </w:r>
      <w:r>
        <w:rPr>
          <w:rFonts w:eastAsia="Times New Roman"/>
          <w:szCs w:val="24"/>
        </w:rPr>
        <w:t>ν</w:t>
      </w:r>
      <w:r w:rsidRPr="009C2959">
        <w:rPr>
          <w:rFonts w:eastAsia="Times New Roman"/>
          <w:szCs w:val="24"/>
        </w:rPr>
        <w:t xml:space="preserve"> τρόπο</w:t>
      </w:r>
      <w:r>
        <w:rPr>
          <w:rFonts w:eastAsia="Times New Roman"/>
          <w:szCs w:val="24"/>
        </w:rPr>
        <w:t>,</w:t>
      </w:r>
      <w:r w:rsidRPr="009C2959">
        <w:rPr>
          <w:rFonts w:eastAsia="Times New Roman"/>
          <w:szCs w:val="24"/>
        </w:rPr>
        <w:t xml:space="preserve"> υπήρχε μία συμφωνία </w:t>
      </w:r>
      <w:r>
        <w:rPr>
          <w:rFonts w:eastAsia="Times New Roman"/>
          <w:szCs w:val="24"/>
        </w:rPr>
        <w:t xml:space="preserve">να αποδεχθώ </w:t>
      </w:r>
      <w:r w:rsidRPr="009C2959">
        <w:rPr>
          <w:rFonts w:eastAsia="Times New Roman"/>
          <w:szCs w:val="24"/>
        </w:rPr>
        <w:t>αυτές τις θέσεις</w:t>
      </w:r>
      <w:r>
        <w:rPr>
          <w:rFonts w:eastAsia="Times New Roman"/>
          <w:szCs w:val="24"/>
        </w:rPr>
        <w:t>. Γι’</w:t>
      </w:r>
      <w:r w:rsidRPr="009C2959">
        <w:rPr>
          <w:rFonts w:eastAsia="Times New Roman"/>
          <w:szCs w:val="24"/>
        </w:rPr>
        <w:t xml:space="preserve"> αυτό </w:t>
      </w:r>
      <w:r>
        <w:rPr>
          <w:rFonts w:eastAsia="Times New Roman"/>
          <w:szCs w:val="24"/>
        </w:rPr>
        <w:t xml:space="preserve">και </w:t>
      </w:r>
      <w:r w:rsidRPr="009C2959">
        <w:rPr>
          <w:rFonts w:eastAsia="Times New Roman"/>
          <w:szCs w:val="24"/>
        </w:rPr>
        <w:t xml:space="preserve">κάνω την ερώτηση </w:t>
      </w:r>
      <w:r>
        <w:rPr>
          <w:rFonts w:eastAsia="Times New Roman"/>
          <w:szCs w:val="24"/>
        </w:rPr>
        <w:t xml:space="preserve">αυτή, </w:t>
      </w:r>
      <w:r w:rsidRPr="009C2959">
        <w:rPr>
          <w:rFonts w:eastAsia="Times New Roman"/>
          <w:szCs w:val="24"/>
        </w:rPr>
        <w:t xml:space="preserve">γιατί οι περισσότεροι </w:t>
      </w:r>
      <w:r w:rsidRPr="009C2959">
        <w:rPr>
          <w:rFonts w:eastAsia="Times New Roman"/>
          <w:szCs w:val="24"/>
        </w:rPr>
        <w:lastRenderedPageBreak/>
        <w:t>παρακολουθούν αυτή τη στιγμή</w:t>
      </w:r>
      <w:r>
        <w:rPr>
          <w:rFonts w:eastAsia="Times New Roman"/>
          <w:szCs w:val="24"/>
        </w:rPr>
        <w:t>,</w:t>
      </w:r>
      <w:r w:rsidRPr="009C2959">
        <w:rPr>
          <w:rFonts w:eastAsia="Times New Roman"/>
          <w:szCs w:val="24"/>
        </w:rPr>
        <w:t xml:space="preserve"> για να επαναλάβω δηλαδή αυτά που σας έχω πει </w:t>
      </w:r>
      <w:r>
        <w:rPr>
          <w:rFonts w:eastAsia="Times New Roman"/>
          <w:szCs w:val="24"/>
        </w:rPr>
        <w:t>κατ’ ιδίαν.</w:t>
      </w:r>
    </w:p>
    <w:p w14:paraId="19B7245E" w14:textId="77777777" w:rsidR="00D23C6B" w:rsidRDefault="00A26AD1">
      <w:pPr>
        <w:spacing w:line="600" w:lineRule="auto"/>
        <w:ind w:firstLine="720"/>
        <w:jc w:val="both"/>
        <w:rPr>
          <w:rFonts w:eastAsia="Times New Roman"/>
          <w:szCs w:val="24"/>
        </w:rPr>
      </w:pPr>
      <w:r>
        <w:rPr>
          <w:rFonts w:eastAsia="Times New Roman"/>
          <w:szCs w:val="24"/>
        </w:rPr>
        <w:t>Α</w:t>
      </w:r>
      <w:r w:rsidRPr="00CA0835">
        <w:rPr>
          <w:rFonts w:eastAsia="Times New Roman"/>
          <w:szCs w:val="24"/>
        </w:rPr>
        <w:t>υτ</w:t>
      </w:r>
      <w:r>
        <w:rPr>
          <w:rFonts w:eastAsia="Times New Roman"/>
          <w:szCs w:val="24"/>
        </w:rPr>
        <w:t>ά</w:t>
      </w:r>
      <w:r w:rsidRPr="00CA0835">
        <w:rPr>
          <w:rFonts w:eastAsia="Times New Roman"/>
          <w:szCs w:val="24"/>
        </w:rPr>
        <w:t xml:space="preserve"> που έχω πει κ</w:t>
      </w:r>
      <w:r>
        <w:rPr>
          <w:rFonts w:eastAsia="Times New Roman"/>
          <w:szCs w:val="24"/>
        </w:rPr>
        <w:t>ατ’ ιδίαν είν</w:t>
      </w:r>
      <w:r>
        <w:rPr>
          <w:rFonts w:eastAsia="Times New Roman"/>
          <w:szCs w:val="24"/>
        </w:rPr>
        <w:t>αι αυτά. Θ</w:t>
      </w:r>
      <w:r w:rsidRPr="00CA0835">
        <w:rPr>
          <w:rFonts w:eastAsia="Times New Roman"/>
          <w:szCs w:val="24"/>
        </w:rPr>
        <w:t>εωρώ ότι ένας καθηγητής ο οποίος ζη</w:t>
      </w:r>
      <w:r>
        <w:rPr>
          <w:rFonts w:eastAsia="Times New Roman"/>
          <w:szCs w:val="24"/>
        </w:rPr>
        <w:t>τά να διευθύνει μία κλινική-</w:t>
      </w:r>
      <w:r w:rsidRPr="00CA0835">
        <w:rPr>
          <w:rFonts w:eastAsia="Times New Roman"/>
          <w:szCs w:val="24"/>
        </w:rPr>
        <w:t>εργαστήριο</w:t>
      </w:r>
      <w:r>
        <w:rPr>
          <w:rFonts w:eastAsia="Times New Roman"/>
          <w:szCs w:val="24"/>
        </w:rPr>
        <w:t>,</w:t>
      </w:r>
      <w:r w:rsidRPr="00CA0835">
        <w:rPr>
          <w:rFonts w:eastAsia="Times New Roman"/>
          <w:szCs w:val="24"/>
        </w:rPr>
        <w:t xml:space="preserve"> της </w:t>
      </w:r>
      <w:r>
        <w:rPr>
          <w:rFonts w:eastAsia="Times New Roman"/>
          <w:szCs w:val="24"/>
        </w:rPr>
        <w:t>ι</w:t>
      </w:r>
      <w:r w:rsidRPr="00CA0835">
        <w:rPr>
          <w:rFonts w:eastAsia="Times New Roman"/>
          <w:szCs w:val="24"/>
        </w:rPr>
        <w:t>ατρικής παραδείγματος χάρ</w:t>
      </w:r>
      <w:r>
        <w:rPr>
          <w:rFonts w:eastAsia="Times New Roman"/>
          <w:szCs w:val="24"/>
        </w:rPr>
        <w:t>ιν</w:t>
      </w:r>
      <w:r>
        <w:rPr>
          <w:rFonts w:eastAsia="Times New Roman"/>
          <w:szCs w:val="24"/>
        </w:rPr>
        <w:t>,</w:t>
      </w:r>
      <w:r w:rsidRPr="00CA0835">
        <w:rPr>
          <w:rFonts w:eastAsia="Times New Roman"/>
          <w:szCs w:val="24"/>
        </w:rPr>
        <w:t xml:space="preserve"> και </w:t>
      </w:r>
      <w:r>
        <w:rPr>
          <w:rFonts w:eastAsia="Times New Roman"/>
          <w:szCs w:val="24"/>
        </w:rPr>
        <w:t xml:space="preserve">έχει μπροστά του λιγότερα από τρία </w:t>
      </w:r>
      <w:r w:rsidRPr="00CA0835">
        <w:rPr>
          <w:rFonts w:eastAsia="Times New Roman"/>
          <w:szCs w:val="24"/>
        </w:rPr>
        <w:t>χρόνια</w:t>
      </w:r>
      <w:r>
        <w:rPr>
          <w:rFonts w:eastAsia="Times New Roman"/>
          <w:szCs w:val="24"/>
        </w:rPr>
        <w:t xml:space="preserve">, δεν έχει τον </w:t>
      </w:r>
      <w:r w:rsidRPr="00CA0835">
        <w:rPr>
          <w:rFonts w:eastAsia="Times New Roman"/>
          <w:szCs w:val="24"/>
        </w:rPr>
        <w:t>απα</w:t>
      </w:r>
      <w:r>
        <w:rPr>
          <w:rFonts w:eastAsia="Times New Roman"/>
          <w:szCs w:val="24"/>
        </w:rPr>
        <w:t>ραίτητο χρόνο να δημιουργήσει μι</w:t>
      </w:r>
      <w:r w:rsidRPr="00CA0835">
        <w:rPr>
          <w:rFonts w:eastAsia="Times New Roman"/>
          <w:szCs w:val="24"/>
        </w:rPr>
        <w:t>α υποδομή</w:t>
      </w:r>
      <w:r>
        <w:rPr>
          <w:rFonts w:eastAsia="Times New Roman"/>
          <w:szCs w:val="24"/>
        </w:rPr>
        <w:t>,</w:t>
      </w:r>
      <w:r w:rsidRPr="00CA0835">
        <w:rPr>
          <w:rFonts w:eastAsia="Times New Roman"/>
          <w:szCs w:val="24"/>
        </w:rPr>
        <w:t xml:space="preserve"> η οποία να τ</w:t>
      </w:r>
      <w:r>
        <w:rPr>
          <w:rFonts w:eastAsia="Times New Roman"/>
          <w:szCs w:val="24"/>
        </w:rPr>
        <w:t>ο</w:t>
      </w:r>
      <w:r w:rsidRPr="00CA0835">
        <w:rPr>
          <w:rFonts w:eastAsia="Times New Roman"/>
          <w:szCs w:val="24"/>
        </w:rPr>
        <w:t>ν οδηγήσει σε κάτι</w:t>
      </w:r>
      <w:r w:rsidRPr="00CA0835">
        <w:rPr>
          <w:rFonts w:eastAsia="Times New Roman"/>
          <w:szCs w:val="24"/>
        </w:rPr>
        <w:t xml:space="preserve"> καλύτερο από αυτό που υπάρχει</w:t>
      </w:r>
      <w:r>
        <w:rPr>
          <w:rFonts w:eastAsia="Times New Roman"/>
          <w:szCs w:val="24"/>
        </w:rPr>
        <w:t>.</w:t>
      </w:r>
      <w:r w:rsidRPr="00CA0835">
        <w:rPr>
          <w:rFonts w:eastAsia="Times New Roman"/>
          <w:szCs w:val="24"/>
        </w:rPr>
        <w:t xml:space="preserve"> </w:t>
      </w:r>
    </w:p>
    <w:p w14:paraId="19B7245F" w14:textId="77777777" w:rsidR="00D23C6B" w:rsidRDefault="00A26AD1">
      <w:pPr>
        <w:spacing w:line="600" w:lineRule="auto"/>
        <w:ind w:firstLine="720"/>
        <w:jc w:val="both"/>
        <w:rPr>
          <w:rFonts w:eastAsia="Times New Roman"/>
          <w:szCs w:val="24"/>
        </w:rPr>
      </w:pPr>
      <w:r>
        <w:rPr>
          <w:rFonts w:eastAsia="Times New Roman"/>
          <w:szCs w:val="24"/>
        </w:rPr>
        <w:t>Α</w:t>
      </w:r>
      <w:r w:rsidRPr="00CA0835">
        <w:rPr>
          <w:rFonts w:eastAsia="Times New Roman"/>
          <w:szCs w:val="24"/>
        </w:rPr>
        <w:t>υτή</w:t>
      </w:r>
      <w:r>
        <w:rPr>
          <w:rFonts w:eastAsia="Times New Roman"/>
          <w:szCs w:val="24"/>
        </w:rPr>
        <w:t>,</w:t>
      </w:r>
      <w:r w:rsidRPr="00CA0835">
        <w:rPr>
          <w:rFonts w:eastAsia="Times New Roman"/>
          <w:szCs w:val="24"/>
        </w:rPr>
        <w:t xml:space="preserve"> </w:t>
      </w:r>
      <w:r>
        <w:rPr>
          <w:rFonts w:eastAsia="Times New Roman"/>
          <w:szCs w:val="24"/>
        </w:rPr>
        <w:t>λ</w:t>
      </w:r>
      <w:r w:rsidRPr="00CA0835">
        <w:rPr>
          <w:rFonts w:eastAsia="Times New Roman"/>
          <w:szCs w:val="24"/>
        </w:rPr>
        <w:t>οιπόν</w:t>
      </w:r>
      <w:r>
        <w:rPr>
          <w:rFonts w:eastAsia="Times New Roman"/>
          <w:szCs w:val="24"/>
        </w:rPr>
        <w:t>,</w:t>
      </w:r>
      <w:r w:rsidRPr="00CA0835">
        <w:rPr>
          <w:rFonts w:eastAsia="Times New Roman"/>
          <w:szCs w:val="24"/>
        </w:rPr>
        <w:t xml:space="preserve"> η διάταξη όπως την έχετε διατ</w:t>
      </w:r>
      <w:r>
        <w:rPr>
          <w:rFonts w:eastAsia="Times New Roman"/>
          <w:szCs w:val="24"/>
        </w:rPr>
        <w:t>υπώσει,</w:t>
      </w:r>
      <w:r w:rsidRPr="00CA0835">
        <w:rPr>
          <w:rFonts w:eastAsia="Times New Roman"/>
          <w:szCs w:val="24"/>
        </w:rPr>
        <w:t xml:space="preserve"> είναι απ</w:t>
      </w:r>
      <w:r>
        <w:rPr>
          <w:rFonts w:eastAsia="Times New Roman"/>
          <w:szCs w:val="24"/>
        </w:rPr>
        <w:t xml:space="preserve">όλυτα ορθή. Από την άλλη </w:t>
      </w:r>
      <w:r w:rsidRPr="00CA0835">
        <w:rPr>
          <w:rFonts w:eastAsia="Times New Roman"/>
          <w:szCs w:val="24"/>
        </w:rPr>
        <w:t>πλευρά</w:t>
      </w:r>
      <w:r>
        <w:rPr>
          <w:rFonts w:eastAsia="Times New Roman"/>
          <w:szCs w:val="24"/>
        </w:rPr>
        <w:t>, όμως,</w:t>
      </w:r>
      <w:r w:rsidRPr="00CA0835">
        <w:rPr>
          <w:rFonts w:eastAsia="Times New Roman"/>
          <w:szCs w:val="24"/>
        </w:rPr>
        <w:t xml:space="preserve"> αν ένας καθηγητής ο οποίος έχει ευδοκίμως υπηρετήσει </w:t>
      </w:r>
      <w:r>
        <w:rPr>
          <w:rFonts w:eastAsia="Times New Roman"/>
          <w:szCs w:val="24"/>
        </w:rPr>
        <w:t>και έχει</w:t>
      </w:r>
      <w:r w:rsidRPr="00CA0835">
        <w:rPr>
          <w:rFonts w:eastAsia="Times New Roman"/>
          <w:szCs w:val="24"/>
        </w:rPr>
        <w:t xml:space="preserve"> αναγνωριστεί το έργο του </w:t>
      </w:r>
      <w:r>
        <w:rPr>
          <w:rFonts w:eastAsia="Times New Roman"/>
          <w:szCs w:val="24"/>
        </w:rPr>
        <w:t xml:space="preserve">επί δύο, </w:t>
      </w:r>
      <w:r w:rsidRPr="00CA0835">
        <w:rPr>
          <w:rFonts w:eastAsia="Times New Roman"/>
          <w:szCs w:val="24"/>
        </w:rPr>
        <w:t>τρεις τριετίες αλλά και μία</w:t>
      </w:r>
      <w:r>
        <w:rPr>
          <w:rFonts w:eastAsia="Times New Roman"/>
          <w:szCs w:val="24"/>
        </w:rPr>
        <w:t>,</w:t>
      </w:r>
      <w:r w:rsidRPr="00CA0835">
        <w:rPr>
          <w:rFonts w:eastAsia="Times New Roman"/>
          <w:szCs w:val="24"/>
        </w:rPr>
        <w:t xml:space="preserve"> επειδή δεν έχει τρία χρόνια μπροστά του και έχει δύο ή ένα</w:t>
      </w:r>
      <w:r>
        <w:rPr>
          <w:rFonts w:eastAsia="Times New Roman"/>
          <w:szCs w:val="24"/>
        </w:rPr>
        <w:t>, είναι άδικο</w:t>
      </w:r>
      <w:r w:rsidRPr="00CA0835">
        <w:rPr>
          <w:rFonts w:eastAsia="Times New Roman"/>
          <w:szCs w:val="24"/>
        </w:rPr>
        <w:t xml:space="preserve"> να του στερείται το δικαίωμα </w:t>
      </w:r>
      <w:r>
        <w:rPr>
          <w:rFonts w:eastAsia="Times New Roman"/>
          <w:szCs w:val="24"/>
        </w:rPr>
        <w:t>να του δώσει την έγκριση ο</w:t>
      </w:r>
      <w:r w:rsidRPr="00CA0835">
        <w:rPr>
          <w:rFonts w:eastAsia="Times New Roman"/>
          <w:szCs w:val="24"/>
        </w:rPr>
        <w:t xml:space="preserve"> τομέας να ολοκληρώσει το έργο του</w:t>
      </w:r>
      <w:r>
        <w:rPr>
          <w:rFonts w:eastAsia="Times New Roman"/>
          <w:szCs w:val="24"/>
        </w:rPr>
        <w:t>,</w:t>
      </w:r>
      <w:r w:rsidRPr="00CA0835">
        <w:rPr>
          <w:rFonts w:eastAsia="Times New Roman"/>
          <w:szCs w:val="24"/>
        </w:rPr>
        <w:t xml:space="preserve"> παραμένοντας στη θέση του</w:t>
      </w:r>
      <w:r>
        <w:rPr>
          <w:rFonts w:eastAsia="Times New Roman"/>
          <w:szCs w:val="24"/>
        </w:rPr>
        <w:t>,</w:t>
      </w:r>
      <w:r w:rsidRPr="00CA0835">
        <w:rPr>
          <w:rFonts w:eastAsia="Times New Roman"/>
          <w:szCs w:val="24"/>
        </w:rPr>
        <w:t xml:space="preserve"> στο γραφείο του</w:t>
      </w:r>
      <w:r>
        <w:rPr>
          <w:rFonts w:eastAsia="Times New Roman"/>
          <w:szCs w:val="24"/>
        </w:rPr>
        <w:t>.</w:t>
      </w:r>
      <w:r w:rsidRPr="00CA0835">
        <w:rPr>
          <w:rFonts w:eastAsia="Times New Roman"/>
          <w:szCs w:val="24"/>
        </w:rPr>
        <w:t xml:space="preserve"> </w:t>
      </w:r>
      <w:r>
        <w:rPr>
          <w:rFonts w:eastAsia="Times New Roman"/>
          <w:szCs w:val="24"/>
        </w:rPr>
        <w:t>Δ</w:t>
      </w:r>
      <w:r w:rsidRPr="00CA0835">
        <w:rPr>
          <w:rFonts w:eastAsia="Times New Roman"/>
          <w:szCs w:val="24"/>
        </w:rPr>
        <w:t>ιότι</w:t>
      </w:r>
      <w:r>
        <w:rPr>
          <w:rFonts w:eastAsia="Times New Roman"/>
          <w:szCs w:val="24"/>
        </w:rPr>
        <w:t>,</w:t>
      </w:r>
      <w:r w:rsidRPr="00CA0835">
        <w:rPr>
          <w:rFonts w:eastAsia="Times New Roman"/>
          <w:szCs w:val="24"/>
        </w:rPr>
        <w:t xml:space="preserve"> διαφορετικά</w:t>
      </w:r>
      <w:r>
        <w:rPr>
          <w:rFonts w:eastAsia="Times New Roman"/>
          <w:szCs w:val="24"/>
        </w:rPr>
        <w:t>,</w:t>
      </w:r>
      <w:r w:rsidRPr="00CA0835">
        <w:rPr>
          <w:rFonts w:eastAsia="Times New Roman"/>
          <w:szCs w:val="24"/>
        </w:rPr>
        <w:t xml:space="preserve"> είναι υποχρεωμένος να φύγει </w:t>
      </w:r>
      <w:r w:rsidRPr="00CA0835">
        <w:rPr>
          <w:rFonts w:eastAsia="Times New Roman"/>
          <w:szCs w:val="24"/>
        </w:rPr>
        <w:t>από το γραφείο του</w:t>
      </w:r>
      <w:r>
        <w:rPr>
          <w:rFonts w:eastAsia="Times New Roman"/>
          <w:szCs w:val="24"/>
        </w:rPr>
        <w:t>,</w:t>
      </w:r>
      <w:r w:rsidRPr="00CA0835">
        <w:rPr>
          <w:rFonts w:eastAsia="Times New Roman"/>
          <w:szCs w:val="24"/>
        </w:rPr>
        <w:t xml:space="preserve"> να μπει ένας άλλος νεότερ</w:t>
      </w:r>
      <w:r>
        <w:rPr>
          <w:rFonts w:eastAsia="Times New Roman"/>
          <w:szCs w:val="24"/>
        </w:rPr>
        <w:t>ό</w:t>
      </w:r>
      <w:r w:rsidRPr="00CA0835">
        <w:rPr>
          <w:rFonts w:eastAsia="Times New Roman"/>
          <w:szCs w:val="24"/>
        </w:rPr>
        <w:t>ς του στο γραφείο και αυτός να περιμένει να συνταξιοδοτηθεί</w:t>
      </w:r>
      <w:r>
        <w:rPr>
          <w:rFonts w:eastAsia="Times New Roman"/>
          <w:szCs w:val="24"/>
        </w:rPr>
        <w:t>.</w:t>
      </w:r>
      <w:r w:rsidRPr="00CA0835">
        <w:rPr>
          <w:rFonts w:eastAsia="Times New Roman"/>
          <w:szCs w:val="24"/>
        </w:rPr>
        <w:t xml:space="preserve"> </w:t>
      </w:r>
    </w:p>
    <w:p w14:paraId="19B72460" w14:textId="77777777" w:rsidR="00D23C6B" w:rsidRDefault="00A26AD1">
      <w:pPr>
        <w:spacing w:line="600" w:lineRule="auto"/>
        <w:ind w:firstLine="720"/>
        <w:jc w:val="both"/>
        <w:rPr>
          <w:rFonts w:eastAsia="Times New Roman"/>
          <w:szCs w:val="24"/>
        </w:rPr>
      </w:pPr>
      <w:r>
        <w:rPr>
          <w:rFonts w:eastAsia="Times New Roman"/>
          <w:szCs w:val="24"/>
        </w:rPr>
        <w:lastRenderedPageBreak/>
        <w:t>Σ</w:t>
      </w:r>
      <w:r w:rsidRPr="00CA0835">
        <w:rPr>
          <w:rFonts w:eastAsia="Times New Roman"/>
          <w:szCs w:val="24"/>
        </w:rPr>
        <w:t>την πράξη</w:t>
      </w:r>
      <w:r>
        <w:rPr>
          <w:rFonts w:eastAsia="Times New Roman"/>
          <w:szCs w:val="24"/>
        </w:rPr>
        <w:t xml:space="preserve">, όμως, τι γίνεται; </w:t>
      </w:r>
      <w:r w:rsidRPr="00CA0835">
        <w:rPr>
          <w:rFonts w:eastAsia="Times New Roman"/>
          <w:szCs w:val="24"/>
        </w:rPr>
        <w:t xml:space="preserve">Σε αυτή την περίπτωση </w:t>
      </w:r>
      <w:r>
        <w:rPr>
          <w:rFonts w:eastAsia="Times New Roman"/>
          <w:szCs w:val="24"/>
        </w:rPr>
        <w:t xml:space="preserve">στην πράξη </w:t>
      </w:r>
      <w:r w:rsidRPr="00CA0835">
        <w:rPr>
          <w:rFonts w:eastAsia="Times New Roman"/>
          <w:szCs w:val="24"/>
        </w:rPr>
        <w:t>φεύγουν οι καθηγητές και πάνε στις ιδιωτικές κλινικές που λέγονται ιδιωτικά νοσοκομεί</w:t>
      </w:r>
      <w:r w:rsidRPr="00CA0835">
        <w:rPr>
          <w:rFonts w:eastAsia="Times New Roman"/>
          <w:szCs w:val="24"/>
        </w:rPr>
        <w:t>α και αποχωρούν από το πανεπιστήμιο ένα</w:t>
      </w:r>
      <w:r>
        <w:rPr>
          <w:rFonts w:eastAsia="Times New Roman"/>
          <w:szCs w:val="24"/>
        </w:rPr>
        <w:t xml:space="preserve">ν </w:t>
      </w:r>
      <w:r w:rsidRPr="00CA0835">
        <w:rPr>
          <w:rFonts w:eastAsia="Times New Roman"/>
          <w:szCs w:val="24"/>
        </w:rPr>
        <w:t>χρόνο ή δύο χρόνια πιο πριν</w:t>
      </w:r>
      <w:r>
        <w:rPr>
          <w:rFonts w:eastAsia="Times New Roman"/>
          <w:szCs w:val="24"/>
        </w:rPr>
        <w:t>.</w:t>
      </w:r>
      <w:r w:rsidRPr="00CA0835">
        <w:rPr>
          <w:rFonts w:eastAsia="Times New Roman"/>
          <w:szCs w:val="24"/>
        </w:rPr>
        <w:t xml:space="preserve"> </w:t>
      </w:r>
    </w:p>
    <w:p w14:paraId="19B72461" w14:textId="77777777" w:rsidR="00D23C6B" w:rsidRDefault="00A26AD1">
      <w:pPr>
        <w:spacing w:line="600" w:lineRule="auto"/>
        <w:ind w:firstLine="720"/>
        <w:jc w:val="both"/>
        <w:rPr>
          <w:rFonts w:eastAsia="Times New Roman"/>
          <w:szCs w:val="24"/>
        </w:rPr>
      </w:pPr>
      <w:r>
        <w:rPr>
          <w:rFonts w:eastAsia="Times New Roman"/>
          <w:szCs w:val="24"/>
        </w:rPr>
        <w:t>Α</w:t>
      </w:r>
      <w:r w:rsidRPr="00CA0835">
        <w:rPr>
          <w:rFonts w:eastAsia="Times New Roman"/>
          <w:szCs w:val="24"/>
        </w:rPr>
        <w:t xml:space="preserve">υτό πιστεύω ότι είναι λάθος και </w:t>
      </w:r>
      <w:r>
        <w:rPr>
          <w:rFonts w:eastAsia="Times New Roman"/>
          <w:szCs w:val="24"/>
        </w:rPr>
        <w:t>το έχουμε συζητήσει μαζί πολλές φορές. Ε</w:t>
      </w:r>
      <w:r w:rsidRPr="00CA0835">
        <w:rPr>
          <w:rFonts w:eastAsia="Times New Roman"/>
          <w:szCs w:val="24"/>
        </w:rPr>
        <w:t>ν</w:t>
      </w:r>
      <w:r>
        <w:rPr>
          <w:rFonts w:eastAsia="Times New Roman"/>
          <w:szCs w:val="24"/>
        </w:rPr>
        <w:t xml:space="preserve"> </w:t>
      </w:r>
      <w:r w:rsidRPr="00CA0835">
        <w:rPr>
          <w:rFonts w:eastAsia="Times New Roman"/>
          <w:szCs w:val="24"/>
        </w:rPr>
        <w:t>όψει</w:t>
      </w:r>
      <w:r>
        <w:rPr>
          <w:rFonts w:eastAsia="Times New Roman"/>
          <w:szCs w:val="24"/>
        </w:rPr>
        <w:t>, όμως,</w:t>
      </w:r>
      <w:r w:rsidRPr="00CA0835">
        <w:rPr>
          <w:rFonts w:eastAsia="Times New Roman"/>
          <w:szCs w:val="24"/>
        </w:rPr>
        <w:t xml:space="preserve"> του ότι οι συνάδελφοι είπαν ότι δεν </w:t>
      </w:r>
      <w:r>
        <w:rPr>
          <w:rFonts w:eastAsia="Times New Roman"/>
          <w:szCs w:val="24"/>
        </w:rPr>
        <w:t>το στήριξα,</w:t>
      </w:r>
      <w:r w:rsidRPr="00CA0835">
        <w:rPr>
          <w:rFonts w:eastAsia="Times New Roman"/>
          <w:szCs w:val="24"/>
        </w:rPr>
        <w:t xml:space="preserve"> όπως το στηρίζω αυτή τη στιγμή σήμερα</w:t>
      </w:r>
      <w:r>
        <w:rPr>
          <w:rFonts w:eastAsia="Times New Roman"/>
          <w:szCs w:val="24"/>
        </w:rPr>
        <w:t>, γι’ αυτό</w:t>
      </w:r>
      <w:r w:rsidRPr="00CA0835">
        <w:rPr>
          <w:rFonts w:eastAsia="Times New Roman"/>
          <w:szCs w:val="24"/>
        </w:rPr>
        <w:t xml:space="preserve"> </w:t>
      </w:r>
      <w:r>
        <w:rPr>
          <w:rFonts w:eastAsia="Times New Roman"/>
          <w:szCs w:val="24"/>
        </w:rPr>
        <w:t>επ</w:t>
      </w:r>
      <w:r>
        <w:rPr>
          <w:rFonts w:eastAsia="Times New Roman"/>
          <w:szCs w:val="24"/>
        </w:rPr>
        <w:t>ανέρχομαι στο θέμα και γι’</w:t>
      </w:r>
      <w:r w:rsidRPr="00CA0835">
        <w:rPr>
          <w:rFonts w:eastAsia="Times New Roman"/>
          <w:szCs w:val="24"/>
        </w:rPr>
        <w:t xml:space="preserve"> αυτό </w:t>
      </w:r>
      <w:r>
        <w:rPr>
          <w:rFonts w:eastAsia="Times New Roman"/>
          <w:szCs w:val="24"/>
        </w:rPr>
        <w:t xml:space="preserve">εκείνοι </w:t>
      </w:r>
      <w:r w:rsidRPr="00CA0835">
        <w:rPr>
          <w:rFonts w:eastAsia="Times New Roman"/>
          <w:szCs w:val="24"/>
        </w:rPr>
        <w:t xml:space="preserve">ζητούν να ακούσουν από </w:t>
      </w:r>
      <w:r>
        <w:rPr>
          <w:rFonts w:eastAsia="Times New Roman"/>
          <w:szCs w:val="24"/>
        </w:rPr>
        <w:t>σας,</w:t>
      </w:r>
      <w:r w:rsidRPr="00CA0835">
        <w:rPr>
          <w:rFonts w:eastAsia="Times New Roman"/>
          <w:szCs w:val="24"/>
        </w:rPr>
        <w:t xml:space="preserve"> </w:t>
      </w:r>
      <w:r>
        <w:rPr>
          <w:rFonts w:eastAsia="Times New Roman"/>
          <w:szCs w:val="24"/>
        </w:rPr>
        <w:t>ποιο είναι το αιτιολογικό</w:t>
      </w:r>
      <w:r>
        <w:rPr>
          <w:rFonts w:eastAsia="Times New Roman"/>
          <w:szCs w:val="24"/>
        </w:rPr>
        <w:t>,</w:t>
      </w:r>
      <w:r>
        <w:rPr>
          <w:rFonts w:eastAsia="Times New Roman"/>
          <w:szCs w:val="24"/>
        </w:rPr>
        <w:t xml:space="preserve"> το</w:t>
      </w:r>
      <w:r>
        <w:rPr>
          <w:rFonts w:eastAsia="Times New Roman"/>
          <w:szCs w:val="24"/>
        </w:rPr>
        <w:t>υ</w:t>
      </w:r>
      <w:r w:rsidRPr="00CA0835">
        <w:rPr>
          <w:rFonts w:eastAsia="Times New Roman"/>
          <w:szCs w:val="24"/>
        </w:rPr>
        <w:t xml:space="preserve"> να μην επιτρέπετ</w:t>
      </w:r>
      <w:r>
        <w:rPr>
          <w:rFonts w:eastAsia="Times New Roman"/>
          <w:szCs w:val="24"/>
        </w:rPr>
        <w:t>αι</w:t>
      </w:r>
      <w:r w:rsidRPr="00CA0835">
        <w:rPr>
          <w:rFonts w:eastAsia="Times New Roman"/>
          <w:szCs w:val="24"/>
        </w:rPr>
        <w:t xml:space="preserve"> αυτοί που ευδοκίμως έχουν υπηρετήσει δ</w:t>
      </w:r>
      <w:r>
        <w:rPr>
          <w:rFonts w:eastAsia="Times New Roman"/>
          <w:szCs w:val="24"/>
        </w:rPr>
        <w:t>ύ</w:t>
      </w:r>
      <w:r w:rsidRPr="00CA0835">
        <w:rPr>
          <w:rFonts w:eastAsia="Times New Roman"/>
          <w:szCs w:val="24"/>
        </w:rPr>
        <w:t xml:space="preserve">ο και τρεις τριετίες και έχουν ακόμα </w:t>
      </w:r>
      <w:r>
        <w:rPr>
          <w:rFonts w:eastAsia="Times New Roman"/>
          <w:szCs w:val="24"/>
        </w:rPr>
        <w:t xml:space="preserve">έναν χρόνο ή </w:t>
      </w:r>
      <w:r w:rsidRPr="00CA0835">
        <w:rPr>
          <w:rFonts w:eastAsia="Times New Roman"/>
          <w:szCs w:val="24"/>
        </w:rPr>
        <w:t>δύο χρόνια</w:t>
      </w:r>
      <w:r>
        <w:rPr>
          <w:rFonts w:eastAsia="Times New Roman"/>
          <w:szCs w:val="24"/>
        </w:rPr>
        <w:t>,</w:t>
      </w:r>
      <w:r w:rsidRPr="00CA0835">
        <w:rPr>
          <w:rFonts w:eastAsia="Times New Roman"/>
          <w:szCs w:val="24"/>
        </w:rPr>
        <w:t xml:space="preserve"> να ζητήσουν από τον τομέα να παρατείν</w:t>
      </w:r>
      <w:r w:rsidRPr="00CA0835">
        <w:rPr>
          <w:rFonts w:eastAsia="Times New Roman"/>
          <w:szCs w:val="24"/>
        </w:rPr>
        <w:t xml:space="preserve">ει για το </w:t>
      </w:r>
      <w:r>
        <w:rPr>
          <w:rFonts w:eastAsia="Times New Roman"/>
          <w:szCs w:val="24"/>
        </w:rPr>
        <w:t xml:space="preserve">υπόλοιπο </w:t>
      </w:r>
      <w:r w:rsidRPr="00CA0835">
        <w:rPr>
          <w:rFonts w:eastAsia="Times New Roman"/>
          <w:szCs w:val="24"/>
        </w:rPr>
        <w:t>χρονικό διάστημα την διεύθυνσ</w:t>
      </w:r>
      <w:r>
        <w:rPr>
          <w:rFonts w:eastAsia="Times New Roman"/>
          <w:szCs w:val="24"/>
        </w:rPr>
        <w:t xml:space="preserve">ή </w:t>
      </w:r>
      <w:r w:rsidRPr="00CA0835">
        <w:rPr>
          <w:rFonts w:eastAsia="Times New Roman"/>
          <w:szCs w:val="24"/>
        </w:rPr>
        <w:t>του</w:t>
      </w:r>
      <w:r>
        <w:rPr>
          <w:rFonts w:eastAsia="Times New Roman"/>
          <w:szCs w:val="24"/>
        </w:rPr>
        <w:t>ς</w:t>
      </w:r>
      <w:r w:rsidRPr="00CA0835">
        <w:rPr>
          <w:rFonts w:eastAsia="Times New Roman"/>
          <w:szCs w:val="24"/>
        </w:rPr>
        <w:t xml:space="preserve"> στην </w:t>
      </w:r>
      <w:r>
        <w:rPr>
          <w:rFonts w:eastAsia="Times New Roman"/>
          <w:szCs w:val="24"/>
        </w:rPr>
        <w:t xml:space="preserve">κλινική ή στο εργαστήριο. </w:t>
      </w:r>
      <w:r w:rsidRPr="00CA0835">
        <w:rPr>
          <w:rFonts w:eastAsia="Times New Roman"/>
          <w:szCs w:val="24"/>
        </w:rPr>
        <w:t>Αυτό είναι το ερώτημα</w:t>
      </w:r>
      <w:r>
        <w:rPr>
          <w:rFonts w:eastAsia="Times New Roman"/>
          <w:szCs w:val="24"/>
        </w:rPr>
        <w:t>.</w:t>
      </w:r>
    </w:p>
    <w:p w14:paraId="19B72462" w14:textId="77777777" w:rsidR="00D23C6B" w:rsidRDefault="00A26AD1">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Κρεμαστινό</w:t>
      </w:r>
      <w:proofErr w:type="spellEnd"/>
      <w:r>
        <w:rPr>
          <w:rFonts w:eastAsia="Times New Roman"/>
          <w:szCs w:val="24"/>
        </w:rPr>
        <w:t>.</w:t>
      </w:r>
    </w:p>
    <w:p w14:paraId="19B72463" w14:textId="77777777" w:rsidR="00D23C6B" w:rsidRDefault="00A26AD1">
      <w:pPr>
        <w:spacing w:line="600" w:lineRule="auto"/>
        <w:ind w:firstLine="720"/>
        <w:jc w:val="both"/>
        <w:rPr>
          <w:rFonts w:eastAsia="Times New Roman"/>
          <w:szCs w:val="24"/>
        </w:rPr>
      </w:pPr>
      <w:r>
        <w:rPr>
          <w:rFonts w:eastAsia="Times New Roman"/>
          <w:szCs w:val="24"/>
        </w:rPr>
        <w:t xml:space="preserve">Ορίστε, κύριε Υπουργέ, έχετε τον λόγο για τρία λεπτά. </w:t>
      </w:r>
    </w:p>
    <w:p w14:paraId="19B72464" w14:textId="77777777" w:rsidR="00D23C6B" w:rsidRDefault="00A26AD1">
      <w:pPr>
        <w:spacing w:line="600" w:lineRule="auto"/>
        <w:ind w:firstLine="720"/>
        <w:jc w:val="both"/>
        <w:rPr>
          <w:rFonts w:eastAsia="Times New Roman"/>
          <w:szCs w:val="24"/>
        </w:rPr>
      </w:pPr>
      <w:r w:rsidRPr="00235297">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 xml:space="preserve">Κύριε Πρόεδρε, να διαβεβαιώσω </w:t>
      </w:r>
      <w:r w:rsidRPr="00CA0835">
        <w:rPr>
          <w:rFonts w:eastAsia="Times New Roman"/>
          <w:szCs w:val="24"/>
        </w:rPr>
        <w:t xml:space="preserve">το </w:t>
      </w:r>
      <w:r>
        <w:rPr>
          <w:rFonts w:eastAsia="Times New Roman"/>
          <w:szCs w:val="24"/>
        </w:rPr>
        <w:t>Σ</w:t>
      </w:r>
      <w:r w:rsidRPr="00CA0835">
        <w:rPr>
          <w:rFonts w:eastAsia="Times New Roman"/>
          <w:szCs w:val="24"/>
        </w:rPr>
        <w:t>ώμα ότι ο κ</w:t>
      </w:r>
      <w:r>
        <w:rPr>
          <w:rFonts w:eastAsia="Times New Roman"/>
          <w:szCs w:val="24"/>
        </w:rPr>
        <w:t xml:space="preserve">. </w:t>
      </w:r>
      <w:proofErr w:type="spellStart"/>
      <w:r>
        <w:rPr>
          <w:rFonts w:eastAsia="Times New Roman"/>
          <w:szCs w:val="24"/>
        </w:rPr>
        <w:t>Κ</w:t>
      </w:r>
      <w:r w:rsidRPr="00CA0835">
        <w:rPr>
          <w:rFonts w:eastAsia="Times New Roman"/>
          <w:szCs w:val="24"/>
        </w:rPr>
        <w:t>ρεμαστινός</w:t>
      </w:r>
      <w:proofErr w:type="spellEnd"/>
      <w:r w:rsidRPr="00CA0835">
        <w:rPr>
          <w:rFonts w:eastAsia="Times New Roman"/>
          <w:szCs w:val="24"/>
        </w:rPr>
        <w:t xml:space="preserve"> όντως μου τα έχει πει</w:t>
      </w:r>
      <w:r>
        <w:rPr>
          <w:rFonts w:eastAsia="Times New Roman"/>
          <w:szCs w:val="24"/>
        </w:rPr>
        <w:t xml:space="preserve"> και</w:t>
      </w:r>
      <w:r w:rsidRPr="00CA0835">
        <w:rPr>
          <w:rFonts w:eastAsia="Times New Roman"/>
          <w:szCs w:val="24"/>
        </w:rPr>
        <w:t xml:space="preserve"> μου </w:t>
      </w:r>
      <w:r>
        <w:rPr>
          <w:rFonts w:eastAsia="Times New Roman"/>
          <w:szCs w:val="24"/>
        </w:rPr>
        <w:t>τα</w:t>
      </w:r>
      <w:r w:rsidRPr="00CA0835">
        <w:rPr>
          <w:rFonts w:eastAsia="Times New Roman"/>
          <w:szCs w:val="24"/>
        </w:rPr>
        <w:t xml:space="preserve"> έχει ξαναπεί</w:t>
      </w:r>
      <w:r>
        <w:rPr>
          <w:rFonts w:eastAsia="Times New Roman"/>
          <w:szCs w:val="24"/>
        </w:rPr>
        <w:t>.</w:t>
      </w:r>
      <w:r w:rsidRPr="00CA0835">
        <w:rPr>
          <w:rFonts w:eastAsia="Times New Roman"/>
          <w:szCs w:val="24"/>
        </w:rPr>
        <w:t xml:space="preserve"> </w:t>
      </w:r>
      <w:r>
        <w:rPr>
          <w:rFonts w:eastAsia="Times New Roman"/>
          <w:szCs w:val="24"/>
        </w:rPr>
        <w:t>Δ</w:t>
      </w:r>
      <w:r w:rsidRPr="00CA0835">
        <w:rPr>
          <w:rFonts w:eastAsia="Times New Roman"/>
          <w:szCs w:val="24"/>
        </w:rPr>
        <w:t xml:space="preserve">εν είναι κάτι που </w:t>
      </w:r>
      <w:r>
        <w:rPr>
          <w:rFonts w:eastAsia="Times New Roman"/>
          <w:szCs w:val="24"/>
        </w:rPr>
        <w:t>α</w:t>
      </w:r>
      <w:r w:rsidRPr="00CA0835">
        <w:rPr>
          <w:rFonts w:eastAsia="Times New Roman"/>
          <w:szCs w:val="24"/>
        </w:rPr>
        <w:t>πλώς μεταφέρει ο κ</w:t>
      </w:r>
      <w:r>
        <w:rPr>
          <w:rFonts w:eastAsia="Times New Roman"/>
          <w:szCs w:val="24"/>
        </w:rPr>
        <w:t xml:space="preserve">. </w:t>
      </w:r>
      <w:proofErr w:type="spellStart"/>
      <w:r>
        <w:rPr>
          <w:rFonts w:eastAsia="Times New Roman"/>
          <w:szCs w:val="24"/>
        </w:rPr>
        <w:t>Κ</w:t>
      </w:r>
      <w:r w:rsidRPr="00CA0835">
        <w:rPr>
          <w:rFonts w:eastAsia="Times New Roman"/>
          <w:szCs w:val="24"/>
        </w:rPr>
        <w:t>ρεμαστινός</w:t>
      </w:r>
      <w:proofErr w:type="spellEnd"/>
      <w:r>
        <w:rPr>
          <w:rFonts w:eastAsia="Times New Roman"/>
          <w:szCs w:val="24"/>
        </w:rPr>
        <w:t>.</w:t>
      </w:r>
      <w:r w:rsidRPr="00CA0835">
        <w:rPr>
          <w:rFonts w:eastAsia="Times New Roman"/>
          <w:szCs w:val="24"/>
        </w:rPr>
        <w:t xml:space="preserve"> </w:t>
      </w:r>
      <w:r>
        <w:rPr>
          <w:rFonts w:eastAsia="Times New Roman"/>
          <w:szCs w:val="24"/>
        </w:rPr>
        <w:t>Τ</w:t>
      </w:r>
      <w:r w:rsidRPr="00CA0835">
        <w:rPr>
          <w:rFonts w:eastAsia="Times New Roman"/>
          <w:szCs w:val="24"/>
        </w:rPr>
        <w:t xml:space="preserve">ο πιστεύει και ο </w:t>
      </w:r>
      <w:r>
        <w:rPr>
          <w:rFonts w:eastAsia="Times New Roman"/>
          <w:szCs w:val="24"/>
        </w:rPr>
        <w:t>ίδιος.</w:t>
      </w:r>
      <w:r w:rsidRPr="00CA0835">
        <w:rPr>
          <w:rFonts w:eastAsia="Times New Roman"/>
          <w:szCs w:val="24"/>
        </w:rPr>
        <w:t xml:space="preserve"> </w:t>
      </w:r>
      <w:r>
        <w:rPr>
          <w:rFonts w:eastAsia="Times New Roman"/>
          <w:szCs w:val="24"/>
        </w:rPr>
        <w:t>Κα</w:t>
      </w:r>
      <w:r>
        <w:rPr>
          <w:rFonts w:eastAsia="Times New Roman"/>
          <w:szCs w:val="24"/>
        </w:rPr>
        <w:t>ι αυτό θ</w:t>
      </w:r>
      <w:r w:rsidRPr="00CA0835">
        <w:rPr>
          <w:rFonts w:eastAsia="Times New Roman"/>
          <w:szCs w:val="24"/>
        </w:rPr>
        <w:t>έλ</w:t>
      </w:r>
      <w:r>
        <w:rPr>
          <w:rFonts w:eastAsia="Times New Roman"/>
          <w:szCs w:val="24"/>
        </w:rPr>
        <w:t>ω να είναι</w:t>
      </w:r>
      <w:r w:rsidRPr="00CA0835">
        <w:rPr>
          <w:rFonts w:eastAsia="Times New Roman"/>
          <w:szCs w:val="24"/>
        </w:rPr>
        <w:t xml:space="preserve"> σαφές</w:t>
      </w:r>
      <w:r>
        <w:rPr>
          <w:rFonts w:eastAsia="Times New Roman"/>
          <w:szCs w:val="24"/>
        </w:rPr>
        <w:t>.</w:t>
      </w:r>
      <w:r w:rsidRPr="00CA0835">
        <w:rPr>
          <w:rFonts w:eastAsia="Times New Roman"/>
          <w:szCs w:val="24"/>
        </w:rPr>
        <w:t xml:space="preserve"> Οπότε ήσασταν </w:t>
      </w:r>
      <w:r>
        <w:rPr>
          <w:rFonts w:eastAsia="Times New Roman"/>
          <w:szCs w:val="24"/>
        </w:rPr>
        <w:t>ά</w:t>
      </w:r>
      <w:r w:rsidRPr="00CA0835">
        <w:rPr>
          <w:rFonts w:eastAsia="Times New Roman"/>
          <w:szCs w:val="24"/>
        </w:rPr>
        <w:t xml:space="preserve">ψογος </w:t>
      </w:r>
      <w:r>
        <w:rPr>
          <w:rFonts w:eastAsia="Times New Roman"/>
          <w:szCs w:val="24"/>
        </w:rPr>
        <w:t xml:space="preserve">ως προς τις </w:t>
      </w:r>
      <w:r w:rsidRPr="00CA0835">
        <w:rPr>
          <w:rFonts w:eastAsia="Times New Roman"/>
          <w:szCs w:val="24"/>
        </w:rPr>
        <w:t xml:space="preserve">υποχρεώσεις σας </w:t>
      </w:r>
      <w:r>
        <w:rPr>
          <w:rFonts w:eastAsia="Times New Roman"/>
          <w:szCs w:val="24"/>
        </w:rPr>
        <w:t>σ</w:t>
      </w:r>
      <w:r w:rsidRPr="00CA0835">
        <w:rPr>
          <w:rFonts w:eastAsia="Times New Roman"/>
          <w:szCs w:val="24"/>
        </w:rPr>
        <w:t>τους συναδέλφους</w:t>
      </w:r>
      <w:r>
        <w:rPr>
          <w:rFonts w:eastAsia="Times New Roman"/>
          <w:szCs w:val="24"/>
        </w:rPr>
        <w:t>.</w:t>
      </w:r>
    </w:p>
    <w:p w14:paraId="19B72465" w14:textId="77777777" w:rsidR="00D23C6B" w:rsidRDefault="00A26AD1">
      <w:pPr>
        <w:spacing w:line="600" w:lineRule="auto"/>
        <w:ind w:firstLine="720"/>
        <w:jc w:val="both"/>
        <w:rPr>
          <w:rFonts w:eastAsia="Times New Roman"/>
          <w:szCs w:val="24"/>
        </w:rPr>
      </w:pPr>
      <w:r>
        <w:rPr>
          <w:rFonts w:eastAsia="Times New Roman"/>
          <w:szCs w:val="24"/>
        </w:rPr>
        <w:t>Θα</w:t>
      </w:r>
      <w:r w:rsidRPr="00CA0835">
        <w:rPr>
          <w:rFonts w:eastAsia="Times New Roman"/>
          <w:szCs w:val="24"/>
        </w:rPr>
        <w:t xml:space="preserve"> προσπαθήσω να αναλύσω λίγο το σκεπτικό της πολιτικής</w:t>
      </w:r>
      <w:r>
        <w:rPr>
          <w:rFonts w:eastAsia="Times New Roman"/>
          <w:szCs w:val="24"/>
        </w:rPr>
        <w:t>,</w:t>
      </w:r>
      <w:r w:rsidRPr="00CA0835">
        <w:rPr>
          <w:rFonts w:eastAsia="Times New Roman"/>
          <w:szCs w:val="24"/>
        </w:rPr>
        <w:t xml:space="preserve"> που δεν έχει κα</w:t>
      </w:r>
      <w:r>
        <w:rPr>
          <w:rFonts w:eastAsia="Times New Roman"/>
          <w:szCs w:val="24"/>
        </w:rPr>
        <w:t>μ</w:t>
      </w:r>
      <w:r w:rsidRPr="00CA0835">
        <w:rPr>
          <w:rFonts w:eastAsia="Times New Roman"/>
          <w:szCs w:val="24"/>
        </w:rPr>
        <w:t xml:space="preserve">μία σχέση με προσωπικά ζητήματα όχι </w:t>
      </w:r>
      <w:r>
        <w:rPr>
          <w:rFonts w:eastAsia="Times New Roman"/>
          <w:szCs w:val="24"/>
        </w:rPr>
        <w:t>π</w:t>
      </w:r>
      <w:r w:rsidRPr="00CA0835">
        <w:rPr>
          <w:rFonts w:eastAsia="Times New Roman"/>
          <w:szCs w:val="24"/>
        </w:rPr>
        <w:t>ροφανώς με εσάς αλλά ούτε και με τους συγκεκριμένο</w:t>
      </w:r>
      <w:r w:rsidRPr="00CA0835">
        <w:rPr>
          <w:rFonts w:eastAsia="Times New Roman"/>
          <w:szCs w:val="24"/>
        </w:rPr>
        <w:t>υς καθηγητές</w:t>
      </w:r>
      <w:r>
        <w:rPr>
          <w:rFonts w:eastAsia="Times New Roman"/>
          <w:szCs w:val="24"/>
        </w:rPr>
        <w:t>.</w:t>
      </w:r>
      <w:r w:rsidRPr="00CA0835">
        <w:rPr>
          <w:rFonts w:eastAsia="Times New Roman"/>
          <w:szCs w:val="24"/>
        </w:rPr>
        <w:t xml:space="preserve"> </w:t>
      </w:r>
      <w:r>
        <w:rPr>
          <w:rFonts w:eastAsia="Times New Roman"/>
          <w:szCs w:val="24"/>
        </w:rPr>
        <w:t>Α</w:t>
      </w:r>
      <w:r w:rsidRPr="00CA0835">
        <w:rPr>
          <w:rFonts w:eastAsia="Times New Roman"/>
          <w:szCs w:val="24"/>
        </w:rPr>
        <w:t>υτό που ρωτάει ο κ</w:t>
      </w:r>
      <w:r>
        <w:rPr>
          <w:rFonts w:eastAsia="Times New Roman"/>
          <w:szCs w:val="24"/>
        </w:rPr>
        <w:t>.</w:t>
      </w:r>
      <w:r w:rsidRPr="00CA0835">
        <w:rPr>
          <w:rFonts w:eastAsia="Times New Roman"/>
          <w:szCs w:val="24"/>
        </w:rPr>
        <w:t xml:space="preserve"> </w:t>
      </w:r>
      <w:proofErr w:type="spellStart"/>
      <w:r>
        <w:rPr>
          <w:rFonts w:eastAsia="Times New Roman"/>
          <w:szCs w:val="24"/>
        </w:rPr>
        <w:t>Κ</w:t>
      </w:r>
      <w:r w:rsidRPr="00CA0835">
        <w:rPr>
          <w:rFonts w:eastAsia="Times New Roman"/>
          <w:szCs w:val="24"/>
        </w:rPr>
        <w:t>ρεμαστινός</w:t>
      </w:r>
      <w:proofErr w:type="spellEnd"/>
      <w:r w:rsidRPr="00CA0835">
        <w:rPr>
          <w:rFonts w:eastAsia="Times New Roman"/>
          <w:szCs w:val="24"/>
        </w:rPr>
        <w:t xml:space="preserve"> και ορισμένοι συνάδελφοι είναι το εξής</w:t>
      </w:r>
      <w:r>
        <w:rPr>
          <w:rFonts w:eastAsia="Times New Roman"/>
          <w:szCs w:val="24"/>
        </w:rPr>
        <w:t>:</w:t>
      </w:r>
      <w:r w:rsidRPr="00CA0835">
        <w:rPr>
          <w:rFonts w:eastAsia="Times New Roman"/>
          <w:szCs w:val="24"/>
        </w:rPr>
        <w:t xml:space="preserve"> Γιατί αν έχω εγώ </w:t>
      </w:r>
      <w:r>
        <w:rPr>
          <w:rFonts w:eastAsia="Times New Roman"/>
          <w:szCs w:val="24"/>
        </w:rPr>
        <w:t>δύο</w:t>
      </w:r>
      <w:r w:rsidRPr="00CA0835">
        <w:rPr>
          <w:rFonts w:eastAsia="Times New Roman"/>
          <w:szCs w:val="24"/>
        </w:rPr>
        <w:t xml:space="preserve"> χρόνια μέχρι να πάρω σύνταξη</w:t>
      </w:r>
      <w:r>
        <w:rPr>
          <w:rFonts w:eastAsia="Times New Roman"/>
          <w:szCs w:val="24"/>
        </w:rPr>
        <w:t>,</w:t>
      </w:r>
      <w:r w:rsidRPr="00CA0835">
        <w:rPr>
          <w:rFonts w:eastAsia="Times New Roman"/>
          <w:szCs w:val="24"/>
        </w:rPr>
        <w:t xml:space="preserve"> να μην μπορώ να βάλω υποψηφιότητα και να πάρω τη θέση ενός </w:t>
      </w:r>
      <w:r>
        <w:rPr>
          <w:rFonts w:eastAsia="Times New Roman"/>
          <w:szCs w:val="24"/>
        </w:rPr>
        <w:t>δ</w:t>
      </w:r>
      <w:r w:rsidRPr="00CA0835">
        <w:rPr>
          <w:rFonts w:eastAsia="Times New Roman"/>
          <w:szCs w:val="24"/>
        </w:rPr>
        <w:t xml:space="preserve">ιευθυντή που η θητεία του είναι </w:t>
      </w:r>
      <w:r>
        <w:rPr>
          <w:rFonts w:eastAsia="Times New Roman"/>
          <w:szCs w:val="24"/>
        </w:rPr>
        <w:t xml:space="preserve">τριετής; </w:t>
      </w:r>
      <w:r w:rsidRPr="00CA0835">
        <w:rPr>
          <w:rFonts w:eastAsia="Times New Roman"/>
          <w:szCs w:val="24"/>
        </w:rPr>
        <w:t xml:space="preserve">Γιατί μου το </w:t>
      </w:r>
      <w:r>
        <w:rPr>
          <w:rFonts w:eastAsia="Times New Roman"/>
          <w:szCs w:val="24"/>
        </w:rPr>
        <w:t>α</w:t>
      </w:r>
      <w:r w:rsidRPr="00CA0835">
        <w:rPr>
          <w:rFonts w:eastAsia="Times New Roman"/>
          <w:szCs w:val="24"/>
        </w:rPr>
        <w:t>παγ</w:t>
      </w:r>
      <w:r w:rsidRPr="00CA0835">
        <w:rPr>
          <w:rFonts w:eastAsia="Times New Roman"/>
          <w:szCs w:val="24"/>
        </w:rPr>
        <w:t>ορεύει</w:t>
      </w:r>
      <w:r>
        <w:rPr>
          <w:rFonts w:eastAsia="Times New Roman"/>
          <w:szCs w:val="24"/>
        </w:rPr>
        <w:t>ς αυτό;</w:t>
      </w:r>
    </w:p>
    <w:p w14:paraId="19B72466" w14:textId="77777777" w:rsidR="00D23C6B" w:rsidRDefault="00A26AD1">
      <w:pPr>
        <w:spacing w:line="600" w:lineRule="auto"/>
        <w:ind w:firstLine="720"/>
        <w:jc w:val="both"/>
        <w:rPr>
          <w:rFonts w:eastAsia="Times New Roman"/>
          <w:szCs w:val="24"/>
        </w:rPr>
      </w:pPr>
      <w:r w:rsidRPr="00CA0835">
        <w:rPr>
          <w:rFonts w:eastAsia="Times New Roman"/>
          <w:szCs w:val="24"/>
        </w:rPr>
        <w:t>Κατ</w:t>
      </w:r>
      <w:r>
        <w:rPr>
          <w:rFonts w:eastAsia="Times New Roman"/>
          <w:szCs w:val="24"/>
        </w:rPr>
        <w:t xml:space="preserve">’ </w:t>
      </w:r>
      <w:r w:rsidRPr="00CA0835">
        <w:rPr>
          <w:rFonts w:eastAsia="Times New Roman"/>
          <w:szCs w:val="24"/>
        </w:rPr>
        <w:t>αρχ</w:t>
      </w:r>
      <w:r>
        <w:rPr>
          <w:rFonts w:eastAsia="Times New Roman"/>
          <w:szCs w:val="24"/>
        </w:rPr>
        <w:t>άς</w:t>
      </w:r>
      <w:r w:rsidRPr="00CA0835">
        <w:rPr>
          <w:rFonts w:eastAsia="Times New Roman"/>
          <w:szCs w:val="24"/>
        </w:rPr>
        <w:t xml:space="preserve"> ο νόμος δεν δέχεται να μπορούν να βάλουν υποψηφιότητα και σε άλλου είδους θέσεις όπως παραδείγματος χάρ</w:t>
      </w:r>
      <w:r>
        <w:rPr>
          <w:rFonts w:eastAsia="Times New Roman"/>
          <w:szCs w:val="24"/>
        </w:rPr>
        <w:t>ιν</w:t>
      </w:r>
      <w:r w:rsidRPr="00CA0835">
        <w:rPr>
          <w:rFonts w:eastAsia="Times New Roman"/>
          <w:szCs w:val="24"/>
        </w:rPr>
        <w:t xml:space="preserve"> </w:t>
      </w:r>
      <w:r>
        <w:rPr>
          <w:rFonts w:eastAsia="Times New Roman"/>
          <w:szCs w:val="24"/>
        </w:rPr>
        <w:t>για πρυτάνεις</w:t>
      </w:r>
      <w:r w:rsidRPr="00CA0835">
        <w:rPr>
          <w:rFonts w:eastAsia="Times New Roman"/>
          <w:szCs w:val="24"/>
        </w:rPr>
        <w:t xml:space="preserve"> του πανεπιστημίου</w:t>
      </w:r>
      <w:r>
        <w:rPr>
          <w:rFonts w:eastAsia="Times New Roman"/>
          <w:szCs w:val="24"/>
        </w:rPr>
        <w:t xml:space="preserve"> ή</w:t>
      </w:r>
      <w:r w:rsidRPr="00CA0835">
        <w:rPr>
          <w:rFonts w:eastAsia="Times New Roman"/>
          <w:szCs w:val="24"/>
        </w:rPr>
        <w:t xml:space="preserve"> πρόεδροι τμημάτων </w:t>
      </w:r>
      <w:r>
        <w:rPr>
          <w:rFonts w:eastAsia="Times New Roman"/>
          <w:szCs w:val="24"/>
        </w:rPr>
        <w:t>κ.λπ.</w:t>
      </w:r>
      <w:r>
        <w:rPr>
          <w:rFonts w:eastAsia="Times New Roman"/>
          <w:szCs w:val="24"/>
        </w:rPr>
        <w:t>.</w:t>
      </w:r>
      <w:r>
        <w:rPr>
          <w:rFonts w:eastAsia="Times New Roman"/>
          <w:szCs w:val="24"/>
        </w:rPr>
        <w:t xml:space="preserve"> Η θέση ενός διευθυντή</w:t>
      </w:r>
      <w:r w:rsidRPr="00CA0835">
        <w:rPr>
          <w:rFonts w:eastAsia="Times New Roman"/>
          <w:szCs w:val="24"/>
        </w:rPr>
        <w:t xml:space="preserve"> κλινικής δεν είναι μία αποκλειστικά </w:t>
      </w:r>
      <w:r w:rsidRPr="00CA0835">
        <w:rPr>
          <w:rFonts w:eastAsia="Times New Roman"/>
          <w:szCs w:val="24"/>
        </w:rPr>
        <w:lastRenderedPageBreak/>
        <w:t>διοικητική θέση</w:t>
      </w:r>
      <w:r>
        <w:rPr>
          <w:rFonts w:eastAsia="Times New Roman"/>
          <w:szCs w:val="24"/>
        </w:rPr>
        <w:t>.</w:t>
      </w:r>
      <w:r w:rsidRPr="00CA0835">
        <w:rPr>
          <w:rFonts w:eastAsia="Times New Roman"/>
          <w:szCs w:val="24"/>
        </w:rPr>
        <w:t xml:space="preserve"> </w:t>
      </w:r>
      <w:r>
        <w:rPr>
          <w:rFonts w:eastAsia="Times New Roman"/>
          <w:szCs w:val="24"/>
        </w:rPr>
        <w:t>Πρόκειται γι’</w:t>
      </w:r>
      <w:r w:rsidRPr="00CA0835">
        <w:rPr>
          <w:rFonts w:eastAsia="Times New Roman"/>
          <w:szCs w:val="24"/>
        </w:rPr>
        <w:t xml:space="preserve"> αυτές </w:t>
      </w:r>
      <w:r>
        <w:rPr>
          <w:rFonts w:eastAsia="Times New Roman"/>
          <w:szCs w:val="24"/>
        </w:rPr>
        <w:t>τις</w:t>
      </w:r>
      <w:r w:rsidRPr="00CA0835">
        <w:rPr>
          <w:rFonts w:eastAsia="Times New Roman"/>
          <w:szCs w:val="24"/>
        </w:rPr>
        <w:t xml:space="preserve"> </w:t>
      </w:r>
      <w:r>
        <w:rPr>
          <w:rFonts w:eastAsia="Times New Roman"/>
          <w:szCs w:val="24"/>
        </w:rPr>
        <w:t>ιδιόμορφες</w:t>
      </w:r>
      <w:r w:rsidRPr="00CA0835">
        <w:rPr>
          <w:rFonts w:eastAsia="Times New Roman"/>
          <w:szCs w:val="24"/>
        </w:rPr>
        <w:t xml:space="preserve"> θέσεις του πανεπιστημίου</w:t>
      </w:r>
      <w:r>
        <w:rPr>
          <w:rFonts w:eastAsia="Times New Roman"/>
          <w:szCs w:val="24"/>
        </w:rPr>
        <w:t>,</w:t>
      </w:r>
      <w:r w:rsidRPr="00CA0835">
        <w:rPr>
          <w:rFonts w:eastAsia="Times New Roman"/>
          <w:szCs w:val="24"/>
        </w:rPr>
        <w:t xml:space="preserve"> που έχουν και μ</w:t>
      </w:r>
      <w:r>
        <w:rPr>
          <w:rFonts w:eastAsia="Times New Roman"/>
          <w:szCs w:val="24"/>
        </w:rPr>
        <w:t>ι</w:t>
      </w:r>
      <w:r w:rsidRPr="00CA0835">
        <w:rPr>
          <w:rFonts w:eastAsia="Times New Roman"/>
          <w:szCs w:val="24"/>
        </w:rPr>
        <w:t>α ακαδημαϊκή βαρύτητα</w:t>
      </w:r>
      <w:r>
        <w:rPr>
          <w:rFonts w:eastAsia="Times New Roman"/>
          <w:szCs w:val="24"/>
        </w:rPr>
        <w:t>,</w:t>
      </w:r>
      <w:r w:rsidRPr="00CA0835">
        <w:rPr>
          <w:rFonts w:eastAsia="Times New Roman"/>
          <w:szCs w:val="24"/>
        </w:rPr>
        <w:t xml:space="preserve"> πολλές φορές μπορεί να είναι και σημαντικότερη του διοικητικού</w:t>
      </w:r>
      <w:r>
        <w:rPr>
          <w:rFonts w:eastAsia="Times New Roman"/>
          <w:szCs w:val="24"/>
        </w:rPr>
        <w:t>. Ως προς</w:t>
      </w:r>
      <w:r w:rsidRPr="00CA0835">
        <w:rPr>
          <w:rFonts w:eastAsia="Times New Roman"/>
          <w:szCs w:val="24"/>
        </w:rPr>
        <w:t xml:space="preserve"> τις θέσεις</w:t>
      </w:r>
      <w:r>
        <w:rPr>
          <w:rFonts w:eastAsia="Times New Roman"/>
          <w:szCs w:val="24"/>
        </w:rPr>
        <w:t>, όμως,</w:t>
      </w:r>
      <w:r w:rsidRPr="00CA0835">
        <w:rPr>
          <w:rFonts w:eastAsia="Times New Roman"/>
          <w:szCs w:val="24"/>
        </w:rPr>
        <w:t xml:space="preserve"> </w:t>
      </w:r>
      <w:r>
        <w:rPr>
          <w:rFonts w:eastAsia="Times New Roman"/>
          <w:szCs w:val="24"/>
        </w:rPr>
        <w:t>σ</w:t>
      </w:r>
      <w:r w:rsidRPr="00CA0835">
        <w:rPr>
          <w:rFonts w:eastAsia="Times New Roman"/>
          <w:szCs w:val="24"/>
        </w:rPr>
        <w:t>τα μονοπρόσ</w:t>
      </w:r>
      <w:r w:rsidRPr="00CA0835">
        <w:rPr>
          <w:rFonts w:eastAsia="Times New Roman"/>
          <w:szCs w:val="24"/>
        </w:rPr>
        <w:t>ωπα όργανα ακολουθούμε το ίδιο πράγμα σε όλα τα υπόλοιπα του πανεπιστημίου</w:t>
      </w:r>
      <w:r>
        <w:rPr>
          <w:rFonts w:eastAsia="Times New Roman"/>
          <w:szCs w:val="24"/>
        </w:rPr>
        <w:t>.</w:t>
      </w:r>
    </w:p>
    <w:p w14:paraId="19B72467" w14:textId="77777777" w:rsidR="00D23C6B" w:rsidRDefault="00A26AD1">
      <w:pPr>
        <w:spacing w:line="600" w:lineRule="auto"/>
        <w:ind w:firstLine="720"/>
        <w:jc w:val="both"/>
        <w:rPr>
          <w:rFonts w:eastAsia="Times New Roman"/>
          <w:szCs w:val="24"/>
        </w:rPr>
      </w:pPr>
      <w:r>
        <w:rPr>
          <w:rFonts w:eastAsia="Times New Roman"/>
          <w:szCs w:val="24"/>
        </w:rPr>
        <w:t>Τ</w:t>
      </w:r>
      <w:r w:rsidRPr="00CA0835">
        <w:rPr>
          <w:rFonts w:eastAsia="Times New Roman"/>
          <w:szCs w:val="24"/>
        </w:rPr>
        <w:t>ο δεύτερο είναι το εξής</w:t>
      </w:r>
      <w:r>
        <w:rPr>
          <w:rFonts w:eastAsia="Times New Roman"/>
          <w:szCs w:val="24"/>
        </w:rPr>
        <w:t>.</w:t>
      </w:r>
      <w:r w:rsidRPr="00CA0835">
        <w:rPr>
          <w:rFonts w:eastAsia="Times New Roman"/>
          <w:szCs w:val="24"/>
        </w:rPr>
        <w:t xml:space="preserve"> </w:t>
      </w:r>
      <w:r>
        <w:rPr>
          <w:rFonts w:eastAsia="Times New Roman"/>
          <w:szCs w:val="24"/>
        </w:rPr>
        <w:t>Για να σας είμαι ειλικρινής, ε</w:t>
      </w:r>
      <w:r w:rsidRPr="00CA0835">
        <w:rPr>
          <w:rFonts w:eastAsia="Times New Roman"/>
          <w:szCs w:val="24"/>
        </w:rPr>
        <w:t xml:space="preserve">γώ αν ήμουν καθηγητής Ιατρικής </w:t>
      </w:r>
      <w:r>
        <w:rPr>
          <w:rFonts w:eastAsia="Times New Roman"/>
          <w:szCs w:val="24"/>
        </w:rPr>
        <w:t>κ</w:t>
      </w:r>
      <w:r w:rsidRPr="00CA0835">
        <w:rPr>
          <w:rFonts w:eastAsia="Times New Roman"/>
          <w:szCs w:val="24"/>
        </w:rPr>
        <w:t xml:space="preserve">αι είχα </w:t>
      </w:r>
      <w:r>
        <w:rPr>
          <w:rFonts w:eastAsia="Times New Roman"/>
          <w:szCs w:val="24"/>
        </w:rPr>
        <w:t>ένα</w:t>
      </w:r>
      <w:r w:rsidRPr="00CA0835">
        <w:rPr>
          <w:rFonts w:eastAsia="Times New Roman"/>
          <w:szCs w:val="24"/>
        </w:rPr>
        <w:t xml:space="preserve"> τέτοιο </w:t>
      </w:r>
      <w:r>
        <w:rPr>
          <w:rFonts w:eastAsia="Times New Roman"/>
          <w:szCs w:val="24"/>
        </w:rPr>
        <w:t>δ</w:t>
      </w:r>
      <w:r w:rsidRPr="00CA0835">
        <w:rPr>
          <w:rFonts w:eastAsia="Times New Roman"/>
          <w:szCs w:val="24"/>
        </w:rPr>
        <w:t>ίλημμα</w:t>
      </w:r>
      <w:r>
        <w:rPr>
          <w:rFonts w:eastAsia="Times New Roman"/>
          <w:szCs w:val="24"/>
        </w:rPr>
        <w:t>,</w:t>
      </w:r>
      <w:r w:rsidRPr="00CA0835">
        <w:rPr>
          <w:rFonts w:eastAsia="Times New Roman"/>
          <w:szCs w:val="24"/>
        </w:rPr>
        <w:t xml:space="preserve"> </w:t>
      </w:r>
      <w:r>
        <w:rPr>
          <w:rFonts w:eastAsia="Times New Roman"/>
          <w:szCs w:val="24"/>
        </w:rPr>
        <w:t>θ</w:t>
      </w:r>
      <w:r w:rsidRPr="00CA0835">
        <w:rPr>
          <w:rFonts w:eastAsia="Times New Roman"/>
          <w:szCs w:val="24"/>
        </w:rPr>
        <w:t>α χαιρόμουν να πάει κάποιο νέο άτομο</w:t>
      </w:r>
      <w:r>
        <w:rPr>
          <w:rFonts w:eastAsia="Times New Roman"/>
          <w:szCs w:val="24"/>
        </w:rPr>
        <w:t>,</w:t>
      </w:r>
      <w:r w:rsidRPr="00CA0835">
        <w:rPr>
          <w:rFonts w:eastAsia="Times New Roman"/>
          <w:szCs w:val="24"/>
        </w:rPr>
        <w:t xml:space="preserve"> και εγώ που έχω αυτή την </w:t>
      </w:r>
      <w:r w:rsidRPr="00CA0835">
        <w:rPr>
          <w:rFonts w:eastAsia="Times New Roman"/>
          <w:szCs w:val="24"/>
        </w:rPr>
        <w:t>εμπειρία να μπορώ να το βοηθήσω</w:t>
      </w:r>
      <w:r>
        <w:rPr>
          <w:rFonts w:eastAsia="Times New Roman"/>
          <w:szCs w:val="24"/>
        </w:rPr>
        <w:t>.</w:t>
      </w:r>
      <w:r w:rsidRPr="00CA0835">
        <w:rPr>
          <w:rFonts w:eastAsia="Times New Roman"/>
          <w:szCs w:val="24"/>
        </w:rPr>
        <w:t xml:space="preserve"> </w:t>
      </w:r>
      <w:r>
        <w:rPr>
          <w:rFonts w:eastAsia="Times New Roman"/>
          <w:szCs w:val="24"/>
        </w:rPr>
        <w:t>Γ</w:t>
      </w:r>
      <w:r w:rsidRPr="00CA0835">
        <w:rPr>
          <w:rFonts w:eastAsia="Times New Roman"/>
          <w:szCs w:val="24"/>
        </w:rPr>
        <w:t>ιατί θα πρέπει εγώ μέχρι να πάρω σύνταξη την τελευταία μέρα</w:t>
      </w:r>
      <w:r>
        <w:rPr>
          <w:rFonts w:eastAsia="Times New Roman"/>
          <w:szCs w:val="24"/>
        </w:rPr>
        <w:t>,</w:t>
      </w:r>
      <w:r w:rsidRPr="00CA0835">
        <w:rPr>
          <w:rFonts w:eastAsia="Times New Roman"/>
          <w:szCs w:val="24"/>
        </w:rPr>
        <w:t xml:space="preserve"> να εξαντλήσω αυτή τη θέση</w:t>
      </w:r>
      <w:r>
        <w:rPr>
          <w:rFonts w:eastAsia="Times New Roman"/>
          <w:szCs w:val="24"/>
        </w:rPr>
        <w:t>; Δ</w:t>
      </w:r>
      <w:r w:rsidRPr="00CA0835">
        <w:rPr>
          <w:rFonts w:eastAsia="Times New Roman"/>
          <w:szCs w:val="24"/>
        </w:rPr>
        <w:t xml:space="preserve">εν είναι υποτιμητικό για τους </w:t>
      </w:r>
      <w:proofErr w:type="spellStart"/>
      <w:r w:rsidRPr="00CA0835">
        <w:rPr>
          <w:rFonts w:eastAsia="Times New Roman"/>
          <w:szCs w:val="24"/>
        </w:rPr>
        <w:t>γηραιότερους</w:t>
      </w:r>
      <w:proofErr w:type="spellEnd"/>
      <w:r>
        <w:rPr>
          <w:rFonts w:eastAsia="Times New Roman"/>
          <w:szCs w:val="24"/>
        </w:rPr>
        <w:t>,</w:t>
      </w:r>
      <w:r w:rsidRPr="00CA0835">
        <w:rPr>
          <w:rFonts w:eastAsia="Times New Roman"/>
          <w:szCs w:val="24"/>
        </w:rPr>
        <w:t xml:space="preserve"> να παίρνουν θέσεις στο πανεπιστήμιο</w:t>
      </w:r>
      <w:r>
        <w:rPr>
          <w:rFonts w:eastAsia="Times New Roman"/>
          <w:szCs w:val="24"/>
        </w:rPr>
        <w:t>,</w:t>
      </w:r>
      <w:r w:rsidRPr="00CA0835">
        <w:rPr>
          <w:rFonts w:eastAsia="Times New Roman"/>
          <w:szCs w:val="24"/>
        </w:rPr>
        <w:t xml:space="preserve"> και </w:t>
      </w:r>
      <w:r>
        <w:rPr>
          <w:rFonts w:eastAsia="Times New Roman"/>
          <w:szCs w:val="24"/>
        </w:rPr>
        <w:t xml:space="preserve">δη </w:t>
      </w:r>
      <w:r w:rsidRPr="00CA0835">
        <w:rPr>
          <w:rFonts w:eastAsia="Times New Roman"/>
          <w:szCs w:val="24"/>
        </w:rPr>
        <w:t>διοικητικές</w:t>
      </w:r>
      <w:r>
        <w:rPr>
          <w:rFonts w:eastAsia="Times New Roman"/>
          <w:szCs w:val="24"/>
        </w:rPr>
        <w:t>,</w:t>
      </w:r>
      <w:r w:rsidRPr="00CA0835">
        <w:rPr>
          <w:rFonts w:eastAsia="Times New Roman"/>
          <w:szCs w:val="24"/>
        </w:rPr>
        <w:t xml:space="preserve"> </w:t>
      </w:r>
      <w:r>
        <w:rPr>
          <w:rFonts w:eastAsia="Times New Roman"/>
          <w:szCs w:val="24"/>
        </w:rPr>
        <w:t>νεότεροι.</w:t>
      </w:r>
      <w:r w:rsidRPr="00CA0835">
        <w:rPr>
          <w:rFonts w:eastAsia="Times New Roman"/>
          <w:szCs w:val="24"/>
        </w:rPr>
        <w:t xml:space="preserve"> Και μόνον έτσι μπορεί </w:t>
      </w:r>
      <w:r w:rsidRPr="00CA0835">
        <w:rPr>
          <w:rFonts w:eastAsia="Times New Roman"/>
          <w:szCs w:val="24"/>
        </w:rPr>
        <w:t>να μεταφερθεί μία εμπειρία</w:t>
      </w:r>
      <w:r>
        <w:rPr>
          <w:rFonts w:eastAsia="Times New Roman"/>
          <w:szCs w:val="24"/>
        </w:rPr>
        <w:t>.</w:t>
      </w:r>
      <w:r w:rsidRPr="00CA0835">
        <w:rPr>
          <w:rFonts w:eastAsia="Times New Roman"/>
          <w:szCs w:val="24"/>
        </w:rPr>
        <w:t xml:space="preserve"> </w:t>
      </w:r>
      <w:r>
        <w:rPr>
          <w:rFonts w:eastAsia="Times New Roman"/>
          <w:szCs w:val="24"/>
        </w:rPr>
        <w:t>Δ</w:t>
      </w:r>
      <w:r w:rsidRPr="00CA0835">
        <w:rPr>
          <w:rFonts w:eastAsia="Times New Roman"/>
          <w:szCs w:val="24"/>
        </w:rPr>
        <w:t>εν καταλαβαίνω</w:t>
      </w:r>
      <w:r>
        <w:rPr>
          <w:rFonts w:eastAsia="Times New Roman"/>
          <w:szCs w:val="24"/>
        </w:rPr>
        <w:t>,</w:t>
      </w:r>
      <w:r w:rsidRPr="00CA0835">
        <w:rPr>
          <w:rFonts w:eastAsia="Times New Roman"/>
          <w:szCs w:val="24"/>
        </w:rPr>
        <w:t xml:space="preserve"> γιατί αυτή </w:t>
      </w:r>
      <w:r>
        <w:rPr>
          <w:rFonts w:eastAsia="Times New Roman"/>
          <w:szCs w:val="24"/>
        </w:rPr>
        <w:t>η κ</w:t>
      </w:r>
      <w:r w:rsidRPr="00CA0835">
        <w:rPr>
          <w:rFonts w:eastAsia="Times New Roman"/>
          <w:szCs w:val="24"/>
        </w:rPr>
        <w:t>αλώς νοούμενη καθοδήγηση θεωρείται κάτι το υποτιμητικό</w:t>
      </w:r>
      <w:r>
        <w:rPr>
          <w:rFonts w:eastAsia="Times New Roman"/>
          <w:szCs w:val="24"/>
        </w:rPr>
        <w:t>.</w:t>
      </w:r>
    </w:p>
    <w:p w14:paraId="19B72468" w14:textId="77777777" w:rsidR="00D23C6B" w:rsidRDefault="00A26AD1">
      <w:pPr>
        <w:spacing w:line="600" w:lineRule="auto"/>
        <w:ind w:firstLine="720"/>
        <w:jc w:val="both"/>
        <w:rPr>
          <w:rFonts w:eastAsia="Times New Roman"/>
          <w:szCs w:val="24"/>
        </w:rPr>
      </w:pPr>
      <w:r>
        <w:rPr>
          <w:rFonts w:eastAsia="Times New Roman"/>
          <w:szCs w:val="24"/>
        </w:rPr>
        <w:t>Τ</w:t>
      </w:r>
      <w:r w:rsidRPr="00CA0835">
        <w:rPr>
          <w:rFonts w:eastAsia="Times New Roman"/>
          <w:szCs w:val="24"/>
        </w:rPr>
        <w:t>ώρα</w:t>
      </w:r>
      <w:r>
        <w:rPr>
          <w:rFonts w:eastAsia="Times New Roman"/>
          <w:szCs w:val="24"/>
        </w:rPr>
        <w:t>,</w:t>
      </w:r>
      <w:r w:rsidRPr="00CA0835">
        <w:rPr>
          <w:rFonts w:eastAsia="Times New Roman"/>
          <w:szCs w:val="24"/>
        </w:rPr>
        <w:t xml:space="preserve"> </w:t>
      </w:r>
      <w:r>
        <w:rPr>
          <w:rFonts w:eastAsia="Times New Roman"/>
          <w:szCs w:val="24"/>
        </w:rPr>
        <w:t>όμως, θίξατε</w:t>
      </w:r>
      <w:r w:rsidRPr="00CA0835">
        <w:rPr>
          <w:rFonts w:eastAsia="Times New Roman"/>
          <w:szCs w:val="24"/>
        </w:rPr>
        <w:t xml:space="preserve"> κάτι άλλο</w:t>
      </w:r>
      <w:r>
        <w:rPr>
          <w:rFonts w:eastAsia="Times New Roman"/>
          <w:szCs w:val="24"/>
        </w:rPr>
        <w:t>,</w:t>
      </w:r>
      <w:r w:rsidRPr="00CA0835">
        <w:rPr>
          <w:rFonts w:eastAsia="Times New Roman"/>
          <w:szCs w:val="24"/>
        </w:rPr>
        <w:t xml:space="preserve"> </w:t>
      </w:r>
      <w:r>
        <w:rPr>
          <w:rFonts w:eastAsia="Times New Roman"/>
          <w:szCs w:val="24"/>
        </w:rPr>
        <w:t>με το οποίο</w:t>
      </w:r>
      <w:r w:rsidRPr="00CA0835">
        <w:rPr>
          <w:rFonts w:eastAsia="Times New Roman"/>
          <w:szCs w:val="24"/>
        </w:rPr>
        <w:t xml:space="preserve"> ξέρω ότι </w:t>
      </w:r>
      <w:r>
        <w:rPr>
          <w:rFonts w:eastAsia="Times New Roman"/>
          <w:szCs w:val="24"/>
        </w:rPr>
        <w:t>εσείς,</w:t>
      </w:r>
      <w:r w:rsidRPr="00CA0835">
        <w:rPr>
          <w:rFonts w:eastAsia="Times New Roman"/>
          <w:szCs w:val="24"/>
        </w:rPr>
        <w:t xml:space="preserve"> προσωπικά</w:t>
      </w:r>
      <w:r>
        <w:rPr>
          <w:rFonts w:eastAsia="Times New Roman"/>
          <w:szCs w:val="24"/>
        </w:rPr>
        <w:t>,</w:t>
      </w:r>
      <w:r w:rsidRPr="00CA0835">
        <w:rPr>
          <w:rFonts w:eastAsia="Times New Roman"/>
          <w:szCs w:val="24"/>
        </w:rPr>
        <w:t xml:space="preserve"> διαφωνείτε</w:t>
      </w:r>
      <w:r>
        <w:rPr>
          <w:rFonts w:eastAsia="Times New Roman"/>
          <w:szCs w:val="24"/>
        </w:rPr>
        <w:t>.</w:t>
      </w:r>
      <w:r w:rsidRPr="00CA0835">
        <w:rPr>
          <w:rFonts w:eastAsia="Times New Roman"/>
          <w:szCs w:val="24"/>
        </w:rPr>
        <w:t xml:space="preserve"> </w:t>
      </w:r>
      <w:r>
        <w:rPr>
          <w:rFonts w:eastAsia="Times New Roman"/>
          <w:szCs w:val="24"/>
        </w:rPr>
        <w:t>Προφανώς, όμως, το θέσατε γιατί</w:t>
      </w:r>
      <w:r w:rsidRPr="00CA0835">
        <w:rPr>
          <w:rFonts w:eastAsia="Times New Roman"/>
          <w:szCs w:val="24"/>
        </w:rPr>
        <w:t xml:space="preserve"> αυτό συζητιέται</w:t>
      </w:r>
      <w:r>
        <w:rPr>
          <w:rFonts w:eastAsia="Times New Roman"/>
          <w:szCs w:val="24"/>
        </w:rPr>
        <w:t>.</w:t>
      </w:r>
      <w:r w:rsidRPr="00CA0835">
        <w:rPr>
          <w:rFonts w:eastAsia="Times New Roman"/>
          <w:szCs w:val="24"/>
        </w:rPr>
        <w:t xml:space="preserve"> </w:t>
      </w:r>
      <w:r>
        <w:rPr>
          <w:rFonts w:eastAsia="Times New Roman"/>
          <w:szCs w:val="24"/>
        </w:rPr>
        <w:t>Κ</w:t>
      </w:r>
      <w:r w:rsidRPr="00CA0835">
        <w:rPr>
          <w:rFonts w:eastAsia="Times New Roman"/>
          <w:szCs w:val="24"/>
        </w:rPr>
        <w:t>οιτάξτε</w:t>
      </w:r>
      <w:r>
        <w:rPr>
          <w:rFonts w:eastAsia="Times New Roman"/>
          <w:szCs w:val="24"/>
        </w:rPr>
        <w:t>,</w:t>
      </w:r>
      <w:r w:rsidRPr="00CA0835">
        <w:rPr>
          <w:rFonts w:eastAsia="Times New Roman"/>
          <w:szCs w:val="24"/>
        </w:rPr>
        <w:t xml:space="preserve"> δεν είναι επιχείρημα ότι αν του μέν</w:t>
      </w:r>
      <w:r>
        <w:rPr>
          <w:rFonts w:eastAsia="Times New Roman"/>
          <w:szCs w:val="24"/>
        </w:rPr>
        <w:t xml:space="preserve">ουν </w:t>
      </w:r>
      <w:r w:rsidRPr="00CA0835">
        <w:rPr>
          <w:rFonts w:eastAsia="Times New Roman"/>
          <w:szCs w:val="24"/>
        </w:rPr>
        <w:t>δύο χρόνια θα πάει σε μία ιδιωτική κλινική</w:t>
      </w:r>
      <w:r>
        <w:rPr>
          <w:rFonts w:eastAsia="Times New Roman"/>
          <w:szCs w:val="24"/>
        </w:rPr>
        <w:t>.</w:t>
      </w:r>
      <w:r w:rsidRPr="00CA0835">
        <w:rPr>
          <w:rFonts w:eastAsia="Times New Roman"/>
          <w:szCs w:val="24"/>
        </w:rPr>
        <w:t xml:space="preserve"> </w:t>
      </w:r>
      <w:r>
        <w:rPr>
          <w:rFonts w:eastAsia="Times New Roman"/>
          <w:szCs w:val="24"/>
        </w:rPr>
        <w:t>Ε</w:t>
      </w:r>
      <w:r w:rsidRPr="00CA0835">
        <w:rPr>
          <w:rFonts w:eastAsia="Times New Roman"/>
          <w:szCs w:val="24"/>
        </w:rPr>
        <w:t xml:space="preserve">πιτελεί ένα κοινωνικό </w:t>
      </w:r>
      <w:r w:rsidRPr="00CA0835">
        <w:rPr>
          <w:rFonts w:eastAsia="Times New Roman"/>
          <w:szCs w:val="24"/>
        </w:rPr>
        <w:lastRenderedPageBreak/>
        <w:t>λειτούργημα</w:t>
      </w:r>
      <w:r>
        <w:rPr>
          <w:rFonts w:eastAsia="Times New Roman"/>
          <w:szCs w:val="24"/>
        </w:rPr>
        <w:t>.</w:t>
      </w:r>
      <w:r w:rsidRPr="00CA0835">
        <w:rPr>
          <w:rFonts w:eastAsia="Times New Roman"/>
          <w:szCs w:val="24"/>
        </w:rPr>
        <w:t xml:space="preserve"> </w:t>
      </w:r>
      <w:r>
        <w:rPr>
          <w:rFonts w:eastAsia="Times New Roman"/>
          <w:szCs w:val="24"/>
        </w:rPr>
        <w:t>εσείς,</w:t>
      </w:r>
      <w:r w:rsidRPr="00CA0835">
        <w:rPr>
          <w:rFonts w:eastAsia="Times New Roman"/>
          <w:szCs w:val="24"/>
        </w:rPr>
        <w:t xml:space="preserve"> προσωπικά</w:t>
      </w:r>
      <w:r>
        <w:rPr>
          <w:rFonts w:eastAsia="Times New Roman"/>
          <w:szCs w:val="24"/>
        </w:rPr>
        <w:t>,</w:t>
      </w:r>
      <w:r w:rsidRPr="00CA0835">
        <w:rPr>
          <w:rFonts w:eastAsia="Times New Roman"/>
          <w:szCs w:val="24"/>
        </w:rPr>
        <w:t xml:space="preserve"> μέχρι τελευταία μέρα ήσασταν στο δημόσιο πανεπιστήμιο</w:t>
      </w:r>
      <w:r>
        <w:rPr>
          <w:rFonts w:eastAsia="Times New Roman"/>
          <w:szCs w:val="24"/>
        </w:rPr>
        <w:t>,</w:t>
      </w:r>
      <w:r w:rsidRPr="00CA0835">
        <w:rPr>
          <w:rFonts w:eastAsia="Times New Roman"/>
          <w:szCs w:val="24"/>
        </w:rPr>
        <w:t xml:space="preserve"> με τις όποιες αντιρρήσεις</w:t>
      </w:r>
      <w:r>
        <w:rPr>
          <w:rFonts w:eastAsia="Times New Roman"/>
          <w:szCs w:val="24"/>
        </w:rPr>
        <w:t>,</w:t>
      </w:r>
      <w:r w:rsidRPr="00CA0835">
        <w:rPr>
          <w:rFonts w:eastAsia="Times New Roman"/>
          <w:szCs w:val="24"/>
        </w:rPr>
        <w:t xml:space="preserve"> δυσκολίες </w:t>
      </w:r>
      <w:r>
        <w:rPr>
          <w:rFonts w:eastAsia="Times New Roman"/>
          <w:szCs w:val="24"/>
        </w:rPr>
        <w:t>κ</w:t>
      </w:r>
      <w:r>
        <w:rPr>
          <w:rFonts w:eastAsia="Times New Roman"/>
          <w:szCs w:val="24"/>
        </w:rPr>
        <w:t>.</w:t>
      </w:r>
      <w:r>
        <w:rPr>
          <w:rFonts w:eastAsia="Times New Roman"/>
          <w:szCs w:val="24"/>
        </w:rPr>
        <w:t>λπ.,</w:t>
      </w:r>
      <w:r w:rsidRPr="00CA0835">
        <w:rPr>
          <w:rFonts w:eastAsia="Times New Roman"/>
          <w:szCs w:val="24"/>
        </w:rPr>
        <w:t xml:space="preserve"> </w:t>
      </w:r>
      <w:r>
        <w:rPr>
          <w:rFonts w:eastAsia="Times New Roman"/>
          <w:szCs w:val="24"/>
        </w:rPr>
        <w:t>α</w:t>
      </w:r>
      <w:r w:rsidRPr="00CA0835">
        <w:rPr>
          <w:rFonts w:eastAsia="Times New Roman"/>
          <w:szCs w:val="24"/>
        </w:rPr>
        <w:t>λλά εκεί δώσατε τη</w:t>
      </w:r>
      <w:r w:rsidRPr="00CA0835">
        <w:rPr>
          <w:rFonts w:eastAsia="Times New Roman"/>
          <w:szCs w:val="24"/>
        </w:rPr>
        <w:t xml:space="preserve"> </w:t>
      </w:r>
      <w:r>
        <w:rPr>
          <w:rFonts w:eastAsia="Times New Roman"/>
          <w:szCs w:val="24"/>
        </w:rPr>
        <w:t>μ</w:t>
      </w:r>
      <w:r w:rsidRPr="00CA0835">
        <w:rPr>
          <w:rFonts w:eastAsia="Times New Roman"/>
          <w:szCs w:val="24"/>
        </w:rPr>
        <w:t>άχη</w:t>
      </w:r>
      <w:r>
        <w:rPr>
          <w:rFonts w:eastAsia="Times New Roman"/>
          <w:szCs w:val="24"/>
        </w:rPr>
        <w:t>.</w:t>
      </w:r>
      <w:r w:rsidRPr="00CA0835">
        <w:rPr>
          <w:rFonts w:eastAsia="Times New Roman"/>
          <w:szCs w:val="24"/>
        </w:rPr>
        <w:t xml:space="preserve"> </w:t>
      </w:r>
      <w:r>
        <w:rPr>
          <w:rFonts w:eastAsia="Times New Roman"/>
          <w:szCs w:val="24"/>
        </w:rPr>
        <w:t>Ν</w:t>
      </w:r>
      <w:r w:rsidRPr="00CA0835">
        <w:rPr>
          <w:rFonts w:eastAsia="Times New Roman"/>
          <w:szCs w:val="24"/>
        </w:rPr>
        <w:t xml:space="preserve">ομίζω ότι αυτό </w:t>
      </w:r>
      <w:r>
        <w:rPr>
          <w:rFonts w:eastAsia="Times New Roman"/>
          <w:szCs w:val="24"/>
        </w:rPr>
        <w:t>ε</w:t>
      </w:r>
      <w:r w:rsidRPr="00CA0835">
        <w:rPr>
          <w:rFonts w:eastAsia="Times New Roman"/>
          <w:szCs w:val="24"/>
        </w:rPr>
        <w:t>ιδικά δεν μπορεί να είναι επιχείρημα</w:t>
      </w:r>
      <w:r>
        <w:rPr>
          <w:rFonts w:eastAsia="Times New Roman"/>
          <w:szCs w:val="24"/>
        </w:rPr>
        <w:t>,</w:t>
      </w:r>
      <w:r w:rsidRPr="00CA0835">
        <w:rPr>
          <w:rFonts w:eastAsia="Times New Roman"/>
          <w:szCs w:val="24"/>
        </w:rPr>
        <w:t xml:space="preserve"> που </w:t>
      </w:r>
      <w:r>
        <w:rPr>
          <w:rFonts w:eastAsia="Times New Roman"/>
          <w:szCs w:val="24"/>
        </w:rPr>
        <w:t>κανείς</w:t>
      </w:r>
      <w:r w:rsidRPr="00CA0835">
        <w:rPr>
          <w:rFonts w:eastAsia="Times New Roman"/>
          <w:szCs w:val="24"/>
        </w:rPr>
        <w:t xml:space="preserve"> </w:t>
      </w:r>
      <w:r>
        <w:rPr>
          <w:rFonts w:eastAsia="Times New Roman"/>
          <w:szCs w:val="24"/>
        </w:rPr>
        <w:t>π</w:t>
      </w:r>
      <w:r w:rsidRPr="00CA0835">
        <w:rPr>
          <w:rFonts w:eastAsia="Times New Roman"/>
          <w:szCs w:val="24"/>
        </w:rPr>
        <w:t>ρέπει να πάρει στα σοβαρά</w:t>
      </w:r>
      <w:r>
        <w:rPr>
          <w:rFonts w:eastAsia="Times New Roman"/>
          <w:szCs w:val="24"/>
        </w:rPr>
        <w:t>.</w:t>
      </w:r>
      <w:r w:rsidRPr="00FA3FD1">
        <w:rPr>
          <w:rFonts w:eastAsia="Times New Roman"/>
          <w:szCs w:val="24"/>
        </w:rPr>
        <w:t xml:space="preserve"> </w:t>
      </w:r>
    </w:p>
    <w:p w14:paraId="19B7246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Το υπόλοιπο νομίζω ότι είναι μία καθημερινότητα</w:t>
      </w:r>
      <w:r>
        <w:rPr>
          <w:rFonts w:eastAsia="Times New Roman" w:cs="Times New Roman"/>
          <w:szCs w:val="24"/>
        </w:rPr>
        <w:t>,</w:t>
      </w:r>
      <w:r>
        <w:rPr>
          <w:rFonts w:eastAsia="Times New Roman" w:cs="Times New Roman"/>
          <w:szCs w:val="24"/>
        </w:rPr>
        <w:t xml:space="preserve"> που αυτή η ώσμωση της εμπειρίας τα τελευταία δύο χρόνια στην -θα έλεγα- ενεργή καριέρα ενός καθηγητού -γι</w:t>
      </w:r>
      <w:r>
        <w:rPr>
          <w:rFonts w:eastAsia="Times New Roman" w:cs="Times New Roman"/>
          <w:szCs w:val="24"/>
        </w:rPr>
        <w:t>ατί ξέρετε ότι επί δικής μας Κυβέρνησης</w:t>
      </w:r>
      <w:r>
        <w:rPr>
          <w:rFonts w:eastAsia="Times New Roman" w:cs="Times New Roman"/>
          <w:szCs w:val="24"/>
        </w:rPr>
        <w:t>,</w:t>
      </w:r>
      <w:r>
        <w:rPr>
          <w:rFonts w:eastAsia="Times New Roman" w:cs="Times New Roman"/>
          <w:szCs w:val="24"/>
        </w:rPr>
        <w:t xml:space="preserve"> έχει κανείς τη δυνατότητα να κάνει μαθήματα στο μεταπτυχιακό, έχει τη δυνατότητα να κάνει με απόφαση της γενικής συνέλευσης μαθήματα στο προπτυχιακό στα διετή τώρα που έχουμε διαμορφώσει- μας δείχνει ότι δεν είναι ό</w:t>
      </w:r>
      <w:r>
        <w:rPr>
          <w:rFonts w:eastAsia="Times New Roman" w:cs="Times New Roman"/>
          <w:szCs w:val="24"/>
        </w:rPr>
        <w:t xml:space="preserve">τι το πανεπιστήμιο και η πολιτεία παίρνει έναν καθηγητή στα </w:t>
      </w:r>
      <w:r>
        <w:rPr>
          <w:rFonts w:eastAsia="Times New Roman" w:cs="Times New Roman"/>
          <w:szCs w:val="24"/>
        </w:rPr>
        <w:t>εξήντα επτά</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xml:space="preserve"> και τον πετάει και πάει στα αζήτητα. Κουράγιο να έχει και καλή διάθεση και μπορεί να προσφέρει άπειρα πράγματα. </w:t>
      </w:r>
    </w:p>
    <w:p w14:paraId="19B7246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Ευχαριστώ.</w:t>
      </w:r>
    </w:p>
    <w:p w14:paraId="19B7246B"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19B7246C"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Κρεμαστινός</w:t>
      </w:r>
      <w:proofErr w:type="spellEnd"/>
      <w:r>
        <w:rPr>
          <w:rFonts w:eastAsia="Times New Roman" w:cs="Times New Roman"/>
          <w:szCs w:val="24"/>
        </w:rPr>
        <w:t xml:space="preserve"> έχει τον λόγο για τρία λεπτά.</w:t>
      </w:r>
    </w:p>
    <w:p w14:paraId="19B7246D"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(Ε΄ Αντιπρόεδρος της Βουλής):</w:t>
      </w:r>
      <w:r>
        <w:rPr>
          <w:rFonts w:eastAsia="Times New Roman" w:cs="Times New Roman"/>
          <w:szCs w:val="24"/>
        </w:rPr>
        <w:t xml:space="preserve"> Με ξέρει ο κ. </w:t>
      </w:r>
      <w:proofErr w:type="spellStart"/>
      <w:r>
        <w:rPr>
          <w:rFonts w:eastAsia="Times New Roman" w:cs="Times New Roman"/>
          <w:szCs w:val="24"/>
        </w:rPr>
        <w:t>Γαβρόγλου</w:t>
      </w:r>
      <w:proofErr w:type="spellEnd"/>
      <w:r>
        <w:rPr>
          <w:rFonts w:eastAsia="Times New Roman" w:cs="Times New Roman"/>
          <w:szCs w:val="24"/>
        </w:rPr>
        <w:t>, αυτά που λέω εδώ τα λέω και εκτός της Αιθούσης. Για να είμαι ειλικρινής, αυτά που είπε ο Υπουργός ε</w:t>
      </w:r>
      <w:r>
        <w:rPr>
          <w:rFonts w:eastAsia="Times New Roman" w:cs="Times New Roman"/>
          <w:szCs w:val="24"/>
        </w:rPr>
        <w:t>ίναι τα ιδεατά, αλλά στην ελληνική κοινωνία δεν συμβαίνουν έτσι. Όταν, δηλαδή, ο καθηγητής του πανεπιστημίου και ειδικά της Ιατρικής -γιατί έχουμε μία ιδιομορφία εμείς οι γιατροί-, που είναι παραδείγματος χάρ</w:t>
      </w:r>
      <w:r>
        <w:rPr>
          <w:rFonts w:eastAsia="Times New Roman" w:cs="Times New Roman"/>
          <w:szCs w:val="24"/>
        </w:rPr>
        <w:t>ιν</w:t>
      </w:r>
      <w:r>
        <w:rPr>
          <w:rFonts w:eastAsia="Times New Roman" w:cs="Times New Roman"/>
          <w:szCs w:val="24"/>
        </w:rPr>
        <w:t xml:space="preserve"> χειρουργός -να φύγω από τη δική μου ειδικότητα- κάνει το πρόγραμμα για το χειρουργείο του</w:t>
      </w:r>
      <w:r>
        <w:rPr>
          <w:rFonts w:eastAsia="Times New Roman" w:cs="Times New Roman"/>
          <w:szCs w:val="24"/>
        </w:rPr>
        <w:t>,</w:t>
      </w:r>
      <w:r>
        <w:rPr>
          <w:rFonts w:eastAsia="Times New Roman" w:cs="Times New Roman"/>
          <w:szCs w:val="24"/>
        </w:rPr>
        <w:t xml:space="preserve"> και την άλλη εβδομάδα ο νεότερος από αυτόν είναι στο γραφείο και του κάνει το δικό του πρόγραμμα και του λέει εσύ θα πας να χειρουργήσεις, αυτό ο καθηγητής της χειρ</w:t>
      </w:r>
      <w:r>
        <w:rPr>
          <w:rFonts w:eastAsia="Times New Roman" w:cs="Times New Roman"/>
          <w:szCs w:val="24"/>
        </w:rPr>
        <w:t>ουργικής το θεωρεί υποτιμητικό, όσο και να σας φαίνεται περίεργο. Και τι κάνει αυτός; Σηκώνεται και φεύγει και πάει σε ιδιωτική κλινική. Λέει</w:t>
      </w:r>
      <w:r>
        <w:rPr>
          <w:rFonts w:eastAsia="Times New Roman" w:cs="Times New Roman"/>
          <w:szCs w:val="24"/>
        </w:rPr>
        <w:t>,</w:t>
      </w:r>
      <w:r>
        <w:rPr>
          <w:rFonts w:eastAsia="Times New Roman" w:cs="Times New Roman"/>
          <w:szCs w:val="24"/>
        </w:rPr>
        <w:t xml:space="preserve"> για ποιο</w:t>
      </w:r>
      <w:r>
        <w:rPr>
          <w:rFonts w:eastAsia="Times New Roman" w:cs="Times New Roman"/>
          <w:szCs w:val="24"/>
        </w:rPr>
        <w:t>ν</w:t>
      </w:r>
      <w:r>
        <w:rPr>
          <w:rFonts w:eastAsia="Times New Roman" w:cs="Times New Roman"/>
          <w:szCs w:val="24"/>
        </w:rPr>
        <w:t xml:space="preserve"> λόγο να κάτσω εγώ τώρα ένα και δύο χρόνια ακόμα</w:t>
      </w:r>
      <w:r>
        <w:rPr>
          <w:rFonts w:eastAsia="Times New Roman" w:cs="Times New Roman"/>
          <w:szCs w:val="24"/>
        </w:rPr>
        <w:t>,</w:t>
      </w:r>
      <w:r>
        <w:rPr>
          <w:rFonts w:eastAsia="Times New Roman" w:cs="Times New Roman"/>
          <w:szCs w:val="24"/>
        </w:rPr>
        <w:t xml:space="preserve"> και να έχω τον νεότερο να μου φτιάχνει το δικό μου πρό</w:t>
      </w:r>
      <w:r>
        <w:rPr>
          <w:rFonts w:eastAsia="Times New Roman" w:cs="Times New Roman"/>
          <w:szCs w:val="24"/>
        </w:rPr>
        <w:t xml:space="preserve">γραμμα, που εγώ μέχρι χθες του έφτιαχνα το πρόγραμμα και του υπεδείκνυα τον τρόπο; </w:t>
      </w:r>
    </w:p>
    <w:p w14:paraId="19B7246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Γι’ αυτό είπα ότι αυτό που λέτε είναι ιδεατά σωστό σε μία κοινωνία αγγέλων ή αν θέλετε </w:t>
      </w:r>
      <w:proofErr w:type="spellStart"/>
      <w:r>
        <w:rPr>
          <w:rFonts w:eastAsia="Times New Roman" w:cs="Times New Roman"/>
          <w:szCs w:val="24"/>
        </w:rPr>
        <w:t>β</w:t>
      </w:r>
      <w:r>
        <w:rPr>
          <w:rFonts w:eastAsia="Times New Roman" w:cs="Times New Roman"/>
          <w:szCs w:val="24"/>
        </w:rPr>
        <w:t>ορειοευρωπαίων</w:t>
      </w:r>
      <w:proofErr w:type="spellEnd"/>
      <w:r>
        <w:rPr>
          <w:rFonts w:eastAsia="Times New Roman" w:cs="Times New Roman"/>
          <w:szCs w:val="24"/>
        </w:rPr>
        <w:t xml:space="preserve"> -που δεν είναι </w:t>
      </w:r>
      <w:r>
        <w:rPr>
          <w:rFonts w:eastAsia="Times New Roman" w:cs="Times New Roman"/>
          <w:szCs w:val="24"/>
        </w:rPr>
        <w:lastRenderedPageBreak/>
        <w:t>καθόλου άγγελοι, αλλά είναι μία άλλη κοινωνία-, αλλά δ</w:t>
      </w:r>
      <w:r>
        <w:rPr>
          <w:rFonts w:eastAsia="Times New Roman" w:cs="Times New Roman"/>
          <w:szCs w:val="24"/>
        </w:rPr>
        <w:t>εν είναι κατανοητό για μας τους νότιους. Και αυτό δεν είναι υποτιμητικό, είναι ιδιομορφία των νοτίων, της φυλής μας. Δεν το αναφέρω ότι οι βόρειοι είναι καλύτεροι από τους νότιους, δεν λέω αυτό. Υπάρχει, όμως, ιδιαιτερότητα και αυτή την ιδιαιτερότητα τη ζο</w:t>
      </w:r>
      <w:r>
        <w:rPr>
          <w:rFonts w:eastAsia="Times New Roman" w:cs="Times New Roman"/>
          <w:szCs w:val="24"/>
        </w:rPr>
        <w:t>ύμε στα πανεπιστήμια. Αυτό είναι το ένα.</w:t>
      </w:r>
    </w:p>
    <w:p w14:paraId="19B7246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Το άλλο το οποίο προσωπικά δεν πιστεύω αλλά το μεταφέρω γιατί το λένε οι συνάδελφοι, είναι το εξής. Λένε: </w:t>
      </w:r>
      <w:r>
        <w:rPr>
          <w:rFonts w:eastAsia="Times New Roman" w:cs="Times New Roman"/>
          <w:szCs w:val="24"/>
        </w:rPr>
        <w:t>«</w:t>
      </w:r>
      <w:r>
        <w:rPr>
          <w:rFonts w:eastAsia="Times New Roman" w:cs="Times New Roman"/>
          <w:szCs w:val="24"/>
        </w:rPr>
        <w:t>α, αυτοί οι νόμοι γίνονται «φωτογραφικοί» για να φύγω εγώ και να έρθεις εσύ</w:t>
      </w:r>
      <w:r>
        <w:rPr>
          <w:rFonts w:eastAsia="Times New Roman" w:cs="Times New Roman"/>
          <w:szCs w:val="24"/>
        </w:rPr>
        <w:t>»</w:t>
      </w:r>
      <w:r>
        <w:rPr>
          <w:rFonts w:eastAsia="Times New Roman" w:cs="Times New Roman"/>
          <w:szCs w:val="24"/>
        </w:rPr>
        <w:t>. Αυτό το λένε απέξω. Αυτό, λοιπ</w:t>
      </w:r>
      <w:r>
        <w:rPr>
          <w:rFonts w:eastAsia="Times New Roman" w:cs="Times New Roman"/>
          <w:szCs w:val="24"/>
        </w:rPr>
        <w:t>όν, εγώ κατά τη γνώμη μου –και αν ήμουν στη δική σας θέση- θα το λάμβανα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Διότι το παν σε αυτή τη ζωή και σε αυτόν τον τόπο, τον δύσκολο, είναι να πείσεις ότι δεν είσαι ελέφαντας. Αυτό είναι το δύσκολο. Γι’ αυτό, λοιπόν, αν θέλετε, και κατ’ ιδ</w:t>
      </w:r>
      <w:r>
        <w:rPr>
          <w:rFonts w:eastAsia="Times New Roman" w:cs="Times New Roman"/>
          <w:szCs w:val="24"/>
        </w:rPr>
        <w:t>ίαν έχω υποστηρίξει αυτή τη θέση, αλλά και γι’ αυτό σήμερα είμαι εδώ</w:t>
      </w:r>
      <w:r>
        <w:rPr>
          <w:rFonts w:eastAsia="Times New Roman" w:cs="Times New Roman"/>
          <w:szCs w:val="24"/>
        </w:rPr>
        <w:t>,</w:t>
      </w:r>
      <w:r>
        <w:rPr>
          <w:rFonts w:eastAsia="Times New Roman" w:cs="Times New Roman"/>
          <w:szCs w:val="24"/>
        </w:rPr>
        <w:t xml:space="preserve"> για να την πω δημόσια και να δουν οι συνάδελφοι ότι αυτά τα οποία σας λέω και τους λέω τα πιστεύω και δεν είναι λόγια τα οποία τα λέω στη Βουλή, για να κάνω τον καλό στη μία ή την άλλη π</w:t>
      </w:r>
      <w:r>
        <w:rPr>
          <w:rFonts w:eastAsia="Times New Roman" w:cs="Times New Roman"/>
          <w:szCs w:val="24"/>
        </w:rPr>
        <w:t>λευρά. Αυτό ήθελα να σας πω.</w:t>
      </w:r>
    </w:p>
    <w:p w14:paraId="19B72470"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πολύ τον κ. </w:t>
      </w:r>
      <w:proofErr w:type="spellStart"/>
      <w:r>
        <w:rPr>
          <w:rFonts w:eastAsia="Times New Roman" w:cs="Times New Roman"/>
          <w:szCs w:val="24"/>
        </w:rPr>
        <w:t>Κρεμαστινό</w:t>
      </w:r>
      <w:proofErr w:type="spellEnd"/>
      <w:r>
        <w:rPr>
          <w:rFonts w:eastAsia="Times New Roman" w:cs="Times New Roman"/>
          <w:szCs w:val="24"/>
        </w:rPr>
        <w:t xml:space="preserve">. </w:t>
      </w:r>
    </w:p>
    <w:p w14:paraId="19B7247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τρία λεπτά.</w:t>
      </w:r>
    </w:p>
    <w:p w14:paraId="19B72472"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Ευτυχώς σας πρόλαβα και είπα ότι αυτά π</w:t>
      </w:r>
      <w:r>
        <w:rPr>
          <w:rFonts w:eastAsia="Times New Roman" w:cs="Times New Roman"/>
          <w:szCs w:val="24"/>
        </w:rPr>
        <w:t>ου λέτε όντως τα πιστεύετε και δεν είναι για λόγους δημοσίων σχέσεων.</w:t>
      </w:r>
    </w:p>
    <w:p w14:paraId="19B7247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Κοιτάξτε, θίξατε ένα θέμα για το οποίο νομίζω ότι μπορούμε να κάνουμε μία συζήτηση μέχρι τελικής πτώσεως, και αυτό είναι η ιδιομορφία και η κουλτούρα των καθηγητών ιατρικής σε μία χώρα σ</w:t>
      </w:r>
      <w:r>
        <w:rPr>
          <w:rFonts w:eastAsia="Times New Roman" w:cs="Times New Roman"/>
          <w:szCs w:val="24"/>
        </w:rPr>
        <w:t xml:space="preserve">αν την Ελλάδα. Υπάρχει ένα ιστορικό προηγούμενο που έχει τις ιδιομορφίες, για να μη χρησιμοποιήσουμε λέξεις που είναι πιο βεβαρημένες. </w:t>
      </w:r>
    </w:p>
    <w:p w14:paraId="19B72474"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Νομίζουμε ότι και από το 1982</w:t>
      </w:r>
      <w:r>
        <w:rPr>
          <w:rFonts w:eastAsia="Times New Roman" w:cs="Times New Roman"/>
          <w:szCs w:val="24"/>
        </w:rPr>
        <w:t>,</w:t>
      </w:r>
      <w:r>
        <w:rPr>
          <w:rFonts w:eastAsia="Times New Roman" w:cs="Times New Roman"/>
          <w:szCs w:val="24"/>
        </w:rPr>
        <w:t xml:space="preserve"> με τη μεταρρύθμιση που έγινε από την τότε κυβέρνηση ΠΑΣΟΚ και από τις μεταρρυθμίσεις στη </w:t>
      </w:r>
      <w:r>
        <w:rPr>
          <w:rFonts w:eastAsia="Times New Roman" w:cs="Times New Roman"/>
          <w:szCs w:val="24"/>
        </w:rPr>
        <w:t xml:space="preserve">συνέχεια που επιχειρούμε εμείς, ένα από τα πράγματα είναι να μην υπάρχει αυτή η ετεροβαρής σχέση στα ιδρύματά μας. </w:t>
      </w:r>
    </w:p>
    <w:p w14:paraId="19B7247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Οι καθηγητές των ιατρικών σχολών πρώτα και κύρια είναι καθηγητές πανεπιστημίου και θεραπεύουν έναν συγκεκριμένο κλάδο, όπως το κάνουν της Νο</w:t>
      </w:r>
      <w:r>
        <w:rPr>
          <w:rFonts w:eastAsia="Times New Roman" w:cs="Times New Roman"/>
          <w:szCs w:val="24"/>
        </w:rPr>
        <w:t>μικής, των πολυτεχνικών σχολών, των ανθρωπιστικών κ.λπ.</w:t>
      </w:r>
      <w:r>
        <w:rPr>
          <w:rFonts w:eastAsia="Times New Roman" w:cs="Times New Roman"/>
          <w:szCs w:val="24"/>
        </w:rPr>
        <w:t>.</w:t>
      </w:r>
      <w:r>
        <w:rPr>
          <w:rFonts w:eastAsia="Times New Roman" w:cs="Times New Roman"/>
          <w:szCs w:val="24"/>
        </w:rPr>
        <w:t xml:space="preserve"> </w:t>
      </w:r>
    </w:p>
    <w:p w14:paraId="19B72476"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Δεν θα πρέπει σε μια δημοκρατική χώρα</w:t>
      </w:r>
      <w:r>
        <w:rPr>
          <w:rFonts w:eastAsia="Times New Roman" w:cs="Times New Roman"/>
          <w:szCs w:val="24"/>
        </w:rPr>
        <w:t>,</w:t>
      </w:r>
      <w:r>
        <w:rPr>
          <w:rFonts w:eastAsia="Times New Roman" w:cs="Times New Roman"/>
          <w:szCs w:val="24"/>
        </w:rPr>
        <w:t xml:space="preserve"> κάποιοι να είναι πιο ίσοι από τους άλλους. Προφανώς η έκφραση δεν είναι δική μου. </w:t>
      </w:r>
    </w:p>
    <w:p w14:paraId="19B72477"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Λέω, λοιπόν, ότι γι’ αυτό που θίξατε, </w:t>
      </w:r>
      <w:r>
        <w:rPr>
          <w:rFonts w:eastAsia="Times New Roman" w:cs="Times New Roman"/>
          <w:szCs w:val="24"/>
        </w:rPr>
        <w:t xml:space="preserve">που συγκρίνατε </w:t>
      </w:r>
      <w:r>
        <w:rPr>
          <w:rFonts w:eastAsia="Times New Roman" w:cs="Times New Roman"/>
          <w:szCs w:val="24"/>
        </w:rPr>
        <w:t>την ιδιομορφία, την κου</w:t>
      </w:r>
      <w:r>
        <w:rPr>
          <w:rFonts w:eastAsia="Times New Roman" w:cs="Times New Roman"/>
          <w:szCs w:val="24"/>
        </w:rPr>
        <w:t xml:space="preserve">λτούρα των βόρειων με των νότιων στην Ευρώπη, αν και δεν είμαι σίγουρος ότι και στις βόρειες χώρες είναι πια τόσο αγγελικά πλασμένες, νομίζω ότι είναι ένα θέμα αυτογνωσίας και συζήτησης ανάμεσα στην επιστημονική κοινότητα και γενικότερα. </w:t>
      </w:r>
    </w:p>
    <w:p w14:paraId="19B72478"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Ως προς το άλλο π</w:t>
      </w:r>
      <w:r>
        <w:rPr>
          <w:rFonts w:eastAsia="Times New Roman" w:cs="Times New Roman"/>
          <w:szCs w:val="24"/>
        </w:rPr>
        <w:t>ου είπατε, κοιτάξτε, πράγματι, εάν τυχόν φεύγει κάποιος διευθυντής και έρχεται κάποιος άλλος και ανατρέπει τα χειρουργικά ή οτιδήποτε άλλο, αυτό σημαίνει ότι δεν ήταν επιτυχημένη η εκλογή του νέου προέδρου. Εάν τυχόν</w:t>
      </w:r>
      <w:r>
        <w:rPr>
          <w:rFonts w:eastAsia="Times New Roman" w:cs="Times New Roman"/>
          <w:szCs w:val="24"/>
        </w:rPr>
        <w:t>,</w:t>
      </w:r>
      <w:r>
        <w:rPr>
          <w:rFonts w:eastAsia="Times New Roman" w:cs="Times New Roman"/>
          <w:szCs w:val="24"/>
        </w:rPr>
        <w:t xml:space="preserve"> δη</w:t>
      </w:r>
      <w:r>
        <w:rPr>
          <w:rFonts w:eastAsia="Times New Roman" w:cs="Times New Roman"/>
          <w:szCs w:val="24"/>
        </w:rPr>
        <w:lastRenderedPageBreak/>
        <w:t>λαδή</w:t>
      </w:r>
      <w:r>
        <w:rPr>
          <w:rFonts w:eastAsia="Times New Roman" w:cs="Times New Roman"/>
          <w:szCs w:val="24"/>
        </w:rPr>
        <w:t>,</w:t>
      </w:r>
      <w:r>
        <w:rPr>
          <w:rFonts w:eastAsia="Times New Roman" w:cs="Times New Roman"/>
          <w:szCs w:val="24"/>
        </w:rPr>
        <w:t xml:space="preserve"> εσείς φεύγετε και έρχεται κάπο</w:t>
      </w:r>
      <w:r>
        <w:rPr>
          <w:rFonts w:eastAsia="Times New Roman" w:cs="Times New Roman"/>
          <w:szCs w:val="24"/>
        </w:rPr>
        <w:t>ιος νεότερος και υπονομεύει τη δική σας καθημερινή λειτουργία, αυτό σημαίνει μια κακή εκλογή. Κακή, όμως, εκλογή μπορεί να είναι και του διευθυντή που θέλει να μείνει μέχρι το τέλος των ημερών της ενεργού του θητείας. Σίγουρα, όμως, το να μη μπορεί να το κ</w:t>
      </w:r>
      <w:r>
        <w:rPr>
          <w:rFonts w:eastAsia="Times New Roman" w:cs="Times New Roman"/>
          <w:szCs w:val="24"/>
        </w:rPr>
        <w:t xml:space="preserve">άνει δεν είναι «φωτογραφικό». Το να μπορεί να το κάνει είναι «φωτογραφικό». </w:t>
      </w:r>
    </w:p>
    <w:p w14:paraId="19B7247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Λέω, λοιπόν, ότι η δημοκρατία μπορεί να λύσει όλα αυτά τα προβλήματα. Η επί της ουσίας καθοδήγηση είναι κάτι πάρα πολύ θετικό. Εάν τώρα δυο χρόνια που του μένουν δεν συνεχίζει να </w:t>
      </w:r>
      <w:r>
        <w:rPr>
          <w:rFonts w:eastAsia="Times New Roman" w:cs="Times New Roman"/>
          <w:szCs w:val="24"/>
        </w:rPr>
        <w:t xml:space="preserve">είναι διευθυντής και είναι κάποιος νεότερος, εγώ νομίζω ότι αυτό μπορεί να είναι και πάρα πολύ θετικό και ενθαρρυντικό. Μπορεί να διαφέρουμε ως προς το τι σημαίνει ενθαρρυντικό, αλλά δεν έχει και πολύ μεγάλη σημασία. </w:t>
      </w:r>
    </w:p>
    <w:p w14:paraId="19B7247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B7247B"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ΠΡΟΕΔΡΕΥΩΝ (Μάριο</w:t>
      </w:r>
      <w:r>
        <w:rPr>
          <w:rFonts w:eastAsia="Times New Roman" w:cs="Times New Roman"/>
          <w:b/>
          <w:szCs w:val="24"/>
        </w:rPr>
        <w:t xml:space="preserve">ς Γεωργιάδης): </w:t>
      </w:r>
      <w:r>
        <w:rPr>
          <w:rFonts w:eastAsia="Times New Roman" w:cs="Times New Roman"/>
          <w:szCs w:val="24"/>
        </w:rPr>
        <w:t xml:space="preserve">Ευχαριστούμε πολύ τον Υπουργό. </w:t>
      </w:r>
    </w:p>
    <w:p w14:paraId="19B7247C"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προχωρήσουμε στην επόμενη επίκαιρη ερώτηση, θα αναγνώσω και κάποιες ακόμη ερωτήσεις που δεν θα συζητηθούν λόγω κωλυμάτων. </w:t>
      </w:r>
    </w:p>
    <w:p w14:paraId="19B7247D"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Η δεύτερη με αριθμό 326/4-2-2019 επίκαιρη ερώτηση δεύτερου κύκλου του Βουλευτή Μα</w:t>
      </w:r>
      <w:r>
        <w:rPr>
          <w:rFonts w:eastAsia="Times New Roman" w:cs="Times New Roman"/>
          <w:szCs w:val="24"/>
        </w:rPr>
        <w:t xml:space="preserve">γνησίας της Νέας Δημοκρατίας κ. </w:t>
      </w:r>
      <w:r w:rsidRPr="007D3328">
        <w:rPr>
          <w:rFonts w:eastAsia="Times New Roman" w:cs="Times New Roman"/>
          <w:bCs/>
          <w:szCs w:val="24"/>
        </w:rPr>
        <w:t xml:space="preserve">Χρήστου </w:t>
      </w:r>
      <w:proofErr w:type="spellStart"/>
      <w:r w:rsidRPr="007D3328">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7D3328">
        <w:rPr>
          <w:rFonts w:eastAsia="Times New Roman" w:cs="Times New Roman"/>
          <w:bCs/>
          <w:szCs w:val="24"/>
        </w:rPr>
        <w:t>Οικονομίας και Ανάπτυξης,</w:t>
      </w:r>
      <w:r>
        <w:rPr>
          <w:rFonts w:eastAsia="Times New Roman" w:cs="Times New Roman"/>
          <w:szCs w:val="24"/>
        </w:rPr>
        <w:t xml:space="preserve"> με θέμα: «Αναβάθμιση της Α΄ Βιομηχανικής Περιοχής (</w:t>
      </w:r>
      <w:r>
        <w:rPr>
          <w:rFonts w:eastAsia="Times New Roman" w:cs="Times New Roman"/>
          <w:szCs w:val="24"/>
        </w:rPr>
        <w:t>ΒΙ</w:t>
      </w:r>
      <w:r>
        <w:rPr>
          <w:rFonts w:eastAsia="Times New Roman" w:cs="Times New Roman"/>
          <w:szCs w:val="24"/>
        </w:rPr>
        <w:t>.</w:t>
      </w:r>
      <w:r>
        <w:rPr>
          <w:rFonts w:eastAsia="Times New Roman" w:cs="Times New Roman"/>
          <w:szCs w:val="24"/>
        </w:rPr>
        <w:t>ΠΕ</w:t>
      </w:r>
      <w:r>
        <w:rPr>
          <w:rFonts w:eastAsia="Times New Roman" w:cs="Times New Roman"/>
          <w:szCs w:val="24"/>
        </w:rPr>
        <w:t xml:space="preserve">.) Βόλου», δεν θα συζητηθεί λόγω κωλύματος του Αναπληρωτή Υπουργού Οικονομίας και Ανάπτυξης κ. Στέργιου </w:t>
      </w:r>
      <w:proofErr w:type="spellStart"/>
      <w:r>
        <w:rPr>
          <w:rFonts w:eastAsia="Times New Roman" w:cs="Times New Roman"/>
          <w:szCs w:val="24"/>
        </w:rPr>
        <w:t>Πιτσιόρλα</w:t>
      </w:r>
      <w:proofErr w:type="spellEnd"/>
      <w:r>
        <w:rPr>
          <w:rFonts w:eastAsia="Times New Roman" w:cs="Times New Roman"/>
          <w:szCs w:val="24"/>
        </w:rPr>
        <w:t>,</w:t>
      </w:r>
      <w:r>
        <w:rPr>
          <w:rFonts w:eastAsia="Times New Roman" w:cs="Times New Roman"/>
          <w:szCs w:val="24"/>
        </w:rPr>
        <w:t xml:space="preserve"> εξαιτίας κυβερνητικής σύσκεψης. </w:t>
      </w:r>
    </w:p>
    <w:p w14:paraId="19B7247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Η τρίτη με αριθμό 317/4-2-2019 επίκαιρη ερώτηση δεύτερου κύκλου του Βουλευτή Σερρών της Δημοκρατικής Συμπαράταξης κ. </w:t>
      </w:r>
      <w:r w:rsidRPr="007D3328">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sidRPr="007D3328">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με θέμα: «Αδιέξοδη η κατάσταση της Ελ</w:t>
      </w:r>
      <w:r>
        <w:rPr>
          <w:rFonts w:eastAsia="Times New Roman" w:cs="Times New Roman"/>
          <w:szCs w:val="24"/>
        </w:rPr>
        <w:t xml:space="preserve">ληνικής Βιομηχανίας Ζάχαρης (ΕΒΖ)», δεν θα συζητηθεί λόγω κωλύματος του Αναπληρωτή Υπουργού Οικονομίας και Ανάπτυξης κ. Στέργιου </w:t>
      </w:r>
      <w:proofErr w:type="spellStart"/>
      <w:r>
        <w:rPr>
          <w:rFonts w:eastAsia="Times New Roman" w:cs="Times New Roman"/>
          <w:szCs w:val="24"/>
        </w:rPr>
        <w:t>Πιτσιόρλα</w:t>
      </w:r>
      <w:proofErr w:type="spellEnd"/>
      <w:r>
        <w:rPr>
          <w:rFonts w:eastAsia="Times New Roman" w:cs="Times New Roman"/>
          <w:szCs w:val="24"/>
        </w:rPr>
        <w:t>,</w:t>
      </w:r>
      <w:r>
        <w:rPr>
          <w:rFonts w:eastAsia="Times New Roman" w:cs="Times New Roman"/>
          <w:szCs w:val="24"/>
        </w:rPr>
        <w:t xml:space="preserve"> εξαιτίας κυβερνητικής σύσκεψης. </w:t>
      </w:r>
    </w:p>
    <w:p w14:paraId="19B7247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Η δέκατη τρίτη με αριθμό 279/15-1-2019 επίκαιρη ερώτηση δεύτερου κύκλου του Βουλευτ</w:t>
      </w:r>
      <w:r>
        <w:rPr>
          <w:rFonts w:eastAsia="Times New Roman" w:cs="Times New Roman"/>
          <w:szCs w:val="24"/>
        </w:rPr>
        <w:t>ή Ηρακλείου της Δημοκρατικής Συμπαράταξης κ.</w:t>
      </w:r>
      <w:r w:rsidRPr="007D3328">
        <w:rPr>
          <w:rFonts w:eastAsia="Times New Roman" w:cs="Times New Roman"/>
          <w:szCs w:val="24"/>
        </w:rPr>
        <w:t xml:space="preserve"> </w:t>
      </w:r>
      <w:r w:rsidRPr="007D3328">
        <w:rPr>
          <w:rFonts w:eastAsia="Times New Roman" w:cs="Times New Roman"/>
          <w:bCs/>
          <w:szCs w:val="24"/>
        </w:rPr>
        <w:t xml:space="preserve">Βασιλείου </w:t>
      </w:r>
      <w:proofErr w:type="spellStart"/>
      <w:r w:rsidRPr="007D3328">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7D3328">
        <w:rPr>
          <w:rFonts w:eastAsia="Times New Roman" w:cs="Times New Roman"/>
          <w:bCs/>
          <w:szCs w:val="24"/>
        </w:rPr>
        <w:t>Ναυτιλίας και Νησιωτικής Πολιτικής,</w:t>
      </w:r>
      <w:r>
        <w:rPr>
          <w:rFonts w:eastAsia="Times New Roman" w:cs="Times New Roman"/>
          <w:szCs w:val="24"/>
        </w:rPr>
        <w:t xml:space="preserve"> με θέμα: «Άμεσες ενέργειες για να ενταχθεί η Κρήτη στο Μεταφορικό Ισοδύναμο», δεν θα συζητηθεί λόγω κωλύματος του Αναπληρωτή Υπουργού Να</w:t>
      </w:r>
      <w:r>
        <w:rPr>
          <w:rFonts w:eastAsia="Times New Roman" w:cs="Times New Roman"/>
          <w:szCs w:val="24"/>
        </w:rPr>
        <w:t xml:space="preserve">υτιλίας και Νησιωτικής Πολιτικής κ. Νεκτάριου Σαντορινιού, εξαιτίας του ότι έχει ξανασυζητηθεί η ίδιου περιεχομένου ερώτηση του ίδιου Βουλευτή. </w:t>
      </w:r>
    </w:p>
    <w:p w14:paraId="19B72480"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Θα συζητηθεί τώρα η ένατη με αριθμό 291/22-1-2019 επίκαιρη ερώτηση δεύτερου κύκλου του Βουλευτή Α΄ Θεσσαλονίκης</w:t>
      </w:r>
      <w:r>
        <w:rPr>
          <w:rFonts w:eastAsia="Times New Roman" w:cs="Times New Roman"/>
          <w:szCs w:val="24"/>
        </w:rPr>
        <w:t xml:space="preserve">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w:t>
      </w:r>
      <w:r w:rsidRPr="00045C2C">
        <w:rPr>
          <w:rFonts w:eastAsia="Times New Roman" w:cs="Times New Roman"/>
          <w:bCs/>
          <w:szCs w:val="24"/>
        </w:rPr>
        <w:t xml:space="preserve"> Δελή</w:t>
      </w:r>
      <w:r>
        <w:rPr>
          <w:rFonts w:eastAsia="Times New Roman" w:cs="Times New Roman"/>
          <w:b/>
          <w:bCs/>
          <w:szCs w:val="24"/>
        </w:rPr>
        <w:t xml:space="preserve"> </w:t>
      </w:r>
      <w:r>
        <w:rPr>
          <w:rFonts w:eastAsia="Times New Roman" w:cs="Times New Roman"/>
          <w:szCs w:val="24"/>
        </w:rPr>
        <w:t xml:space="preserve">προς τον Υπουργό </w:t>
      </w:r>
      <w:r w:rsidRPr="00045C2C">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 «μεταφορά μαθητών των </w:t>
      </w:r>
      <w:r>
        <w:rPr>
          <w:rFonts w:eastAsia="Times New Roman" w:cs="Times New Roman"/>
          <w:szCs w:val="24"/>
        </w:rPr>
        <w:t xml:space="preserve">μουσικών </w:t>
      </w:r>
      <w:r>
        <w:rPr>
          <w:rFonts w:eastAsia="Times New Roman" w:cs="Times New Roman"/>
          <w:szCs w:val="24"/>
        </w:rPr>
        <w:t xml:space="preserve">και </w:t>
      </w:r>
      <w:r>
        <w:rPr>
          <w:rFonts w:eastAsia="Times New Roman" w:cs="Times New Roman"/>
          <w:szCs w:val="24"/>
        </w:rPr>
        <w:t>καλλιτεχνικών σχολείων</w:t>
      </w:r>
      <w:r>
        <w:rPr>
          <w:rFonts w:eastAsia="Times New Roman" w:cs="Times New Roman"/>
          <w:szCs w:val="24"/>
        </w:rPr>
        <w:t>».</w:t>
      </w:r>
    </w:p>
    <w:p w14:paraId="19B7248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δυο λεπτά, προκειμένου να </w:t>
      </w:r>
      <w:proofErr w:type="spellStart"/>
      <w:r>
        <w:rPr>
          <w:rFonts w:eastAsia="Times New Roman" w:cs="Times New Roman"/>
          <w:szCs w:val="24"/>
        </w:rPr>
        <w:t>πρωτολογήσετε</w:t>
      </w:r>
      <w:proofErr w:type="spellEnd"/>
      <w:r>
        <w:rPr>
          <w:rFonts w:eastAsia="Times New Roman" w:cs="Times New Roman"/>
          <w:szCs w:val="24"/>
        </w:rPr>
        <w:t>.</w:t>
      </w:r>
    </w:p>
    <w:p w14:paraId="19B72482"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ΔΕΛΗΣ: </w:t>
      </w:r>
      <w:r>
        <w:rPr>
          <w:rFonts w:eastAsia="Times New Roman" w:cs="Times New Roman"/>
          <w:szCs w:val="24"/>
        </w:rPr>
        <w:t xml:space="preserve">Ευχαριστώ πολύ, κύριε Πρόεδρε. </w:t>
      </w:r>
    </w:p>
    <w:p w14:paraId="19B72483"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σημερινή μας ερώτηση αφορά στη μετακίνηση των μαθητών των καλλιτεχνικών και των μουσικών σχολείων, αφορά δηλαδή στη δυνατότητα πρόσβασης των μαθητών αυτών των σχολείων να φοιτούν σ’ αυτά τα σχολεία</w:t>
      </w:r>
      <w:r>
        <w:rPr>
          <w:rFonts w:eastAsia="Times New Roman" w:cs="Times New Roman"/>
          <w:szCs w:val="24"/>
        </w:rPr>
        <w:t xml:space="preserve">. Δεν αφορά το διδακτικό περιεχόμενο αυτών των σχολείων, για το οποίο θα μπορούσαμε να πούμε πάρα πολλά πράγματα, αλλά εστιάζουμε, όπως είπαμε, στη μετακίνησή τους. </w:t>
      </w:r>
    </w:p>
    <w:p w14:paraId="19B72484"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Μέχρι τον Σεπτέμβρη του 2018 η δυνατότητα πρόσβασης όλων των μαθητών σ’ αυτά τα σχολεία ήτ</w:t>
      </w:r>
      <w:r>
        <w:rPr>
          <w:rFonts w:eastAsia="Times New Roman" w:cs="Times New Roman"/>
          <w:szCs w:val="24"/>
        </w:rPr>
        <w:t xml:space="preserve">αν εξασφαλισμένη, δωρεάν, μια μετακίνηση για την οποία φρόντιζε η αντίστοιχη περιφέρεια, με τα όποια προβλήματα μπορεί να υπήρχαν σχετικά με τις καθυστερήσεις υπογραφής συμβάσεων και τα γνωστά. Υπήρχε, όμως, αυτή η δυνατότητα. </w:t>
      </w:r>
    </w:p>
    <w:p w14:paraId="19B7248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Στις 26 Σεπτεμβρίου βγαίνει </w:t>
      </w:r>
      <w:r>
        <w:rPr>
          <w:rFonts w:eastAsia="Times New Roman" w:cs="Times New Roman"/>
          <w:szCs w:val="24"/>
        </w:rPr>
        <w:t xml:space="preserve">μια </w:t>
      </w:r>
      <w:r>
        <w:rPr>
          <w:rFonts w:eastAsia="Times New Roman" w:cs="Times New Roman"/>
          <w:szCs w:val="24"/>
        </w:rPr>
        <w:t>κοινή υπουργική απόφαση</w:t>
      </w:r>
      <w:r>
        <w:rPr>
          <w:rFonts w:eastAsia="Times New Roman" w:cs="Times New Roman"/>
          <w:szCs w:val="24"/>
        </w:rPr>
        <w:t>, η οποία θέτει περιορισμούς κυρίως χιλιομετρικούς και όχι μόνο, αλλά και προϋποθέσεις και πλέον η δυνατότητα πρόσβασης των μαθητών σ’ αυτά τα σχολεία δεν είναι εξασφαλισμένη. Σύμφωνα με ανακοινώσεις των συλλόγων γονέων αυτών των</w:t>
      </w:r>
      <w:r>
        <w:rPr>
          <w:rFonts w:eastAsia="Times New Roman" w:cs="Times New Roman"/>
          <w:szCs w:val="24"/>
        </w:rPr>
        <w:t xml:space="preserve"> </w:t>
      </w:r>
      <w:r>
        <w:rPr>
          <w:rFonts w:eastAsia="Times New Roman" w:cs="Times New Roman"/>
          <w:szCs w:val="24"/>
        </w:rPr>
        <w:lastRenderedPageBreak/>
        <w:t xml:space="preserve">σχολείων, με την εφαρμογή αυτής της </w:t>
      </w:r>
      <w:r>
        <w:rPr>
          <w:rFonts w:eastAsia="Times New Roman" w:cs="Times New Roman"/>
          <w:szCs w:val="24"/>
        </w:rPr>
        <w:t>κοινής υπουργικής απόφασης</w:t>
      </w:r>
      <w:r>
        <w:rPr>
          <w:rFonts w:eastAsia="Times New Roman" w:cs="Times New Roman"/>
          <w:szCs w:val="24"/>
        </w:rPr>
        <w:t xml:space="preserve"> θα αποκλειστεί το 26% των μαθητών του Καλλιτεχνικού Σχολείου Περιστερίου, το 53% του Καλλιτεχνικού Σχολείου του Κερατσινίου, το 12% του Καλλιτεχνικού Σχολείου Γέρακα κ</w:t>
      </w:r>
      <w:r>
        <w:rPr>
          <w:rFonts w:eastAsia="Times New Roman" w:cs="Times New Roman"/>
          <w:szCs w:val="24"/>
        </w:rPr>
        <w:t>.</w:t>
      </w:r>
      <w:r>
        <w:rPr>
          <w:rFonts w:eastAsia="Times New Roman" w:cs="Times New Roman"/>
          <w:szCs w:val="24"/>
        </w:rPr>
        <w:t>λπ.</w:t>
      </w:r>
    </w:p>
    <w:p w14:paraId="19B72486"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7B78C4">
        <w:rPr>
          <w:rFonts w:eastAsia="Times New Roman"/>
          <w:color w:val="000000" w:themeColor="text1"/>
          <w:szCs w:val="24"/>
        </w:rPr>
        <w:t xml:space="preserve">ρέπει να πούμε εδώ </w:t>
      </w:r>
      <w:r>
        <w:rPr>
          <w:rFonts w:eastAsia="Times New Roman"/>
          <w:color w:val="000000" w:themeColor="text1"/>
          <w:szCs w:val="24"/>
        </w:rPr>
        <w:t>-εσείς β</w:t>
      </w:r>
      <w:r w:rsidRPr="007B78C4">
        <w:rPr>
          <w:rFonts w:eastAsia="Times New Roman"/>
          <w:color w:val="000000" w:themeColor="text1"/>
          <w:szCs w:val="24"/>
        </w:rPr>
        <w:t>εβαίως</w:t>
      </w:r>
      <w:r>
        <w:rPr>
          <w:rFonts w:eastAsia="Times New Roman"/>
          <w:color w:val="000000" w:themeColor="text1"/>
          <w:szCs w:val="24"/>
        </w:rPr>
        <w:t xml:space="preserve"> τ</w:t>
      </w:r>
      <w:r w:rsidRPr="007B78C4">
        <w:rPr>
          <w:rFonts w:eastAsia="Times New Roman"/>
          <w:color w:val="000000" w:themeColor="text1"/>
          <w:szCs w:val="24"/>
        </w:rPr>
        <w:t>ο γνωρίζετε</w:t>
      </w:r>
      <w:r>
        <w:rPr>
          <w:rFonts w:eastAsia="Times New Roman"/>
          <w:color w:val="000000" w:themeColor="text1"/>
          <w:szCs w:val="24"/>
        </w:rPr>
        <w:t xml:space="preserve">, </w:t>
      </w:r>
      <w:r w:rsidRPr="007B78C4">
        <w:rPr>
          <w:rFonts w:eastAsia="Times New Roman"/>
          <w:color w:val="000000" w:themeColor="text1"/>
          <w:szCs w:val="24"/>
        </w:rPr>
        <w:t xml:space="preserve">αλλά </w:t>
      </w:r>
      <w:r>
        <w:rPr>
          <w:rFonts w:eastAsia="Times New Roman"/>
          <w:color w:val="000000" w:themeColor="text1"/>
          <w:szCs w:val="24"/>
        </w:rPr>
        <w:t xml:space="preserve">να το ακούσουν όσοι, </w:t>
      </w:r>
      <w:r w:rsidRPr="007B78C4">
        <w:rPr>
          <w:rFonts w:eastAsia="Times New Roman"/>
          <w:color w:val="000000" w:themeColor="text1"/>
          <w:szCs w:val="24"/>
        </w:rPr>
        <w:t>τέλος πάντων</w:t>
      </w:r>
      <w:r>
        <w:rPr>
          <w:rFonts w:eastAsia="Times New Roman"/>
          <w:color w:val="000000" w:themeColor="text1"/>
          <w:szCs w:val="24"/>
        </w:rPr>
        <w:t xml:space="preserve">, μας </w:t>
      </w:r>
      <w:r w:rsidRPr="007B78C4">
        <w:rPr>
          <w:rFonts w:eastAsia="Times New Roman"/>
          <w:color w:val="000000" w:themeColor="text1"/>
          <w:szCs w:val="24"/>
        </w:rPr>
        <w:t>παρακολουθού</w:t>
      </w:r>
      <w:r>
        <w:rPr>
          <w:rFonts w:eastAsia="Times New Roman"/>
          <w:color w:val="000000" w:themeColor="text1"/>
          <w:szCs w:val="24"/>
        </w:rPr>
        <w:t xml:space="preserve">ν - </w:t>
      </w:r>
      <w:r w:rsidRPr="007B78C4">
        <w:rPr>
          <w:rFonts w:eastAsia="Times New Roman"/>
          <w:color w:val="000000" w:themeColor="text1"/>
          <w:szCs w:val="24"/>
        </w:rPr>
        <w:t xml:space="preserve">ότι </w:t>
      </w:r>
      <w:r>
        <w:rPr>
          <w:rFonts w:eastAsia="Times New Roman"/>
          <w:color w:val="000000" w:themeColor="text1"/>
          <w:szCs w:val="24"/>
        </w:rPr>
        <w:t xml:space="preserve">όσον αφορά </w:t>
      </w:r>
      <w:r w:rsidRPr="007B78C4">
        <w:rPr>
          <w:rFonts w:eastAsia="Times New Roman"/>
          <w:color w:val="000000" w:themeColor="text1"/>
          <w:szCs w:val="24"/>
        </w:rPr>
        <w:t>αυτά τα σχολεία</w:t>
      </w:r>
      <w:r>
        <w:rPr>
          <w:rFonts w:eastAsia="Times New Roman"/>
          <w:color w:val="000000" w:themeColor="text1"/>
          <w:szCs w:val="24"/>
        </w:rPr>
        <w:t xml:space="preserve">, </w:t>
      </w:r>
      <w:r w:rsidRPr="007B78C4">
        <w:rPr>
          <w:rFonts w:eastAsia="Times New Roman"/>
          <w:color w:val="000000" w:themeColor="text1"/>
          <w:szCs w:val="24"/>
        </w:rPr>
        <w:t>το εύρος στο οποίο απευθύνονται</w:t>
      </w:r>
      <w:r>
        <w:rPr>
          <w:rFonts w:eastAsia="Times New Roman"/>
          <w:color w:val="000000" w:themeColor="text1"/>
          <w:szCs w:val="24"/>
        </w:rPr>
        <w:t>, το μαθητικό, δεν είναι βέβαια μι</w:t>
      </w:r>
      <w:r w:rsidRPr="007B78C4">
        <w:rPr>
          <w:rFonts w:eastAsia="Times New Roman"/>
          <w:color w:val="000000" w:themeColor="text1"/>
          <w:szCs w:val="24"/>
        </w:rPr>
        <w:t>α απλή γειτονιά</w:t>
      </w:r>
      <w:r>
        <w:rPr>
          <w:rFonts w:eastAsia="Times New Roman"/>
          <w:color w:val="000000" w:themeColor="text1"/>
          <w:szCs w:val="24"/>
        </w:rPr>
        <w:t>,</w:t>
      </w:r>
      <w:r w:rsidRPr="007B78C4">
        <w:rPr>
          <w:rFonts w:eastAsia="Times New Roman"/>
          <w:color w:val="000000" w:themeColor="text1"/>
          <w:szCs w:val="24"/>
        </w:rPr>
        <w:t xml:space="preserve"> είναι μ</w:t>
      </w:r>
      <w:r>
        <w:rPr>
          <w:rFonts w:eastAsia="Times New Roman"/>
          <w:color w:val="000000" w:themeColor="text1"/>
          <w:szCs w:val="24"/>
        </w:rPr>
        <w:t>ια ολόκληρη Περιφερειακή Ε</w:t>
      </w:r>
      <w:r w:rsidRPr="007B78C4">
        <w:rPr>
          <w:rFonts w:eastAsia="Times New Roman"/>
          <w:color w:val="000000" w:themeColor="text1"/>
          <w:szCs w:val="24"/>
        </w:rPr>
        <w:t>νότητα</w:t>
      </w:r>
      <w:r>
        <w:rPr>
          <w:rFonts w:eastAsia="Times New Roman"/>
          <w:color w:val="000000" w:themeColor="text1"/>
          <w:szCs w:val="24"/>
        </w:rPr>
        <w:t>.</w:t>
      </w:r>
    </w:p>
    <w:p w14:paraId="19B72487"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7B78C4">
        <w:rPr>
          <w:rFonts w:eastAsia="Times New Roman"/>
          <w:color w:val="000000" w:themeColor="text1"/>
          <w:szCs w:val="24"/>
        </w:rPr>
        <w:t xml:space="preserve">ια </w:t>
      </w:r>
      <w:r w:rsidRPr="007B78C4">
        <w:rPr>
          <w:rFonts w:eastAsia="Times New Roman"/>
          <w:color w:val="000000" w:themeColor="text1"/>
          <w:szCs w:val="24"/>
        </w:rPr>
        <w:t>παράδειγμα</w:t>
      </w:r>
      <w:r>
        <w:rPr>
          <w:rFonts w:eastAsia="Times New Roman"/>
          <w:color w:val="000000" w:themeColor="text1"/>
          <w:szCs w:val="24"/>
        </w:rPr>
        <w:t>, σ</w:t>
      </w:r>
      <w:r w:rsidRPr="007B78C4">
        <w:rPr>
          <w:rFonts w:eastAsia="Times New Roman"/>
          <w:color w:val="000000" w:themeColor="text1"/>
          <w:szCs w:val="24"/>
        </w:rPr>
        <w:t xml:space="preserve">το Καλλιτεχνικό Σχολείο της Θεσσαλονίκης </w:t>
      </w:r>
      <w:r>
        <w:rPr>
          <w:rFonts w:eastAsia="Times New Roman"/>
          <w:color w:val="000000" w:themeColor="text1"/>
          <w:szCs w:val="24"/>
        </w:rPr>
        <w:t>φοιτούν μαθητές από όλη την Περιφερειακή Ε</w:t>
      </w:r>
      <w:r w:rsidRPr="007B78C4">
        <w:rPr>
          <w:rFonts w:eastAsia="Times New Roman"/>
          <w:color w:val="000000" w:themeColor="text1"/>
          <w:szCs w:val="24"/>
        </w:rPr>
        <w:t>νότητα Θεσσαλονίκης</w:t>
      </w:r>
      <w:r>
        <w:rPr>
          <w:rFonts w:eastAsia="Times New Roman"/>
          <w:color w:val="000000" w:themeColor="text1"/>
          <w:szCs w:val="24"/>
        </w:rPr>
        <w:t>,</w:t>
      </w:r>
      <w:r w:rsidRPr="007B78C4">
        <w:rPr>
          <w:rFonts w:eastAsia="Times New Roman"/>
          <w:color w:val="000000" w:themeColor="text1"/>
          <w:szCs w:val="24"/>
        </w:rPr>
        <w:t xml:space="preserve"> από όλο</w:t>
      </w:r>
      <w:r>
        <w:rPr>
          <w:rFonts w:eastAsia="Times New Roman"/>
          <w:color w:val="000000" w:themeColor="text1"/>
          <w:szCs w:val="24"/>
        </w:rPr>
        <w:t>ν</w:t>
      </w:r>
      <w:r w:rsidRPr="007B78C4">
        <w:rPr>
          <w:rFonts w:eastAsia="Times New Roman"/>
          <w:color w:val="000000" w:themeColor="text1"/>
          <w:szCs w:val="24"/>
        </w:rPr>
        <w:t xml:space="preserve"> το</w:t>
      </w:r>
      <w:r>
        <w:rPr>
          <w:rFonts w:eastAsia="Times New Roman"/>
          <w:color w:val="000000" w:themeColor="text1"/>
          <w:szCs w:val="24"/>
        </w:rPr>
        <w:t xml:space="preserve">ν </w:t>
      </w:r>
      <w:r>
        <w:rPr>
          <w:rFonts w:eastAsia="Times New Roman"/>
          <w:color w:val="000000" w:themeColor="text1"/>
          <w:szCs w:val="24"/>
        </w:rPr>
        <w:t>ν</w:t>
      </w:r>
      <w:r w:rsidRPr="007B78C4">
        <w:rPr>
          <w:rFonts w:eastAsia="Times New Roman"/>
          <w:color w:val="000000" w:themeColor="text1"/>
          <w:szCs w:val="24"/>
        </w:rPr>
        <w:t xml:space="preserve">ομό </w:t>
      </w:r>
      <w:r w:rsidRPr="007B78C4">
        <w:rPr>
          <w:rFonts w:eastAsia="Times New Roman"/>
          <w:color w:val="000000" w:themeColor="text1"/>
          <w:szCs w:val="24"/>
        </w:rPr>
        <w:t>δηλαδή</w:t>
      </w:r>
      <w:r>
        <w:rPr>
          <w:rFonts w:eastAsia="Times New Roman"/>
          <w:color w:val="000000" w:themeColor="text1"/>
          <w:szCs w:val="24"/>
        </w:rPr>
        <w:t xml:space="preserve"> πρακτικά, ο</w:t>
      </w:r>
      <w:r w:rsidRPr="007B78C4">
        <w:rPr>
          <w:rFonts w:eastAsia="Times New Roman"/>
          <w:color w:val="000000" w:themeColor="text1"/>
          <w:szCs w:val="24"/>
        </w:rPr>
        <w:t xml:space="preserve">πότε καταλαβαίνετε ότι </w:t>
      </w:r>
      <w:r>
        <w:rPr>
          <w:rFonts w:eastAsia="Times New Roman"/>
          <w:color w:val="000000" w:themeColor="text1"/>
          <w:szCs w:val="24"/>
        </w:rPr>
        <w:t xml:space="preserve">οι </w:t>
      </w:r>
      <w:r w:rsidRPr="007B78C4">
        <w:rPr>
          <w:rFonts w:eastAsia="Times New Roman"/>
          <w:color w:val="000000" w:themeColor="text1"/>
          <w:szCs w:val="24"/>
        </w:rPr>
        <w:t>χιλιομετρικές αποστάσεις είναι πάρα πολύ μεγάλες</w:t>
      </w:r>
      <w:r>
        <w:rPr>
          <w:rFonts w:eastAsia="Times New Roman"/>
          <w:color w:val="000000" w:themeColor="text1"/>
          <w:szCs w:val="24"/>
        </w:rPr>
        <w:t>. Α</w:t>
      </w:r>
      <w:r w:rsidRPr="007B78C4">
        <w:rPr>
          <w:rFonts w:eastAsia="Times New Roman"/>
          <w:color w:val="000000" w:themeColor="text1"/>
          <w:szCs w:val="24"/>
        </w:rPr>
        <w:t>υτό αφορά όλα τα σχολεία</w:t>
      </w:r>
      <w:r>
        <w:rPr>
          <w:rFonts w:eastAsia="Times New Roman"/>
          <w:color w:val="000000" w:themeColor="text1"/>
          <w:szCs w:val="24"/>
        </w:rPr>
        <w:t>.</w:t>
      </w:r>
    </w:p>
    <w:p w14:paraId="19B72488"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Να προσθέσουμε, β</w:t>
      </w:r>
      <w:r w:rsidRPr="007B78C4">
        <w:rPr>
          <w:rFonts w:eastAsia="Times New Roman"/>
          <w:color w:val="000000" w:themeColor="text1"/>
          <w:szCs w:val="24"/>
        </w:rPr>
        <w:t>εβαίως</w:t>
      </w:r>
      <w:r>
        <w:rPr>
          <w:rFonts w:eastAsia="Times New Roman"/>
          <w:color w:val="000000" w:themeColor="text1"/>
          <w:szCs w:val="24"/>
        </w:rPr>
        <w:t>, ότι υ</w:t>
      </w:r>
      <w:r w:rsidRPr="007B78C4">
        <w:rPr>
          <w:rFonts w:eastAsia="Times New Roman"/>
          <w:color w:val="000000" w:themeColor="text1"/>
          <w:szCs w:val="24"/>
        </w:rPr>
        <w:t>πάρχει και το ζήτημα της μετ</w:t>
      </w:r>
      <w:r>
        <w:rPr>
          <w:rFonts w:eastAsia="Times New Roman"/>
          <w:color w:val="000000" w:themeColor="text1"/>
          <w:szCs w:val="24"/>
        </w:rPr>
        <w:t>αφοράς α</w:t>
      </w:r>
      <w:r w:rsidRPr="007B78C4">
        <w:rPr>
          <w:rFonts w:eastAsia="Times New Roman"/>
          <w:color w:val="000000" w:themeColor="text1"/>
          <w:szCs w:val="24"/>
        </w:rPr>
        <w:t>πό αυτούς τους μαθητές</w:t>
      </w:r>
      <w:r>
        <w:rPr>
          <w:rFonts w:eastAsia="Times New Roman"/>
          <w:color w:val="000000" w:themeColor="text1"/>
          <w:szCs w:val="24"/>
        </w:rPr>
        <w:t>,</w:t>
      </w:r>
      <w:r w:rsidRPr="007B78C4">
        <w:rPr>
          <w:rFonts w:eastAsia="Times New Roman"/>
          <w:color w:val="000000" w:themeColor="text1"/>
          <w:szCs w:val="24"/>
        </w:rPr>
        <w:t xml:space="preserve"> ιδιαίτερα στα μουσικά σχολεία</w:t>
      </w:r>
      <w:r>
        <w:rPr>
          <w:rFonts w:eastAsia="Times New Roman"/>
          <w:color w:val="000000" w:themeColor="text1"/>
          <w:szCs w:val="24"/>
        </w:rPr>
        <w:t xml:space="preserve">, </w:t>
      </w:r>
      <w:r w:rsidRPr="007B78C4">
        <w:rPr>
          <w:rFonts w:eastAsia="Times New Roman"/>
          <w:color w:val="000000" w:themeColor="text1"/>
          <w:szCs w:val="24"/>
        </w:rPr>
        <w:t>των μουσικών οργάνων</w:t>
      </w:r>
      <w:r>
        <w:rPr>
          <w:rFonts w:eastAsia="Times New Roman"/>
          <w:color w:val="000000" w:themeColor="text1"/>
          <w:szCs w:val="24"/>
        </w:rPr>
        <w:t xml:space="preserve"> τους.</w:t>
      </w:r>
    </w:p>
    <w:p w14:paraId="19B72489"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w:t>
      </w:r>
      <w:r w:rsidRPr="007B78C4">
        <w:rPr>
          <w:rFonts w:eastAsia="Times New Roman"/>
          <w:color w:val="000000" w:themeColor="text1"/>
          <w:szCs w:val="24"/>
        </w:rPr>
        <w:t>ε κάθε περίπτωση</w:t>
      </w:r>
      <w:r>
        <w:rPr>
          <w:rFonts w:eastAsia="Times New Roman"/>
          <w:color w:val="000000" w:themeColor="text1"/>
          <w:szCs w:val="24"/>
        </w:rPr>
        <w:t>,</w:t>
      </w:r>
      <w:r w:rsidRPr="007B78C4">
        <w:rPr>
          <w:rFonts w:eastAsia="Times New Roman"/>
          <w:color w:val="000000" w:themeColor="text1"/>
          <w:szCs w:val="24"/>
        </w:rPr>
        <w:t xml:space="preserve"> η δική μας αντίληψη είναι ότι η μεταφορά των μαθητών στα σχολεία τους θα πρέπει να γίνετα</w:t>
      </w:r>
      <w:r w:rsidRPr="007B78C4">
        <w:rPr>
          <w:rFonts w:eastAsia="Times New Roman"/>
          <w:color w:val="000000" w:themeColor="text1"/>
          <w:szCs w:val="24"/>
        </w:rPr>
        <w:t>ι με κρατική ευθύνη και να είναι απολύτως δωρεάν</w:t>
      </w:r>
      <w:r>
        <w:rPr>
          <w:rFonts w:eastAsia="Times New Roman"/>
          <w:color w:val="000000" w:themeColor="text1"/>
          <w:szCs w:val="24"/>
        </w:rPr>
        <w:t>.</w:t>
      </w:r>
    </w:p>
    <w:p w14:paraId="19B7248A"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7B78C4">
        <w:rPr>
          <w:rFonts w:eastAsia="Times New Roman"/>
          <w:color w:val="000000" w:themeColor="text1"/>
          <w:szCs w:val="24"/>
        </w:rPr>
        <w:t>ε αυτήν την αντίληψη</w:t>
      </w:r>
      <w:r>
        <w:rPr>
          <w:rFonts w:eastAsia="Times New Roman"/>
          <w:color w:val="000000" w:themeColor="text1"/>
          <w:szCs w:val="24"/>
        </w:rPr>
        <w:t>, λ</w:t>
      </w:r>
      <w:r w:rsidRPr="007B78C4">
        <w:rPr>
          <w:rFonts w:eastAsia="Times New Roman"/>
          <w:color w:val="000000" w:themeColor="text1"/>
          <w:szCs w:val="24"/>
        </w:rPr>
        <w:t>οιπόν</w:t>
      </w:r>
      <w:r>
        <w:rPr>
          <w:rFonts w:eastAsia="Times New Roman"/>
          <w:color w:val="000000" w:themeColor="text1"/>
          <w:szCs w:val="24"/>
        </w:rPr>
        <w:t>, σ</w:t>
      </w:r>
      <w:r w:rsidRPr="007B78C4">
        <w:rPr>
          <w:rFonts w:eastAsia="Times New Roman"/>
          <w:color w:val="000000" w:themeColor="text1"/>
          <w:szCs w:val="24"/>
        </w:rPr>
        <w:t>ας καλούμε</w:t>
      </w:r>
      <w:r>
        <w:rPr>
          <w:rFonts w:eastAsia="Times New Roman"/>
          <w:color w:val="000000" w:themeColor="text1"/>
          <w:szCs w:val="24"/>
        </w:rPr>
        <w:t>, κ</w:t>
      </w:r>
      <w:r w:rsidRPr="007B78C4">
        <w:rPr>
          <w:rFonts w:eastAsia="Times New Roman"/>
          <w:color w:val="000000" w:themeColor="text1"/>
          <w:szCs w:val="24"/>
        </w:rPr>
        <w:t>ύριε Υπουργέ</w:t>
      </w:r>
      <w:r>
        <w:rPr>
          <w:rFonts w:eastAsia="Times New Roman"/>
          <w:color w:val="000000" w:themeColor="text1"/>
          <w:szCs w:val="24"/>
        </w:rPr>
        <w:t xml:space="preserve">, να αποσύρετε την </w:t>
      </w:r>
      <w:r>
        <w:rPr>
          <w:rFonts w:eastAsia="Times New Roman"/>
          <w:color w:val="000000" w:themeColor="text1"/>
          <w:szCs w:val="24"/>
        </w:rPr>
        <w:t>κοινή υπουργική α</w:t>
      </w:r>
      <w:r w:rsidRPr="007B78C4">
        <w:rPr>
          <w:rFonts w:eastAsia="Times New Roman"/>
          <w:color w:val="000000" w:themeColor="text1"/>
          <w:szCs w:val="24"/>
        </w:rPr>
        <w:t>πόφαση</w:t>
      </w:r>
      <w:r>
        <w:rPr>
          <w:rFonts w:eastAsia="Times New Roman"/>
          <w:color w:val="000000" w:themeColor="text1"/>
          <w:szCs w:val="24"/>
        </w:rPr>
        <w:t>,</w:t>
      </w:r>
      <w:r w:rsidRPr="007B78C4">
        <w:rPr>
          <w:rFonts w:eastAsia="Times New Roman"/>
          <w:color w:val="000000" w:themeColor="text1"/>
          <w:szCs w:val="24"/>
        </w:rPr>
        <w:t xml:space="preserve"> που και εσείς μαζί με άλλους </w:t>
      </w:r>
      <w:r>
        <w:rPr>
          <w:rFonts w:eastAsia="Times New Roman"/>
          <w:color w:val="000000" w:themeColor="text1"/>
          <w:szCs w:val="24"/>
        </w:rPr>
        <w:t>Υ</w:t>
      </w:r>
      <w:r w:rsidRPr="007B78C4">
        <w:rPr>
          <w:rFonts w:eastAsia="Times New Roman"/>
          <w:color w:val="000000" w:themeColor="text1"/>
          <w:szCs w:val="24"/>
        </w:rPr>
        <w:t xml:space="preserve">πουργούς υπογράψατε και βάζει φραγμούς και εμπόδια στη μετακίνηση των </w:t>
      </w:r>
      <w:r w:rsidRPr="007B78C4">
        <w:rPr>
          <w:rFonts w:eastAsia="Times New Roman"/>
          <w:color w:val="000000" w:themeColor="text1"/>
          <w:szCs w:val="24"/>
        </w:rPr>
        <w:t>μαθητών στα καλλιτεχνικά και μουσικά σχολεία</w:t>
      </w:r>
      <w:r>
        <w:rPr>
          <w:rFonts w:eastAsia="Times New Roman"/>
          <w:color w:val="000000" w:themeColor="text1"/>
          <w:szCs w:val="24"/>
        </w:rPr>
        <w:t>.</w:t>
      </w:r>
    </w:p>
    <w:p w14:paraId="19B7248B"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7B78C4">
        <w:rPr>
          <w:rFonts w:eastAsia="Times New Roman"/>
          <w:color w:val="000000" w:themeColor="text1"/>
          <w:szCs w:val="24"/>
        </w:rPr>
        <w:t>υχαριστώ</w:t>
      </w:r>
      <w:r>
        <w:rPr>
          <w:rFonts w:eastAsia="Times New Roman"/>
          <w:color w:val="000000" w:themeColor="text1"/>
          <w:szCs w:val="24"/>
        </w:rPr>
        <w:t>.</w:t>
      </w:r>
    </w:p>
    <w:p w14:paraId="19B7248C" w14:textId="77777777" w:rsidR="00D23C6B" w:rsidRDefault="00A26AD1">
      <w:pPr>
        <w:spacing w:line="600" w:lineRule="auto"/>
        <w:ind w:firstLine="720"/>
        <w:jc w:val="both"/>
        <w:rPr>
          <w:rFonts w:eastAsia="Times New Roman"/>
          <w:color w:val="000000" w:themeColor="text1"/>
          <w:szCs w:val="24"/>
        </w:rPr>
      </w:pPr>
      <w:r w:rsidRPr="00E64894">
        <w:rPr>
          <w:rFonts w:eastAsia="Times New Roman"/>
          <w:b/>
          <w:color w:val="000000" w:themeColor="text1"/>
          <w:szCs w:val="24"/>
        </w:rPr>
        <w:t>ΠΡΟΕΔΡΕΥΩΝ (Μάριος Γεωργιάδης):</w:t>
      </w:r>
      <w:r>
        <w:rPr>
          <w:rFonts w:eastAsia="Times New Roman"/>
          <w:color w:val="000000" w:themeColor="text1"/>
          <w:szCs w:val="24"/>
        </w:rPr>
        <w:t xml:space="preserve"> </w:t>
      </w:r>
      <w:r w:rsidRPr="007B78C4">
        <w:rPr>
          <w:rFonts w:eastAsia="Times New Roman"/>
          <w:color w:val="000000" w:themeColor="text1"/>
          <w:szCs w:val="24"/>
        </w:rPr>
        <w:t xml:space="preserve">Ευχαριστούμε τον </w:t>
      </w:r>
      <w:r w:rsidRPr="007B78C4">
        <w:rPr>
          <w:rFonts w:eastAsia="Times New Roman"/>
          <w:color w:val="000000" w:themeColor="text1"/>
          <w:szCs w:val="24"/>
        </w:rPr>
        <w:t>κ</w:t>
      </w:r>
      <w:r>
        <w:rPr>
          <w:rFonts w:eastAsia="Times New Roman"/>
          <w:color w:val="000000" w:themeColor="text1"/>
          <w:szCs w:val="24"/>
        </w:rPr>
        <w:t>.</w:t>
      </w:r>
      <w:r w:rsidRPr="007B78C4">
        <w:rPr>
          <w:rFonts w:eastAsia="Times New Roman"/>
          <w:color w:val="000000" w:themeColor="text1"/>
          <w:szCs w:val="24"/>
        </w:rPr>
        <w:t xml:space="preserve"> </w:t>
      </w:r>
      <w:r>
        <w:rPr>
          <w:rFonts w:eastAsia="Times New Roman"/>
          <w:color w:val="000000" w:themeColor="text1"/>
          <w:szCs w:val="24"/>
        </w:rPr>
        <w:t>Δελή.</w:t>
      </w:r>
    </w:p>
    <w:p w14:paraId="19B7248D"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Υπουργέ, έχετε τρία </w:t>
      </w:r>
      <w:r w:rsidRPr="007B78C4">
        <w:rPr>
          <w:rFonts w:eastAsia="Times New Roman"/>
          <w:color w:val="000000" w:themeColor="text1"/>
          <w:szCs w:val="24"/>
        </w:rPr>
        <w:t xml:space="preserve">λεπτά για την </w:t>
      </w:r>
      <w:proofErr w:type="spellStart"/>
      <w:r w:rsidRPr="007B78C4">
        <w:rPr>
          <w:rFonts w:eastAsia="Times New Roman"/>
          <w:color w:val="000000" w:themeColor="text1"/>
          <w:szCs w:val="24"/>
        </w:rPr>
        <w:t>πρωτολογία</w:t>
      </w:r>
      <w:proofErr w:type="spellEnd"/>
      <w:r w:rsidRPr="007B78C4">
        <w:rPr>
          <w:rFonts w:eastAsia="Times New Roman"/>
          <w:color w:val="000000" w:themeColor="text1"/>
          <w:szCs w:val="24"/>
        </w:rPr>
        <w:t xml:space="preserve"> </w:t>
      </w:r>
      <w:r>
        <w:rPr>
          <w:rFonts w:eastAsia="Times New Roman"/>
          <w:color w:val="000000" w:themeColor="text1"/>
          <w:szCs w:val="24"/>
        </w:rPr>
        <w:t>σας.</w:t>
      </w:r>
    </w:p>
    <w:p w14:paraId="19B7248E" w14:textId="77777777" w:rsidR="00D23C6B" w:rsidRDefault="00A26AD1">
      <w:pPr>
        <w:spacing w:line="600" w:lineRule="auto"/>
        <w:ind w:firstLine="720"/>
        <w:jc w:val="both"/>
        <w:rPr>
          <w:rFonts w:eastAsia="Times New Roman"/>
          <w:color w:val="000000" w:themeColor="text1"/>
          <w:szCs w:val="24"/>
        </w:rPr>
      </w:pPr>
      <w:r w:rsidRPr="00E64894">
        <w:rPr>
          <w:rFonts w:eastAsia="Times New Roman"/>
          <w:b/>
          <w:color w:val="000000" w:themeColor="text1"/>
          <w:szCs w:val="24"/>
        </w:rPr>
        <w:t>ΚΩΝΣΤΑΝΤΙΝΟΣ ΓΑΒΡΟΓΛΟΥ (Υπουργός Παιδείας, Έρευνας και Θρησκευμάτων):</w:t>
      </w:r>
      <w:r>
        <w:rPr>
          <w:rFonts w:eastAsia="Times New Roman"/>
          <w:color w:val="000000" w:themeColor="text1"/>
          <w:szCs w:val="24"/>
        </w:rPr>
        <w:t xml:space="preserve"> Κύριε Δελή, με </w:t>
      </w:r>
      <w:r>
        <w:rPr>
          <w:rFonts w:eastAsia="Times New Roman"/>
          <w:color w:val="000000" w:themeColor="text1"/>
          <w:szCs w:val="24"/>
        </w:rPr>
        <w:t>μεγάλη προσοχή αποκρύψα</w:t>
      </w:r>
      <w:r w:rsidRPr="007B78C4">
        <w:rPr>
          <w:rFonts w:eastAsia="Times New Roman"/>
          <w:color w:val="000000" w:themeColor="text1"/>
          <w:szCs w:val="24"/>
        </w:rPr>
        <w:t>τε το περιεχόμενο αυτής της νέας υπουργικής απόφασης</w:t>
      </w:r>
      <w:r>
        <w:rPr>
          <w:rFonts w:eastAsia="Times New Roman"/>
          <w:color w:val="000000" w:themeColor="text1"/>
          <w:szCs w:val="24"/>
        </w:rPr>
        <w:t>.</w:t>
      </w:r>
    </w:p>
    <w:p w14:paraId="19B7248F" w14:textId="77777777" w:rsidR="00D23C6B" w:rsidRDefault="00A26AD1">
      <w:pPr>
        <w:spacing w:line="600" w:lineRule="auto"/>
        <w:ind w:firstLine="720"/>
        <w:jc w:val="both"/>
        <w:rPr>
          <w:rFonts w:eastAsia="Times New Roman"/>
          <w:color w:val="000000" w:themeColor="text1"/>
          <w:szCs w:val="24"/>
        </w:rPr>
      </w:pPr>
      <w:r w:rsidRPr="007B78C4">
        <w:rPr>
          <w:rFonts w:eastAsia="Times New Roman"/>
          <w:color w:val="000000" w:themeColor="text1"/>
          <w:szCs w:val="24"/>
        </w:rPr>
        <w:lastRenderedPageBreak/>
        <w:t>Κατ</w:t>
      </w:r>
      <w:r>
        <w:rPr>
          <w:rFonts w:eastAsia="Times New Roman"/>
          <w:color w:val="000000" w:themeColor="text1"/>
          <w:szCs w:val="24"/>
        </w:rPr>
        <w:t xml:space="preserve">’ </w:t>
      </w:r>
      <w:r w:rsidRPr="007B78C4">
        <w:rPr>
          <w:rFonts w:eastAsia="Times New Roman"/>
          <w:color w:val="000000" w:themeColor="text1"/>
          <w:szCs w:val="24"/>
        </w:rPr>
        <w:t>αρχ</w:t>
      </w:r>
      <w:r>
        <w:rPr>
          <w:rFonts w:eastAsia="Times New Roman"/>
          <w:color w:val="000000" w:themeColor="text1"/>
          <w:szCs w:val="24"/>
        </w:rPr>
        <w:t>άς</w:t>
      </w:r>
      <w:r>
        <w:rPr>
          <w:rFonts w:eastAsia="Times New Roman"/>
          <w:color w:val="000000" w:themeColor="text1"/>
          <w:szCs w:val="24"/>
        </w:rPr>
        <w:t>,</w:t>
      </w:r>
      <w:r w:rsidRPr="007B78C4">
        <w:rPr>
          <w:rFonts w:eastAsia="Times New Roman"/>
          <w:color w:val="000000" w:themeColor="text1"/>
          <w:szCs w:val="24"/>
        </w:rPr>
        <w:t xml:space="preserve"> θέλω να γνωρί</w:t>
      </w:r>
      <w:r>
        <w:rPr>
          <w:rFonts w:eastAsia="Times New Roman"/>
          <w:color w:val="000000" w:themeColor="text1"/>
          <w:szCs w:val="24"/>
        </w:rPr>
        <w:t xml:space="preserve">ζετε ότι από τους ένα </w:t>
      </w:r>
      <w:r w:rsidRPr="007B78C4">
        <w:rPr>
          <w:rFonts w:eastAsia="Times New Roman"/>
          <w:color w:val="000000" w:themeColor="text1"/>
          <w:szCs w:val="24"/>
        </w:rPr>
        <w:t xml:space="preserve">εκατομμύριο </w:t>
      </w:r>
      <w:r>
        <w:rPr>
          <w:rFonts w:eastAsia="Times New Roman"/>
          <w:color w:val="000000" w:themeColor="text1"/>
          <w:szCs w:val="24"/>
        </w:rPr>
        <w:t>τριακόσιες πενήντα χ</w:t>
      </w:r>
      <w:r w:rsidRPr="007B78C4">
        <w:rPr>
          <w:rFonts w:eastAsia="Times New Roman"/>
          <w:color w:val="000000" w:themeColor="text1"/>
          <w:szCs w:val="24"/>
        </w:rPr>
        <w:t>ιλιάδες μαθητές που έχουμε</w:t>
      </w:r>
      <w:r>
        <w:rPr>
          <w:rFonts w:eastAsia="Times New Roman"/>
          <w:color w:val="000000" w:themeColor="text1"/>
          <w:szCs w:val="24"/>
        </w:rPr>
        <w:t xml:space="preserve">, οι </w:t>
      </w:r>
      <w:r>
        <w:rPr>
          <w:rFonts w:eastAsia="Times New Roman"/>
          <w:color w:val="000000" w:themeColor="text1"/>
          <w:szCs w:val="24"/>
        </w:rPr>
        <w:t xml:space="preserve">διακόσιες </w:t>
      </w:r>
      <w:r>
        <w:rPr>
          <w:rFonts w:eastAsia="Times New Roman"/>
          <w:color w:val="000000" w:themeColor="text1"/>
          <w:szCs w:val="24"/>
        </w:rPr>
        <w:t xml:space="preserve">τριάντα τρεις χιλιάδες </w:t>
      </w:r>
      <w:r w:rsidRPr="007B78C4">
        <w:rPr>
          <w:rFonts w:eastAsia="Times New Roman"/>
          <w:color w:val="000000" w:themeColor="text1"/>
          <w:szCs w:val="24"/>
        </w:rPr>
        <w:t>μεταφέρονται δωρεάν σε όλη την επικρ</w:t>
      </w:r>
      <w:r w:rsidRPr="007B78C4">
        <w:rPr>
          <w:rFonts w:eastAsia="Times New Roman"/>
          <w:color w:val="000000" w:themeColor="text1"/>
          <w:szCs w:val="24"/>
        </w:rPr>
        <w:t>άτεια και η πολιτεία πληρώνει 120 εκατομμύρια ευρώ</w:t>
      </w:r>
      <w:r>
        <w:rPr>
          <w:rFonts w:eastAsia="Times New Roman"/>
          <w:color w:val="000000" w:themeColor="text1"/>
          <w:szCs w:val="24"/>
        </w:rPr>
        <w:t xml:space="preserve"> -οι </w:t>
      </w:r>
      <w:r>
        <w:rPr>
          <w:rFonts w:eastAsia="Times New Roman"/>
          <w:color w:val="000000" w:themeColor="text1"/>
          <w:szCs w:val="24"/>
        </w:rPr>
        <w:t>π</w:t>
      </w:r>
      <w:r w:rsidRPr="007B78C4">
        <w:rPr>
          <w:rFonts w:eastAsia="Times New Roman"/>
          <w:color w:val="000000" w:themeColor="text1"/>
          <w:szCs w:val="24"/>
        </w:rPr>
        <w:t>εριφέρειες</w:t>
      </w:r>
      <w:r>
        <w:rPr>
          <w:rFonts w:eastAsia="Times New Roman"/>
          <w:color w:val="000000" w:themeColor="text1"/>
          <w:szCs w:val="24"/>
        </w:rPr>
        <w:t>,</w:t>
      </w:r>
      <w:r w:rsidRPr="007B78C4">
        <w:rPr>
          <w:rFonts w:eastAsia="Times New Roman"/>
          <w:color w:val="000000" w:themeColor="text1"/>
          <w:szCs w:val="24"/>
        </w:rPr>
        <w:t xml:space="preserve"> το</w:t>
      </w:r>
      <w:r>
        <w:rPr>
          <w:rFonts w:eastAsia="Times New Roman"/>
          <w:color w:val="000000" w:themeColor="text1"/>
          <w:szCs w:val="24"/>
        </w:rPr>
        <w:t xml:space="preserve"> Υ</w:t>
      </w:r>
      <w:r w:rsidRPr="007B78C4">
        <w:rPr>
          <w:rFonts w:eastAsia="Times New Roman"/>
          <w:color w:val="000000" w:themeColor="text1"/>
          <w:szCs w:val="24"/>
        </w:rPr>
        <w:t>πουργείο κ</w:t>
      </w:r>
      <w:r>
        <w:rPr>
          <w:rFonts w:eastAsia="Times New Roman"/>
          <w:color w:val="000000" w:themeColor="text1"/>
          <w:szCs w:val="24"/>
        </w:rPr>
        <w:t>.</w:t>
      </w:r>
      <w:r w:rsidRPr="007B78C4">
        <w:rPr>
          <w:rFonts w:eastAsia="Times New Roman"/>
          <w:color w:val="000000" w:themeColor="text1"/>
          <w:szCs w:val="24"/>
        </w:rPr>
        <w:t>λπ</w:t>
      </w:r>
      <w:r>
        <w:rPr>
          <w:rFonts w:eastAsia="Times New Roman"/>
          <w:color w:val="000000" w:themeColor="text1"/>
          <w:szCs w:val="24"/>
        </w:rPr>
        <w:t xml:space="preserve">.- </w:t>
      </w:r>
      <w:r w:rsidRPr="007B78C4">
        <w:rPr>
          <w:rFonts w:eastAsia="Times New Roman"/>
          <w:color w:val="000000" w:themeColor="text1"/>
          <w:szCs w:val="24"/>
        </w:rPr>
        <w:t>για τη μεταφορά των μαθητών</w:t>
      </w:r>
      <w:r>
        <w:rPr>
          <w:rFonts w:eastAsia="Times New Roman"/>
          <w:color w:val="000000" w:themeColor="text1"/>
          <w:szCs w:val="24"/>
        </w:rPr>
        <w:t>,</w:t>
      </w:r>
      <w:r w:rsidRPr="007B78C4">
        <w:rPr>
          <w:rFonts w:eastAsia="Times New Roman"/>
          <w:color w:val="000000" w:themeColor="text1"/>
          <w:szCs w:val="24"/>
        </w:rPr>
        <w:t xml:space="preserve"> για τις επιδοτήσεις των εισιτηρίων των φοιτητών και των μ</w:t>
      </w:r>
      <w:r>
        <w:rPr>
          <w:rFonts w:eastAsia="Times New Roman"/>
          <w:color w:val="000000" w:themeColor="text1"/>
          <w:szCs w:val="24"/>
        </w:rPr>
        <w:t>αθητών κ.λπ.</w:t>
      </w:r>
      <w:r>
        <w:rPr>
          <w:rFonts w:eastAsia="Times New Roman"/>
          <w:color w:val="000000" w:themeColor="text1"/>
          <w:szCs w:val="24"/>
        </w:rPr>
        <w:t>.</w:t>
      </w:r>
      <w:r>
        <w:rPr>
          <w:rFonts w:eastAsia="Times New Roman"/>
          <w:color w:val="000000" w:themeColor="text1"/>
          <w:szCs w:val="24"/>
        </w:rPr>
        <w:t xml:space="preserve"> Π</w:t>
      </w:r>
      <w:r w:rsidRPr="007B78C4">
        <w:rPr>
          <w:rFonts w:eastAsia="Times New Roman"/>
          <w:color w:val="000000" w:themeColor="text1"/>
          <w:szCs w:val="24"/>
        </w:rPr>
        <w:t xml:space="preserve">ρώτα </w:t>
      </w:r>
      <w:r>
        <w:rPr>
          <w:rFonts w:eastAsia="Times New Roman"/>
          <w:color w:val="000000" w:themeColor="text1"/>
          <w:szCs w:val="24"/>
        </w:rPr>
        <w:t xml:space="preserve">ήθελα να πω </w:t>
      </w:r>
      <w:r w:rsidRPr="007B78C4">
        <w:rPr>
          <w:rFonts w:eastAsia="Times New Roman"/>
          <w:color w:val="000000" w:themeColor="text1"/>
          <w:szCs w:val="24"/>
        </w:rPr>
        <w:t>αυτό</w:t>
      </w:r>
      <w:r>
        <w:rPr>
          <w:rFonts w:eastAsia="Times New Roman"/>
          <w:color w:val="000000" w:themeColor="text1"/>
          <w:szCs w:val="24"/>
        </w:rPr>
        <w:t>.</w:t>
      </w:r>
    </w:p>
    <w:p w14:paraId="19B72490"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7B78C4">
        <w:rPr>
          <w:rFonts w:eastAsia="Times New Roman"/>
          <w:color w:val="000000" w:themeColor="text1"/>
          <w:szCs w:val="24"/>
        </w:rPr>
        <w:t>εύτερον</w:t>
      </w:r>
      <w:r>
        <w:rPr>
          <w:rFonts w:eastAsia="Times New Roman"/>
          <w:color w:val="000000" w:themeColor="text1"/>
          <w:szCs w:val="24"/>
        </w:rPr>
        <w:t xml:space="preserve">, </w:t>
      </w:r>
      <w:r w:rsidRPr="007B78C4">
        <w:rPr>
          <w:rFonts w:eastAsia="Times New Roman"/>
          <w:color w:val="000000" w:themeColor="text1"/>
          <w:szCs w:val="24"/>
        </w:rPr>
        <w:t>ως προς τα παιδιά που φοιτούν σε σ</w:t>
      </w:r>
      <w:r>
        <w:rPr>
          <w:rFonts w:eastAsia="Times New Roman"/>
          <w:color w:val="000000" w:themeColor="text1"/>
          <w:szCs w:val="24"/>
        </w:rPr>
        <w:t>χολικές μονάδες ειδικής αγωγής, δ</w:t>
      </w:r>
      <w:r w:rsidRPr="007B78C4">
        <w:rPr>
          <w:rFonts w:eastAsia="Times New Roman"/>
          <w:color w:val="000000" w:themeColor="text1"/>
          <w:szCs w:val="24"/>
        </w:rPr>
        <w:t>εν υπάρχει κανένας απολύτως χιλιομετρικός περιορισμός</w:t>
      </w:r>
      <w:r>
        <w:rPr>
          <w:rFonts w:eastAsia="Times New Roman"/>
          <w:color w:val="000000" w:themeColor="text1"/>
          <w:szCs w:val="24"/>
        </w:rPr>
        <w:t>.</w:t>
      </w:r>
    </w:p>
    <w:p w14:paraId="19B72491"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w:t>
      </w:r>
      <w:r w:rsidRPr="007B78C4">
        <w:rPr>
          <w:rFonts w:eastAsia="Times New Roman"/>
          <w:color w:val="000000" w:themeColor="text1"/>
          <w:szCs w:val="24"/>
        </w:rPr>
        <w:t xml:space="preserve">τρίτο </w:t>
      </w:r>
      <w:r>
        <w:rPr>
          <w:rFonts w:eastAsia="Times New Roman"/>
          <w:color w:val="000000" w:themeColor="text1"/>
          <w:szCs w:val="24"/>
        </w:rPr>
        <w:t xml:space="preserve">που θέλω να πω είναι </w:t>
      </w:r>
      <w:r w:rsidRPr="007B78C4">
        <w:rPr>
          <w:rFonts w:eastAsia="Times New Roman"/>
          <w:color w:val="000000" w:themeColor="text1"/>
          <w:szCs w:val="24"/>
        </w:rPr>
        <w:t xml:space="preserve">ότι για όλα τα μουσικά και καλλιτεχνικά σχολεία </w:t>
      </w:r>
      <w:r>
        <w:rPr>
          <w:rFonts w:eastAsia="Times New Roman"/>
          <w:color w:val="000000" w:themeColor="text1"/>
          <w:szCs w:val="24"/>
        </w:rPr>
        <w:t>-</w:t>
      </w:r>
      <w:r w:rsidRPr="007B78C4">
        <w:rPr>
          <w:rFonts w:eastAsia="Times New Roman"/>
          <w:color w:val="000000" w:themeColor="text1"/>
          <w:szCs w:val="24"/>
        </w:rPr>
        <w:t>για όλα</w:t>
      </w:r>
      <w:r>
        <w:rPr>
          <w:rFonts w:eastAsia="Times New Roman"/>
          <w:color w:val="000000" w:themeColor="text1"/>
          <w:szCs w:val="24"/>
        </w:rPr>
        <w:t>- δ</w:t>
      </w:r>
      <w:r w:rsidRPr="007B78C4">
        <w:rPr>
          <w:rFonts w:eastAsia="Times New Roman"/>
          <w:color w:val="000000" w:themeColor="text1"/>
          <w:szCs w:val="24"/>
        </w:rPr>
        <w:t xml:space="preserve">εν υπάρχει κανένας περιορισμός ως </w:t>
      </w:r>
      <w:r>
        <w:rPr>
          <w:rFonts w:eastAsia="Times New Roman"/>
          <w:color w:val="000000" w:themeColor="text1"/>
          <w:szCs w:val="24"/>
        </w:rPr>
        <w:t xml:space="preserve">προς </w:t>
      </w:r>
      <w:r w:rsidRPr="007B78C4">
        <w:rPr>
          <w:rFonts w:eastAsia="Times New Roman"/>
          <w:color w:val="000000" w:themeColor="text1"/>
          <w:szCs w:val="24"/>
        </w:rPr>
        <w:t>το</w:t>
      </w:r>
      <w:r>
        <w:rPr>
          <w:rFonts w:eastAsia="Times New Roman"/>
          <w:color w:val="000000" w:themeColor="text1"/>
          <w:szCs w:val="24"/>
        </w:rPr>
        <w:t xml:space="preserve"> αν</w:t>
      </w:r>
      <w:r w:rsidRPr="007B78C4">
        <w:rPr>
          <w:rFonts w:eastAsia="Times New Roman"/>
          <w:color w:val="000000" w:themeColor="text1"/>
          <w:szCs w:val="24"/>
        </w:rPr>
        <w:t xml:space="preserve"> </w:t>
      </w:r>
      <w:r>
        <w:rPr>
          <w:rFonts w:eastAsia="Times New Roman"/>
          <w:color w:val="000000" w:themeColor="text1"/>
          <w:szCs w:val="24"/>
        </w:rPr>
        <w:t xml:space="preserve">οι μαθητές </w:t>
      </w:r>
      <w:r w:rsidRPr="007B78C4">
        <w:rPr>
          <w:rFonts w:eastAsia="Times New Roman"/>
          <w:color w:val="000000" w:themeColor="text1"/>
          <w:szCs w:val="24"/>
        </w:rPr>
        <w:t>κουβαλάν</w:t>
      </w:r>
      <w:r>
        <w:rPr>
          <w:rFonts w:eastAsia="Times New Roman"/>
          <w:color w:val="000000" w:themeColor="text1"/>
          <w:szCs w:val="24"/>
        </w:rPr>
        <w:t>ε</w:t>
      </w:r>
      <w:r w:rsidRPr="007B78C4">
        <w:rPr>
          <w:rFonts w:eastAsia="Times New Roman"/>
          <w:color w:val="000000" w:themeColor="text1"/>
          <w:szCs w:val="24"/>
        </w:rPr>
        <w:t xml:space="preserve"> ογκώδη μουσικ</w:t>
      </w:r>
      <w:r w:rsidRPr="007B78C4">
        <w:rPr>
          <w:rFonts w:eastAsia="Times New Roman"/>
          <w:color w:val="000000" w:themeColor="text1"/>
          <w:szCs w:val="24"/>
        </w:rPr>
        <w:t>ά όργανα ή όχι</w:t>
      </w:r>
      <w:r>
        <w:rPr>
          <w:rFonts w:eastAsia="Times New Roman"/>
          <w:color w:val="000000" w:themeColor="text1"/>
          <w:szCs w:val="24"/>
        </w:rPr>
        <w:t xml:space="preserve">, γιατί όντως αν κουβαλάνε ογκώδη μουσικά </w:t>
      </w:r>
      <w:r w:rsidRPr="007B78C4">
        <w:rPr>
          <w:rFonts w:eastAsia="Times New Roman"/>
          <w:color w:val="000000" w:themeColor="text1"/>
          <w:szCs w:val="24"/>
        </w:rPr>
        <w:t>όργανα και δίπλα να είναι</w:t>
      </w:r>
      <w:r>
        <w:rPr>
          <w:rFonts w:eastAsia="Times New Roman"/>
          <w:color w:val="000000" w:themeColor="text1"/>
          <w:szCs w:val="24"/>
        </w:rPr>
        <w:t>, χρειάζονται μι</w:t>
      </w:r>
      <w:r w:rsidRPr="007B78C4">
        <w:rPr>
          <w:rFonts w:eastAsia="Times New Roman"/>
          <w:color w:val="000000" w:themeColor="text1"/>
          <w:szCs w:val="24"/>
        </w:rPr>
        <w:t>α βοήθεια στο να πάνε στο σχολείο</w:t>
      </w:r>
      <w:r>
        <w:rPr>
          <w:rFonts w:eastAsia="Times New Roman"/>
          <w:color w:val="000000" w:themeColor="text1"/>
          <w:szCs w:val="24"/>
        </w:rPr>
        <w:t>. Γ</w:t>
      </w:r>
      <w:r w:rsidRPr="007B78C4">
        <w:rPr>
          <w:rFonts w:eastAsia="Times New Roman"/>
          <w:color w:val="000000" w:themeColor="text1"/>
          <w:szCs w:val="24"/>
        </w:rPr>
        <w:t xml:space="preserve">ια τους υπόλοιπους υπάρχει </w:t>
      </w:r>
      <w:r>
        <w:rPr>
          <w:rFonts w:eastAsia="Times New Roman"/>
          <w:color w:val="000000" w:themeColor="text1"/>
          <w:szCs w:val="24"/>
        </w:rPr>
        <w:t xml:space="preserve">ο </w:t>
      </w:r>
      <w:r w:rsidRPr="007B78C4">
        <w:rPr>
          <w:rFonts w:eastAsia="Times New Roman"/>
          <w:color w:val="000000" w:themeColor="text1"/>
          <w:szCs w:val="24"/>
        </w:rPr>
        <w:t xml:space="preserve">περιορισμός του </w:t>
      </w:r>
      <w:r>
        <w:rPr>
          <w:rFonts w:eastAsia="Times New Roman"/>
          <w:color w:val="000000" w:themeColor="text1"/>
          <w:szCs w:val="24"/>
        </w:rPr>
        <w:t xml:space="preserve">ενάμισι χιλιομέτρου. Νομίζω ότι είναι πάρα </w:t>
      </w:r>
      <w:r w:rsidRPr="007B78C4">
        <w:rPr>
          <w:rFonts w:eastAsia="Times New Roman"/>
          <w:color w:val="000000" w:themeColor="text1"/>
          <w:szCs w:val="24"/>
        </w:rPr>
        <w:t xml:space="preserve">πολύ </w:t>
      </w:r>
      <w:r>
        <w:rPr>
          <w:rFonts w:eastAsia="Times New Roman"/>
          <w:color w:val="000000" w:themeColor="text1"/>
          <w:szCs w:val="24"/>
        </w:rPr>
        <w:t xml:space="preserve">λογικό. Προφανώς </w:t>
      </w:r>
      <w:r w:rsidRPr="007B78C4">
        <w:rPr>
          <w:rFonts w:eastAsia="Times New Roman"/>
          <w:color w:val="000000" w:themeColor="text1"/>
          <w:szCs w:val="24"/>
        </w:rPr>
        <w:t>όταν είναι πα</w:t>
      </w:r>
      <w:r w:rsidRPr="007B78C4">
        <w:rPr>
          <w:rFonts w:eastAsia="Times New Roman"/>
          <w:color w:val="000000" w:themeColor="text1"/>
          <w:szCs w:val="24"/>
        </w:rPr>
        <w:t>ιδιά των ειδικών σχολείων</w:t>
      </w:r>
      <w:r>
        <w:rPr>
          <w:rFonts w:eastAsia="Times New Roman"/>
          <w:color w:val="000000" w:themeColor="text1"/>
          <w:szCs w:val="24"/>
        </w:rPr>
        <w:t>,</w:t>
      </w:r>
      <w:r w:rsidRPr="007B78C4">
        <w:rPr>
          <w:rFonts w:eastAsia="Times New Roman"/>
          <w:color w:val="000000" w:themeColor="text1"/>
          <w:szCs w:val="24"/>
        </w:rPr>
        <w:t xml:space="preserve"> δεν το συζητάμε αυτό και νομίζω ότι </w:t>
      </w:r>
      <w:r>
        <w:rPr>
          <w:rFonts w:eastAsia="Times New Roman"/>
          <w:color w:val="000000" w:themeColor="text1"/>
          <w:szCs w:val="24"/>
        </w:rPr>
        <w:t>έχουμε δείξει μι</w:t>
      </w:r>
      <w:r w:rsidRPr="007B78C4">
        <w:rPr>
          <w:rFonts w:eastAsia="Times New Roman"/>
          <w:color w:val="000000" w:themeColor="text1"/>
          <w:szCs w:val="24"/>
        </w:rPr>
        <w:t>α εξαιρετικά μεγάλη πρόοδο</w:t>
      </w:r>
      <w:r>
        <w:rPr>
          <w:rFonts w:eastAsia="Times New Roman"/>
          <w:color w:val="000000" w:themeColor="text1"/>
          <w:szCs w:val="24"/>
        </w:rPr>
        <w:t>,</w:t>
      </w:r>
      <w:r w:rsidRPr="007B78C4">
        <w:rPr>
          <w:rFonts w:eastAsia="Times New Roman"/>
          <w:color w:val="000000" w:themeColor="text1"/>
          <w:szCs w:val="24"/>
        </w:rPr>
        <w:t xml:space="preserve"> σε σχέση με </w:t>
      </w:r>
      <w:r w:rsidRPr="007B78C4">
        <w:rPr>
          <w:rFonts w:eastAsia="Times New Roman"/>
          <w:color w:val="000000" w:themeColor="text1"/>
          <w:szCs w:val="24"/>
        </w:rPr>
        <w:lastRenderedPageBreak/>
        <w:t>αυτά που γινόντουσαν παλιότερα</w:t>
      </w:r>
      <w:r>
        <w:rPr>
          <w:rFonts w:eastAsia="Times New Roman"/>
          <w:color w:val="000000" w:themeColor="text1"/>
          <w:szCs w:val="24"/>
        </w:rPr>
        <w:t xml:space="preserve"> και ως προς τη μεταφορά </w:t>
      </w:r>
      <w:r w:rsidRPr="007B78C4">
        <w:rPr>
          <w:rFonts w:eastAsia="Times New Roman"/>
          <w:color w:val="000000" w:themeColor="text1"/>
          <w:szCs w:val="24"/>
        </w:rPr>
        <w:t>και ως προς την εκπαίδευση</w:t>
      </w:r>
      <w:r>
        <w:rPr>
          <w:rFonts w:eastAsia="Times New Roman"/>
          <w:color w:val="000000" w:themeColor="text1"/>
          <w:szCs w:val="24"/>
        </w:rPr>
        <w:t xml:space="preserve">. </w:t>
      </w:r>
    </w:p>
    <w:p w14:paraId="19B72492"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Ω</w:t>
      </w:r>
      <w:r w:rsidRPr="007B78C4">
        <w:rPr>
          <w:rFonts w:eastAsia="Times New Roman"/>
          <w:color w:val="000000" w:themeColor="text1"/>
          <w:szCs w:val="24"/>
        </w:rPr>
        <w:t xml:space="preserve">ς </w:t>
      </w:r>
      <w:r>
        <w:rPr>
          <w:rFonts w:eastAsia="Times New Roman"/>
          <w:color w:val="000000" w:themeColor="text1"/>
          <w:szCs w:val="24"/>
        </w:rPr>
        <w:t>προς δε</w:t>
      </w:r>
      <w:r w:rsidRPr="007B78C4">
        <w:rPr>
          <w:rFonts w:eastAsia="Times New Roman"/>
          <w:color w:val="000000" w:themeColor="text1"/>
          <w:szCs w:val="24"/>
        </w:rPr>
        <w:t xml:space="preserve"> τα μουσικά σχολεία</w:t>
      </w:r>
      <w:r>
        <w:rPr>
          <w:rFonts w:eastAsia="Times New Roman"/>
          <w:color w:val="000000" w:themeColor="text1"/>
          <w:szCs w:val="24"/>
        </w:rPr>
        <w:t>,</w:t>
      </w:r>
      <w:r w:rsidRPr="007B78C4">
        <w:rPr>
          <w:rFonts w:eastAsia="Times New Roman"/>
          <w:color w:val="000000" w:themeColor="text1"/>
          <w:szCs w:val="24"/>
        </w:rPr>
        <w:t xml:space="preserve"> υπάρχει η δυνατότητα </w:t>
      </w:r>
      <w:r>
        <w:rPr>
          <w:rFonts w:eastAsia="Times New Roman"/>
          <w:color w:val="000000" w:themeColor="text1"/>
          <w:szCs w:val="24"/>
        </w:rPr>
        <w:t>μ</w:t>
      </w:r>
      <w:r>
        <w:rPr>
          <w:rFonts w:eastAsia="Times New Roman"/>
          <w:color w:val="000000" w:themeColor="text1"/>
          <w:szCs w:val="24"/>
        </w:rPr>
        <w:t xml:space="preserve">εταφοράς </w:t>
      </w:r>
      <w:r w:rsidRPr="007B78C4">
        <w:rPr>
          <w:rFonts w:eastAsia="Times New Roman"/>
          <w:color w:val="000000" w:themeColor="text1"/>
          <w:szCs w:val="24"/>
        </w:rPr>
        <w:t xml:space="preserve">των παιδιών που έχουν </w:t>
      </w:r>
      <w:r>
        <w:rPr>
          <w:rFonts w:eastAsia="Times New Roman"/>
          <w:color w:val="000000" w:themeColor="text1"/>
          <w:szCs w:val="24"/>
        </w:rPr>
        <w:t>πολύ ογκώδη όργανα</w:t>
      </w:r>
      <w:r w:rsidRPr="007B78C4">
        <w:rPr>
          <w:rFonts w:eastAsia="Times New Roman"/>
          <w:color w:val="000000" w:themeColor="text1"/>
          <w:szCs w:val="24"/>
        </w:rPr>
        <w:t xml:space="preserve"> και</w:t>
      </w:r>
      <w:r>
        <w:rPr>
          <w:rFonts w:eastAsia="Times New Roman"/>
          <w:color w:val="000000" w:themeColor="text1"/>
          <w:szCs w:val="24"/>
        </w:rPr>
        <w:t>, β</w:t>
      </w:r>
      <w:r w:rsidRPr="007B78C4">
        <w:rPr>
          <w:rFonts w:eastAsia="Times New Roman"/>
          <w:color w:val="000000" w:themeColor="text1"/>
          <w:szCs w:val="24"/>
        </w:rPr>
        <w:t>εβαίως</w:t>
      </w:r>
      <w:r>
        <w:rPr>
          <w:rFonts w:eastAsia="Times New Roman"/>
          <w:color w:val="000000" w:themeColor="text1"/>
          <w:szCs w:val="24"/>
        </w:rPr>
        <w:t>,</w:t>
      </w:r>
      <w:r w:rsidRPr="007B78C4">
        <w:rPr>
          <w:rFonts w:eastAsia="Times New Roman"/>
          <w:color w:val="000000" w:themeColor="text1"/>
          <w:szCs w:val="24"/>
        </w:rPr>
        <w:t xml:space="preserve"> για τα υπόλοιπα υπάρχει αυτός ο περιορισμός</w:t>
      </w:r>
      <w:r>
        <w:rPr>
          <w:rFonts w:eastAsia="Times New Roman"/>
          <w:color w:val="000000" w:themeColor="text1"/>
          <w:szCs w:val="24"/>
        </w:rPr>
        <w:t xml:space="preserve">. </w:t>
      </w:r>
      <w:r w:rsidRPr="007B78C4">
        <w:rPr>
          <w:rFonts w:eastAsia="Times New Roman"/>
          <w:color w:val="000000" w:themeColor="text1"/>
          <w:szCs w:val="24"/>
        </w:rPr>
        <w:t>Αυτό είναι όλο</w:t>
      </w:r>
      <w:r>
        <w:rPr>
          <w:rFonts w:eastAsia="Times New Roman"/>
          <w:color w:val="000000" w:themeColor="text1"/>
          <w:szCs w:val="24"/>
        </w:rPr>
        <w:t>. Ο</w:t>
      </w:r>
      <w:r w:rsidRPr="007B78C4">
        <w:rPr>
          <w:rFonts w:eastAsia="Times New Roman"/>
          <w:color w:val="000000" w:themeColor="text1"/>
          <w:szCs w:val="24"/>
        </w:rPr>
        <w:t>ύτε κα</w:t>
      </w:r>
      <w:r>
        <w:rPr>
          <w:rFonts w:eastAsia="Times New Roman"/>
          <w:color w:val="000000" w:themeColor="text1"/>
          <w:szCs w:val="24"/>
        </w:rPr>
        <w:t xml:space="preserve">νείς λέει ότι </w:t>
      </w:r>
      <w:r w:rsidRPr="007B78C4">
        <w:rPr>
          <w:rFonts w:eastAsia="Times New Roman"/>
          <w:color w:val="000000" w:themeColor="text1"/>
          <w:szCs w:val="24"/>
        </w:rPr>
        <w:t>υπονομεύονται τα σχ</w:t>
      </w:r>
      <w:r>
        <w:rPr>
          <w:rFonts w:eastAsia="Times New Roman"/>
          <w:color w:val="000000" w:themeColor="text1"/>
          <w:szCs w:val="24"/>
        </w:rPr>
        <w:t xml:space="preserve">ολεία </w:t>
      </w:r>
      <w:r w:rsidRPr="007B78C4">
        <w:rPr>
          <w:rFonts w:eastAsia="Times New Roman"/>
          <w:color w:val="000000" w:themeColor="text1"/>
          <w:szCs w:val="24"/>
        </w:rPr>
        <w:t>ούτε ότι δεν έχουν τα παιδιά αυτά πρόσβαση ούτε οτιδήποτε άλλο</w:t>
      </w:r>
      <w:r>
        <w:rPr>
          <w:rFonts w:eastAsia="Times New Roman"/>
          <w:color w:val="000000" w:themeColor="text1"/>
          <w:szCs w:val="24"/>
        </w:rPr>
        <w:t>. Ν</w:t>
      </w:r>
      <w:r w:rsidRPr="007B78C4">
        <w:rPr>
          <w:rFonts w:eastAsia="Times New Roman"/>
          <w:color w:val="000000" w:themeColor="text1"/>
          <w:szCs w:val="24"/>
        </w:rPr>
        <w:t xml:space="preserve">ομίζουμε ότι είναι </w:t>
      </w:r>
      <w:r w:rsidRPr="007B78C4">
        <w:rPr>
          <w:rFonts w:eastAsia="Times New Roman"/>
          <w:color w:val="000000" w:themeColor="text1"/>
          <w:szCs w:val="24"/>
        </w:rPr>
        <w:t xml:space="preserve">ένας </w:t>
      </w:r>
      <w:proofErr w:type="spellStart"/>
      <w:r w:rsidRPr="007B78C4">
        <w:rPr>
          <w:rFonts w:eastAsia="Times New Roman"/>
          <w:color w:val="000000" w:themeColor="text1"/>
          <w:szCs w:val="24"/>
        </w:rPr>
        <w:t>εξορθολογισμός</w:t>
      </w:r>
      <w:proofErr w:type="spellEnd"/>
      <w:r w:rsidRPr="007B78C4">
        <w:rPr>
          <w:rFonts w:eastAsia="Times New Roman"/>
          <w:color w:val="000000" w:themeColor="text1"/>
          <w:szCs w:val="24"/>
        </w:rPr>
        <w:t xml:space="preserve"> της καθημερινότητας</w:t>
      </w:r>
      <w:r>
        <w:rPr>
          <w:rFonts w:eastAsia="Times New Roman"/>
          <w:color w:val="000000" w:themeColor="text1"/>
          <w:szCs w:val="24"/>
        </w:rPr>
        <w:t>. Και ε</w:t>
      </w:r>
      <w:r w:rsidRPr="007B78C4">
        <w:rPr>
          <w:rFonts w:eastAsia="Times New Roman"/>
          <w:color w:val="000000" w:themeColor="text1"/>
          <w:szCs w:val="24"/>
        </w:rPr>
        <w:t>μείς δεν θέλουμε</w:t>
      </w:r>
      <w:r>
        <w:rPr>
          <w:rFonts w:eastAsia="Times New Roman"/>
          <w:color w:val="000000" w:themeColor="text1"/>
          <w:szCs w:val="24"/>
        </w:rPr>
        <w:t>,</w:t>
      </w:r>
      <w:r w:rsidRPr="007B78C4">
        <w:rPr>
          <w:rFonts w:eastAsia="Times New Roman"/>
          <w:color w:val="000000" w:themeColor="text1"/>
          <w:szCs w:val="24"/>
        </w:rPr>
        <w:t xml:space="preserve"> αλλά αν αναγκαστούμε</w:t>
      </w:r>
      <w:r>
        <w:rPr>
          <w:rFonts w:eastAsia="Times New Roman"/>
          <w:color w:val="000000" w:themeColor="text1"/>
          <w:szCs w:val="24"/>
        </w:rPr>
        <w:t>,</w:t>
      </w:r>
      <w:r w:rsidRPr="007B78C4">
        <w:rPr>
          <w:rFonts w:eastAsia="Times New Roman"/>
          <w:color w:val="000000" w:themeColor="text1"/>
          <w:szCs w:val="24"/>
        </w:rPr>
        <w:t xml:space="preserve"> θα το κάνουμε</w:t>
      </w:r>
      <w:r>
        <w:rPr>
          <w:rFonts w:eastAsia="Times New Roman"/>
          <w:color w:val="000000" w:themeColor="text1"/>
          <w:szCs w:val="24"/>
        </w:rPr>
        <w:t>, θα πούμε δηλαδή το τι</w:t>
      </w:r>
      <w:r w:rsidRPr="007B78C4">
        <w:rPr>
          <w:rFonts w:eastAsia="Times New Roman"/>
          <w:color w:val="000000" w:themeColor="text1"/>
          <w:szCs w:val="24"/>
        </w:rPr>
        <w:t xml:space="preserve"> γίνεται πάρα πολλές φορές σε ειδικά δρομολόγια που </w:t>
      </w:r>
      <w:r>
        <w:rPr>
          <w:rFonts w:eastAsia="Times New Roman"/>
          <w:color w:val="000000" w:themeColor="text1"/>
          <w:szCs w:val="24"/>
        </w:rPr>
        <w:t xml:space="preserve">δημιουργούνται </w:t>
      </w:r>
      <w:r w:rsidRPr="007B78C4">
        <w:rPr>
          <w:rFonts w:eastAsia="Times New Roman"/>
          <w:color w:val="000000" w:themeColor="text1"/>
          <w:szCs w:val="24"/>
        </w:rPr>
        <w:t>από την αρχή με άλλοθι τη μεταφορά των μαθητών</w:t>
      </w:r>
      <w:r>
        <w:rPr>
          <w:rFonts w:eastAsia="Times New Roman"/>
          <w:color w:val="000000" w:themeColor="text1"/>
          <w:szCs w:val="24"/>
        </w:rPr>
        <w:t>,</w:t>
      </w:r>
      <w:r w:rsidRPr="007B78C4">
        <w:rPr>
          <w:rFonts w:eastAsia="Times New Roman"/>
          <w:color w:val="000000" w:themeColor="text1"/>
          <w:szCs w:val="24"/>
        </w:rPr>
        <w:t xml:space="preserve"> </w:t>
      </w:r>
      <w:r>
        <w:rPr>
          <w:rFonts w:eastAsia="Times New Roman"/>
          <w:color w:val="000000" w:themeColor="text1"/>
          <w:szCs w:val="24"/>
        </w:rPr>
        <w:t>είτε στ</w:t>
      </w:r>
      <w:r w:rsidRPr="007B78C4">
        <w:rPr>
          <w:rFonts w:eastAsia="Times New Roman"/>
          <w:color w:val="000000" w:themeColor="text1"/>
          <w:szCs w:val="24"/>
        </w:rPr>
        <w:t>ο θέμα των σ</w:t>
      </w:r>
      <w:r w:rsidRPr="007B78C4">
        <w:rPr>
          <w:rFonts w:eastAsia="Times New Roman"/>
          <w:color w:val="000000" w:themeColor="text1"/>
          <w:szCs w:val="24"/>
        </w:rPr>
        <w:t>υμβάσεων με ιδιοκτήτες ταξί κ</w:t>
      </w:r>
      <w:r>
        <w:rPr>
          <w:rFonts w:eastAsia="Times New Roman"/>
          <w:color w:val="000000" w:themeColor="text1"/>
          <w:szCs w:val="24"/>
        </w:rPr>
        <w:t>.</w:t>
      </w:r>
      <w:r>
        <w:rPr>
          <w:rFonts w:eastAsia="Times New Roman"/>
          <w:color w:val="000000" w:themeColor="text1"/>
          <w:szCs w:val="24"/>
        </w:rPr>
        <w:t>λπ.</w:t>
      </w:r>
      <w:r>
        <w:rPr>
          <w:rFonts w:eastAsia="Times New Roman"/>
          <w:color w:val="000000" w:themeColor="text1"/>
          <w:szCs w:val="24"/>
        </w:rPr>
        <w:t>.</w:t>
      </w:r>
      <w:r>
        <w:rPr>
          <w:rFonts w:eastAsia="Times New Roman"/>
          <w:color w:val="000000" w:themeColor="text1"/>
          <w:szCs w:val="24"/>
        </w:rPr>
        <w:t xml:space="preserve"> </w:t>
      </w:r>
    </w:p>
    <w:p w14:paraId="19B72493"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7B78C4">
        <w:rPr>
          <w:rFonts w:eastAsia="Times New Roman"/>
          <w:color w:val="000000" w:themeColor="text1"/>
          <w:szCs w:val="24"/>
        </w:rPr>
        <w:t xml:space="preserve">ροσπαθούμε αυτά τα θέματα να τα αντιμετωπίσουμε χωρίς σκανδαλολογία και με </w:t>
      </w:r>
      <w:r>
        <w:rPr>
          <w:rFonts w:eastAsia="Times New Roman"/>
          <w:color w:val="000000" w:themeColor="text1"/>
          <w:szCs w:val="24"/>
        </w:rPr>
        <w:t xml:space="preserve">έναν στόχο </w:t>
      </w:r>
      <w:proofErr w:type="spellStart"/>
      <w:r w:rsidRPr="007B78C4">
        <w:rPr>
          <w:rFonts w:eastAsia="Times New Roman"/>
          <w:color w:val="000000" w:themeColor="text1"/>
          <w:szCs w:val="24"/>
        </w:rPr>
        <w:t>εξορθολογισμ</w:t>
      </w:r>
      <w:r>
        <w:rPr>
          <w:rFonts w:eastAsia="Times New Roman"/>
          <w:color w:val="000000" w:themeColor="text1"/>
          <w:szCs w:val="24"/>
        </w:rPr>
        <w:t>ού</w:t>
      </w:r>
      <w:proofErr w:type="spellEnd"/>
      <w:r w:rsidRPr="007B78C4">
        <w:rPr>
          <w:rFonts w:eastAsia="Times New Roman"/>
          <w:color w:val="000000" w:themeColor="text1"/>
          <w:szCs w:val="24"/>
        </w:rPr>
        <w:t xml:space="preserve"> του θέματος της μεταφοράς των μαθητών</w:t>
      </w:r>
      <w:r>
        <w:rPr>
          <w:rFonts w:eastAsia="Times New Roman"/>
          <w:color w:val="000000" w:themeColor="text1"/>
          <w:szCs w:val="24"/>
        </w:rPr>
        <w:t>.</w:t>
      </w:r>
    </w:p>
    <w:p w14:paraId="19B72494"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w:t>
      </w:r>
    </w:p>
    <w:p w14:paraId="19B72495" w14:textId="77777777" w:rsidR="00D23C6B" w:rsidRDefault="00A26AD1">
      <w:pPr>
        <w:spacing w:line="600" w:lineRule="auto"/>
        <w:ind w:firstLine="720"/>
        <w:jc w:val="both"/>
        <w:rPr>
          <w:rFonts w:eastAsia="Times New Roman"/>
          <w:color w:val="000000" w:themeColor="text1"/>
          <w:szCs w:val="24"/>
        </w:rPr>
      </w:pPr>
      <w:r w:rsidRPr="00187882">
        <w:rPr>
          <w:rFonts w:eastAsia="Times New Roman"/>
          <w:b/>
          <w:color w:val="000000" w:themeColor="text1"/>
          <w:szCs w:val="24"/>
        </w:rPr>
        <w:lastRenderedPageBreak/>
        <w:t>ΠΡΟΕΔΡΕΥΩΝ (Μάριος Γεωργιάδης):</w:t>
      </w:r>
      <w:r>
        <w:rPr>
          <w:rFonts w:eastAsia="Times New Roman"/>
          <w:color w:val="000000" w:themeColor="text1"/>
          <w:szCs w:val="24"/>
        </w:rPr>
        <w:t xml:space="preserve"> Ευχαριστούμε τον κύριο Υπουργό.</w:t>
      </w:r>
    </w:p>
    <w:p w14:paraId="19B72496"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συνάδελφε, έχετε τρία </w:t>
      </w:r>
      <w:r w:rsidRPr="007B78C4">
        <w:rPr>
          <w:rFonts w:eastAsia="Times New Roman"/>
          <w:color w:val="000000" w:themeColor="text1"/>
          <w:szCs w:val="24"/>
        </w:rPr>
        <w:t xml:space="preserve">λεπτά για τη </w:t>
      </w:r>
      <w:r>
        <w:rPr>
          <w:rFonts w:eastAsia="Times New Roman"/>
          <w:color w:val="000000" w:themeColor="text1"/>
          <w:szCs w:val="24"/>
        </w:rPr>
        <w:t>δευτερολογία σας.</w:t>
      </w:r>
    </w:p>
    <w:p w14:paraId="19B72497" w14:textId="77777777" w:rsidR="00D23C6B" w:rsidRDefault="00A26AD1">
      <w:pPr>
        <w:spacing w:line="600" w:lineRule="auto"/>
        <w:ind w:firstLine="720"/>
        <w:jc w:val="both"/>
        <w:rPr>
          <w:rFonts w:eastAsia="Times New Roman"/>
          <w:color w:val="000000" w:themeColor="text1"/>
          <w:szCs w:val="24"/>
        </w:rPr>
      </w:pPr>
      <w:r w:rsidRPr="00187882">
        <w:rPr>
          <w:rFonts w:eastAsia="Times New Roman"/>
          <w:b/>
          <w:color w:val="000000" w:themeColor="text1"/>
          <w:szCs w:val="24"/>
        </w:rPr>
        <w:t>ΙΩΑΝΝΗΣ ΔΕΛΗΣ:</w:t>
      </w:r>
      <w:r>
        <w:rPr>
          <w:rFonts w:eastAsia="Times New Roman"/>
          <w:color w:val="000000" w:themeColor="text1"/>
          <w:szCs w:val="24"/>
        </w:rPr>
        <w:t xml:space="preserve"> Α</w:t>
      </w:r>
      <w:r w:rsidRPr="007B78C4">
        <w:rPr>
          <w:rFonts w:eastAsia="Times New Roman"/>
          <w:color w:val="000000" w:themeColor="text1"/>
          <w:szCs w:val="24"/>
        </w:rPr>
        <w:t>π</w:t>
      </w:r>
      <w:r>
        <w:rPr>
          <w:rFonts w:eastAsia="Times New Roman"/>
          <w:color w:val="000000" w:themeColor="text1"/>
          <w:szCs w:val="24"/>
        </w:rPr>
        <w:t xml:space="preserve">’ </w:t>
      </w:r>
      <w:r w:rsidRPr="007B78C4">
        <w:rPr>
          <w:rFonts w:eastAsia="Times New Roman"/>
          <w:color w:val="000000" w:themeColor="text1"/>
          <w:szCs w:val="24"/>
        </w:rPr>
        <w:t>ό</w:t>
      </w:r>
      <w:r>
        <w:rPr>
          <w:rFonts w:eastAsia="Times New Roman"/>
          <w:color w:val="000000" w:themeColor="text1"/>
          <w:szCs w:val="24"/>
        </w:rPr>
        <w:t>,</w:t>
      </w:r>
      <w:r w:rsidRPr="007B78C4">
        <w:rPr>
          <w:rFonts w:eastAsia="Times New Roman"/>
          <w:color w:val="000000" w:themeColor="text1"/>
          <w:szCs w:val="24"/>
        </w:rPr>
        <w:t>τι ακούσα</w:t>
      </w:r>
      <w:r>
        <w:rPr>
          <w:rFonts w:eastAsia="Times New Roman"/>
          <w:color w:val="000000" w:themeColor="text1"/>
          <w:szCs w:val="24"/>
        </w:rPr>
        <w:t xml:space="preserve">με, </w:t>
      </w:r>
      <w:r w:rsidRPr="007B78C4">
        <w:rPr>
          <w:rFonts w:eastAsia="Times New Roman"/>
          <w:color w:val="000000" w:themeColor="text1"/>
          <w:szCs w:val="24"/>
        </w:rPr>
        <w:t>αρν</w:t>
      </w:r>
      <w:r>
        <w:rPr>
          <w:rFonts w:eastAsia="Times New Roman"/>
          <w:color w:val="000000" w:themeColor="text1"/>
          <w:szCs w:val="24"/>
        </w:rPr>
        <w:t>ε</w:t>
      </w:r>
      <w:r w:rsidRPr="007B78C4">
        <w:rPr>
          <w:rFonts w:eastAsia="Times New Roman"/>
          <w:color w:val="000000" w:themeColor="text1"/>
          <w:szCs w:val="24"/>
        </w:rPr>
        <w:t>ί</w:t>
      </w:r>
      <w:r>
        <w:rPr>
          <w:rFonts w:eastAsia="Times New Roman"/>
          <w:color w:val="000000" w:themeColor="text1"/>
          <w:szCs w:val="24"/>
        </w:rPr>
        <w:t>ται ο κύριος Υ</w:t>
      </w:r>
      <w:r w:rsidRPr="007B78C4">
        <w:rPr>
          <w:rFonts w:eastAsia="Times New Roman"/>
          <w:color w:val="000000" w:themeColor="text1"/>
          <w:szCs w:val="24"/>
        </w:rPr>
        <w:t xml:space="preserve">πουργός την απόσυρση της </w:t>
      </w:r>
      <w:r>
        <w:rPr>
          <w:rFonts w:eastAsia="Times New Roman"/>
          <w:color w:val="000000" w:themeColor="text1"/>
          <w:szCs w:val="24"/>
        </w:rPr>
        <w:t>κ</w:t>
      </w:r>
      <w:r w:rsidRPr="007B78C4">
        <w:rPr>
          <w:rFonts w:eastAsia="Times New Roman"/>
          <w:color w:val="000000" w:themeColor="text1"/>
          <w:szCs w:val="24"/>
        </w:rPr>
        <w:t xml:space="preserve">οινής </w:t>
      </w:r>
      <w:r>
        <w:rPr>
          <w:rFonts w:eastAsia="Times New Roman"/>
          <w:color w:val="000000" w:themeColor="text1"/>
          <w:szCs w:val="24"/>
        </w:rPr>
        <w:t>υ</w:t>
      </w:r>
      <w:r w:rsidRPr="007B78C4">
        <w:rPr>
          <w:rFonts w:eastAsia="Times New Roman"/>
          <w:color w:val="000000" w:themeColor="text1"/>
          <w:szCs w:val="24"/>
        </w:rPr>
        <w:t xml:space="preserve">πουργικής </w:t>
      </w:r>
      <w:r>
        <w:rPr>
          <w:rFonts w:eastAsia="Times New Roman"/>
          <w:color w:val="000000" w:themeColor="text1"/>
          <w:szCs w:val="24"/>
        </w:rPr>
        <w:t>α</w:t>
      </w:r>
      <w:r w:rsidRPr="007B78C4">
        <w:rPr>
          <w:rFonts w:eastAsia="Times New Roman"/>
          <w:color w:val="000000" w:themeColor="text1"/>
          <w:szCs w:val="24"/>
        </w:rPr>
        <w:t>πόφασ</w:t>
      </w:r>
      <w:r>
        <w:rPr>
          <w:rFonts w:eastAsia="Times New Roman"/>
          <w:color w:val="000000" w:themeColor="text1"/>
          <w:szCs w:val="24"/>
        </w:rPr>
        <w:t>η</w:t>
      </w:r>
      <w:r w:rsidRPr="007B78C4">
        <w:rPr>
          <w:rFonts w:eastAsia="Times New Roman"/>
          <w:color w:val="000000" w:themeColor="text1"/>
          <w:szCs w:val="24"/>
        </w:rPr>
        <w:t>ς</w:t>
      </w:r>
      <w:r>
        <w:rPr>
          <w:rFonts w:eastAsia="Times New Roman"/>
          <w:color w:val="000000" w:themeColor="text1"/>
          <w:szCs w:val="24"/>
        </w:rPr>
        <w:t xml:space="preserve"> -βεβαίως </w:t>
      </w:r>
      <w:r w:rsidRPr="007B78C4">
        <w:rPr>
          <w:rFonts w:eastAsia="Times New Roman"/>
          <w:color w:val="000000" w:themeColor="text1"/>
          <w:szCs w:val="24"/>
        </w:rPr>
        <w:t>δεν περιμέναμε και κάτι διαφορετικό</w:t>
      </w:r>
      <w:r>
        <w:rPr>
          <w:rFonts w:eastAsia="Times New Roman"/>
          <w:color w:val="000000" w:themeColor="text1"/>
          <w:szCs w:val="24"/>
        </w:rPr>
        <w:t>-,</w:t>
      </w:r>
      <w:r w:rsidRPr="007B78C4">
        <w:rPr>
          <w:rFonts w:eastAsia="Times New Roman"/>
          <w:color w:val="000000" w:themeColor="text1"/>
          <w:szCs w:val="24"/>
        </w:rPr>
        <w:t xml:space="preserve"> μιας κοινής υπουργικής απόφασης</w:t>
      </w:r>
      <w:r>
        <w:rPr>
          <w:rFonts w:eastAsia="Times New Roman"/>
          <w:color w:val="000000" w:themeColor="text1"/>
          <w:szCs w:val="24"/>
        </w:rPr>
        <w:t xml:space="preserve"> της</w:t>
      </w:r>
      <w:r w:rsidRPr="007B78C4">
        <w:rPr>
          <w:rFonts w:eastAsia="Times New Roman"/>
          <w:color w:val="000000" w:themeColor="text1"/>
          <w:szCs w:val="24"/>
        </w:rPr>
        <w:t xml:space="preserve"> </w:t>
      </w:r>
      <w:r>
        <w:rPr>
          <w:rFonts w:eastAsia="Times New Roman"/>
          <w:color w:val="000000" w:themeColor="text1"/>
          <w:szCs w:val="24"/>
        </w:rPr>
        <w:t>οποία</w:t>
      </w:r>
      <w:r w:rsidRPr="007B78C4">
        <w:rPr>
          <w:rFonts w:eastAsia="Times New Roman"/>
          <w:color w:val="000000" w:themeColor="text1"/>
          <w:szCs w:val="24"/>
        </w:rPr>
        <w:t>ς</w:t>
      </w:r>
      <w:r>
        <w:rPr>
          <w:rFonts w:eastAsia="Times New Roman"/>
          <w:color w:val="000000" w:themeColor="text1"/>
          <w:szCs w:val="24"/>
        </w:rPr>
        <w:t xml:space="preserve"> μ</w:t>
      </w:r>
      <w:r w:rsidRPr="007B78C4">
        <w:rPr>
          <w:rFonts w:eastAsia="Times New Roman"/>
          <w:color w:val="000000" w:themeColor="text1"/>
          <w:szCs w:val="24"/>
        </w:rPr>
        <w:t>ά</w:t>
      </w:r>
      <w:r w:rsidRPr="007B78C4">
        <w:rPr>
          <w:rFonts w:eastAsia="Times New Roman"/>
          <w:color w:val="000000" w:themeColor="text1"/>
          <w:szCs w:val="24"/>
        </w:rPr>
        <w:t xml:space="preserve">λιστα έπλεξε </w:t>
      </w:r>
      <w:r>
        <w:rPr>
          <w:rFonts w:eastAsia="Times New Roman"/>
          <w:color w:val="000000" w:themeColor="text1"/>
          <w:szCs w:val="24"/>
        </w:rPr>
        <w:t xml:space="preserve">και </w:t>
      </w:r>
      <w:r w:rsidRPr="007B78C4">
        <w:rPr>
          <w:rFonts w:eastAsia="Times New Roman"/>
          <w:color w:val="000000" w:themeColor="text1"/>
          <w:szCs w:val="24"/>
        </w:rPr>
        <w:t>το εγκώμιο</w:t>
      </w:r>
      <w:r>
        <w:rPr>
          <w:rFonts w:eastAsia="Times New Roman"/>
          <w:color w:val="000000" w:themeColor="text1"/>
          <w:szCs w:val="24"/>
        </w:rPr>
        <w:t>,</w:t>
      </w:r>
      <w:r w:rsidRPr="007B78C4">
        <w:rPr>
          <w:rFonts w:eastAsia="Times New Roman"/>
          <w:color w:val="000000" w:themeColor="text1"/>
          <w:szCs w:val="24"/>
        </w:rPr>
        <w:t xml:space="preserve"> διότι εξασφαλίζει τη δωρεάν μεταφορά </w:t>
      </w:r>
      <w:r>
        <w:rPr>
          <w:rFonts w:eastAsia="Times New Roman"/>
          <w:color w:val="000000" w:themeColor="text1"/>
          <w:szCs w:val="24"/>
        </w:rPr>
        <w:t xml:space="preserve">και μετακίνηση διακοσίων τριάντα τριών </w:t>
      </w:r>
      <w:r w:rsidRPr="007B78C4">
        <w:rPr>
          <w:rFonts w:eastAsia="Times New Roman"/>
          <w:color w:val="000000" w:themeColor="text1"/>
          <w:szCs w:val="24"/>
        </w:rPr>
        <w:t>χιλιάδων μαθητών σε όλη τη χώρα</w:t>
      </w:r>
      <w:r>
        <w:rPr>
          <w:rFonts w:eastAsia="Times New Roman"/>
          <w:color w:val="000000" w:themeColor="text1"/>
          <w:szCs w:val="24"/>
        </w:rPr>
        <w:t>.</w:t>
      </w:r>
    </w:p>
    <w:p w14:paraId="19B72498" w14:textId="77777777" w:rsidR="00D23C6B" w:rsidRDefault="00A26AD1">
      <w:pPr>
        <w:spacing w:line="600" w:lineRule="auto"/>
        <w:ind w:firstLine="720"/>
        <w:jc w:val="both"/>
        <w:rPr>
          <w:rFonts w:eastAsia="Times New Roman"/>
          <w:color w:val="000000" w:themeColor="text1"/>
          <w:szCs w:val="24"/>
        </w:rPr>
      </w:pPr>
      <w:r>
        <w:rPr>
          <w:rFonts w:eastAsia="Times New Roman"/>
          <w:color w:val="000000" w:themeColor="text1"/>
          <w:szCs w:val="24"/>
        </w:rPr>
        <w:t>Όμως,</w:t>
      </w:r>
      <w:r w:rsidRPr="007B78C4">
        <w:rPr>
          <w:rFonts w:eastAsia="Times New Roman"/>
          <w:color w:val="000000" w:themeColor="text1"/>
          <w:szCs w:val="24"/>
        </w:rPr>
        <w:t xml:space="preserve"> κ</w:t>
      </w:r>
      <w:r>
        <w:rPr>
          <w:rFonts w:eastAsia="Times New Roman"/>
          <w:color w:val="000000" w:themeColor="text1"/>
          <w:szCs w:val="24"/>
        </w:rPr>
        <w:t xml:space="preserve">ύριε </w:t>
      </w:r>
      <w:r w:rsidRPr="007B78C4">
        <w:rPr>
          <w:rFonts w:eastAsia="Times New Roman"/>
          <w:color w:val="000000" w:themeColor="text1"/>
          <w:szCs w:val="24"/>
        </w:rPr>
        <w:t>Υπουργέ</w:t>
      </w:r>
      <w:r>
        <w:rPr>
          <w:rFonts w:eastAsia="Times New Roman"/>
          <w:color w:val="000000" w:themeColor="text1"/>
          <w:szCs w:val="24"/>
        </w:rPr>
        <w:t>,</w:t>
      </w:r>
      <w:r w:rsidRPr="007B78C4">
        <w:rPr>
          <w:rFonts w:eastAsia="Times New Roman"/>
          <w:color w:val="000000" w:themeColor="text1"/>
          <w:szCs w:val="24"/>
        </w:rPr>
        <w:t xml:space="preserve"> εμείς σας είπαμε πάρα πολύ συγκεκριμένα</w:t>
      </w:r>
      <w:r>
        <w:rPr>
          <w:rFonts w:eastAsia="Times New Roman"/>
          <w:color w:val="000000" w:themeColor="text1"/>
          <w:szCs w:val="24"/>
        </w:rPr>
        <w:t>,</w:t>
      </w:r>
      <w:r w:rsidRPr="007B78C4">
        <w:rPr>
          <w:rFonts w:eastAsia="Times New Roman"/>
          <w:color w:val="000000" w:themeColor="text1"/>
          <w:szCs w:val="24"/>
        </w:rPr>
        <w:t xml:space="preserve"> και με βάση τα στοιχεία των γονέων αυτών των μαθητών από τον δικό τους τον πανελλήνιο σύλλογο</w:t>
      </w:r>
      <w:r>
        <w:rPr>
          <w:rFonts w:eastAsia="Times New Roman"/>
          <w:color w:val="000000" w:themeColor="text1"/>
          <w:szCs w:val="24"/>
        </w:rPr>
        <w:t>,</w:t>
      </w:r>
      <w:r w:rsidRPr="007B78C4">
        <w:rPr>
          <w:rFonts w:eastAsia="Times New Roman"/>
          <w:color w:val="000000" w:themeColor="text1"/>
          <w:szCs w:val="24"/>
        </w:rPr>
        <w:t xml:space="preserve"> ότι η εφαρμογή αυτής της </w:t>
      </w:r>
      <w:r>
        <w:rPr>
          <w:rFonts w:eastAsia="Times New Roman"/>
          <w:color w:val="000000" w:themeColor="text1"/>
          <w:szCs w:val="24"/>
        </w:rPr>
        <w:t>κ</w:t>
      </w:r>
      <w:r w:rsidRPr="007B78C4">
        <w:rPr>
          <w:rFonts w:eastAsia="Times New Roman"/>
          <w:color w:val="000000" w:themeColor="text1"/>
          <w:szCs w:val="24"/>
        </w:rPr>
        <w:t xml:space="preserve">οινής </w:t>
      </w:r>
      <w:r>
        <w:rPr>
          <w:rFonts w:eastAsia="Times New Roman"/>
          <w:color w:val="000000" w:themeColor="text1"/>
          <w:szCs w:val="24"/>
        </w:rPr>
        <w:t>υ</w:t>
      </w:r>
      <w:r w:rsidRPr="007B78C4">
        <w:rPr>
          <w:rFonts w:eastAsia="Times New Roman"/>
          <w:color w:val="000000" w:themeColor="text1"/>
          <w:szCs w:val="24"/>
        </w:rPr>
        <w:t xml:space="preserve">πουργικής </w:t>
      </w:r>
      <w:r>
        <w:rPr>
          <w:rFonts w:eastAsia="Times New Roman"/>
          <w:color w:val="000000" w:themeColor="text1"/>
          <w:szCs w:val="24"/>
        </w:rPr>
        <w:t>α</w:t>
      </w:r>
      <w:r w:rsidRPr="007B78C4">
        <w:rPr>
          <w:rFonts w:eastAsia="Times New Roman"/>
          <w:color w:val="000000" w:themeColor="text1"/>
          <w:szCs w:val="24"/>
        </w:rPr>
        <w:t>πόφασης</w:t>
      </w:r>
      <w:r>
        <w:rPr>
          <w:rFonts w:eastAsia="Times New Roman"/>
          <w:color w:val="000000" w:themeColor="text1"/>
          <w:szCs w:val="24"/>
        </w:rPr>
        <w:t>,</w:t>
      </w:r>
      <w:r w:rsidRPr="007B78C4">
        <w:rPr>
          <w:rFonts w:eastAsia="Times New Roman"/>
          <w:color w:val="000000" w:themeColor="text1"/>
          <w:szCs w:val="24"/>
        </w:rPr>
        <w:t xml:space="preserve"> της εγκυκλίου</w:t>
      </w:r>
      <w:r>
        <w:rPr>
          <w:rFonts w:eastAsia="Times New Roman"/>
          <w:color w:val="000000" w:themeColor="text1"/>
          <w:szCs w:val="24"/>
        </w:rPr>
        <w:t>,</w:t>
      </w:r>
      <w:r w:rsidRPr="007B78C4">
        <w:rPr>
          <w:rFonts w:eastAsia="Times New Roman"/>
          <w:color w:val="000000" w:themeColor="text1"/>
          <w:szCs w:val="24"/>
        </w:rPr>
        <w:t xml:space="preserve"> η οποία</w:t>
      </w:r>
      <w:r>
        <w:rPr>
          <w:rFonts w:eastAsia="Times New Roman"/>
          <w:color w:val="000000" w:themeColor="text1"/>
          <w:szCs w:val="24"/>
        </w:rPr>
        <w:t xml:space="preserve"> β</w:t>
      </w:r>
      <w:r w:rsidRPr="007B78C4">
        <w:rPr>
          <w:rFonts w:eastAsia="Times New Roman"/>
          <w:color w:val="000000" w:themeColor="text1"/>
          <w:szCs w:val="24"/>
        </w:rPr>
        <w:t xml:space="preserve">εβαίως θα γίνει πρακτικά </w:t>
      </w:r>
      <w:r>
        <w:rPr>
          <w:rFonts w:eastAsia="Times New Roman"/>
          <w:color w:val="000000" w:themeColor="text1"/>
          <w:szCs w:val="24"/>
        </w:rPr>
        <w:t xml:space="preserve">από </w:t>
      </w:r>
      <w:r w:rsidRPr="007B78C4">
        <w:rPr>
          <w:rFonts w:eastAsia="Times New Roman"/>
          <w:color w:val="000000" w:themeColor="text1"/>
          <w:szCs w:val="24"/>
        </w:rPr>
        <w:t>την επόμενη χρονιά</w:t>
      </w:r>
      <w:r>
        <w:rPr>
          <w:rFonts w:eastAsia="Times New Roman"/>
          <w:color w:val="000000" w:themeColor="text1"/>
          <w:szCs w:val="24"/>
        </w:rPr>
        <w:t>, όπως καταλαβαίνετε, θα αποκλείσει</w:t>
      </w:r>
      <w:r w:rsidRPr="007B78C4">
        <w:rPr>
          <w:rFonts w:eastAsia="Times New Roman"/>
          <w:color w:val="000000" w:themeColor="text1"/>
          <w:szCs w:val="24"/>
        </w:rPr>
        <w:t xml:space="preserve"> </w:t>
      </w:r>
      <w:r w:rsidRPr="007B78C4">
        <w:rPr>
          <w:rFonts w:eastAsia="Times New Roman"/>
          <w:color w:val="000000" w:themeColor="text1"/>
          <w:szCs w:val="24"/>
        </w:rPr>
        <w:t>ένα σημαντικό τμήμα αυτών των μαθητών από τη δωρεάν μετακίνηση</w:t>
      </w:r>
      <w:r>
        <w:rPr>
          <w:rFonts w:eastAsia="Times New Roman"/>
          <w:color w:val="000000" w:themeColor="text1"/>
          <w:szCs w:val="24"/>
        </w:rPr>
        <w:t>.</w:t>
      </w:r>
    </w:p>
    <w:p w14:paraId="19B72499"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Τώρα οι μαθητές που φοιτούν σε όλα αυτά τα σχολεία -τα οποία είναι, νομίζω, σαράντα οχτώ μουσικά σχολεία και έξι καλλιτεχνικά- είναι γύρω στις έντεκα χιλιάδες. Καταλαβαίνουμε, λοιπόν, ότι θα υ</w:t>
      </w:r>
      <w:r>
        <w:rPr>
          <w:rFonts w:eastAsia="Times New Roman"/>
          <w:szCs w:val="24"/>
        </w:rPr>
        <w:t>πάρξουν κάποιες εκατοντάδες, χιλιάδες…</w:t>
      </w:r>
    </w:p>
    <w:p w14:paraId="19B7249A"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Εκατοντάδες χιλιάδες; Από πού προκύπτει αυτό; </w:t>
      </w:r>
    </w:p>
    <w:p w14:paraId="19B7249B"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Όχι εκατοντάδες χιλιάδες, κάποιες εκατοντάδες ή κάποιες χιλιάδες. Αλίμονο! </w:t>
      </w:r>
    </w:p>
    <w:p w14:paraId="19B7249C"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Εμείς το </w:t>
      </w:r>
      <w:r>
        <w:rPr>
          <w:rFonts w:eastAsia="Times New Roman"/>
          <w:szCs w:val="24"/>
        </w:rPr>
        <w:t>δικαίωμα της δωρεάν μετακίνησης, κύριε Υπουργέ, θα το υπερασπιζόμασταν ακόμα και για ένα παιδί.</w:t>
      </w:r>
    </w:p>
    <w:p w14:paraId="19B7249D"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βεβαίως, θα πρέπει να αναγνωρίσετε και εσείς ότι ακόμα και τώρα που μιλάμε δεν έχει λυθεί αυτό το ζήτημα της μετακίνησης των μαθητών. Υπάρχουν σοβαρότατα πρ</w:t>
      </w:r>
      <w:r>
        <w:rPr>
          <w:rFonts w:eastAsia="Times New Roman"/>
          <w:szCs w:val="24"/>
        </w:rPr>
        <w:t xml:space="preserve">οβλήματα και ειδικά στην </w:t>
      </w:r>
      <w:r>
        <w:rPr>
          <w:rFonts w:eastAsia="Times New Roman"/>
          <w:szCs w:val="24"/>
        </w:rPr>
        <w:t xml:space="preserve">ειδική </w:t>
      </w:r>
      <w:r>
        <w:rPr>
          <w:rFonts w:eastAsia="Times New Roman"/>
          <w:szCs w:val="24"/>
        </w:rPr>
        <w:t xml:space="preserve">αγωγή έχουμε ακόμα και τώρα φαινόμενα αποκλεισμού πρακτικά μαθητών από τη δυνατότητα να φοιτούν σε ένα σχολείο, επειδή κάποιοι διαγωνισμοί εκεί στην περιοχή, στον χώρο όπου μένουν, κηρύσσονται άγονοι. </w:t>
      </w:r>
    </w:p>
    <w:p w14:paraId="19B7249E"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Σε κάθε περίπτωση, αυτ</w:t>
      </w:r>
      <w:r>
        <w:rPr>
          <w:rFonts w:eastAsia="Times New Roman"/>
          <w:szCs w:val="24"/>
        </w:rPr>
        <w:t xml:space="preserve">ό που λέμε εμείς ως ΚΚΕ είναι ότι το κράτος πρέπει να αναλάβει επιτέλους -με ό,τι αυτό σημαίνει- τη μετακίνηση αυτών των μαθητών στα σχολεία τους. </w:t>
      </w:r>
    </w:p>
    <w:p w14:paraId="19B7249F" w14:textId="77777777" w:rsidR="00D23C6B" w:rsidRDefault="00A26AD1">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Μιλήσατε για τον </w:t>
      </w:r>
      <w:proofErr w:type="spellStart"/>
      <w:r>
        <w:rPr>
          <w:rFonts w:eastAsia="Times New Roman"/>
          <w:szCs w:val="24"/>
        </w:rPr>
        <w:t>εξορθολογισμό</w:t>
      </w:r>
      <w:proofErr w:type="spellEnd"/>
      <w:r>
        <w:rPr>
          <w:rFonts w:eastAsia="Times New Roman"/>
          <w:szCs w:val="24"/>
        </w:rPr>
        <w:t xml:space="preserve">. Βεβαίως, η κυβερνητική εκπαιδευτική πολιτική το έχει ως προμετωπίδα της τον </w:t>
      </w:r>
      <w:proofErr w:type="spellStart"/>
      <w:r>
        <w:rPr>
          <w:rFonts w:eastAsia="Times New Roman"/>
          <w:szCs w:val="24"/>
        </w:rPr>
        <w:t>εξορθολογισμό</w:t>
      </w:r>
      <w:proofErr w:type="spellEnd"/>
      <w:r>
        <w:rPr>
          <w:rFonts w:eastAsia="Times New Roman"/>
          <w:szCs w:val="24"/>
        </w:rPr>
        <w:t xml:space="preserve">. Είναι όντως ένας </w:t>
      </w:r>
      <w:proofErr w:type="spellStart"/>
      <w:r>
        <w:rPr>
          <w:rFonts w:eastAsia="Times New Roman"/>
          <w:szCs w:val="24"/>
        </w:rPr>
        <w:t>εξορθολογισμός</w:t>
      </w:r>
      <w:proofErr w:type="spellEnd"/>
      <w:r>
        <w:rPr>
          <w:rFonts w:eastAsia="Times New Roman"/>
          <w:szCs w:val="24"/>
        </w:rPr>
        <w:t xml:space="preserve">, έτσι ώστε να μένουν καθηλωμένες οι δαπάνες για την εκπαίδευση –και μένουν καθηλωμένες- παρά τη μικρή, ελάχιστη, ανεπαρκή μείωση. </w:t>
      </w:r>
    </w:p>
    <w:p w14:paraId="19B724A0"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szCs w:val="24"/>
        </w:rPr>
        <w:t xml:space="preserve">Και αυτό φαίνεται και από το γεγονός ότι </w:t>
      </w:r>
      <w:r w:rsidRPr="001C78F0">
        <w:rPr>
          <w:rFonts w:eastAsia="Times New Roman"/>
          <w:color w:val="212121"/>
          <w:szCs w:val="24"/>
        </w:rPr>
        <w:t>οι προσλήψεις</w:t>
      </w:r>
      <w:r>
        <w:rPr>
          <w:rFonts w:eastAsia="Times New Roman"/>
          <w:color w:val="212121"/>
          <w:szCs w:val="24"/>
        </w:rPr>
        <w:t xml:space="preserve">, </w:t>
      </w:r>
      <w:r w:rsidRPr="001C78F0">
        <w:rPr>
          <w:rFonts w:eastAsia="Times New Roman"/>
          <w:color w:val="212121"/>
          <w:szCs w:val="24"/>
        </w:rPr>
        <w:t xml:space="preserve">οι μόνιμες προσλήψεις </w:t>
      </w:r>
      <w:r>
        <w:rPr>
          <w:rFonts w:eastAsia="Times New Roman"/>
          <w:color w:val="212121"/>
          <w:szCs w:val="24"/>
        </w:rPr>
        <w:t>-</w:t>
      </w:r>
      <w:r w:rsidRPr="001C78F0">
        <w:rPr>
          <w:rFonts w:eastAsia="Times New Roman"/>
          <w:color w:val="212121"/>
          <w:szCs w:val="24"/>
        </w:rPr>
        <w:t>για αυτές μιλάω</w:t>
      </w:r>
      <w:r>
        <w:rPr>
          <w:rFonts w:eastAsia="Times New Roman"/>
          <w:color w:val="212121"/>
          <w:szCs w:val="24"/>
        </w:rPr>
        <w:t>, κ</w:t>
      </w:r>
      <w:r w:rsidRPr="001C78F0">
        <w:rPr>
          <w:rFonts w:eastAsia="Times New Roman"/>
          <w:color w:val="212121"/>
          <w:szCs w:val="24"/>
        </w:rPr>
        <w:t>ύριε Υπουργέ</w:t>
      </w:r>
      <w:r>
        <w:rPr>
          <w:rFonts w:eastAsia="Times New Roman"/>
          <w:color w:val="212121"/>
          <w:szCs w:val="24"/>
        </w:rPr>
        <w:t>-</w:t>
      </w:r>
      <w:r w:rsidRPr="001C78F0">
        <w:rPr>
          <w:rFonts w:eastAsia="Times New Roman"/>
          <w:color w:val="212121"/>
          <w:szCs w:val="24"/>
        </w:rPr>
        <w:t xml:space="preserve"> ακόμα αναμένονται</w:t>
      </w:r>
      <w:r>
        <w:rPr>
          <w:rFonts w:eastAsia="Times New Roman"/>
          <w:color w:val="212121"/>
          <w:szCs w:val="24"/>
        </w:rPr>
        <w:t xml:space="preserve">. </w:t>
      </w:r>
    </w:p>
    <w:p w14:paraId="19B724A1"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Υ</w:t>
      </w:r>
      <w:r w:rsidRPr="001C78F0">
        <w:rPr>
          <w:rFonts w:eastAsia="Times New Roman"/>
          <w:color w:val="212121"/>
          <w:szCs w:val="24"/>
        </w:rPr>
        <w:t>πάρχουν πάρα πολύ σοβαρά προβλήματα στην κάλυψη των λειτουργικών αναγκών των σχολείων</w:t>
      </w:r>
      <w:r>
        <w:rPr>
          <w:rFonts w:eastAsia="Times New Roman"/>
          <w:color w:val="212121"/>
          <w:szCs w:val="24"/>
        </w:rPr>
        <w:t>. Δ</w:t>
      </w:r>
      <w:r w:rsidRPr="001C78F0">
        <w:rPr>
          <w:rFonts w:eastAsia="Times New Roman"/>
          <w:color w:val="212121"/>
          <w:szCs w:val="24"/>
        </w:rPr>
        <w:t xml:space="preserve">εν φτάνουν τα χρήματα που δίνει η </w:t>
      </w:r>
      <w:r>
        <w:rPr>
          <w:rFonts w:eastAsia="Times New Roman"/>
          <w:color w:val="212121"/>
          <w:szCs w:val="24"/>
        </w:rPr>
        <w:t>Κ</w:t>
      </w:r>
      <w:r w:rsidRPr="001C78F0">
        <w:rPr>
          <w:rFonts w:eastAsia="Times New Roman"/>
          <w:color w:val="212121"/>
          <w:szCs w:val="24"/>
        </w:rPr>
        <w:t>υ</w:t>
      </w:r>
      <w:r>
        <w:rPr>
          <w:rFonts w:eastAsia="Times New Roman"/>
          <w:color w:val="212121"/>
          <w:szCs w:val="24"/>
        </w:rPr>
        <w:t>βέρνηση στα σχολεία και βεβαίως υπάρχουν και πολύ σοβαρά κτη</w:t>
      </w:r>
      <w:r w:rsidRPr="001C78F0">
        <w:rPr>
          <w:rFonts w:eastAsia="Times New Roman"/>
          <w:color w:val="212121"/>
          <w:szCs w:val="24"/>
        </w:rPr>
        <w:t>ριακά προβλήματα</w:t>
      </w:r>
      <w:r>
        <w:rPr>
          <w:rFonts w:eastAsia="Times New Roman"/>
          <w:color w:val="212121"/>
          <w:szCs w:val="24"/>
        </w:rPr>
        <w:t>.</w:t>
      </w:r>
    </w:p>
    <w:p w14:paraId="19B724A2"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 δε για αυτά ε</w:t>
      </w:r>
      <w:r w:rsidRPr="001C78F0">
        <w:rPr>
          <w:rFonts w:eastAsia="Times New Roman"/>
          <w:color w:val="212121"/>
          <w:szCs w:val="24"/>
        </w:rPr>
        <w:t>ιδικά τα σχολεία</w:t>
      </w:r>
      <w:r>
        <w:rPr>
          <w:rFonts w:eastAsia="Times New Roman"/>
          <w:color w:val="212121"/>
          <w:szCs w:val="24"/>
        </w:rPr>
        <w:t>,</w:t>
      </w:r>
      <w:r w:rsidRPr="001C78F0">
        <w:rPr>
          <w:rFonts w:eastAsia="Times New Roman"/>
          <w:color w:val="212121"/>
          <w:szCs w:val="24"/>
        </w:rPr>
        <w:t xml:space="preserve"> τα καλλιτεχνικά και τα μουσικά</w:t>
      </w:r>
      <w:r>
        <w:rPr>
          <w:rFonts w:eastAsia="Times New Roman"/>
          <w:color w:val="212121"/>
          <w:szCs w:val="24"/>
        </w:rPr>
        <w:t>,</w:t>
      </w:r>
      <w:r w:rsidRPr="001C78F0">
        <w:rPr>
          <w:rFonts w:eastAsia="Times New Roman"/>
          <w:color w:val="212121"/>
          <w:szCs w:val="24"/>
        </w:rPr>
        <w:t xml:space="preserve"> επειδή έχει τύχει να κάνουμε και αρκετές ερωτήσεις</w:t>
      </w:r>
      <w:r>
        <w:rPr>
          <w:rFonts w:eastAsia="Times New Roman"/>
          <w:color w:val="212121"/>
          <w:szCs w:val="24"/>
        </w:rPr>
        <w:t xml:space="preserve">, </w:t>
      </w:r>
      <w:r w:rsidRPr="001C78F0">
        <w:rPr>
          <w:rFonts w:eastAsia="Times New Roman"/>
          <w:color w:val="212121"/>
          <w:szCs w:val="24"/>
        </w:rPr>
        <w:t xml:space="preserve">να θυμίσω εδώ </w:t>
      </w:r>
      <w:r>
        <w:rPr>
          <w:rFonts w:eastAsia="Times New Roman"/>
          <w:color w:val="212121"/>
          <w:szCs w:val="24"/>
        </w:rPr>
        <w:t>-</w:t>
      </w:r>
      <w:r w:rsidRPr="001C78F0">
        <w:rPr>
          <w:rFonts w:eastAsia="Times New Roman"/>
          <w:color w:val="212121"/>
          <w:szCs w:val="24"/>
        </w:rPr>
        <w:t>είχαμε κάνει και γραπτή ερώτηση</w:t>
      </w:r>
      <w:r>
        <w:rPr>
          <w:rFonts w:eastAsia="Times New Roman"/>
          <w:color w:val="212121"/>
          <w:szCs w:val="24"/>
        </w:rPr>
        <w:t>-</w:t>
      </w:r>
      <w:r w:rsidRPr="001C78F0">
        <w:rPr>
          <w:rFonts w:eastAsia="Times New Roman"/>
          <w:color w:val="212121"/>
          <w:szCs w:val="24"/>
        </w:rPr>
        <w:t xml:space="preserve"> ότι στο Μουσικό </w:t>
      </w:r>
      <w:r w:rsidRPr="001C78F0">
        <w:rPr>
          <w:rFonts w:eastAsia="Times New Roman"/>
          <w:color w:val="212121"/>
          <w:szCs w:val="24"/>
        </w:rPr>
        <w:lastRenderedPageBreak/>
        <w:t>Σχολείο της Κοζάνης το ίδιο το Υπουργε</w:t>
      </w:r>
      <w:r>
        <w:rPr>
          <w:rFonts w:eastAsia="Times New Roman"/>
          <w:color w:val="212121"/>
          <w:szCs w:val="24"/>
        </w:rPr>
        <w:t xml:space="preserve">ίο ανέστειλε τη λειτουργία της Β΄ </w:t>
      </w:r>
      <w:r>
        <w:rPr>
          <w:rFonts w:eastAsia="Times New Roman"/>
          <w:color w:val="212121"/>
          <w:szCs w:val="24"/>
        </w:rPr>
        <w:t>τ</w:t>
      </w:r>
      <w:r>
        <w:rPr>
          <w:rFonts w:eastAsia="Times New Roman"/>
          <w:color w:val="212121"/>
          <w:szCs w:val="24"/>
        </w:rPr>
        <w:t xml:space="preserve">άξης </w:t>
      </w:r>
      <w:r>
        <w:rPr>
          <w:rFonts w:eastAsia="Times New Roman"/>
          <w:color w:val="212121"/>
          <w:szCs w:val="24"/>
        </w:rPr>
        <w:t xml:space="preserve">του </w:t>
      </w:r>
      <w:r>
        <w:rPr>
          <w:rFonts w:eastAsia="Times New Roman"/>
          <w:color w:val="212121"/>
          <w:szCs w:val="24"/>
        </w:rPr>
        <w:t>γ</w:t>
      </w:r>
      <w:r w:rsidRPr="001C78F0">
        <w:rPr>
          <w:rFonts w:eastAsia="Times New Roman"/>
          <w:color w:val="212121"/>
          <w:szCs w:val="24"/>
        </w:rPr>
        <w:t>υμνασίου</w:t>
      </w:r>
      <w:r>
        <w:rPr>
          <w:rFonts w:eastAsia="Times New Roman"/>
          <w:color w:val="212121"/>
          <w:szCs w:val="24"/>
        </w:rPr>
        <w:t>, επειδή δεν υπήρχαν</w:t>
      </w:r>
      <w:r w:rsidRPr="001C78F0">
        <w:rPr>
          <w:rFonts w:eastAsia="Times New Roman"/>
          <w:color w:val="212121"/>
          <w:szCs w:val="24"/>
        </w:rPr>
        <w:t xml:space="preserve"> εκπαιδευτικοί</w:t>
      </w:r>
      <w:r>
        <w:rPr>
          <w:rFonts w:eastAsia="Times New Roman"/>
          <w:color w:val="212121"/>
          <w:szCs w:val="24"/>
        </w:rPr>
        <w:t xml:space="preserve">. </w:t>
      </w:r>
    </w:p>
    <w:p w14:paraId="19B724A3"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Την ίδια στιγμή αναζητείται κτήριο για το Καλλιτεχνικό Σχολείο της Θεσσαλονίκης, το οποίο έχει </w:t>
      </w:r>
      <w:r w:rsidRPr="001C78F0">
        <w:rPr>
          <w:rFonts w:eastAsia="Times New Roman"/>
          <w:color w:val="212121"/>
          <w:szCs w:val="24"/>
        </w:rPr>
        <w:t>την πρω</w:t>
      </w:r>
      <w:r>
        <w:rPr>
          <w:rFonts w:eastAsia="Times New Roman"/>
          <w:color w:val="212121"/>
          <w:szCs w:val="24"/>
        </w:rPr>
        <w:t>τοτυπία να λειτουργεί σε δύο κτή</w:t>
      </w:r>
      <w:r w:rsidRPr="001C78F0">
        <w:rPr>
          <w:rFonts w:eastAsia="Times New Roman"/>
          <w:color w:val="212121"/>
          <w:szCs w:val="24"/>
        </w:rPr>
        <w:t>ρια</w:t>
      </w:r>
      <w:r>
        <w:rPr>
          <w:rFonts w:eastAsia="Times New Roman"/>
          <w:color w:val="212121"/>
          <w:szCs w:val="24"/>
        </w:rPr>
        <w:t>,</w:t>
      </w:r>
      <w:r w:rsidRPr="001C78F0">
        <w:rPr>
          <w:rFonts w:eastAsia="Times New Roman"/>
          <w:color w:val="212121"/>
          <w:szCs w:val="24"/>
        </w:rPr>
        <w:t xml:space="preserve"> τα οποία απέχουν μεταξύ τους τουλάχιστον δύο χιλιόμετρα</w:t>
      </w:r>
      <w:r>
        <w:rPr>
          <w:rFonts w:eastAsia="Times New Roman"/>
          <w:color w:val="212121"/>
          <w:szCs w:val="24"/>
        </w:rPr>
        <w:t xml:space="preserve"> -τυχαί</w:t>
      </w:r>
      <w:r>
        <w:rPr>
          <w:rFonts w:eastAsia="Times New Roman"/>
          <w:color w:val="212121"/>
          <w:szCs w:val="24"/>
        </w:rPr>
        <w:t xml:space="preserve">νει να το γνωρίζω </w:t>
      </w:r>
      <w:r w:rsidRPr="001C78F0">
        <w:rPr>
          <w:rFonts w:eastAsia="Times New Roman"/>
          <w:color w:val="212121"/>
          <w:szCs w:val="24"/>
        </w:rPr>
        <w:t>επειδή κατάγομαι από εκεί</w:t>
      </w:r>
      <w:r>
        <w:rPr>
          <w:rFonts w:eastAsia="Times New Roman"/>
          <w:color w:val="212121"/>
          <w:szCs w:val="24"/>
        </w:rPr>
        <w:t xml:space="preserve">- </w:t>
      </w:r>
      <w:r w:rsidRPr="001C78F0">
        <w:rPr>
          <w:rFonts w:eastAsia="Times New Roman"/>
          <w:color w:val="212121"/>
          <w:szCs w:val="24"/>
        </w:rPr>
        <w:t>με συνέπεια μαθητές και εκπαιδευτικοί να μετακινούνται κάθε μέρα</w:t>
      </w:r>
      <w:r>
        <w:rPr>
          <w:rFonts w:eastAsia="Times New Roman"/>
          <w:color w:val="212121"/>
          <w:szCs w:val="24"/>
        </w:rPr>
        <w:t>,</w:t>
      </w:r>
      <w:r w:rsidRPr="001C78F0">
        <w:rPr>
          <w:rFonts w:eastAsia="Times New Roman"/>
          <w:color w:val="212121"/>
          <w:szCs w:val="24"/>
        </w:rPr>
        <w:t xml:space="preserve"> γιατί χρειάζεται να μετακινούνται</w:t>
      </w:r>
      <w:r>
        <w:rPr>
          <w:rFonts w:eastAsia="Times New Roman"/>
          <w:color w:val="212121"/>
          <w:szCs w:val="24"/>
        </w:rPr>
        <w:t>,</w:t>
      </w:r>
      <w:r w:rsidRPr="001C78F0">
        <w:rPr>
          <w:rFonts w:eastAsia="Times New Roman"/>
          <w:color w:val="212121"/>
          <w:szCs w:val="24"/>
        </w:rPr>
        <w:t xml:space="preserve"> να αλλάζουν τμήματα και αίθουσες</w:t>
      </w:r>
      <w:r>
        <w:rPr>
          <w:rFonts w:eastAsia="Times New Roman"/>
          <w:color w:val="212121"/>
          <w:szCs w:val="24"/>
        </w:rPr>
        <w:t>,</w:t>
      </w:r>
      <w:r w:rsidRPr="001C78F0">
        <w:rPr>
          <w:rFonts w:eastAsia="Times New Roman"/>
          <w:color w:val="212121"/>
          <w:szCs w:val="24"/>
        </w:rPr>
        <w:t xml:space="preserve"> με ό</w:t>
      </w:r>
      <w:r>
        <w:rPr>
          <w:rFonts w:eastAsia="Times New Roman"/>
          <w:color w:val="212121"/>
          <w:szCs w:val="24"/>
        </w:rPr>
        <w:t xml:space="preserve">,τι αυτό σημαίνει. </w:t>
      </w:r>
    </w:p>
    <w:p w14:paraId="19B724A4"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Είναι, σ</w:t>
      </w:r>
      <w:r w:rsidRPr="001C78F0">
        <w:rPr>
          <w:rFonts w:eastAsia="Times New Roman"/>
          <w:color w:val="212121"/>
          <w:szCs w:val="24"/>
        </w:rPr>
        <w:t>υνεπώς</w:t>
      </w:r>
      <w:r>
        <w:rPr>
          <w:rFonts w:eastAsia="Times New Roman"/>
          <w:color w:val="212121"/>
          <w:szCs w:val="24"/>
        </w:rPr>
        <w:t>,</w:t>
      </w:r>
      <w:r w:rsidRPr="001C78F0">
        <w:rPr>
          <w:rFonts w:eastAsia="Times New Roman"/>
          <w:color w:val="212121"/>
          <w:szCs w:val="24"/>
        </w:rPr>
        <w:t xml:space="preserve"> προβλήματα τα οποία η πολ</w:t>
      </w:r>
      <w:r>
        <w:rPr>
          <w:rFonts w:eastAsia="Times New Roman"/>
          <w:color w:val="212121"/>
          <w:szCs w:val="24"/>
        </w:rPr>
        <w:t xml:space="preserve">ιτική σας, </w:t>
      </w:r>
      <w:r>
        <w:rPr>
          <w:rFonts w:eastAsia="Times New Roman"/>
          <w:color w:val="212121"/>
          <w:szCs w:val="24"/>
        </w:rPr>
        <w:t>κ</w:t>
      </w:r>
      <w:r w:rsidRPr="001C78F0">
        <w:rPr>
          <w:rFonts w:eastAsia="Times New Roman"/>
          <w:color w:val="212121"/>
          <w:szCs w:val="24"/>
        </w:rPr>
        <w:t>ύριε Υπουργέ</w:t>
      </w:r>
      <w:r>
        <w:rPr>
          <w:rFonts w:eastAsia="Times New Roman"/>
          <w:color w:val="212121"/>
          <w:szCs w:val="24"/>
        </w:rPr>
        <w:t>,</w:t>
      </w:r>
      <w:r w:rsidRPr="001C78F0">
        <w:rPr>
          <w:rFonts w:eastAsia="Times New Roman"/>
          <w:color w:val="212121"/>
          <w:szCs w:val="24"/>
        </w:rPr>
        <w:t xml:space="preserve"> δεν μπορεί να τα λύσει</w:t>
      </w:r>
      <w:r>
        <w:rPr>
          <w:rFonts w:eastAsia="Times New Roman"/>
          <w:color w:val="212121"/>
          <w:szCs w:val="24"/>
        </w:rPr>
        <w:t xml:space="preserve"> </w:t>
      </w:r>
      <w:r w:rsidRPr="001C78F0">
        <w:rPr>
          <w:rFonts w:eastAsia="Times New Roman"/>
          <w:color w:val="212121"/>
          <w:szCs w:val="24"/>
        </w:rPr>
        <w:t xml:space="preserve">ούτε και θέλει </w:t>
      </w:r>
      <w:r>
        <w:rPr>
          <w:rFonts w:eastAsia="Times New Roman"/>
          <w:color w:val="212121"/>
          <w:szCs w:val="24"/>
        </w:rPr>
        <w:t>-</w:t>
      </w:r>
      <w:r w:rsidRPr="001C78F0">
        <w:rPr>
          <w:rFonts w:eastAsia="Times New Roman"/>
          <w:color w:val="212121"/>
          <w:szCs w:val="24"/>
        </w:rPr>
        <w:t>λέμε εμείς</w:t>
      </w:r>
      <w:r>
        <w:rPr>
          <w:rFonts w:eastAsia="Times New Roman"/>
          <w:color w:val="212121"/>
          <w:szCs w:val="24"/>
        </w:rPr>
        <w:t>-</w:t>
      </w:r>
      <w:r w:rsidRPr="001C78F0">
        <w:rPr>
          <w:rFonts w:eastAsia="Times New Roman"/>
          <w:color w:val="212121"/>
          <w:szCs w:val="24"/>
        </w:rPr>
        <w:t xml:space="preserve"> γιατί έχει άλλες προτεραιότητες και για αυτό κρατά καθηλωμένες τις δαπάνες</w:t>
      </w:r>
      <w:r>
        <w:rPr>
          <w:rFonts w:eastAsia="Times New Roman"/>
          <w:color w:val="212121"/>
          <w:szCs w:val="24"/>
        </w:rPr>
        <w:t xml:space="preserve">, </w:t>
      </w:r>
      <w:r w:rsidRPr="001C78F0">
        <w:rPr>
          <w:rFonts w:eastAsia="Times New Roman"/>
          <w:color w:val="212121"/>
          <w:szCs w:val="24"/>
        </w:rPr>
        <w:t>τα χρήματα δηλαδή που χρειάζεται η εκπαίδευση</w:t>
      </w:r>
      <w:r>
        <w:rPr>
          <w:rFonts w:eastAsia="Times New Roman"/>
          <w:color w:val="212121"/>
          <w:szCs w:val="24"/>
        </w:rPr>
        <w:t>.</w:t>
      </w:r>
    </w:p>
    <w:p w14:paraId="19B724A5"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1C78F0">
        <w:rPr>
          <w:rFonts w:eastAsia="Times New Roman"/>
          <w:color w:val="212121"/>
          <w:szCs w:val="24"/>
        </w:rPr>
        <w:t>Ευχαριστώ</w:t>
      </w:r>
      <w:r>
        <w:rPr>
          <w:rFonts w:eastAsia="Times New Roman"/>
          <w:color w:val="212121"/>
          <w:szCs w:val="24"/>
        </w:rPr>
        <w:t xml:space="preserve">. </w:t>
      </w:r>
    </w:p>
    <w:p w14:paraId="19B724A6"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ΠΡΟΕΔΡΕΥΩΝ (Μάριος Γεωργιάδης): </w:t>
      </w:r>
      <w:r>
        <w:rPr>
          <w:rFonts w:eastAsia="Times New Roman"/>
          <w:color w:val="212121"/>
          <w:szCs w:val="24"/>
        </w:rPr>
        <w:t xml:space="preserve">Ευχαριστούμε τον κ. Δελή. </w:t>
      </w:r>
    </w:p>
    <w:p w14:paraId="19B724A7"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1C78F0">
        <w:rPr>
          <w:rFonts w:eastAsia="Times New Roman"/>
          <w:color w:val="212121"/>
          <w:szCs w:val="24"/>
        </w:rPr>
        <w:t>υρίες και κύριοι συνάδελφοι</w:t>
      </w:r>
      <w:r>
        <w:rPr>
          <w:rFonts w:eastAsia="Times New Roman"/>
          <w:color w:val="212121"/>
          <w:szCs w:val="24"/>
        </w:rPr>
        <w:t>, γίνεται γνωστό στο Σ</w:t>
      </w:r>
      <w:r w:rsidRPr="001C78F0">
        <w:rPr>
          <w:rFonts w:eastAsia="Times New Roman"/>
          <w:color w:val="212121"/>
          <w:szCs w:val="24"/>
        </w:rPr>
        <w:t xml:space="preserve">ώμα </w:t>
      </w:r>
      <w:r>
        <w:rPr>
          <w:rFonts w:eastAsia="Times New Roman"/>
          <w:color w:val="212121"/>
          <w:szCs w:val="24"/>
        </w:rPr>
        <w:t xml:space="preserve">ότι </w:t>
      </w:r>
      <w:r>
        <w:rPr>
          <w:rFonts w:eastAsia="Times New Roman"/>
          <w:color w:val="212121"/>
          <w:szCs w:val="24"/>
        </w:rPr>
        <w:t xml:space="preserve">τη συνεδρίασή μας </w:t>
      </w:r>
      <w:r w:rsidRPr="001C78F0">
        <w:rPr>
          <w:rFonts w:eastAsia="Times New Roman"/>
          <w:color w:val="212121"/>
          <w:szCs w:val="24"/>
        </w:rPr>
        <w:t>παρακολουθούν</w:t>
      </w:r>
      <w:r>
        <w:rPr>
          <w:rFonts w:eastAsia="Times New Roman"/>
          <w:color w:val="212121"/>
          <w:szCs w:val="24"/>
        </w:rPr>
        <w:t xml:space="preserve"> </w:t>
      </w:r>
      <w:r>
        <w:rPr>
          <w:rFonts w:eastAsia="Times New Roman"/>
          <w:color w:val="212121"/>
          <w:szCs w:val="24"/>
        </w:rPr>
        <w:t>από τα άνω δυτικά</w:t>
      </w:r>
      <w:r w:rsidRPr="001C78F0">
        <w:rPr>
          <w:rFonts w:eastAsia="Times New Roman"/>
          <w:color w:val="212121"/>
          <w:szCs w:val="24"/>
        </w:rPr>
        <w:t xml:space="preserve"> θεωρ</w:t>
      </w:r>
      <w:r>
        <w:rPr>
          <w:rFonts w:eastAsia="Times New Roman"/>
          <w:color w:val="212121"/>
          <w:szCs w:val="24"/>
        </w:rPr>
        <w:t>ε</w:t>
      </w:r>
      <w:r w:rsidRPr="001C78F0">
        <w:rPr>
          <w:rFonts w:eastAsia="Times New Roman"/>
          <w:color w:val="212121"/>
          <w:szCs w:val="24"/>
        </w:rPr>
        <w:t>ία</w:t>
      </w:r>
      <w:r>
        <w:rPr>
          <w:rFonts w:eastAsia="Times New Roman"/>
          <w:color w:val="212121"/>
          <w:szCs w:val="24"/>
        </w:rPr>
        <w:t>,</w:t>
      </w:r>
      <w:r w:rsidRPr="001C78F0">
        <w:rPr>
          <w:rFonts w:eastAsia="Times New Roman"/>
          <w:color w:val="212121"/>
          <w:szCs w:val="24"/>
        </w:rPr>
        <w:t xml:space="preserve"> αφού </w:t>
      </w:r>
      <w:r>
        <w:rPr>
          <w:rFonts w:eastAsia="Times New Roman"/>
          <w:color w:val="212121"/>
          <w:szCs w:val="24"/>
        </w:rPr>
        <w:t xml:space="preserve">προηγουμένως </w:t>
      </w:r>
      <w:r w:rsidRPr="001C78F0">
        <w:rPr>
          <w:rFonts w:eastAsia="Times New Roman"/>
          <w:color w:val="212121"/>
          <w:szCs w:val="24"/>
        </w:rPr>
        <w:t xml:space="preserve">ξεναγήθηκαν στην έκθεση της </w:t>
      </w:r>
      <w:r>
        <w:rPr>
          <w:rFonts w:eastAsia="Times New Roman"/>
          <w:color w:val="212121"/>
          <w:szCs w:val="24"/>
        </w:rPr>
        <w:t>αίθουσας «ΕΛΕΥΘΕΡΙΟΣ ΒΕΝΙΖΕΛΟΣ»</w:t>
      </w:r>
      <w:r w:rsidRPr="001C78F0">
        <w:rPr>
          <w:rFonts w:eastAsia="Times New Roman"/>
          <w:color w:val="212121"/>
          <w:szCs w:val="24"/>
        </w:rPr>
        <w:t xml:space="preserve"> και ενημ</w:t>
      </w:r>
      <w:r>
        <w:rPr>
          <w:rFonts w:eastAsia="Times New Roman"/>
          <w:color w:val="212121"/>
          <w:szCs w:val="24"/>
        </w:rPr>
        <w:t>ερώθηκαν για την ιστορία τ</w:t>
      </w:r>
      <w:r>
        <w:rPr>
          <w:rFonts w:eastAsia="Times New Roman"/>
          <w:color w:val="212121"/>
          <w:szCs w:val="24"/>
        </w:rPr>
        <w:t>ου κτη</w:t>
      </w:r>
      <w:r w:rsidRPr="001C78F0">
        <w:rPr>
          <w:rFonts w:eastAsia="Times New Roman"/>
          <w:color w:val="212121"/>
          <w:szCs w:val="24"/>
        </w:rPr>
        <w:t>ρίου και τον τρόπο οργάνωσης και λειτουργίας της Βουλής</w:t>
      </w:r>
      <w:r>
        <w:rPr>
          <w:rFonts w:eastAsia="Times New Roman"/>
          <w:color w:val="212121"/>
          <w:szCs w:val="24"/>
        </w:rPr>
        <w:t xml:space="preserve">, τριάντα εννέα </w:t>
      </w:r>
      <w:r w:rsidRPr="001C78F0">
        <w:rPr>
          <w:rFonts w:eastAsia="Times New Roman"/>
          <w:color w:val="212121"/>
          <w:szCs w:val="24"/>
        </w:rPr>
        <w:t xml:space="preserve">μαθήτριες και μαθητές και </w:t>
      </w:r>
      <w:r>
        <w:rPr>
          <w:rFonts w:eastAsia="Times New Roman"/>
          <w:color w:val="212121"/>
          <w:szCs w:val="24"/>
        </w:rPr>
        <w:t>τρεις</w:t>
      </w:r>
      <w:r w:rsidRPr="001C78F0">
        <w:rPr>
          <w:rFonts w:eastAsia="Times New Roman"/>
          <w:color w:val="212121"/>
          <w:szCs w:val="24"/>
        </w:rPr>
        <w:t xml:space="preserve"> </w:t>
      </w:r>
      <w:r w:rsidRPr="001C78F0">
        <w:rPr>
          <w:rFonts w:eastAsia="Times New Roman"/>
          <w:color w:val="212121"/>
          <w:szCs w:val="24"/>
        </w:rPr>
        <w:t>συνοδοί</w:t>
      </w:r>
      <w:r>
        <w:rPr>
          <w:rFonts w:eastAsia="Times New Roman"/>
          <w:color w:val="212121"/>
          <w:szCs w:val="24"/>
        </w:rPr>
        <w:t xml:space="preserve"> </w:t>
      </w:r>
      <w:r w:rsidRPr="001C78F0">
        <w:rPr>
          <w:rFonts w:eastAsia="Times New Roman"/>
          <w:color w:val="212121"/>
          <w:szCs w:val="24"/>
        </w:rPr>
        <w:t xml:space="preserve">εκπαιδευτικοί από τα </w:t>
      </w:r>
      <w:r>
        <w:rPr>
          <w:rFonts w:eastAsia="Times New Roman"/>
          <w:color w:val="212121"/>
          <w:szCs w:val="24"/>
        </w:rPr>
        <w:t xml:space="preserve">Γυμνάσια </w:t>
      </w:r>
      <w:proofErr w:type="spellStart"/>
      <w:r>
        <w:rPr>
          <w:rFonts w:eastAsia="Times New Roman"/>
          <w:color w:val="212121"/>
          <w:szCs w:val="24"/>
        </w:rPr>
        <w:t>Βουργαρελίου</w:t>
      </w:r>
      <w:proofErr w:type="spellEnd"/>
      <w:r>
        <w:rPr>
          <w:rFonts w:eastAsia="Times New Roman"/>
          <w:color w:val="212121"/>
          <w:szCs w:val="24"/>
        </w:rPr>
        <w:t xml:space="preserve"> και Άνω </w:t>
      </w:r>
      <w:proofErr w:type="spellStart"/>
      <w:r>
        <w:rPr>
          <w:rFonts w:eastAsia="Times New Roman"/>
          <w:color w:val="212121"/>
          <w:szCs w:val="24"/>
        </w:rPr>
        <w:t>Καλεντίνης</w:t>
      </w:r>
      <w:proofErr w:type="spellEnd"/>
      <w:r w:rsidRPr="001C78F0">
        <w:rPr>
          <w:rFonts w:eastAsia="Times New Roman"/>
          <w:color w:val="212121"/>
          <w:szCs w:val="24"/>
        </w:rPr>
        <w:t xml:space="preserve"> Άρτας</w:t>
      </w:r>
      <w:r>
        <w:rPr>
          <w:rFonts w:eastAsia="Times New Roman"/>
          <w:color w:val="212121"/>
          <w:szCs w:val="24"/>
        </w:rPr>
        <w:t>,</w:t>
      </w:r>
      <w:r w:rsidRPr="001C78F0">
        <w:rPr>
          <w:rFonts w:eastAsia="Times New Roman"/>
          <w:color w:val="212121"/>
          <w:szCs w:val="24"/>
        </w:rPr>
        <w:t xml:space="preserve"> τα οποία φιλοξενούνται στην Αθήνα στο πλαίσιο εκπαιδευτικού προγράμματ</w:t>
      </w:r>
      <w:r w:rsidRPr="001C78F0">
        <w:rPr>
          <w:rFonts w:eastAsia="Times New Roman"/>
          <w:color w:val="212121"/>
          <w:szCs w:val="24"/>
        </w:rPr>
        <w:t xml:space="preserve">ος που οργανώνει </w:t>
      </w:r>
      <w:r>
        <w:rPr>
          <w:rFonts w:eastAsia="Times New Roman"/>
          <w:color w:val="212121"/>
          <w:szCs w:val="24"/>
        </w:rPr>
        <w:t>το Ί</w:t>
      </w:r>
      <w:r w:rsidRPr="001C78F0">
        <w:rPr>
          <w:rFonts w:eastAsia="Times New Roman"/>
          <w:color w:val="212121"/>
          <w:szCs w:val="24"/>
        </w:rPr>
        <w:t>δρυμα της Βουλής</w:t>
      </w:r>
      <w:r>
        <w:rPr>
          <w:rFonts w:eastAsia="Times New Roman"/>
          <w:color w:val="212121"/>
          <w:szCs w:val="24"/>
        </w:rPr>
        <w:t xml:space="preserve">. </w:t>
      </w:r>
    </w:p>
    <w:p w14:paraId="19B724A8"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Βουλή σά</w:t>
      </w:r>
      <w:r w:rsidRPr="001C78F0">
        <w:rPr>
          <w:rFonts w:eastAsia="Times New Roman"/>
          <w:color w:val="212121"/>
          <w:szCs w:val="24"/>
        </w:rPr>
        <w:t>ς καλωσορίζει</w:t>
      </w:r>
      <w:r>
        <w:rPr>
          <w:rFonts w:eastAsia="Times New Roman"/>
          <w:color w:val="212121"/>
          <w:szCs w:val="24"/>
        </w:rPr>
        <w:t>.</w:t>
      </w:r>
    </w:p>
    <w:p w14:paraId="19B724A9" w14:textId="77777777" w:rsidR="00D23C6B" w:rsidRDefault="00A26AD1">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t>(Χειροκροτήματα απ’ όλες τις πτέρυγες της Βουλής)</w:t>
      </w:r>
    </w:p>
    <w:p w14:paraId="19B724AA"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1C78F0">
        <w:rPr>
          <w:rFonts w:eastAsia="Times New Roman"/>
          <w:color w:val="212121"/>
          <w:szCs w:val="24"/>
        </w:rPr>
        <w:t xml:space="preserve">αι θα ήθελα να σας ενημερώσω ότι ο λόγος που βλέπετε λίγους </w:t>
      </w:r>
      <w:r>
        <w:rPr>
          <w:rFonts w:eastAsia="Times New Roman"/>
          <w:color w:val="212121"/>
          <w:szCs w:val="24"/>
        </w:rPr>
        <w:t>Βουλευτές στο Σ</w:t>
      </w:r>
      <w:r w:rsidRPr="001C78F0">
        <w:rPr>
          <w:rFonts w:eastAsia="Times New Roman"/>
          <w:color w:val="212121"/>
          <w:szCs w:val="24"/>
        </w:rPr>
        <w:t xml:space="preserve">ώμα είναι ότι </w:t>
      </w:r>
      <w:r>
        <w:rPr>
          <w:rFonts w:eastAsia="Times New Roman"/>
          <w:color w:val="212121"/>
          <w:szCs w:val="24"/>
        </w:rPr>
        <w:t xml:space="preserve">γίνεται </w:t>
      </w:r>
      <w:r w:rsidRPr="001C78F0">
        <w:rPr>
          <w:rFonts w:eastAsia="Times New Roman"/>
          <w:color w:val="212121"/>
          <w:szCs w:val="24"/>
        </w:rPr>
        <w:t>η συ</w:t>
      </w:r>
      <w:r>
        <w:rPr>
          <w:rFonts w:eastAsia="Times New Roman"/>
          <w:color w:val="212121"/>
          <w:szCs w:val="24"/>
        </w:rPr>
        <w:t xml:space="preserve">ζήτηση των </w:t>
      </w:r>
      <w:r>
        <w:rPr>
          <w:rFonts w:eastAsia="Times New Roman"/>
          <w:color w:val="212121"/>
          <w:szCs w:val="24"/>
        </w:rPr>
        <w:t xml:space="preserve">επικαίρων </w:t>
      </w:r>
      <w:r>
        <w:rPr>
          <w:rFonts w:eastAsia="Times New Roman"/>
          <w:color w:val="212121"/>
          <w:szCs w:val="24"/>
        </w:rPr>
        <w:t xml:space="preserve">ερωτήσεων, όπου ο </w:t>
      </w:r>
      <w:r>
        <w:rPr>
          <w:rFonts w:eastAsia="Times New Roman"/>
          <w:color w:val="212121"/>
          <w:szCs w:val="24"/>
        </w:rPr>
        <w:t>εκάστοτε Βουλευτής έ</w:t>
      </w:r>
      <w:r w:rsidRPr="001C78F0">
        <w:rPr>
          <w:rFonts w:eastAsia="Times New Roman"/>
          <w:color w:val="212121"/>
          <w:szCs w:val="24"/>
        </w:rPr>
        <w:t>χει το δικαίωμα να ρωτήσει τον Υπουργό για κάποι</w:t>
      </w:r>
      <w:r>
        <w:rPr>
          <w:rFonts w:eastAsia="Times New Roman"/>
          <w:color w:val="212121"/>
          <w:szCs w:val="24"/>
        </w:rPr>
        <w:t>ο ε</w:t>
      </w:r>
      <w:r w:rsidRPr="001C78F0">
        <w:rPr>
          <w:rFonts w:eastAsia="Times New Roman"/>
          <w:color w:val="212121"/>
          <w:szCs w:val="24"/>
        </w:rPr>
        <w:t>πίκαιρο θέμα</w:t>
      </w:r>
      <w:r>
        <w:rPr>
          <w:rFonts w:eastAsia="Times New Roman"/>
          <w:color w:val="212121"/>
          <w:szCs w:val="24"/>
        </w:rPr>
        <w:t xml:space="preserve">. </w:t>
      </w:r>
    </w:p>
    <w:p w14:paraId="19B724AB"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 είσαστε και τυχεροί γιατί συζητάμε θέματα παιδείας και είναι ο Υπουργός Π</w:t>
      </w:r>
      <w:r w:rsidRPr="001C78F0">
        <w:rPr>
          <w:rFonts w:eastAsia="Times New Roman"/>
          <w:color w:val="212121"/>
          <w:szCs w:val="24"/>
        </w:rPr>
        <w:t>αιδείας</w:t>
      </w:r>
      <w:r>
        <w:rPr>
          <w:rFonts w:eastAsia="Times New Roman"/>
          <w:color w:val="212121"/>
          <w:szCs w:val="24"/>
        </w:rPr>
        <w:t>, Έ</w:t>
      </w:r>
      <w:r w:rsidRPr="001C78F0">
        <w:rPr>
          <w:rFonts w:eastAsia="Times New Roman"/>
          <w:color w:val="212121"/>
          <w:szCs w:val="24"/>
        </w:rPr>
        <w:t>ρευνας και Θρησκευμάτων εδώ να</w:t>
      </w:r>
      <w:r>
        <w:rPr>
          <w:rFonts w:eastAsia="Times New Roman"/>
          <w:color w:val="212121"/>
          <w:szCs w:val="24"/>
        </w:rPr>
        <w:t xml:space="preserve"> απαντήσει και να ενημερωθείτε α</w:t>
      </w:r>
      <w:r w:rsidRPr="001C78F0">
        <w:rPr>
          <w:rFonts w:eastAsia="Times New Roman"/>
          <w:color w:val="212121"/>
          <w:szCs w:val="24"/>
        </w:rPr>
        <w:t>πό πρώτο χέρι</w:t>
      </w:r>
      <w:r>
        <w:rPr>
          <w:rFonts w:eastAsia="Times New Roman"/>
          <w:color w:val="212121"/>
          <w:szCs w:val="24"/>
        </w:rPr>
        <w:t xml:space="preserve">. </w:t>
      </w:r>
    </w:p>
    <w:p w14:paraId="19B724AC"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Όσον αφορά τη </w:t>
      </w:r>
      <w:r w:rsidRPr="001C78F0">
        <w:rPr>
          <w:rFonts w:eastAsia="Times New Roman"/>
          <w:color w:val="212121"/>
          <w:szCs w:val="24"/>
        </w:rPr>
        <w:t xml:space="preserve">συγκεκριμένη ερώτηση που συζητείται </w:t>
      </w:r>
      <w:r>
        <w:rPr>
          <w:rFonts w:eastAsia="Times New Roman"/>
          <w:color w:val="212121"/>
          <w:szCs w:val="24"/>
        </w:rPr>
        <w:t>τ</w:t>
      </w:r>
      <w:r w:rsidRPr="001C78F0">
        <w:rPr>
          <w:rFonts w:eastAsia="Times New Roman"/>
          <w:color w:val="212121"/>
          <w:szCs w:val="24"/>
        </w:rPr>
        <w:t>ώρα</w:t>
      </w:r>
      <w:r>
        <w:rPr>
          <w:rFonts w:eastAsia="Times New Roman"/>
          <w:color w:val="212121"/>
          <w:szCs w:val="24"/>
        </w:rPr>
        <w:t>,</w:t>
      </w:r>
      <w:r w:rsidRPr="001C78F0">
        <w:rPr>
          <w:rFonts w:eastAsia="Times New Roman"/>
          <w:color w:val="212121"/>
          <w:szCs w:val="24"/>
        </w:rPr>
        <w:t xml:space="preserve"> το θέμα </w:t>
      </w:r>
      <w:r>
        <w:rPr>
          <w:rFonts w:eastAsia="Times New Roman"/>
          <w:color w:val="212121"/>
          <w:szCs w:val="24"/>
        </w:rPr>
        <w:t xml:space="preserve">της </w:t>
      </w:r>
      <w:r w:rsidRPr="001C78F0">
        <w:rPr>
          <w:rFonts w:eastAsia="Times New Roman"/>
          <w:color w:val="212121"/>
          <w:szCs w:val="24"/>
        </w:rPr>
        <w:t xml:space="preserve">είναι </w:t>
      </w:r>
      <w:r>
        <w:rPr>
          <w:rFonts w:eastAsia="Times New Roman"/>
          <w:color w:val="212121"/>
          <w:szCs w:val="24"/>
        </w:rPr>
        <w:t>η</w:t>
      </w:r>
      <w:r w:rsidRPr="001C78F0">
        <w:rPr>
          <w:rFonts w:eastAsia="Times New Roman"/>
          <w:color w:val="212121"/>
          <w:szCs w:val="24"/>
        </w:rPr>
        <w:t xml:space="preserve"> μεταφορά των μαθητών των μουσικών και καλλιτεχνικών σχολείων</w:t>
      </w:r>
      <w:r>
        <w:rPr>
          <w:rFonts w:eastAsia="Times New Roman"/>
          <w:color w:val="212121"/>
          <w:szCs w:val="24"/>
        </w:rPr>
        <w:t xml:space="preserve"> </w:t>
      </w:r>
      <w:r w:rsidRPr="001C78F0">
        <w:rPr>
          <w:rFonts w:eastAsia="Times New Roman"/>
          <w:color w:val="212121"/>
          <w:szCs w:val="24"/>
        </w:rPr>
        <w:t xml:space="preserve">και </w:t>
      </w:r>
      <w:r>
        <w:rPr>
          <w:rFonts w:eastAsia="Times New Roman"/>
          <w:color w:val="212121"/>
          <w:szCs w:val="24"/>
        </w:rPr>
        <w:t>ο κύριος Υ</w:t>
      </w:r>
      <w:r w:rsidRPr="001C78F0">
        <w:rPr>
          <w:rFonts w:eastAsia="Times New Roman"/>
          <w:color w:val="212121"/>
          <w:szCs w:val="24"/>
        </w:rPr>
        <w:t xml:space="preserve">πουργός </w:t>
      </w:r>
      <w:r>
        <w:rPr>
          <w:rFonts w:eastAsia="Times New Roman"/>
          <w:color w:val="212121"/>
          <w:szCs w:val="24"/>
        </w:rPr>
        <w:t>θα πάρει τον λόγο για να δευτερολογήσει.</w:t>
      </w:r>
    </w:p>
    <w:p w14:paraId="19B724AD"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Υπουργέ, έχετε τον λόγο για τρία λεπτά. </w:t>
      </w:r>
    </w:p>
    <w:p w14:paraId="19B724AE"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9967B9">
        <w:rPr>
          <w:rFonts w:eastAsia="Times New Roman"/>
          <w:b/>
          <w:szCs w:val="24"/>
        </w:rPr>
        <w:t>Κ</w:t>
      </w:r>
      <w:r w:rsidRPr="009967B9">
        <w:rPr>
          <w:rFonts w:eastAsia="Times New Roman"/>
          <w:b/>
          <w:szCs w:val="24"/>
        </w:rPr>
        <w:t>ΩΝΣΤΑΝΤΙΝΟΣ ΓΑΒΡΟΓΛΟΥ (Υπουργός Παιδείας, Έρευνας και Θρησκευμάτων):</w:t>
      </w:r>
      <w:r>
        <w:rPr>
          <w:rFonts w:eastAsia="Times New Roman"/>
          <w:b/>
          <w:szCs w:val="24"/>
        </w:rPr>
        <w:t xml:space="preserve"> </w:t>
      </w:r>
      <w:r>
        <w:rPr>
          <w:rFonts w:eastAsia="Times New Roman"/>
          <w:szCs w:val="24"/>
        </w:rPr>
        <w:t>Γι</w:t>
      </w:r>
      <w:r w:rsidRPr="001C78F0">
        <w:rPr>
          <w:rFonts w:eastAsia="Times New Roman"/>
          <w:color w:val="212121"/>
          <w:szCs w:val="24"/>
        </w:rPr>
        <w:t xml:space="preserve">α </w:t>
      </w:r>
      <w:r>
        <w:rPr>
          <w:rFonts w:eastAsia="Times New Roman"/>
          <w:color w:val="212121"/>
          <w:szCs w:val="24"/>
        </w:rPr>
        <w:t xml:space="preserve">να </w:t>
      </w:r>
      <w:r w:rsidRPr="001C78F0">
        <w:rPr>
          <w:rFonts w:eastAsia="Times New Roman"/>
          <w:color w:val="212121"/>
          <w:szCs w:val="24"/>
        </w:rPr>
        <w:t>μη θεωρηθεί ότι έχω κά</w:t>
      </w:r>
      <w:r>
        <w:rPr>
          <w:rFonts w:eastAsia="Times New Roman"/>
          <w:color w:val="212121"/>
          <w:szCs w:val="24"/>
        </w:rPr>
        <w:t>ποια</w:t>
      </w:r>
      <w:r w:rsidRPr="001C78F0">
        <w:rPr>
          <w:rFonts w:eastAsia="Times New Roman"/>
          <w:color w:val="212121"/>
          <w:szCs w:val="24"/>
        </w:rPr>
        <w:t xml:space="preserve"> ιδιαίτερ</w:t>
      </w:r>
      <w:r>
        <w:rPr>
          <w:rFonts w:eastAsia="Times New Roman"/>
          <w:color w:val="212121"/>
          <w:szCs w:val="24"/>
        </w:rPr>
        <w:t>η</w:t>
      </w:r>
      <w:r w:rsidRPr="001C78F0">
        <w:rPr>
          <w:rFonts w:eastAsia="Times New Roman"/>
          <w:color w:val="212121"/>
          <w:szCs w:val="24"/>
        </w:rPr>
        <w:t xml:space="preserve"> σχέση με τα σχολεία της Χαλκίδας</w:t>
      </w:r>
      <w:r>
        <w:rPr>
          <w:rFonts w:eastAsia="Times New Roman"/>
          <w:color w:val="212121"/>
          <w:szCs w:val="24"/>
        </w:rPr>
        <w:t>,</w:t>
      </w:r>
      <w:r w:rsidRPr="001C78F0">
        <w:rPr>
          <w:rFonts w:eastAsia="Times New Roman"/>
          <w:color w:val="212121"/>
          <w:szCs w:val="24"/>
        </w:rPr>
        <w:t xml:space="preserve"> είπαμε μετά</w:t>
      </w:r>
      <w:r>
        <w:rPr>
          <w:rFonts w:eastAsia="Times New Roman"/>
          <w:color w:val="212121"/>
          <w:szCs w:val="24"/>
        </w:rPr>
        <w:t>,</w:t>
      </w:r>
      <w:r w:rsidRPr="001C78F0">
        <w:rPr>
          <w:rFonts w:eastAsia="Times New Roman"/>
          <w:color w:val="212121"/>
          <w:szCs w:val="24"/>
        </w:rPr>
        <w:t xml:space="preserve"> αν θέλετε</w:t>
      </w:r>
      <w:r>
        <w:rPr>
          <w:rFonts w:eastAsia="Times New Roman"/>
          <w:color w:val="212121"/>
          <w:szCs w:val="24"/>
        </w:rPr>
        <w:t>,</w:t>
      </w:r>
      <w:r w:rsidRPr="001C78F0">
        <w:rPr>
          <w:rFonts w:eastAsia="Times New Roman"/>
          <w:color w:val="212121"/>
          <w:szCs w:val="24"/>
        </w:rPr>
        <w:t xml:space="preserve"> </w:t>
      </w:r>
      <w:r>
        <w:rPr>
          <w:rFonts w:eastAsia="Times New Roman"/>
          <w:color w:val="212121"/>
          <w:szCs w:val="24"/>
        </w:rPr>
        <w:t>με</w:t>
      </w:r>
      <w:r w:rsidRPr="001C78F0">
        <w:rPr>
          <w:rFonts w:eastAsia="Times New Roman"/>
          <w:color w:val="212121"/>
          <w:szCs w:val="24"/>
        </w:rPr>
        <w:t xml:space="preserve"> μεγάλη χαρά να βρεθούμε </w:t>
      </w:r>
      <w:r>
        <w:rPr>
          <w:rFonts w:eastAsia="Times New Roman"/>
          <w:color w:val="212121"/>
          <w:szCs w:val="24"/>
        </w:rPr>
        <w:t xml:space="preserve">για </w:t>
      </w:r>
      <w:r w:rsidRPr="001C78F0">
        <w:rPr>
          <w:rFonts w:eastAsia="Times New Roman"/>
          <w:color w:val="212121"/>
          <w:szCs w:val="24"/>
        </w:rPr>
        <w:t xml:space="preserve">να συζητήσουμε </w:t>
      </w:r>
      <w:r>
        <w:rPr>
          <w:rFonts w:eastAsia="Times New Roman"/>
          <w:color w:val="212121"/>
          <w:szCs w:val="24"/>
        </w:rPr>
        <w:t xml:space="preserve">με εσάς και τους εκπαιδευτικούς σας. </w:t>
      </w:r>
    </w:p>
    <w:p w14:paraId="19B724AF"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Pr>
          <w:rFonts w:eastAsia="Times New Roman"/>
          <w:color w:val="212121"/>
          <w:szCs w:val="24"/>
        </w:rPr>
        <w:t xml:space="preserve">ύριε Δελή, </w:t>
      </w:r>
      <w:r w:rsidRPr="001C78F0">
        <w:rPr>
          <w:rFonts w:eastAsia="Times New Roman"/>
          <w:color w:val="212121"/>
          <w:szCs w:val="24"/>
        </w:rPr>
        <w:t>ελπίζω αυτό που είπατε να μην είναι σωστό</w:t>
      </w:r>
      <w:r>
        <w:rPr>
          <w:rFonts w:eastAsia="Times New Roman"/>
          <w:color w:val="212121"/>
          <w:szCs w:val="24"/>
        </w:rPr>
        <w:t>,</w:t>
      </w:r>
      <w:r w:rsidRPr="001C78F0">
        <w:rPr>
          <w:rFonts w:eastAsia="Times New Roman"/>
          <w:color w:val="212121"/>
          <w:szCs w:val="24"/>
        </w:rPr>
        <w:t xml:space="preserve"> ότι υπάρχουν αποκλεισμοί μαθητών με ειδικές ανάγκες</w:t>
      </w:r>
      <w:r>
        <w:rPr>
          <w:rFonts w:eastAsia="Times New Roman"/>
          <w:color w:val="212121"/>
          <w:szCs w:val="24"/>
        </w:rPr>
        <w:t>. Διότι αν υπάρχουν,</w:t>
      </w:r>
      <w:r w:rsidRPr="001C78F0">
        <w:rPr>
          <w:rFonts w:eastAsia="Times New Roman"/>
          <w:color w:val="212121"/>
          <w:szCs w:val="24"/>
        </w:rPr>
        <w:t xml:space="preserve"> θέλω να μου πείτε ακριβώς </w:t>
      </w:r>
      <w:r>
        <w:rPr>
          <w:rFonts w:eastAsia="Times New Roman"/>
          <w:color w:val="212121"/>
          <w:szCs w:val="24"/>
        </w:rPr>
        <w:t>ποιοι</w:t>
      </w:r>
      <w:r w:rsidRPr="001C78F0">
        <w:rPr>
          <w:rFonts w:eastAsia="Times New Roman"/>
          <w:color w:val="212121"/>
          <w:szCs w:val="24"/>
        </w:rPr>
        <w:t xml:space="preserve"> είναι</w:t>
      </w:r>
      <w:r>
        <w:rPr>
          <w:rFonts w:eastAsia="Times New Roman"/>
          <w:color w:val="212121"/>
          <w:szCs w:val="24"/>
        </w:rPr>
        <w:t>,</w:t>
      </w:r>
      <w:r w:rsidRPr="001C78F0">
        <w:rPr>
          <w:rFonts w:eastAsia="Times New Roman"/>
          <w:color w:val="212121"/>
          <w:szCs w:val="24"/>
        </w:rPr>
        <w:t xml:space="preserve"> για να το διερευνήσουμε</w:t>
      </w:r>
      <w:r>
        <w:rPr>
          <w:rFonts w:eastAsia="Times New Roman"/>
          <w:color w:val="212121"/>
          <w:szCs w:val="24"/>
        </w:rPr>
        <w:t>.</w:t>
      </w:r>
      <w:r w:rsidRPr="001C78F0">
        <w:rPr>
          <w:rFonts w:eastAsia="Times New Roman"/>
          <w:color w:val="212121"/>
          <w:szCs w:val="24"/>
        </w:rPr>
        <w:t xml:space="preserve"> </w:t>
      </w:r>
    </w:p>
    <w:p w14:paraId="19B724B0" w14:textId="77777777" w:rsidR="00D23C6B" w:rsidRDefault="00A26AD1">
      <w:pPr>
        <w:tabs>
          <w:tab w:val="left" w:pos="2738"/>
          <w:tab w:val="center" w:pos="4753"/>
          <w:tab w:val="left" w:pos="5723"/>
        </w:tabs>
        <w:spacing w:line="600" w:lineRule="auto"/>
        <w:ind w:firstLine="709"/>
        <w:jc w:val="both"/>
        <w:rPr>
          <w:rFonts w:eastAsia="Times New Roman"/>
          <w:color w:val="212121"/>
          <w:szCs w:val="24"/>
        </w:rPr>
      </w:pPr>
      <w:r>
        <w:rPr>
          <w:rFonts w:eastAsia="Times New Roman"/>
          <w:color w:val="212121"/>
          <w:szCs w:val="24"/>
        </w:rPr>
        <w:lastRenderedPageBreak/>
        <w:t>Οι δικές μας πληροφορίες είναι ότι</w:t>
      </w:r>
      <w:r w:rsidRPr="00930227">
        <w:rPr>
          <w:rFonts w:eastAsia="Times New Roman"/>
          <w:color w:val="212121"/>
          <w:szCs w:val="24"/>
        </w:rPr>
        <w:t>,</w:t>
      </w:r>
      <w:r>
        <w:rPr>
          <w:rFonts w:eastAsia="Times New Roman"/>
          <w:color w:val="212121"/>
          <w:szCs w:val="24"/>
        </w:rPr>
        <w:t xml:space="preserve"> παρά τις καθυστερήσεις ορισμέ</w:t>
      </w:r>
      <w:r>
        <w:rPr>
          <w:rFonts w:eastAsia="Times New Roman"/>
          <w:color w:val="212121"/>
          <w:szCs w:val="24"/>
        </w:rPr>
        <w:t>νων  για τους λόγους που αναφέρατε</w:t>
      </w:r>
      <w:r w:rsidRPr="00930227">
        <w:rPr>
          <w:rFonts w:eastAsia="Times New Roman"/>
          <w:color w:val="212121"/>
          <w:szCs w:val="24"/>
        </w:rPr>
        <w:t xml:space="preserve">, </w:t>
      </w:r>
      <w:r>
        <w:rPr>
          <w:rFonts w:eastAsia="Times New Roman"/>
          <w:color w:val="212121"/>
          <w:szCs w:val="24"/>
        </w:rPr>
        <w:t xml:space="preserve">που δεν ξέρουν εγκαίρως τι πρόκειται να γίνει, όταν αρχίζει η σχολική χρονιά έχει </w:t>
      </w:r>
      <w:proofErr w:type="spellStart"/>
      <w:r>
        <w:rPr>
          <w:rFonts w:eastAsia="Times New Roman"/>
          <w:color w:val="212121"/>
          <w:szCs w:val="24"/>
        </w:rPr>
        <w:t>κανονικοποιηθεί</w:t>
      </w:r>
      <w:proofErr w:type="spellEnd"/>
      <w:r>
        <w:rPr>
          <w:rFonts w:eastAsia="Times New Roman"/>
          <w:color w:val="212121"/>
          <w:szCs w:val="24"/>
        </w:rPr>
        <w:t xml:space="preserve"> το σύστημα. Είναι προφανές ότι μπορεί να υπάρχουν περιπτώσεις που δεν γνωρίζουμε. Και δεν τίθεται θέμα ότι δεν πρέπει να υ</w:t>
      </w:r>
      <w:r>
        <w:rPr>
          <w:rFonts w:eastAsia="Times New Roman"/>
          <w:color w:val="212121"/>
          <w:szCs w:val="24"/>
        </w:rPr>
        <w:t>πάρχει κανένα πρόβλημα ως προς τα παιδιά με ειδικές ανάγκες.</w:t>
      </w:r>
    </w:p>
    <w:p w14:paraId="19B724B1"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Είπατε ότι πρέπει να αναλάβει το κράτος τη μεταφορά των μαθητών αντί οι </w:t>
      </w:r>
      <w:r>
        <w:rPr>
          <w:rFonts w:eastAsia="Times New Roman"/>
          <w:color w:val="212121"/>
          <w:szCs w:val="24"/>
        </w:rPr>
        <w:t>π</w:t>
      </w:r>
      <w:r>
        <w:rPr>
          <w:rFonts w:eastAsia="Times New Roman"/>
          <w:color w:val="212121"/>
          <w:szCs w:val="24"/>
        </w:rPr>
        <w:t>εριφέρειες. Αυτό, όπως καταλαβαίνετε, είναι μία άλλη λογική λειτουργίας της κοινωνίας μας. Εμείς θεωρούμε ότι πρέπει να απ</w:t>
      </w:r>
      <w:r>
        <w:rPr>
          <w:rFonts w:eastAsia="Times New Roman"/>
          <w:color w:val="212121"/>
          <w:szCs w:val="24"/>
        </w:rPr>
        <w:t xml:space="preserve">οκεντρωθούν πάρα πολλές λειτουργίες του κράτους. Οι </w:t>
      </w:r>
      <w:r>
        <w:rPr>
          <w:rFonts w:eastAsia="Times New Roman"/>
          <w:color w:val="212121"/>
          <w:szCs w:val="24"/>
        </w:rPr>
        <w:t>π</w:t>
      </w:r>
      <w:r>
        <w:rPr>
          <w:rFonts w:eastAsia="Times New Roman"/>
          <w:color w:val="212121"/>
          <w:szCs w:val="24"/>
        </w:rPr>
        <w:t xml:space="preserve">εριφέρειες, η τοπική αυτοδιοίκηση είναι τέτοιοι θεσμοί που μπορούν να απορροφήσουν αυτές τις λειτουργίες. Η μεταφορά των μαθητών είναι πολύ λογικό να γίνεται από τις </w:t>
      </w:r>
      <w:r>
        <w:rPr>
          <w:rFonts w:eastAsia="Times New Roman"/>
          <w:color w:val="212121"/>
          <w:szCs w:val="24"/>
        </w:rPr>
        <w:t>π</w:t>
      </w:r>
      <w:r>
        <w:rPr>
          <w:rFonts w:eastAsia="Times New Roman"/>
          <w:color w:val="212121"/>
          <w:szCs w:val="24"/>
        </w:rPr>
        <w:t xml:space="preserve">εριφέρειες και να μην είναι κάτι κρατικό, γιατί εν πάση </w:t>
      </w:r>
      <w:proofErr w:type="spellStart"/>
      <w:r>
        <w:rPr>
          <w:rFonts w:eastAsia="Times New Roman"/>
          <w:color w:val="212121"/>
          <w:szCs w:val="24"/>
        </w:rPr>
        <w:t>περιπτώσει</w:t>
      </w:r>
      <w:proofErr w:type="spellEnd"/>
      <w:r>
        <w:rPr>
          <w:rFonts w:eastAsia="Times New Roman"/>
          <w:color w:val="212121"/>
          <w:szCs w:val="24"/>
        </w:rPr>
        <w:t xml:space="preserve"> μία κεντρική υπηρεσία, ένα κεντρικό Υπουργείο δεν θα ξέρει τι γίνεται, στον βαθμό που θα ξέρει μία </w:t>
      </w:r>
      <w:r>
        <w:rPr>
          <w:rFonts w:eastAsia="Times New Roman"/>
          <w:color w:val="212121"/>
          <w:szCs w:val="24"/>
        </w:rPr>
        <w:t>π</w:t>
      </w:r>
      <w:r>
        <w:rPr>
          <w:rFonts w:eastAsia="Times New Roman"/>
          <w:color w:val="212121"/>
          <w:szCs w:val="24"/>
        </w:rPr>
        <w:t xml:space="preserve">εριφέρεια το τι γίνεται στην περιφέρειά της. </w:t>
      </w:r>
    </w:p>
    <w:p w14:paraId="19B724B2"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Μιλήσατε για τα κτηριακά. Έχουμε ξανασυζητή</w:t>
      </w:r>
      <w:r>
        <w:rPr>
          <w:rFonts w:eastAsia="Times New Roman"/>
          <w:color w:val="212121"/>
          <w:szCs w:val="24"/>
        </w:rPr>
        <w:t>σει αυτό το θέμα και ξέρετε ότι η τεράστια ευθύνη είναι των δήμων. Εγώ καλώ τους δήμους να μας πουν ποιο είναι το πρόγραμμα που έχουν για τα σχολικά κτήρια. Είναι ένα εξαιρετικά σοβαρό ζήτημα. Πρέπει να υπάρχει μία συνεργασία με την ΚΤΥΠ γι’ αυτά τα ζητήμα</w:t>
      </w:r>
      <w:r>
        <w:rPr>
          <w:rFonts w:eastAsia="Times New Roman"/>
          <w:color w:val="212121"/>
          <w:szCs w:val="24"/>
        </w:rPr>
        <w:t>τα. Θα παρακαλούσα όλους τους δήμους -το έχω ξαναπεί και οι αντιδράσεις είναι λιγότερο από το 10%- να μας φέρουν ένα πρόγραμμα. Υπάρχουν χρήματα. Ο «Φιλόδημος ΙΙ» αξιοποιήθηκε με πολύ καλό τρόπο από ορισμένους δημάρχους και καλώ και τους υπόλοιπους να προτ</w:t>
      </w:r>
      <w:r>
        <w:rPr>
          <w:rFonts w:eastAsia="Times New Roman"/>
          <w:color w:val="212121"/>
          <w:szCs w:val="24"/>
        </w:rPr>
        <w:t>είνουν τα σχέδια ως προς τα σχολικά κτήρια.</w:t>
      </w:r>
    </w:p>
    <w:p w14:paraId="19B724B3"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Κάνετε λάθος για το θέμα της Κοζάνης. Αν θυμάμαι καλά, γιατί δεν ήταν μέρος της ερώτησης…</w:t>
      </w:r>
    </w:p>
    <w:p w14:paraId="19B724B4"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220014">
        <w:rPr>
          <w:rFonts w:eastAsia="Times New Roman"/>
          <w:b/>
          <w:color w:val="212121"/>
          <w:szCs w:val="24"/>
        </w:rPr>
        <w:t xml:space="preserve">ΙΩΑΝΝΗΣ ΔΕΛΗΣ: </w:t>
      </w:r>
      <w:r>
        <w:rPr>
          <w:rFonts w:eastAsia="Times New Roman"/>
          <w:color w:val="212121"/>
          <w:szCs w:val="24"/>
        </w:rPr>
        <w:t>Στη αρχή της χρονιάς ήταν.</w:t>
      </w:r>
    </w:p>
    <w:p w14:paraId="19B724B5"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220014">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Ναι. Ξέρε</w:t>
      </w:r>
      <w:r>
        <w:rPr>
          <w:rFonts w:eastAsia="Times New Roman"/>
          <w:color w:val="212121"/>
          <w:szCs w:val="24"/>
        </w:rPr>
        <w:t>τε όταν αρχίζει ένα σχολείο, αρχίζει από την πρώτη γυμνασίου, πάει στη δευτέρα γυμνασίου κ.λπ</w:t>
      </w:r>
      <w:r>
        <w:rPr>
          <w:rFonts w:eastAsia="Times New Roman"/>
          <w:color w:val="212121"/>
          <w:szCs w:val="24"/>
        </w:rPr>
        <w:t>.</w:t>
      </w:r>
      <w:r>
        <w:rPr>
          <w:rFonts w:eastAsia="Times New Roman"/>
          <w:color w:val="212121"/>
          <w:szCs w:val="24"/>
        </w:rPr>
        <w:t xml:space="preserve">. Το να αρχίσει ένα μουσικό ή ένα καλλιτεχνικό </w:t>
      </w:r>
      <w:r>
        <w:rPr>
          <w:rFonts w:eastAsia="Times New Roman"/>
          <w:color w:val="212121"/>
          <w:szCs w:val="24"/>
        </w:rPr>
        <w:lastRenderedPageBreak/>
        <w:t>σχολείο με την πρώτη και δευτέρα γυμνασίου, παιδαγωγικά δεν είναι σωστό. Εκεί, λοιπόν, υπήρξε μία εμμονή των τοπικώ</w:t>
      </w:r>
      <w:r>
        <w:rPr>
          <w:rFonts w:eastAsia="Times New Roman"/>
          <w:color w:val="212121"/>
          <w:szCs w:val="24"/>
        </w:rPr>
        <w:t>ν παραγόντων, που δεν ήταν μέρος του προγραμματισμού μας. Όπως είπατε τώρα, το διευθετήσαμε και πάμε παρακάτω.</w:t>
      </w:r>
    </w:p>
    <w:p w14:paraId="19B724B6"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Εγώ ένα πράγμα θέλω να καταλάβω: Εσείς είστε υπέρ του να μεταφέρονται όλα τα παιδιά των μουσικών σχολείων, ανεξαρτήτως του πόσο κοντά μένουν στο </w:t>
      </w:r>
      <w:r>
        <w:rPr>
          <w:rFonts w:eastAsia="Times New Roman"/>
          <w:color w:val="212121"/>
          <w:szCs w:val="24"/>
        </w:rPr>
        <w:t>σχολείο και ανεξαρτήτως του είδους του οργάνου που έχουν; Ένα παιδί, δηλαδή, μπορεί να παίζει φλάουτο, ένα άλλο παιδί μπορεί να παίζει βιολί, ένα άλλο παιδί μπορεί να παίζει τσέλο που είναι ένα ογκώδες όργανο. Είστε υπέρ μιας τέτοιας ρύθμισης ή να μπορέσου</w:t>
      </w:r>
      <w:r>
        <w:rPr>
          <w:rFonts w:eastAsia="Times New Roman"/>
          <w:color w:val="212121"/>
          <w:szCs w:val="24"/>
        </w:rPr>
        <w:t xml:space="preserve">με να βάλουμε μία λογική που λέει ότι αν υπάρχει ογκώδες όργανο, προφανώς να μεταφέρεσαι, όσο κοντά κι αν είσαι και το άλλο να είναι το ενάμισι χιλιόμετρο που ισχύει για τα υπόλοιπα παιδιά; Αυτό νομίζουμε ότι είναι κάτι το λογικό σε μία εποχή που όντως τα </w:t>
      </w:r>
      <w:r>
        <w:rPr>
          <w:rFonts w:eastAsia="Times New Roman"/>
          <w:color w:val="212121"/>
          <w:szCs w:val="24"/>
        </w:rPr>
        <w:t xml:space="preserve">δημοσιονομικά μας έχουν τη δυσκολία που έχουν και τέτοιου είδους </w:t>
      </w:r>
      <w:proofErr w:type="spellStart"/>
      <w:r>
        <w:rPr>
          <w:rFonts w:eastAsia="Times New Roman"/>
          <w:color w:val="212121"/>
          <w:szCs w:val="24"/>
        </w:rPr>
        <w:t>ορθολογικοποιήσεις</w:t>
      </w:r>
      <w:proofErr w:type="spellEnd"/>
      <w:r>
        <w:rPr>
          <w:rFonts w:eastAsia="Times New Roman"/>
          <w:color w:val="212121"/>
          <w:szCs w:val="24"/>
        </w:rPr>
        <w:t xml:space="preserve"> μάς βοηθούν για μία ορθολογικότερη κατανομή των χρημάτων που σιγά σιγά αυξάνονται.</w:t>
      </w:r>
    </w:p>
    <w:p w14:paraId="19B724B7"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Σας ευχαριστώ.</w:t>
      </w:r>
    </w:p>
    <w:p w14:paraId="19B724B8"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640761">
        <w:rPr>
          <w:rFonts w:eastAsia="Times New Roman"/>
          <w:b/>
          <w:color w:val="212121"/>
          <w:szCs w:val="24"/>
        </w:rPr>
        <w:lastRenderedPageBreak/>
        <w:t>ΠΡΟΕΔΡΕΥΩΝ (Μάριος Γεωργιάδης):</w:t>
      </w:r>
      <w:r>
        <w:rPr>
          <w:rFonts w:eastAsia="Times New Roman"/>
          <w:color w:val="212121"/>
          <w:szCs w:val="24"/>
        </w:rPr>
        <w:t xml:space="preserve"> Ευχαριστούμε τον κύριο Υπουργό.</w:t>
      </w:r>
    </w:p>
    <w:p w14:paraId="19B724B9" w14:textId="77777777" w:rsidR="00D23C6B" w:rsidRDefault="00A26AD1">
      <w:pPr>
        <w:tabs>
          <w:tab w:val="left" w:pos="2738"/>
          <w:tab w:val="center" w:pos="4753"/>
          <w:tab w:val="left" w:pos="5723"/>
        </w:tabs>
        <w:spacing w:line="600" w:lineRule="auto"/>
        <w:ind w:firstLine="720"/>
        <w:jc w:val="both"/>
        <w:rPr>
          <w:rFonts w:eastAsia="Times New Roman"/>
          <w:color w:val="000000"/>
          <w:szCs w:val="24"/>
          <w:shd w:val="clear" w:color="auto" w:fill="FFFFFF"/>
        </w:rPr>
      </w:pPr>
      <w:r>
        <w:rPr>
          <w:rFonts w:eastAsia="Times New Roman"/>
          <w:color w:val="212121"/>
          <w:szCs w:val="24"/>
        </w:rPr>
        <w:t>Συνεχίζουμε με τη</w:t>
      </w:r>
      <w:r>
        <w:rPr>
          <w:rFonts w:eastAsia="Times New Roman"/>
          <w:color w:val="000000"/>
          <w:szCs w:val="24"/>
          <w:shd w:val="clear" w:color="auto" w:fill="FFFFFF"/>
        </w:rPr>
        <w:t>ν τρίτη με αριθμό 591/29-11-2018 α</w:t>
      </w:r>
      <w:r w:rsidRPr="00640761">
        <w:rPr>
          <w:rFonts w:eastAsia="Times New Roman"/>
          <w:color w:val="000000"/>
          <w:szCs w:val="24"/>
          <w:shd w:val="clear" w:color="auto" w:fill="FFFFFF"/>
        </w:rPr>
        <w:t xml:space="preserve">ναφορά </w:t>
      </w:r>
      <w:r>
        <w:rPr>
          <w:rFonts w:eastAsia="Times New Roman"/>
          <w:color w:val="000000"/>
          <w:szCs w:val="24"/>
          <w:shd w:val="clear" w:color="auto" w:fill="FFFFFF"/>
        </w:rPr>
        <w:t xml:space="preserve">του κύκλου των </w:t>
      </w:r>
      <w:r>
        <w:rPr>
          <w:rFonts w:eastAsia="Times New Roman"/>
          <w:color w:val="000000"/>
          <w:szCs w:val="24"/>
          <w:shd w:val="clear" w:color="auto" w:fill="FFFFFF"/>
        </w:rPr>
        <w:t>αναφορών και ε</w:t>
      </w:r>
      <w:r>
        <w:rPr>
          <w:rFonts w:eastAsia="Times New Roman"/>
          <w:color w:val="000000"/>
          <w:szCs w:val="24"/>
          <w:shd w:val="clear" w:color="auto" w:fill="FFFFFF"/>
        </w:rPr>
        <w:t xml:space="preserve">ρωτήσεων </w:t>
      </w:r>
      <w:r w:rsidRPr="00640761">
        <w:rPr>
          <w:rFonts w:eastAsia="Times New Roman"/>
          <w:color w:val="000000"/>
          <w:szCs w:val="24"/>
          <w:shd w:val="clear" w:color="auto" w:fill="FFFFFF"/>
        </w:rPr>
        <w:t>του Βουλευτή Ροδόπης τ</w:t>
      </w:r>
      <w:r>
        <w:rPr>
          <w:rFonts w:eastAsia="Times New Roman"/>
          <w:color w:val="000000"/>
          <w:szCs w:val="24"/>
          <w:shd w:val="clear" w:color="auto" w:fill="FFFFFF"/>
        </w:rPr>
        <w:t xml:space="preserve">ης Δημοκρατικής Συμπαράταξης ΠΑΣΟΚ </w:t>
      </w:r>
      <w:r w:rsidRPr="00640761">
        <w:rPr>
          <w:rFonts w:eastAsia="Times New Roman"/>
          <w:color w:val="000000"/>
          <w:szCs w:val="24"/>
          <w:shd w:val="clear" w:color="auto" w:fill="FFFFFF"/>
        </w:rPr>
        <w:t>-</w:t>
      </w:r>
      <w:r>
        <w:rPr>
          <w:rFonts w:eastAsia="Times New Roman"/>
          <w:color w:val="000000"/>
          <w:szCs w:val="24"/>
          <w:shd w:val="clear" w:color="auto" w:fill="FFFFFF"/>
        </w:rPr>
        <w:t xml:space="preserve"> ΔΗΜΑΡ</w:t>
      </w:r>
      <w:r w:rsidRPr="00640761">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proofErr w:type="spellStart"/>
      <w:r w:rsidRPr="00640761">
        <w:rPr>
          <w:rFonts w:eastAsia="Times New Roman"/>
          <w:bCs/>
          <w:color w:val="000000"/>
          <w:szCs w:val="24"/>
          <w:shd w:val="clear" w:color="auto" w:fill="FFFFFF"/>
        </w:rPr>
        <w:t>Ιλχάν</w:t>
      </w:r>
      <w:proofErr w:type="spellEnd"/>
      <w:r w:rsidRPr="00640761">
        <w:rPr>
          <w:rFonts w:eastAsia="Times New Roman"/>
          <w:bCs/>
          <w:color w:val="000000"/>
          <w:szCs w:val="24"/>
          <w:shd w:val="clear" w:color="auto" w:fill="FFFFFF"/>
        </w:rPr>
        <w:t xml:space="preserve"> Αχμέτ</w:t>
      </w:r>
      <w:r>
        <w:rPr>
          <w:rFonts w:eastAsia="Times New Roman"/>
          <w:color w:val="000000"/>
          <w:szCs w:val="24"/>
          <w:shd w:val="clear" w:color="auto" w:fill="FFFFFF"/>
        </w:rPr>
        <w:t xml:space="preserve"> </w:t>
      </w:r>
      <w:r w:rsidRPr="00640761">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640761">
        <w:rPr>
          <w:rFonts w:eastAsia="Times New Roman"/>
          <w:bCs/>
          <w:color w:val="000000"/>
          <w:szCs w:val="24"/>
          <w:shd w:val="clear" w:color="auto" w:fill="FFFFFF"/>
        </w:rPr>
        <w:t>Παιδείας</w:t>
      </w:r>
      <w:r w:rsidRPr="00640761">
        <w:rPr>
          <w:rFonts w:eastAsia="Times New Roman"/>
          <w:b/>
          <w:bCs/>
          <w:color w:val="000000"/>
          <w:szCs w:val="24"/>
          <w:shd w:val="clear" w:color="auto" w:fill="FFFFFF"/>
        </w:rPr>
        <w:t xml:space="preserve">, </w:t>
      </w:r>
      <w:r w:rsidRPr="00640761">
        <w:rPr>
          <w:rFonts w:eastAsia="Times New Roman"/>
          <w:bCs/>
          <w:color w:val="000000"/>
          <w:szCs w:val="24"/>
          <w:shd w:val="clear" w:color="auto" w:fill="FFFFFF"/>
        </w:rPr>
        <w:t>Έρευνας και Θρησκευμάτων,</w:t>
      </w:r>
      <w:r>
        <w:rPr>
          <w:rFonts w:eastAsia="Times New Roman"/>
          <w:bCs/>
          <w:color w:val="000000"/>
          <w:szCs w:val="24"/>
          <w:shd w:val="clear" w:color="auto" w:fill="FFFFFF"/>
        </w:rPr>
        <w:t xml:space="preserve"> </w:t>
      </w:r>
      <w:r w:rsidRPr="00640761">
        <w:rPr>
          <w:rFonts w:eastAsia="Times New Roman"/>
          <w:color w:val="000000"/>
          <w:szCs w:val="24"/>
          <w:shd w:val="clear" w:color="auto" w:fill="FFFFFF"/>
        </w:rPr>
        <w:t>με</w:t>
      </w:r>
      <w:r>
        <w:rPr>
          <w:rFonts w:eastAsia="Times New Roman"/>
          <w:color w:val="000000"/>
          <w:szCs w:val="24"/>
          <w:shd w:val="clear" w:color="auto" w:fill="FFFFFF"/>
        </w:rPr>
        <w:t xml:space="preserve"> θέμα: «Ωρολόγιο πρόγραμμα των μ</w:t>
      </w:r>
      <w:r w:rsidRPr="00640761">
        <w:rPr>
          <w:rFonts w:eastAsia="Times New Roman"/>
          <w:color w:val="000000"/>
          <w:szCs w:val="24"/>
          <w:shd w:val="clear" w:color="auto" w:fill="FFFFFF"/>
        </w:rPr>
        <w:t>ουσουλμανικών ιεροσπουδαστηρίων Θράκης».</w:t>
      </w:r>
    </w:p>
    <w:p w14:paraId="19B724BA"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συνάδελφε, έχετε δύο λεπτά για την </w:t>
      </w:r>
      <w:proofErr w:type="spellStart"/>
      <w:r>
        <w:rPr>
          <w:rFonts w:eastAsia="Times New Roman"/>
          <w:color w:val="212121"/>
          <w:szCs w:val="24"/>
        </w:rPr>
        <w:t>πρωτολογία</w:t>
      </w:r>
      <w:proofErr w:type="spellEnd"/>
      <w:r>
        <w:rPr>
          <w:rFonts w:eastAsia="Times New Roman"/>
          <w:color w:val="212121"/>
          <w:szCs w:val="24"/>
        </w:rPr>
        <w:t xml:space="preserve"> σας.</w:t>
      </w:r>
    </w:p>
    <w:p w14:paraId="19B724BB"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640761">
        <w:rPr>
          <w:rFonts w:eastAsia="Times New Roman"/>
          <w:b/>
          <w:color w:val="212121"/>
          <w:szCs w:val="24"/>
        </w:rPr>
        <w:t>ΙΛΧΑΝ ΑΧΜΕΤ:</w:t>
      </w:r>
      <w:r>
        <w:rPr>
          <w:rFonts w:eastAsia="Times New Roman"/>
          <w:b/>
          <w:color w:val="212121"/>
          <w:szCs w:val="24"/>
        </w:rPr>
        <w:t xml:space="preserve"> </w:t>
      </w:r>
      <w:r>
        <w:rPr>
          <w:rFonts w:eastAsia="Times New Roman"/>
          <w:color w:val="212121"/>
          <w:szCs w:val="24"/>
        </w:rPr>
        <w:t>Ευχαριστώ, κύριε Πρόεδρε.</w:t>
      </w:r>
    </w:p>
    <w:p w14:paraId="19B724BC"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Κύριε Υπουργέ, θα ήθελα κατ’ αρχάς, πριν μπούμε στην ουσία, να εγκαλέσω λίγο εσάς και τ</w:t>
      </w:r>
      <w:r>
        <w:rPr>
          <w:rFonts w:eastAsia="Times New Roman"/>
          <w:color w:val="212121"/>
          <w:szCs w:val="24"/>
        </w:rPr>
        <w:t>ην Κυβέρνησή σας για δύο πράγματα.</w:t>
      </w:r>
    </w:p>
    <w:p w14:paraId="19B724BD"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Κατά πρώτον, είναι απαράδεκτο να καθυστερείτε τέσσερις μήνες να απαντήσετε σε μία επίκαιρη ερώτηση ή και στη γραπτή ερώτηση και κατά δεύτερον, αντί να έρχεστε στη Βουλή και να τοποθετηθείτε ενώπιον του Σώματος, όπως υπαγο</w:t>
      </w:r>
      <w:r>
        <w:rPr>
          <w:rFonts w:eastAsia="Times New Roman"/>
          <w:color w:val="212121"/>
          <w:szCs w:val="24"/>
        </w:rPr>
        <w:t xml:space="preserve">ρεύει η </w:t>
      </w:r>
      <w:r>
        <w:rPr>
          <w:rFonts w:eastAsia="Times New Roman"/>
          <w:color w:val="212121"/>
          <w:szCs w:val="24"/>
        </w:rPr>
        <w:lastRenderedPageBreak/>
        <w:t xml:space="preserve">κοινοβουλευτική διαδικασία, να προσφεύγετε σε συνεδριάσεις και συσκέψεις στο Υπουργείο, στις οποίες συσκέψεις ούτε καν καλείτε τους εκπροσώπους της </w:t>
      </w:r>
      <w:r>
        <w:rPr>
          <w:rFonts w:eastAsia="Times New Roman"/>
          <w:color w:val="212121"/>
          <w:szCs w:val="24"/>
        </w:rPr>
        <w:t>μ</w:t>
      </w:r>
      <w:r>
        <w:rPr>
          <w:rFonts w:eastAsia="Times New Roman"/>
          <w:color w:val="212121"/>
          <w:szCs w:val="24"/>
        </w:rPr>
        <w:t>ειονότητας για διάλογο.</w:t>
      </w:r>
    </w:p>
    <w:p w14:paraId="19B724BE"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ΚΩΝΣΤΑΝΤΙΝΟΣ ΓΑΒΡΟΓΛΟΥ (Υπουργός Παιδείας, Έρευνας και Θρησκευμάτων)</w:t>
      </w:r>
      <w:r>
        <w:rPr>
          <w:rFonts w:eastAsia="Times New Roman"/>
          <w:color w:val="212121"/>
          <w:szCs w:val="24"/>
        </w:rPr>
        <w:t>: Κύριε</w:t>
      </w:r>
      <w:r>
        <w:rPr>
          <w:rFonts w:eastAsia="Times New Roman"/>
          <w:color w:val="212121"/>
          <w:szCs w:val="24"/>
        </w:rPr>
        <w:t xml:space="preserve"> Πρόεδρε, δεν κατάλαβα για ποιον λόγο με εγκαλεί ο κύριος Βουλευτής.</w:t>
      </w:r>
    </w:p>
    <w:p w14:paraId="19B724BF"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sidRPr="00930227">
        <w:rPr>
          <w:rFonts w:eastAsia="Times New Roman"/>
          <w:b/>
          <w:color w:val="212121"/>
          <w:szCs w:val="24"/>
        </w:rPr>
        <w:t>ΠΡΟΕΔΡΕΥΩΝ (Μάριος Γεωργιάδης):</w:t>
      </w:r>
      <w:r>
        <w:rPr>
          <w:rFonts w:eastAsia="Times New Roman"/>
          <w:color w:val="212121"/>
          <w:szCs w:val="24"/>
        </w:rPr>
        <w:t xml:space="preserve"> Το άκουσε ο συνάδελφος και θα σας απαντήσει, κύριε Υπουργέ.</w:t>
      </w:r>
    </w:p>
    <w:p w14:paraId="19B724C0"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συνάδελφε, αν θέλετε να επαναλάβετε για ποιον λόγο εγκαλείτε τον Υπουργό για να μπορέσει </w:t>
      </w:r>
      <w:r>
        <w:rPr>
          <w:rFonts w:eastAsia="Times New Roman"/>
          <w:color w:val="212121"/>
          <w:szCs w:val="24"/>
        </w:rPr>
        <w:t>να σας απαντήσει. Δεν κόβω από τον χρόνο σας.</w:t>
      </w:r>
    </w:p>
    <w:p w14:paraId="19B724C1"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ΙΛΧΑΝ ΑΧΜΕΤ: </w:t>
      </w:r>
      <w:r>
        <w:rPr>
          <w:rFonts w:eastAsia="Times New Roman"/>
          <w:color w:val="212121"/>
          <w:szCs w:val="24"/>
        </w:rPr>
        <w:t>Βεβαίως.</w:t>
      </w:r>
    </w:p>
    <w:p w14:paraId="19B724C2" w14:textId="77777777" w:rsidR="00D23C6B" w:rsidRDefault="00A26AD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Πρώτον, καθυστερήσατε από τις 29 Νοεμβρίου που καταθέσαμε την ερώτηση στη Βουλή για το θέμα αυτό, αφού υπήρχε κατάληψη σε ένα σχολείο, τα παιδιά στερούνταν το σχολείο και υπήρχε τεράστια α</w:t>
      </w:r>
      <w:r>
        <w:rPr>
          <w:rFonts w:eastAsia="Times New Roman"/>
          <w:color w:val="212121"/>
          <w:szCs w:val="24"/>
        </w:rPr>
        <w:t>γωνία. Δεν απαντήσατε στη Βουλή στην ερώτησή μας.</w:t>
      </w:r>
    </w:p>
    <w:p w14:paraId="19B724C3"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Τη μετατρέψαμε σε επίκαιρη ερώτηση, με την έννοια της επίκαιρης ότι είναι επείγον, δεν προσήλθατε στη Βουλή να απαντήσατε και στο τέλος με έναν παράνομο τρόπο προσπαθήσατε να μεταφέρετε το σχολείο σε κάποιο</w:t>
      </w:r>
      <w:r>
        <w:rPr>
          <w:rFonts w:eastAsia="Times New Roman"/>
          <w:color w:val="222222"/>
          <w:szCs w:val="24"/>
          <w:shd w:val="clear" w:color="auto" w:fill="FFFFFF"/>
        </w:rPr>
        <w:t xml:space="preserve"> άλλο σχολείο, προκειμένου να σπάσετε την απεργία. Σε αυτό θα μπω στην ουσία. Όμως σε κάθε περίπτωση δεν μπορείτε να λύσετε το πρόβλημα έτσι, κατά αυτόν τον τρόπο, αποφεύγοντας και μην ερχόμενος στη Βουλή να απαντήσετε στο ζήτημα.</w:t>
      </w:r>
    </w:p>
    <w:p w14:paraId="19B724C4"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μπαίνω στην ουσία, κ</w:t>
      </w:r>
      <w:r>
        <w:rPr>
          <w:rFonts w:eastAsia="Times New Roman"/>
          <w:color w:val="222222"/>
          <w:szCs w:val="24"/>
          <w:shd w:val="clear" w:color="auto" w:fill="FFFFFF"/>
        </w:rPr>
        <w:t xml:space="preserve">ύριε Υπουργέ.  </w:t>
      </w:r>
    </w:p>
    <w:p w14:paraId="19B724C5"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όπως ξέρετε, αυτή η Κυβέρνηση, ο προκάτοχός σας Υπουργός Παιδείας κ. Φίλης, είχε μια υπουργική απόφαση και όλα έβαιναν καλώς στο Ιεροσπουδαστήριο της Θράκης. Τι έγινε, όμως, αργότερα; Ήρθατε εσείς και αλλάξατε αυτήν την υπουργικ</w:t>
      </w:r>
      <w:r>
        <w:rPr>
          <w:rFonts w:eastAsia="Times New Roman"/>
          <w:color w:val="222222"/>
          <w:szCs w:val="24"/>
          <w:shd w:val="clear" w:color="auto" w:fill="FFFFFF"/>
        </w:rPr>
        <w:t xml:space="preserve">ή απόφαση, με αποτέλεσμα να δημιουργηθούν σωρεία προβλημάτων και εκδόθηκε μια ομόφωνη απόφαση από τη </w:t>
      </w:r>
      <w:r>
        <w:rPr>
          <w:rFonts w:eastAsia="Times New Roman"/>
          <w:color w:val="222222"/>
          <w:szCs w:val="24"/>
          <w:shd w:val="clear" w:color="auto" w:fill="FFFFFF"/>
        </w:rPr>
        <w:t>σ</w:t>
      </w:r>
      <w:r>
        <w:rPr>
          <w:rFonts w:eastAsia="Times New Roman"/>
          <w:color w:val="222222"/>
          <w:szCs w:val="24"/>
          <w:shd w:val="clear" w:color="auto" w:fill="FFFFFF"/>
        </w:rPr>
        <w:t xml:space="preserve">χολική </w:t>
      </w:r>
      <w:r>
        <w:rPr>
          <w:rFonts w:eastAsia="Times New Roman"/>
          <w:color w:val="222222"/>
          <w:szCs w:val="24"/>
          <w:shd w:val="clear" w:color="auto" w:fill="FFFFFF"/>
        </w:rPr>
        <w:t>ε</w:t>
      </w:r>
      <w:r>
        <w:rPr>
          <w:rFonts w:eastAsia="Times New Roman"/>
          <w:color w:val="222222"/>
          <w:szCs w:val="24"/>
          <w:shd w:val="clear" w:color="auto" w:fill="FFFFFF"/>
        </w:rPr>
        <w:t xml:space="preserve">φορεία και από τον </w:t>
      </w:r>
      <w:r>
        <w:rPr>
          <w:rFonts w:eastAsia="Times New Roman"/>
          <w:color w:val="222222"/>
          <w:szCs w:val="24"/>
          <w:shd w:val="clear" w:color="auto" w:fill="FFFFFF"/>
        </w:rPr>
        <w:t>σ</w:t>
      </w:r>
      <w:r>
        <w:rPr>
          <w:rFonts w:eastAsia="Times New Roman"/>
          <w:color w:val="222222"/>
          <w:szCs w:val="24"/>
          <w:shd w:val="clear" w:color="auto" w:fill="FFFFFF"/>
        </w:rPr>
        <w:t>ύλλογο.</w:t>
      </w:r>
    </w:p>
    <w:p w14:paraId="19B724C6"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Τι λέει αυτή η ομόφωνη απόφαση, η οποία πότε σας στάλθηκε; Σας στάλθηκε στις αρχές Νοεμβρίου. Δεν απαντήσετε. Οι άνθρω</w:t>
      </w:r>
      <w:r>
        <w:rPr>
          <w:rFonts w:eastAsia="Times New Roman"/>
          <w:color w:val="222222"/>
          <w:szCs w:val="24"/>
          <w:shd w:val="clear" w:color="auto" w:fill="FFFFFF"/>
        </w:rPr>
        <w:t>ποι σας λένε τον χαρακτήρα του</w:t>
      </w:r>
      <w:r>
        <w:rPr>
          <w:rFonts w:eastAsia="Times New Roman"/>
          <w:color w:val="222222"/>
          <w:szCs w:val="24"/>
          <w:shd w:val="clear" w:color="auto" w:fill="FFFFFF"/>
        </w:rPr>
        <w:t xml:space="preserve"> ι</w:t>
      </w:r>
      <w:r>
        <w:rPr>
          <w:rFonts w:eastAsia="Times New Roman"/>
          <w:color w:val="222222"/>
          <w:szCs w:val="24"/>
          <w:shd w:val="clear" w:color="auto" w:fill="FFFFFF"/>
        </w:rPr>
        <w:t xml:space="preserve">εροσπουδαστηρίου, ότι είναι ένα θρησκευτικό σχολείο, ότι είναι ένα μειονοτικό σχολείο, ότι είναι ένα </w:t>
      </w:r>
      <w:proofErr w:type="spellStart"/>
      <w:r>
        <w:rPr>
          <w:rFonts w:eastAsia="Times New Roman"/>
          <w:color w:val="222222"/>
          <w:szCs w:val="24"/>
          <w:shd w:val="clear" w:color="auto" w:fill="FFFFFF"/>
        </w:rPr>
        <w:t>βακουφικό</w:t>
      </w:r>
      <w:proofErr w:type="spellEnd"/>
      <w:r>
        <w:rPr>
          <w:rFonts w:eastAsia="Times New Roman"/>
          <w:color w:val="222222"/>
          <w:szCs w:val="24"/>
          <w:shd w:val="clear" w:color="auto" w:fill="FFFFFF"/>
        </w:rPr>
        <w:t xml:space="preserve"> σχολείο, ότι είναι ένα ειδικό σχολείο –δεν υπάρχει καμιά αμφισβήτηση γι’ αυτό- ότι βάσει της Συνθήκης της </w:t>
      </w:r>
      <w:proofErr w:type="spellStart"/>
      <w:r>
        <w:rPr>
          <w:rFonts w:eastAsia="Times New Roman"/>
          <w:color w:val="222222"/>
          <w:szCs w:val="24"/>
          <w:shd w:val="clear" w:color="auto" w:fill="FFFFFF"/>
        </w:rPr>
        <w:t>Λ</w:t>
      </w:r>
      <w:r>
        <w:rPr>
          <w:rFonts w:eastAsia="Times New Roman"/>
          <w:color w:val="222222"/>
          <w:szCs w:val="24"/>
          <w:shd w:val="clear" w:color="auto" w:fill="FFFFFF"/>
        </w:rPr>
        <w:t>ω</w:t>
      </w:r>
      <w:r>
        <w:rPr>
          <w:rFonts w:eastAsia="Times New Roman"/>
          <w:color w:val="222222"/>
          <w:szCs w:val="24"/>
          <w:shd w:val="clear" w:color="auto" w:fill="FFFFFF"/>
        </w:rPr>
        <w:t>ζάνης</w:t>
      </w:r>
      <w:proofErr w:type="spellEnd"/>
      <w:r>
        <w:rPr>
          <w:rFonts w:eastAsia="Times New Roman"/>
          <w:color w:val="222222"/>
          <w:szCs w:val="24"/>
          <w:shd w:val="clear" w:color="auto" w:fill="FFFFFF"/>
        </w:rPr>
        <w:t xml:space="preserve"> οι άνθρωποι έχουν το δικαίωμα να έχουν δίγλωσση εκπαίδευση, και στην τουρκική γλώσσα και στην ελληνική γλώσσα, και λόγω του χαρακτήρα του θρησκευτικού σχολείου ότι κάποια μαθήματα πρέπει να είναι και να παραμείνουν χωρίς να μειωθούν οι ώρες της διδασκαλία</w:t>
      </w:r>
      <w:r>
        <w:rPr>
          <w:rFonts w:eastAsia="Times New Roman"/>
          <w:color w:val="222222"/>
          <w:szCs w:val="24"/>
          <w:shd w:val="clear" w:color="auto" w:fill="FFFFFF"/>
        </w:rPr>
        <w:t>ς.</w:t>
      </w:r>
    </w:p>
    <w:p w14:paraId="19B724C7"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όμως, αλλάξατε όλα αυτά, παραβιάσατε τις άνω αρχές, τις άνω διατάξεις με τη νέα υπουργική απόφαση που κάνατε και σας διατύπωσαν πέντε συγκεκριμένες προτάσεις, οι οποίες ήταν οι εξής: </w:t>
      </w:r>
    </w:p>
    <w:p w14:paraId="19B724C8"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λένε ότι το νέο ωρολόγιο εμφανίζεται ανεπαρκές -και συ</w:t>
      </w:r>
      <w:r>
        <w:rPr>
          <w:rFonts w:eastAsia="Times New Roman"/>
          <w:color w:val="222222"/>
          <w:szCs w:val="24"/>
          <w:shd w:val="clear" w:color="auto" w:fill="FFFFFF"/>
        </w:rPr>
        <w:t>μφωνώ- ως προς την κατάρτιση και διαπαιδαγώγηση των υποψηφίων μουσουλμάνων θρησκευτικών λειτουργών.</w:t>
      </w:r>
    </w:p>
    <w:p w14:paraId="19B724C9"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με το νέο ωρολόγιο πρόγραμμα μειώνεται η διδασκαλία θρησκευτικών και θεολογικών μαθημάτων κατά εξήντα δύο ώρες, παρακαλώ, σε σύγκριση με τα ωρολόγ</w:t>
      </w:r>
      <w:r>
        <w:rPr>
          <w:rFonts w:eastAsia="Times New Roman"/>
          <w:color w:val="222222"/>
          <w:szCs w:val="24"/>
          <w:shd w:val="clear" w:color="auto" w:fill="FFFFFF"/>
        </w:rPr>
        <w:t>ια προγράμματα του 2016-2017, δηλαδή πάλι αυτής της Κυβέρνησης.</w:t>
      </w:r>
    </w:p>
    <w:p w14:paraId="19B724CA"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Τρίτον, ο περιορισμός των ωρών της παρεχόμενης θρησκευτικής εκπαίδευσης από το Ιεροσπουδαστήριο, σύμφωνα με το </w:t>
      </w:r>
      <w:proofErr w:type="spellStart"/>
      <w:r>
        <w:rPr>
          <w:rFonts w:eastAsia="Times New Roman"/>
          <w:color w:val="222222"/>
          <w:szCs w:val="24"/>
          <w:shd w:val="clear" w:color="auto" w:fill="FFFFFF"/>
        </w:rPr>
        <w:t>σχολιαζόμενο</w:t>
      </w:r>
      <w:proofErr w:type="spellEnd"/>
      <w:r>
        <w:rPr>
          <w:rFonts w:eastAsia="Times New Roman"/>
          <w:color w:val="222222"/>
          <w:szCs w:val="24"/>
          <w:shd w:val="clear" w:color="auto" w:fill="FFFFFF"/>
        </w:rPr>
        <w:t xml:space="preserve"> νέο ωρολόγιο πρόγραμμα, θα δημιουργήσει εύφορο κλίμα για την άνδρωσ</w:t>
      </w:r>
      <w:r>
        <w:rPr>
          <w:rFonts w:eastAsia="Times New Roman"/>
          <w:color w:val="222222"/>
          <w:szCs w:val="24"/>
          <w:shd w:val="clear" w:color="auto" w:fill="FFFFFF"/>
        </w:rPr>
        <w:t xml:space="preserve">η φαινομένων φονταμενταλισμού στη μουσουλμανική κοινότητα της Θράκης. Τι σημαίνει αυτό;  Διότι αν έχετε σκοπό να απαξιώσετε το </w:t>
      </w:r>
      <w:r>
        <w:rPr>
          <w:rFonts w:eastAsia="Times New Roman"/>
          <w:color w:val="222222"/>
          <w:szCs w:val="24"/>
          <w:shd w:val="clear" w:color="auto" w:fill="FFFFFF"/>
        </w:rPr>
        <w:t>ι</w:t>
      </w:r>
      <w:r>
        <w:rPr>
          <w:rFonts w:eastAsia="Times New Roman"/>
          <w:color w:val="222222"/>
          <w:szCs w:val="24"/>
          <w:shd w:val="clear" w:color="auto" w:fill="FFFFFF"/>
        </w:rPr>
        <w:t>εροσπουδαστήριο και να το κλείσετε σε βάθος χρόνου, εφαρμόζοντας αυτή τη νέα υπουργική απόφαση, να μας το πείτε ξεκάθαρα, ειλικρ</w:t>
      </w:r>
      <w:r>
        <w:rPr>
          <w:rFonts w:eastAsia="Times New Roman"/>
          <w:color w:val="222222"/>
          <w:szCs w:val="24"/>
          <w:shd w:val="clear" w:color="auto" w:fill="FFFFFF"/>
        </w:rPr>
        <w:t xml:space="preserve">ινέστατα, να ξέρουν οι άνθρωποι τι θα κάνουν. </w:t>
      </w:r>
    </w:p>
    <w:p w14:paraId="19B724CB"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σε περίπτωση που δεν αναδιαμορφωθεί το ωρολόγιο πρόγραμμα, θα μειωθούν τα μαθήματα στην τουρκική γλώσσα κατά τέτοιον τρόπο, ώστε να παρέχεται επάρκεια θρησκευτικής κατάρτισης.</w:t>
      </w:r>
    </w:p>
    <w:p w14:paraId="19B724CC"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τέλος, στηριζόμενο</w:t>
      </w:r>
      <w:r>
        <w:rPr>
          <w:rFonts w:eastAsia="Times New Roman"/>
          <w:color w:val="222222"/>
          <w:szCs w:val="24"/>
          <w:shd w:val="clear" w:color="auto" w:fill="FFFFFF"/>
        </w:rPr>
        <w:t>ι και στο δικαίωμα της χρήσης της τουρκικής γλώσσας και στο δικαίωμα …</w:t>
      </w:r>
    </w:p>
    <w:p w14:paraId="19B724CD"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(Μάριος Γεωργιάδης): </w:t>
      </w:r>
      <w:r>
        <w:rPr>
          <w:rFonts w:eastAsia="Times New Roman"/>
          <w:color w:val="222222"/>
          <w:szCs w:val="24"/>
          <w:shd w:val="clear" w:color="auto" w:fill="FFFFFF"/>
        </w:rPr>
        <w:t xml:space="preserve">Κύριε συνάδελφε, εάν θέλετε, ολοκληρώστε. </w:t>
      </w:r>
    </w:p>
    <w:p w14:paraId="19B724CE" w14:textId="77777777" w:rsidR="00D23C6B" w:rsidRDefault="00A26AD1">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ΙΛΧΑΝ ΑΧΜΕΤ: </w:t>
      </w:r>
      <w:r>
        <w:rPr>
          <w:rFonts w:eastAsia="Times New Roman"/>
          <w:color w:val="222222"/>
          <w:szCs w:val="24"/>
          <w:shd w:val="clear" w:color="auto" w:fill="FFFFFF"/>
        </w:rPr>
        <w:t>Τελειώνω.</w:t>
      </w:r>
      <w:r>
        <w:rPr>
          <w:rFonts w:eastAsia="Times New Roman"/>
          <w:b/>
          <w:color w:val="222222"/>
          <w:szCs w:val="24"/>
          <w:shd w:val="clear" w:color="auto" w:fill="FFFFFF"/>
        </w:rPr>
        <w:t xml:space="preserve"> </w:t>
      </w:r>
    </w:p>
    <w:p w14:paraId="19B724CF"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Ζητάμε, λοιπόν, από σας να αποσύρετε αυτή την υπουργική απόφαση. Είναι ξεκάθαρο. Δυόμισι μήνες δεν πήγαν στο σχολείο οι μαθητές με ομόφωνη απόφαση, για να προστατεύσουν αυτό που υπάρχει εδώ και τετρακόσια χρόνια, το Ιεροσπουδαστήριο Κομοτηνής. </w:t>
      </w:r>
    </w:p>
    <w:p w14:paraId="19B724D0"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w:t>
      </w:r>
      <w:r>
        <w:rPr>
          <w:rFonts w:eastAsia="Times New Roman"/>
          <w:b/>
          <w:color w:val="222222"/>
          <w:szCs w:val="24"/>
          <w:shd w:val="clear" w:color="auto" w:fill="FFFFFF"/>
        </w:rPr>
        <w:t>(Μάριος Γεωργιάδης):</w:t>
      </w:r>
      <w:r>
        <w:rPr>
          <w:rFonts w:eastAsia="Times New Roman"/>
          <w:color w:val="222222"/>
          <w:szCs w:val="24"/>
          <w:shd w:val="clear" w:color="auto" w:fill="FFFFFF"/>
        </w:rPr>
        <w:t xml:space="preserve"> Ευχαριστούμε τον κύριο συνάδελφο. </w:t>
      </w:r>
    </w:p>
    <w:p w14:paraId="19B724D1"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14:paraId="19B724D2"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ΓΑΒΡΟΓΛΟΥ (Υπουργός Παιδείας, Έρευνας και Θρησκευμάτων): </w:t>
      </w:r>
      <w:r>
        <w:rPr>
          <w:rFonts w:eastAsia="Times New Roman"/>
          <w:color w:val="222222"/>
          <w:szCs w:val="24"/>
          <w:shd w:val="clear" w:color="auto" w:fill="FFFFFF"/>
        </w:rPr>
        <w:t xml:space="preserve">Κύριε συνάδελφε, ελπίζω η αγανάκτησή σας να είναι και αποτέλεσμα του γεγονότος ότι σας βλέπουν συμπολίτες σας, διότι μου κάνει τρομερή εντύπωση </w:t>
      </w:r>
      <w:r>
        <w:rPr>
          <w:rFonts w:eastAsia="Times New Roman"/>
          <w:color w:val="222222"/>
          <w:szCs w:val="24"/>
          <w:shd w:val="clear" w:color="auto" w:fill="FFFFFF"/>
        </w:rPr>
        <w:lastRenderedPageBreak/>
        <w:t xml:space="preserve">που δεν αναφερθήκατε σε κάτι που νομίζω ότι οι Έλληνες πολίτες έχουν δικαίωμα να ξέρουν. Πόσα </w:t>
      </w:r>
      <w:r>
        <w:rPr>
          <w:rFonts w:eastAsia="Times New Roman"/>
          <w:color w:val="222222"/>
          <w:szCs w:val="24"/>
          <w:shd w:val="clear" w:color="auto" w:fill="FFFFFF"/>
        </w:rPr>
        <w:t>ι</w:t>
      </w:r>
      <w:r>
        <w:rPr>
          <w:rFonts w:eastAsia="Times New Roman"/>
          <w:color w:val="222222"/>
          <w:szCs w:val="24"/>
          <w:shd w:val="clear" w:color="auto" w:fill="FFFFFF"/>
        </w:rPr>
        <w:t>εροσπουδαστήρια υ</w:t>
      </w:r>
      <w:r>
        <w:rPr>
          <w:rFonts w:eastAsia="Times New Roman"/>
          <w:color w:val="222222"/>
          <w:szCs w:val="24"/>
          <w:shd w:val="clear" w:color="auto" w:fill="FFFFFF"/>
        </w:rPr>
        <w:t>πάρχουν στην Ελλάδα;</w:t>
      </w:r>
    </w:p>
    <w:p w14:paraId="19B724D3"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ΙΛΧΑΝ ΑΧΜΕΤ: </w:t>
      </w:r>
      <w:r>
        <w:rPr>
          <w:rFonts w:eastAsia="Times New Roman"/>
          <w:color w:val="222222"/>
          <w:szCs w:val="24"/>
          <w:shd w:val="clear" w:color="auto" w:fill="FFFFFF"/>
        </w:rPr>
        <w:t xml:space="preserve">Δύο. </w:t>
      </w:r>
    </w:p>
    <w:p w14:paraId="19B724D4"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ΓΑΒΡΟΓΛΟΥ (Υπουργός Παιδείας, Έρευνας και Θρησκευμάτων):</w:t>
      </w:r>
      <w:r>
        <w:rPr>
          <w:rFonts w:eastAsia="Times New Roman"/>
          <w:color w:val="222222"/>
          <w:szCs w:val="24"/>
          <w:shd w:val="clear" w:color="auto" w:fill="FFFFFF"/>
        </w:rPr>
        <w:t xml:space="preserve"> Δύο. Ένα είναι στην Ξάνθη, ένα είναι στην Κομοτηνή. Δεν σας κάνει εντύπωση ότι όλα αυτά που αναφέρατε γίνονται στο ένα, ενώ στο άλλο δεν γίνονται;</w:t>
      </w:r>
      <w:r>
        <w:rPr>
          <w:rFonts w:eastAsia="Times New Roman"/>
          <w:color w:val="222222"/>
          <w:szCs w:val="24"/>
          <w:shd w:val="clear" w:color="auto" w:fill="FFFFFF"/>
        </w:rPr>
        <w:t xml:space="preserve"> Οι άλλοι δεν έχουν μυαλό να σκεφτούν; Οι άλλοι δεν έχουνε καμία κριτική  να κάνουν; Αυτό είναι το πρώτο ερώτημα.</w:t>
      </w:r>
    </w:p>
    <w:p w14:paraId="19B724D5"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γνωρίζετε ότι ορισμένοι καθηγητές αποφάσισαν αυθαιρέτως να μειώσουν τη διδακτική ώρα σε τριάντα λεπτά και να μειώσουν τα διαλείμματα</w:t>
      </w:r>
      <w:r>
        <w:rPr>
          <w:rFonts w:eastAsia="Times New Roman"/>
          <w:color w:val="222222"/>
          <w:szCs w:val="24"/>
          <w:shd w:val="clear" w:color="auto" w:fill="FFFFFF"/>
        </w:rPr>
        <w:t xml:space="preserve">; Εγώ δεν έχω ακούσει ποτέ να γίνεται κατάληψη από μαθητές που να θέλουν λιγότερο διάλειμμα απ’ ό,τι έχουν κανονικά. Αυτό δεν έχει ξαναγίνει. </w:t>
      </w:r>
    </w:p>
    <w:p w14:paraId="19B724D6" w14:textId="77777777" w:rsidR="00D23C6B" w:rsidRDefault="00A26AD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Λέω, λοιπόν, αν θέλετε να το αντιμετωπίσουμε με μια σοβαρότητα, να ανιχνεύσουμε  -και σας καλώ ιδιαιτέρως, αν δε</w:t>
      </w:r>
      <w:r>
        <w:rPr>
          <w:rFonts w:eastAsia="Times New Roman"/>
          <w:color w:val="222222"/>
          <w:szCs w:val="24"/>
          <w:shd w:val="clear" w:color="auto" w:fill="FFFFFF"/>
        </w:rPr>
        <w:t xml:space="preserve">ν </w:t>
      </w:r>
      <w:r>
        <w:rPr>
          <w:rFonts w:eastAsia="Times New Roman"/>
          <w:color w:val="222222"/>
          <w:szCs w:val="24"/>
          <w:shd w:val="clear" w:color="auto" w:fill="FFFFFF"/>
        </w:rPr>
        <w:lastRenderedPageBreak/>
        <w:t>θέλουμε να το κάνουμε δημόσια-  τους πιο σοβαρούς λόγους γι’ αυτήν την αναστάτωση.</w:t>
      </w:r>
    </w:p>
    <w:p w14:paraId="19B724D7"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lang w:val="en-US"/>
        </w:rPr>
        <w:t>K</w:t>
      </w:r>
      <w:r w:rsidRPr="007D378B">
        <w:rPr>
          <w:rFonts w:eastAsia="Times New Roman" w:cs="Times New Roman"/>
          <w:szCs w:val="24"/>
        </w:rPr>
        <w:t>αι να πούμε ότι αυτό που ενδιαφέρει εμάς</w:t>
      </w:r>
      <w:r>
        <w:rPr>
          <w:rFonts w:eastAsia="Times New Roman" w:cs="Times New Roman"/>
          <w:szCs w:val="24"/>
        </w:rPr>
        <w:t xml:space="preserve"> </w:t>
      </w:r>
      <w:r w:rsidRPr="007D378B">
        <w:rPr>
          <w:rFonts w:eastAsia="Times New Roman" w:cs="Times New Roman"/>
          <w:szCs w:val="24"/>
        </w:rPr>
        <w:t xml:space="preserve">κατά κύριο λόγο </w:t>
      </w:r>
      <w:r>
        <w:rPr>
          <w:rFonts w:eastAsia="Times New Roman" w:cs="Times New Roman"/>
          <w:szCs w:val="24"/>
        </w:rPr>
        <w:t>-</w:t>
      </w:r>
      <w:r w:rsidRPr="007D378B">
        <w:rPr>
          <w:rFonts w:eastAsia="Times New Roman" w:cs="Times New Roman"/>
          <w:szCs w:val="24"/>
        </w:rPr>
        <w:t>και αυτό θα το κάνουμε</w:t>
      </w:r>
      <w:r w:rsidRPr="004C7A04">
        <w:rPr>
          <w:rFonts w:eastAsia="Times New Roman" w:cs="Times New Roman"/>
          <w:szCs w:val="24"/>
        </w:rPr>
        <w:t>,</w:t>
      </w:r>
      <w:r>
        <w:rPr>
          <w:rFonts w:eastAsia="Times New Roman" w:cs="Times New Roman"/>
          <w:szCs w:val="24"/>
        </w:rPr>
        <w:t xml:space="preserve"> αλλά θα το κάνουμε α</w:t>
      </w:r>
      <w:r w:rsidRPr="007D378B">
        <w:rPr>
          <w:rFonts w:eastAsia="Times New Roman" w:cs="Times New Roman"/>
          <w:szCs w:val="24"/>
        </w:rPr>
        <w:t>κολουθώντας δογματικά διαδικασίες που θα εξασφαλίζουν την επιστημονι</w:t>
      </w:r>
      <w:r w:rsidRPr="007D378B">
        <w:rPr>
          <w:rFonts w:eastAsia="Times New Roman" w:cs="Times New Roman"/>
          <w:szCs w:val="24"/>
        </w:rPr>
        <w:t>κή και παιδαγωγική επάρκεια αυτών των σχολείων</w:t>
      </w:r>
      <w:r>
        <w:rPr>
          <w:rFonts w:eastAsia="Times New Roman" w:cs="Times New Roman"/>
          <w:szCs w:val="24"/>
        </w:rPr>
        <w:t xml:space="preserve">- </w:t>
      </w:r>
      <w:r w:rsidRPr="007D378B">
        <w:rPr>
          <w:rFonts w:eastAsia="Times New Roman" w:cs="Times New Roman"/>
          <w:szCs w:val="24"/>
        </w:rPr>
        <w:t>είναι</w:t>
      </w:r>
      <w:r>
        <w:rPr>
          <w:rFonts w:eastAsia="Times New Roman" w:cs="Times New Roman"/>
          <w:szCs w:val="24"/>
        </w:rPr>
        <w:t xml:space="preserve"> να παραμείνουν</w:t>
      </w:r>
      <w:r w:rsidRPr="007D378B">
        <w:rPr>
          <w:rFonts w:eastAsia="Times New Roman" w:cs="Times New Roman"/>
          <w:szCs w:val="24"/>
        </w:rPr>
        <w:t xml:space="preserve"> </w:t>
      </w:r>
      <w:r>
        <w:rPr>
          <w:rFonts w:eastAsia="Times New Roman" w:cs="Times New Roman"/>
          <w:szCs w:val="24"/>
        </w:rPr>
        <w:t>-</w:t>
      </w:r>
      <w:r w:rsidRPr="007D378B">
        <w:rPr>
          <w:rFonts w:eastAsia="Times New Roman" w:cs="Times New Roman"/>
          <w:szCs w:val="24"/>
        </w:rPr>
        <w:t>θα δώσουμε τεράστια μάχη να παραμείνουν</w:t>
      </w:r>
      <w:r>
        <w:rPr>
          <w:rFonts w:eastAsia="Times New Roman" w:cs="Times New Roman"/>
          <w:szCs w:val="24"/>
        </w:rPr>
        <w:t>- α</w:t>
      </w:r>
      <w:r w:rsidRPr="007D378B">
        <w:rPr>
          <w:rFonts w:eastAsia="Times New Roman" w:cs="Times New Roman"/>
          <w:szCs w:val="24"/>
        </w:rPr>
        <w:t>λλά και να γίνουν σύγχρ</w:t>
      </w:r>
      <w:r>
        <w:rPr>
          <w:rFonts w:eastAsia="Times New Roman" w:cs="Times New Roman"/>
          <w:szCs w:val="24"/>
        </w:rPr>
        <w:t xml:space="preserve">ονα σχολεία </w:t>
      </w:r>
      <w:r>
        <w:rPr>
          <w:rFonts w:eastAsia="Times New Roman" w:cs="Times New Roman"/>
          <w:szCs w:val="24"/>
        </w:rPr>
        <w:t>ι</w:t>
      </w:r>
      <w:r>
        <w:rPr>
          <w:rFonts w:eastAsia="Times New Roman" w:cs="Times New Roman"/>
          <w:szCs w:val="24"/>
        </w:rPr>
        <w:t>ε</w:t>
      </w:r>
      <w:r w:rsidRPr="007D378B">
        <w:rPr>
          <w:rFonts w:eastAsia="Times New Roman" w:cs="Times New Roman"/>
          <w:szCs w:val="24"/>
        </w:rPr>
        <w:t>ροδιδασκάλων</w:t>
      </w:r>
      <w:r>
        <w:rPr>
          <w:rFonts w:eastAsia="Times New Roman" w:cs="Times New Roman"/>
          <w:szCs w:val="24"/>
        </w:rPr>
        <w:t>.</w:t>
      </w:r>
    </w:p>
    <w:p w14:paraId="19B724D8"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επειδή </w:t>
      </w:r>
      <w:r w:rsidRPr="007D378B">
        <w:rPr>
          <w:rFonts w:eastAsia="Times New Roman" w:cs="Times New Roman"/>
          <w:szCs w:val="24"/>
        </w:rPr>
        <w:t xml:space="preserve">πάρα πολλοί συνάδελφοι </w:t>
      </w:r>
      <w:r>
        <w:rPr>
          <w:rFonts w:eastAsia="Times New Roman" w:cs="Times New Roman"/>
          <w:szCs w:val="24"/>
        </w:rPr>
        <w:t>και οι πολίτες μας μπορεί</w:t>
      </w:r>
      <w:r w:rsidRPr="007D378B">
        <w:rPr>
          <w:rFonts w:eastAsia="Times New Roman" w:cs="Times New Roman"/>
          <w:szCs w:val="24"/>
        </w:rPr>
        <w:t xml:space="preserve"> να μην το γνωρίζουν</w:t>
      </w:r>
      <w:r>
        <w:rPr>
          <w:rFonts w:eastAsia="Times New Roman" w:cs="Times New Roman"/>
          <w:szCs w:val="24"/>
        </w:rPr>
        <w:t>,</w:t>
      </w:r>
      <w:r w:rsidRPr="007D378B">
        <w:rPr>
          <w:rFonts w:eastAsia="Times New Roman" w:cs="Times New Roman"/>
          <w:szCs w:val="24"/>
        </w:rPr>
        <w:t xml:space="preserve"> δεν σημαίνει ότι όλα τα παιδιά που πάνε σε αυτά τα σχολεία υποχρεωτικά θέλουν να είναι θρησκευτικοί λειτουργοί</w:t>
      </w:r>
      <w:r>
        <w:rPr>
          <w:rFonts w:eastAsia="Times New Roman" w:cs="Times New Roman"/>
          <w:szCs w:val="24"/>
        </w:rPr>
        <w:t>. Π</w:t>
      </w:r>
      <w:r w:rsidRPr="007D378B">
        <w:rPr>
          <w:rFonts w:eastAsia="Times New Roman" w:cs="Times New Roman"/>
          <w:szCs w:val="24"/>
        </w:rPr>
        <w:t xml:space="preserve">άρα πολλά από αυτά τα παιδιά </w:t>
      </w:r>
      <w:r>
        <w:rPr>
          <w:rFonts w:eastAsia="Times New Roman" w:cs="Times New Roman"/>
          <w:szCs w:val="24"/>
        </w:rPr>
        <w:t>-ε</w:t>
      </w:r>
      <w:r w:rsidRPr="007D378B">
        <w:rPr>
          <w:rFonts w:eastAsia="Times New Roman" w:cs="Times New Roman"/>
          <w:szCs w:val="24"/>
        </w:rPr>
        <w:t>γώ έχω μιλήσει με παιδιά</w:t>
      </w:r>
      <w:r>
        <w:rPr>
          <w:rFonts w:eastAsia="Times New Roman" w:cs="Times New Roman"/>
          <w:szCs w:val="24"/>
        </w:rPr>
        <w:t>- δεν πρόκειται να γίνουν</w:t>
      </w:r>
      <w:r w:rsidRPr="007D378B">
        <w:rPr>
          <w:rFonts w:eastAsia="Times New Roman" w:cs="Times New Roman"/>
          <w:szCs w:val="24"/>
        </w:rPr>
        <w:t xml:space="preserve"> θρησκευτικοί λειτουργοί</w:t>
      </w:r>
      <w:r>
        <w:rPr>
          <w:rFonts w:eastAsia="Times New Roman" w:cs="Times New Roman"/>
          <w:szCs w:val="24"/>
        </w:rPr>
        <w:t>,</w:t>
      </w:r>
      <w:r w:rsidRPr="007D378B">
        <w:rPr>
          <w:rFonts w:eastAsia="Times New Roman" w:cs="Times New Roman"/>
          <w:szCs w:val="24"/>
        </w:rPr>
        <w:t xml:space="preserve"> θέλουν </w:t>
      </w:r>
      <w:r>
        <w:rPr>
          <w:rFonts w:eastAsia="Times New Roman" w:cs="Times New Roman"/>
          <w:szCs w:val="24"/>
        </w:rPr>
        <w:t>-</w:t>
      </w:r>
      <w:r w:rsidRPr="007D378B">
        <w:rPr>
          <w:rFonts w:eastAsia="Times New Roman" w:cs="Times New Roman"/>
          <w:szCs w:val="24"/>
        </w:rPr>
        <w:t>και είναι και επιθυμία των γ</w:t>
      </w:r>
      <w:r w:rsidRPr="007D378B">
        <w:rPr>
          <w:rFonts w:eastAsia="Times New Roman" w:cs="Times New Roman"/>
          <w:szCs w:val="24"/>
        </w:rPr>
        <w:t xml:space="preserve">ονιών </w:t>
      </w:r>
      <w:r>
        <w:rPr>
          <w:rFonts w:eastAsia="Times New Roman" w:cs="Times New Roman"/>
          <w:szCs w:val="24"/>
        </w:rPr>
        <w:t>τους-</w:t>
      </w:r>
      <w:r w:rsidRPr="007D378B">
        <w:rPr>
          <w:rFonts w:eastAsia="Times New Roman" w:cs="Times New Roman"/>
          <w:szCs w:val="24"/>
        </w:rPr>
        <w:t xml:space="preserve"> να πάνε σε ένα τέτοιο σχόλιο </w:t>
      </w:r>
      <w:r>
        <w:rPr>
          <w:rFonts w:eastAsia="Times New Roman" w:cs="Times New Roman"/>
          <w:szCs w:val="24"/>
        </w:rPr>
        <w:t>όπως γίνεται και στα Εκκλησιαστικά Γ</w:t>
      </w:r>
      <w:r w:rsidRPr="007D378B">
        <w:rPr>
          <w:rFonts w:eastAsia="Times New Roman" w:cs="Times New Roman"/>
          <w:szCs w:val="24"/>
        </w:rPr>
        <w:t>υμνάσια</w:t>
      </w:r>
      <w:r>
        <w:rPr>
          <w:rFonts w:eastAsia="Times New Roman" w:cs="Times New Roman"/>
          <w:szCs w:val="24"/>
        </w:rPr>
        <w:t>,</w:t>
      </w:r>
      <w:r w:rsidRPr="007D378B">
        <w:rPr>
          <w:rFonts w:eastAsia="Times New Roman" w:cs="Times New Roman"/>
          <w:szCs w:val="24"/>
        </w:rPr>
        <w:t xml:space="preserve"> </w:t>
      </w:r>
      <w:r>
        <w:rPr>
          <w:rFonts w:eastAsia="Times New Roman" w:cs="Times New Roman"/>
          <w:szCs w:val="24"/>
        </w:rPr>
        <w:t xml:space="preserve">δεν πάνε αναγκαστικά να γίνουν </w:t>
      </w:r>
      <w:r>
        <w:rPr>
          <w:rFonts w:eastAsia="Times New Roman" w:cs="Times New Roman"/>
          <w:szCs w:val="24"/>
        </w:rPr>
        <w:t>ι</w:t>
      </w:r>
      <w:r w:rsidRPr="007D378B">
        <w:rPr>
          <w:rFonts w:eastAsia="Times New Roman" w:cs="Times New Roman"/>
          <w:szCs w:val="24"/>
        </w:rPr>
        <w:t>ερείς</w:t>
      </w:r>
      <w:r>
        <w:rPr>
          <w:rFonts w:eastAsia="Times New Roman" w:cs="Times New Roman"/>
          <w:szCs w:val="24"/>
        </w:rPr>
        <w:t>. Άρα χρειάζεται πρώτα απ’ όλα έ</w:t>
      </w:r>
      <w:r w:rsidRPr="007D378B">
        <w:rPr>
          <w:rFonts w:eastAsia="Times New Roman" w:cs="Times New Roman"/>
          <w:szCs w:val="24"/>
        </w:rPr>
        <w:t>να σύγχρονο σχολείο και</w:t>
      </w:r>
      <w:r>
        <w:rPr>
          <w:rFonts w:eastAsia="Times New Roman" w:cs="Times New Roman"/>
          <w:szCs w:val="24"/>
        </w:rPr>
        <w:t>,</w:t>
      </w:r>
      <w:r w:rsidRPr="007D378B">
        <w:rPr>
          <w:rFonts w:eastAsia="Times New Roman" w:cs="Times New Roman"/>
          <w:szCs w:val="24"/>
        </w:rPr>
        <w:t xml:space="preserve"> κατά δεύτερο</w:t>
      </w:r>
      <w:r>
        <w:rPr>
          <w:rFonts w:eastAsia="Times New Roman" w:cs="Times New Roman"/>
          <w:szCs w:val="24"/>
        </w:rPr>
        <w:t xml:space="preserve">ν, ένα σύγχρονο </w:t>
      </w:r>
      <w:r>
        <w:rPr>
          <w:rFonts w:eastAsia="Times New Roman" w:cs="Times New Roman"/>
          <w:szCs w:val="24"/>
        </w:rPr>
        <w:t>ι</w:t>
      </w:r>
      <w:r w:rsidRPr="007D378B">
        <w:rPr>
          <w:rFonts w:eastAsia="Times New Roman" w:cs="Times New Roman"/>
          <w:szCs w:val="24"/>
        </w:rPr>
        <w:t>εροδιδασκαλείο</w:t>
      </w:r>
      <w:r>
        <w:rPr>
          <w:rFonts w:eastAsia="Times New Roman" w:cs="Times New Roman"/>
          <w:szCs w:val="24"/>
        </w:rPr>
        <w:t>.</w:t>
      </w:r>
      <w:r w:rsidRPr="007D378B">
        <w:rPr>
          <w:rFonts w:eastAsia="Times New Roman" w:cs="Times New Roman"/>
          <w:szCs w:val="24"/>
        </w:rPr>
        <w:t xml:space="preserve"> </w:t>
      </w:r>
    </w:p>
    <w:p w14:paraId="19B724D9" w14:textId="77777777" w:rsidR="00D23C6B" w:rsidRDefault="00A26AD1">
      <w:pPr>
        <w:spacing w:line="600" w:lineRule="auto"/>
        <w:ind w:firstLine="720"/>
        <w:contextualSpacing/>
        <w:jc w:val="both"/>
        <w:rPr>
          <w:rFonts w:eastAsia="Times New Roman" w:cs="Times New Roman"/>
          <w:szCs w:val="24"/>
        </w:rPr>
      </w:pPr>
      <w:r w:rsidRPr="007672EB">
        <w:rPr>
          <w:rFonts w:eastAsia="Times New Roman" w:cs="Times New Roman"/>
          <w:szCs w:val="24"/>
        </w:rPr>
        <w:lastRenderedPageBreak/>
        <w:t>(Στο σημείο αυτό κτυπάει προει</w:t>
      </w:r>
      <w:r w:rsidRPr="007672EB">
        <w:rPr>
          <w:rFonts w:eastAsia="Times New Roman" w:cs="Times New Roman"/>
          <w:szCs w:val="24"/>
        </w:rPr>
        <w:t>δοποιητικά το κουδούνι λήξεως του χρόνου ομιλίας του κυρίου Υπουργού)</w:t>
      </w:r>
    </w:p>
    <w:p w14:paraId="19B724DA"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Λ</w:t>
      </w:r>
      <w:r w:rsidRPr="007D378B">
        <w:rPr>
          <w:rFonts w:eastAsia="Times New Roman" w:cs="Times New Roman"/>
          <w:szCs w:val="24"/>
        </w:rPr>
        <w:t>έμε</w:t>
      </w:r>
      <w:r>
        <w:rPr>
          <w:rFonts w:eastAsia="Times New Roman" w:cs="Times New Roman"/>
          <w:szCs w:val="24"/>
        </w:rPr>
        <w:t>,</w:t>
      </w:r>
      <w:r w:rsidRPr="007D378B">
        <w:rPr>
          <w:rFonts w:eastAsia="Times New Roman" w:cs="Times New Roman"/>
          <w:szCs w:val="24"/>
        </w:rPr>
        <w:t xml:space="preserve"> λοιπόν</w:t>
      </w:r>
      <w:r>
        <w:rPr>
          <w:rFonts w:eastAsia="Times New Roman" w:cs="Times New Roman"/>
          <w:szCs w:val="24"/>
        </w:rPr>
        <w:t>,</w:t>
      </w:r>
      <w:r w:rsidRPr="007D378B">
        <w:rPr>
          <w:rFonts w:eastAsia="Times New Roman" w:cs="Times New Roman"/>
          <w:szCs w:val="24"/>
        </w:rPr>
        <w:t xml:space="preserve"> ότι εμείς θα </w:t>
      </w:r>
      <w:r>
        <w:rPr>
          <w:rFonts w:eastAsia="Times New Roman" w:cs="Times New Roman"/>
          <w:szCs w:val="24"/>
        </w:rPr>
        <w:t>προ</w:t>
      </w:r>
      <w:r w:rsidRPr="007D378B">
        <w:rPr>
          <w:rFonts w:eastAsia="Times New Roman" w:cs="Times New Roman"/>
          <w:szCs w:val="24"/>
        </w:rPr>
        <w:t>χωρήσουμε στην</w:t>
      </w:r>
      <w:r>
        <w:rPr>
          <w:rFonts w:eastAsia="Times New Roman" w:cs="Times New Roman"/>
          <w:szCs w:val="24"/>
        </w:rPr>
        <w:t xml:space="preserve"> μ</w:t>
      </w:r>
      <w:r w:rsidRPr="007D378B">
        <w:rPr>
          <w:rFonts w:eastAsia="Times New Roman" w:cs="Times New Roman"/>
          <w:szCs w:val="24"/>
        </w:rPr>
        <w:t>ελέτη αυτών των αιτημάτων</w:t>
      </w:r>
      <w:r>
        <w:rPr>
          <w:rFonts w:eastAsia="Times New Roman" w:cs="Times New Roman"/>
          <w:szCs w:val="24"/>
        </w:rPr>
        <w:t>,</w:t>
      </w:r>
      <w:r w:rsidRPr="007D378B">
        <w:rPr>
          <w:rFonts w:eastAsia="Times New Roman" w:cs="Times New Roman"/>
          <w:szCs w:val="24"/>
        </w:rPr>
        <w:t xml:space="preserve"> αλλά θα προχωρήσουμε συζητώντας και με </w:t>
      </w:r>
      <w:r>
        <w:rPr>
          <w:rFonts w:eastAsia="Times New Roman" w:cs="Times New Roman"/>
          <w:szCs w:val="24"/>
        </w:rPr>
        <w:t>άλλους. Δ</w:t>
      </w:r>
      <w:r w:rsidRPr="007D378B">
        <w:rPr>
          <w:rFonts w:eastAsia="Times New Roman" w:cs="Times New Roman"/>
          <w:szCs w:val="24"/>
        </w:rPr>
        <w:t>εν είναι μόνον τα συγκεκριμένα άτομα</w:t>
      </w:r>
      <w:r>
        <w:rPr>
          <w:rFonts w:eastAsia="Times New Roman" w:cs="Times New Roman"/>
          <w:szCs w:val="24"/>
        </w:rPr>
        <w:t xml:space="preserve">, υπάρχουν </w:t>
      </w:r>
      <w:r>
        <w:rPr>
          <w:rFonts w:eastAsia="Times New Roman" w:cs="Times New Roman"/>
          <w:szCs w:val="24"/>
        </w:rPr>
        <w:t>ε</w:t>
      </w:r>
      <w:r w:rsidRPr="007D378B">
        <w:rPr>
          <w:rFonts w:eastAsia="Times New Roman" w:cs="Times New Roman"/>
          <w:szCs w:val="24"/>
        </w:rPr>
        <w:t>πιτροπές</w:t>
      </w:r>
      <w:r>
        <w:rPr>
          <w:rFonts w:eastAsia="Times New Roman" w:cs="Times New Roman"/>
          <w:szCs w:val="24"/>
        </w:rPr>
        <w:t>, υπάρχει</w:t>
      </w:r>
      <w:r>
        <w:rPr>
          <w:rFonts w:eastAsia="Times New Roman" w:cs="Times New Roman"/>
          <w:szCs w:val="24"/>
        </w:rPr>
        <w:t xml:space="preserve"> το ΙΕΠ, να</w:t>
      </w:r>
      <w:r w:rsidRPr="007D378B">
        <w:rPr>
          <w:rFonts w:eastAsia="Times New Roman" w:cs="Times New Roman"/>
          <w:szCs w:val="24"/>
        </w:rPr>
        <w:t xml:space="preserve"> συζητήσουμε</w:t>
      </w:r>
      <w:r>
        <w:rPr>
          <w:rFonts w:eastAsia="Times New Roman" w:cs="Times New Roman"/>
          <w:szCs w:val="24"/>
        </w:rPr>
        <w:t>, λ</w:t>
      </w:r>
      <w:r w:rsidRPr="007D378B">
        <w:rPr>
          <w:rFonts w:eastAsia="Times New Roman" w:cs="Times New Roman"/>
          <w:szCs w:val="24"/>
        </w:rPr>
        <w:t>οιπόν</w:t>
      </w:r>
      <w:r>
        <w:rPr>
          <w:rFonts w:eastAsia="Times New Roman" w:cs="Times New Roman"/>
          <w:szCs w:val="24"/>
        </w:rPr>
        <w:t>,</w:t>
      </w:r>
      <w:r w:rsidRPr="007D378B">
        <w:rPr>
          <w:rFonts w:eastAsia="Times New Roman" w:cs="Times New Roman"/>
          <w:szCs w:val="24"/>
        </w:rPr>
        <w:t xml:space="preserve"> τα προβλήματα που θέτουν</w:t>
      </w:r>
      <w:r>
        <w:rPr>
          <w:rFonts w:eastAsia="Times New Roman" w:cs="Times New Roman"/>
          <w:szCs w:val="24"/>
        </w:rPr>
        <w:t>. Ε</w:t>
      </w:r>
      <w:r w:rsidRPr="007D378B">
        <w:rPr>
          <w:rFonts w:eastAsia="Times New Roman" w:cs="Times New Roman"/>
          <w:szCs w:val="24"/>
        </w:rPr>
        <w:t>γώ μπορώ να σας πω ότι ορισμένα από τα αιτήματα είναι λογικά και πρέπει να ικανοποιηθούν</w:t>
      </w:r>
      <w:r>
        <w:rPr>
          <w:rFonts w:eastAsia="Times New Roman" w:cs="Times New Roman"/>
          <w:szCs w:val="24"/>
        </w:rPr>
        <w:t>,</w:t>
      </w:r>
      <w:r w:rsidRPr="007D378B">
        <w:rPr>
          <w:rFonts w:eastAsia="Times New Roman" w:cs="Times New Roman"/>
          <w:szCs w:val="24"/>
        </w:rPr>
        <w:t xml:space="preserve"> αλλά πρέπει να ακούσουμε και τους αρμόδιους φορείς</w:t>
      </w:r>
      <w:r>
        <w:rPr>
          <w:rFonts w:eastAsia="Times New Roman" w:cs="Times New Roman"/>
          <w:szCs w:val="24"/>
        </w:rPr>
        <w:t>.</w:t>
      </w:r>
      <w:r w:rsidRPr="007D378B">
        <w:rPr>
          <w:rFonts w:eastAsia="Times New Roman" w:cs="Times New Roman"/>
          <w:szCs w:val="24"/>
        </w:rPr>
        <w:t xml:space="preserve"> </w:t>
      </w:r>
    </w:p>
    <w:p w14:paraId="19B724DB" w14:textId="77777777" w:rsidR="00D23C6B" w:rsidRDefault="00A26AD1">
      <w:pPr>
        <w:spacing w:line="600" w:lineRule="auto"/>
        <w:ind w:firstLine="720"/>
        <w:contextualSpacing/>
        <w:jc w:val="both"/>
        <w:rPr>
          <w:rFonts w:eastAsia="Times New Roman" w:cs="Times New Roman"/>
          <w:szCs w:val="24"/>
        </w:rPr>
      </w:pPr>
      <w:r w:rsidRPr="007D378B">
        <w:rPr>
          <w:rFonts w:eastAsia="Times New Roman" w:cs="Times New Roman"/>
          <w:szCs w:val="24"/>
        </w:rPr>
        <w:t>Εμείς δεν είπαμε να πάν</w:t>
      </w:r>
      <w:r>
        <w:rPr>
          <w:rFonts w:eastAsia="Times New Roman" w:cs="Times New Roman"/>
          <w:szCs w:val="24"/>
        </w:rPr>
        <w:t>ε σε άλλο σχολείο για να κάμψο</w:t>
      </w:r>
      <w:r>
        <w:rPr>
          <w:rFonts w:eastAsia="Times New Roman" w:cs="Times New Roman"/>
          <w:szCs w:val="24"/>
        </w:rPr>
        <w:t>υμε</w:t>
      </w:r>
      <w:r w:rsidRPr="007D378B">
        <w:rPr>
          <w:rFonts w:eastAsia="Times New Roman" w:cs="Times New Roman"/>
          <w:szCs w:val="24"/>
        </w:rPr>
        <w:t xml:space="preserve"> με την κατάληψη</w:t>
      </w:r>
      <w:r>
        <w:rPr>
          <w:rFonts w:eastAsia="Times New Roman" w:cs="Times New Roman"/>
          <w:szCs w:val="24"/>
        </w:rPr>
        <w:t>. Ε</w:t>
      </w:r>
      <w:r w:rsidRPr="007D378B">
        <w:rPr>
          <w:rFonts w:eastAsia="Times New Roman" w:cs="Times New Roman"/>
          <w:szCs w:val="24"/>
        </w:rPr>
        <w:t>μείς είπαμε να πάνε σε άλλο σχολείο</w:t>
      </w:r>
      <w:r>
        <w:rPr>
          <w:rFonts w:eastAsia="Times New Roman" w:cs="Times New Roman"/>
          <w:szCs w:val="24"/>
        </w:rPr>
        <w:t>,</w:t>
      </w:r>
      <w:r w:rsidRPr="007D378B">
        <w:rPr>
          <w:rFonts w:eastAsia="Times New Roman" w:cs="Times New Roman"/>
          <w:szCs w:val="24"/>
        </w:rPr>
        <w:t xml:space="preserve"> γιατί πολλοί γονείς </w:t>
      </w:r>
      <w:r>
        <w:rPr>
          <w:rFonts w:eastAsia="Times New Roman" w:cs="Times New Roman"/>
          <w:szCs w:val="24"/>
        </w:rPr>
        <w:t>-</w:t>
      </w:r>
      <w:r w:rsidRPr="007D378B">
        <w:rPr>
          <w:rFonts w:eastAsia="Times New Roman" w:cs="Times New Roman"/>
          <w:szCs w:val="24"/>
        </w:rPr>
        <w:t xml:space="preserve">και </w:t>
      </w:r>
      <w:r>
        <w:rPr>
          <w:rFonts w:eastAsia="Times New Roman" w:cs="Times New Roman"/>
          <w:szCs w:val="24"/>
        </w:rPr>
        <w:t>μπορώ να σας δείξω ιδιαιτέρως τις επιστολέ</w:t>
      </w:r>
      <w:r w:rsidRPr="007D378B">
        <w:rPr>
          <w:rFonts w:eastAsia="Times New Roman" w:cs="Times New Roman"/>
          <w:szCs w:val="24"/>
        </w:rPr>
        <w:t>ς που έχουμε λάβει</w:t>
      </w:r>
      <w:r>
        <w:rPr>
          <w:rFonts w:eastAsia="Times New Roman" w:cs="Times New Roman"/>
          <w:szCs w:val="24"/>
        </w:rPr>
        <w:t>- είχαν μια δυσανασχέτηση μ</w:t>
      </w:r>
      <w:r w:rsidRPr="007D378B">
        <w:rPr>
          <w:rFonts w:eastAsia="Times New Roman" w:cs="Times New Roman"/>
          <w:szCs w:val="24"/>
        </w:rPr>
        <w:t xml:space="preserve">ε όλη αυτή την κατάσταση και </w:t>
      </w:r>
      <w:r>
        <w:rPr>
          <w:rFonts w:eastAsia="Times New Roman" w:cs="Times New Roman"/>
          <w:szCs w:val="24"/>
        </w:rPr>
        <w:t>ή</w:t>
      </w:r>
      <w:r w:rsidRPr="007D378B">
        <w:rPr>
          <w:rFonts w:eastAsia="Times New Roman" w:cs="Times New Roman"/>
          <w:szCs w:val="24"/>
        </w:rPr>
        <w:t xml:space="preserve">θελαν τα παιδιά τους να συνεχίσουν το συγκεκριμένο </w:t>
      </w:r>
      <w:r w:rsidRPr="007D378B">
        <w:rPr>
          <w:rFonts w:eastAsia="Times New Roman" w:cs="Times New Roman"/>
          <w:szCs w:val="24"/>
        </w:rPr>
        <w:t>πρόγραμμα</w:t>
      </w:r>
      <w:r>
        <w:rPr>
          <w:rFonts w:eastAsia="Times New Roman" w:cs="Times New Roman"/>
          <w:szCs w:val="24"/>
        </w:rPr>
        <w:t>.</w:t>
      </w:r>
      <w:r w:rsidRPr="007D378B">
        <w:rPr>
          <w:rFonts w:eastAsia="Times New Roman" w:cs="Times New Roman"/>
          <w:szCs w:val="24"/>
        </w:rPr>
        <w:t xml:space="preserve"> Ευτυχώς επικράτησε η λογική</w:t>
      </w:r>
      <w:r>
        <w:rPr>
          <w:rFonts w:eastAsia="Times New Roman" w:cs="Times New Roman"/>
          <w:szCs w:val="24"/>
        </w:rPr>
        <w:t>. Σ</w:t>
      </w:r>
      <w:r w:rsidRPr="007D378B">
        <w:rPr>
          <w:rFonts w:eastAsia="Times New Roman" w:cs="Times New Roman"/>
          <w:szCs w:val="24"/>
        </w:rPr>
        <w:t xml:space="preserve">ταμάτησε η κατάληψη </w:t>
      </w:r>
      <w:r>
        <w:rPr>
          <w:rFonts w:eastAsia="Times New Roman" w:cs="Times New Roman"/>
          <w:szCs w:val="24"/>
        </w:rPr>
        <w:t>-</w:t>
      </w:r>
      <w:r w:rsidRPr="007D378B">
        <w:rPr>
          <w:rFonts w:eastAsia="Times New Roman" w:cs="Times New Roman"/>
          <w:szCs w:val="24"/>
        </w:rPr>
        <w:t>με κατά τη γνώμη μου αυτά τα παράλογα αιτήματα</w:t>
      </w:r>
      <w:r>
        <w:rPr>
          <w:rFonts w:eastAsia="Times New Roman" w:cs="Times New Roman"/>
          <w:szCs w:val="24"/>
        </w:rPr>
        <w:t>-</w:t>
      </w:r>
      <w:r w:rsidRPr="007D378B">
        <w:rPr>
          <w:rFonts w:eastAsia="Times New Roman" w:cs="Times New Roman"/>
          <w:szCs w:val="24"/>
        </w:rPr>
        <w:t xml:space="preserve"> και στη συνέχεια πράγματι συναντήθηκα με συναδέλφους από εκεί</w:t>
      </w:r>
      <w:r>
        <w:rPr>
          <w:rFonts w:eastAsia="Times New Roman" w:cs="Times New Roman"/>
          <w:szCs w:val="24"/>
        </w:rPr>
        <w:t>,</w:t>
      </w:r>
      <w:r w:rsidRPr="007D378B">
        <w:rPr>
          <w:rFonts w:eastAsia="Times New Roman" w:cs="Times New Roman"/>
          <w:szCs w:val="24"/>
        </w:rPr>
        <w:t xml:space="preserve"> συναντήθηκα με τους φοιτητές</w:t>
      </w:r>
      <w:r>
        <w:rPr>
          <w:rFonts w:eastAsia="Times New Roman" w:cs="Times New Roman"/>
          <w:szCs w:val="24"/>
        </w:rPr>
        <w:t xml:space="preserve">, θα συναντηθώ με </w:t>
      </w:r>
      <w:r>
        <w:rPr>
          <w:rFonts w:eastAsia="Times New Roman" w:cs="Times New Roman"/>
          <w:szCs w:val="24"/>
        </w:rPr>
        <w:lastRenderedPageBreak/>
        <w:t>τους Μ</w:t>
      </w:r>
      <w:r w:rsidRPr="007D378B">
        <w:rPr>
          <w:rFonts w:eastAsia="Times New Roman" w:cs="Times New Roman"/>
          <w:szCs w:val="24"/>
        </w:rPr>
        <w:t>ουφτήδες</w:t>
      </w:r>
      <w:r>
        <w:rPr>
          <w:rFonts w:eastAsia="Times New Roman" w:cs="Times New Roman"/>
          <w:szCs w:val="24"/>
        </w:rPr>
        <w:t>, θα συζητήσω με το ΙΕΠ</w:t>
      </w:r>
      <w:r w:rsidRPr="007D378B">
        <w:rPr>
          <w:rFonts w:eastAsia="Times New Roman" w:cs="Times New Roman"/>
          <w:szCs w:val="24"/>
        </w:rPr>
        <w:t xml:space="preserve"> προς την ολοκλήρωση αυτών των προτάσεων</w:t>
      </w:r>
      <w:r>
        <w:rPr>
          <w:rFonts w:eastAsia="Times New Roman" w:cs="Times New Roman"/>
          <w:szCs w:val="24"/>
        </w:rPr>
        <w:t>.</w:t>
      </w:r>
    </w:p>
    <w:p w14:paraId="19B724DC" w14:textId="77777777" w:rsidR="00D23C6B" w:rsidRDefault="00A26AD1">
      <w:pPr>
        <w:spacing w:line="600" w:lineRule="auto"/>
        <w:ind w:firstLine="720"/>
        <w:contextualSpacing/>
        <w:jc w:val="both"/>
        <w:rPr>
          <w:rFonts w:eastAsia="Times New Roman" w:cs="Times New Roman"/>
          <w:szCs w:val="24"/>
        </w:rPr>
      </w:pPr>
      <w:r w:rsidRPr="007D378B">
        <w:rPr>
          <w:rFonts w:eastAsia="Times New Roman" w:cs="Times New Roman"/>
          <w:szCs w:val="24"/>
        </w:rPr>
        <w:t>Βεβαίως</w:t>
      </w:r>
      <w:r>
        <w:rPr>
          <w:rFonts w:eastAsia="Times New Roman" w:cs="Times New Roman"/>
          <w:szCs w:val="24"/>
        </w:rPr>
        <w:t>,</w:t>
      </w:r>
      <w:r w:rsidRPr="007D378B">
        <w:rPr>
          <w:rFonts w:eastAsia="Times New Roman" w:cs="Times New Roman"/>
          <w:szCs w:val="24"/>
        </w:rPr>
        <w:t xml:space="preserve"> θα πρέπει </w:t>
      </w:r>
      <w:r>
        <w:rPr>
          <w:rFonts w:eastAsia="Times New Roman" w:cs="Times New Roman"/>
          <w:szCs w:val="24"/>
        </w:rPr>
        <w:t>-</w:t>
      </w:r>
      <w:r w:rsidRPr="007D378B">
        <w:rPr>
          <w:rFonts w:eastAsia="Times New Roman" w:cs="Times New Roman"/>
          <w:szCs w:val="24"/>
        </w:rPr>
        <w:t>και ελπίζω να συμφωνείτε σε αυτό</w:t>
      </w:r>
      <w:r>
        <w:rPr>
          <w:rFonts w:eastAsia="Times New Roman" w:cs="Times New Roman"/>
          <w:szCs w:val="24"/>
        </w:rPr>
        <w:t>- οτιδήποτε γίνει στο Ι</w:t>
      </w:r>
      <w:r w:rsidRPr="007D378B">
        <w:rPr>
          <w:rFonts w:eastAsia="Times New Roman" w:cs="Times New Roman"/>
          <w:szCs w:val="24"/>
        </w:rPr>
        <w:t xml:space="preserve">εροσπουδαστήριο της Κομοτηνής να έχει και τη σύμφωνη γνώμη των παραγόντων του </w:t>
      </w:r>
      <w:r>
        <w:rPr>
          <w:rFonts w:eastAsia="Times New Roman" w:cs="Times New Roman"/>
          <w:szCs w:val="24"/>
        </w:rPr>
        <w:t>Ιεροσπουδαστηρίου</w:t>
      </w:r>
      <w:r w:rsidRPr="007D378B">
        <w:rPr>
          <w:rFonts w:eastAsia="Times New Roman" w:cs="Times New Roman"/>
          <w:szCs w:val="24"/>
        </w:rPr>
        <w:t xml:space="preserve"> της Ξάνθης</w:t>
      </w:r>
      <w:r>
        <w:rPr>
          <w:rFonts w:eastAsia="Times New Roman" w:cs="Times New Roman"/>
          <w:szCs w:val="24"/>
        </w:rPr>
        <w:t xml:space="preserve">. Δεν μπορεί να είναι δύο </w:t>
      </w:r>
      <w:r>
        <w:rPr>
          <w:rFonts w:eastAsia="Times New Roman" w:cs="Times New Roman"/>
          <w:szCs w:val="24"/>
        </w:rPr>
        <w:t>ι</w:t>
      </w:r>
      <w:r w:rsidRPr="007D378B">
        <w:rPr>
          <w:rFonts w:eastAsia="Times New Roman" w:cs="Times New Roman"/>
          <w:szCs w:val="24"/>
        </w:rPr>
        <w:t>εροσπο</w:t>
      </w:r>
      <w:r w:rsidRPr="007D378B">
        <w:rPr>
          <w:rFonts w:eastAsia="Times New Roman" w:cs="Times New Roman"/>
          <w:szCs w:val="24"/>
        </w:rPr>
        <w:t>υδαστήρι</w:t>
      </w:r>
      <w:r>
        <w:rPr>
          <w:rFonts w:eastAsia="Times New Roman" w:cs="Times New Roman"/>
          <w:szCs w:val="24"/>
        </w:rPr>
        <w:t>α</w:t>
      </w:r>
      <w:r>
        <w:rPr>
          <w:rFonts w:eastAsia="Times New Roman" w:cs="Times New Roman"/>
          <w:szCs w:val="24"/>
        </w:rPr>
        <w:t>,</w:t>
      </w:r>
      <w:r w:rsidRPr="007D378B">
        <w:rPr>
          <w:rFonts w:eastAsia="Times New Roman" w:cs="Times New Roman"/>
          <w:szCs w:val="24"/>
        </w:rPr>
        <w:t xml:space="preserve"> τα οποία να έχουν διαφορετικά προγράμματα και διαφορετικές αναφορές</w:t>
      </w:r>
      <w:r>
        <w:rPr>
          <w:rFonts w:eastAsia="Times New Roman" w:cs="Times New Roman"/>
          <w:szCs w:val="24"/>
        </w:rPr>
        <w:t>.</w:t>
      </w:r>
    </w:p>
    <w:p w14:paraId="19B724DD"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Τ</w:t>
      </w:r>
      <w:r w:rsidRPr="007D378B">
        <w:rPr>
          <w:rFonts w:eastAsia="Times New Roman" w:cs="Times New Roman"/>
          <w:szCs w:val="24"/>
        </w:rPr>
        <w:t>έλος</w:t>
      </w:r>
      <w:r>
        <w:rPr>
          <w:rFonts w:eastAsia="Times New Roman" w:cs="Times New Roman"/>
          <w:szCs w:val="24"/>
        </w:rPr>
        <w:t xml:space="preserve">, θέλω να γνωρίζετε επίσης ότι </w:t>
      </w:r>
      <w:r w:rsidRPr="007D378B">
        <w:rPr>
          <w:rFonts w:eastAsia="Times New Roman" w:cs="Times New Roman"/>
          <w:szCs w:val="24"/>
        </w:rPr>
        <w:t xml:space="preserve">καταλυτικό ρόλο στην ομαλοποίηση της κατάστασης έπαιξε ο </w:t>
      </w:r>
      <w:r>
        <w:rPr>
          <w:rFonts w:eastAsia="Times New Roman" w:cs="Times New Roman"/>
          <w:szCs w:val="24"/>
        </w:rPr>
        <w:t>Β</w:t>
      </w:r>
      <w:r w:rsidRPr="007D378B">
        <w:rPr>
          <w:rFonts w:eastAsia="Times New Roman" w:cs="Times New Roman"/>
          <w:szCs w:val="24"/>
        </w:rPr>
        <w:t>ουλευτής του ΣΥΡΙΖΑ</w:t>
      </w:r>
      <w:r>
        <w:rPr>
          <w:rFonts w:eastAsia="Times New Roman" w:cs="Times New Roman"/>
          <w:szCs w:val="24"/>
        </w:rPr>
        <w:t>, ο</w:t>
      </w:r>
      <w:r w:rsidRPr="007D378B">
        <w:rPr>
          <w:rFonts w:eastAsia="Times New Roman" w:cs="Times New Roman"/>
          <w:szCs w:val="24"/>
        </w:rPr>
        <w:t xml:space="preserve"> κ</w:t>
      </w:r>
      <w:r>
        <w:rPr>
          <w:rFonts w:eastAsia="Times New Roman" w:cs="Times New Roman"/>
          <w:szCs w:val="24"/>
        </w:rPr>
        <w:t>.</w:t>
      </w:r>
      <w:r w:rsidRPr="007D378B">
        <w:rPr>
          <w:rFonts w:eastAsia="Times New Roman" w:cs="Times New Roman"/>
          <w:szCs w:val="24"/>
        </w:rPr>
        <w:t xml:space="preserve"> Μουσταφά</w:t>
      </w:r>
      <w:r>
        <w:rPr>
          <w:rFonts w:eastAsia="Times New Roman" w:cs="Times New Roman"/>
          <w:szCs w:val="24"/>
        </w:rPr>
        <w:t>, ο</w:t>
      </w:r>
      <w:r w:rsidRPr="007D378B">
        <w:rPr>
          <w:rFonts w:eastAsia="Times New Roman" w:cs="Times New Roman"/>
          <w:szCs w:val="24"/>
        </w:rPr>
        <w:t xml:space="preserve"> οποίος μέσα από διαπραγματεύσεις </w:t>
      </w:r>
      <w:r>
        <w:rPr>
          <w:rFonts w:eastAsia="Times New Roman" w:cs="Times New Roman"/>
          <w:szCs w:val="24"/>
        </w:rPr>
        <w:t>μ</w:t>
      </w:r>
      <w:r w:rsidRPr="007D378B">
        <w:rPr>
          <w:rFonts w:eastAsia="Times New Roman" w:cs="Times New Roman"/>
          <w:szCs w:val="24"/>
        </w:rPr>
        <w:t>πόρεσε και</w:t>
      </w:r>
      <w:r w:rsidRPr="007D378B">
        <w:rPr>
          <w:rFonts w:eastAsia="Times New Roman" w:cs="Times New Roman"/>
          <w:szCs w:val="24"/>
        </w:rPr>
        <w:t xml:space="preserve"> έπεισε την συνέχιση της</w:t>
      </w:r>
      <w:r>
        <w:rPr>
          <w:rFonts w:eastAsia="Times New Roman" w:cs="Times New Roman"/>
          <w:szCs w:val="24"/>
        </w:rPr>
        <w:t xml:space="preserve"> διδασκαλίας και ταυτόχρονα και στο Υ</w:t>
      </w:r>
      <w:r w:rsidRPr="007D378B">
        <w:rPr>
          <w:rFonts w:eastAsia="Times New Roman" w:cs="Times New Roman"/>
          <w:szCs w:val="24"/>
        </w:rPr>
        <w:t>πουργείο</w:t>
      </w:r>
      <w:r>
        <w:rPr>
          <w:rFonts w:eastAsia="Times New Roman" w:cs="Times New Roman"/>
          <w:szCs w:val="24"/>
        </w:rPr>
        <w:t>,</w:t>
      </w:r>
      <w:r w:rsidRPr="007D378B">
        <w:rPr>
          <w:rFonts w:eastAsia="Times New Roman" w:cs="Times New Roman"/>
          <w:szCs w:val="24"/>
        </w:rPr>
        <w:t xml:space="preserve"> μαζί με </w:t>
      </w:r>
      <w:r>
        <w:rPr>
          <w:rFonts w:eastAsia="Times New Roman" w:cs="Times New Roman"/>
          <w:szCs w:val="24"/>
        </w:rPr>
        <w:t>-ό</w:t>
      </w:r>
      <w:r w:rsidRPr="007D378B">
        <w:rPr>
          <w:rFonts w:eastAsia="Times New Roman" w:cs="Times New Roman"/>
          <w:szCs w:val="24"/>
        </w:rPr>
        <w:t>πως σας είπα</w:t>
      </w:r>
      <w:r>
        <w:rPr>
          <w:rFonts w:eastAsia="Times New Roman" w:cs="Times New Roman"/>
          <w:szCs w:val="24"/>
        </w:rPr>
        <w:t>-</w:t>
      </w:r>
      <w:r w:rsidRPr="007D378B">
        <w:rPr>
          <w:rFonts w:eastAsia="Times New Roman" w:cs="Times New Roman"/>
          <w:szCs w:val="24"/>
        </w:rPr>
        <w:t xml:space="preserve"> τους καθηγητές</w:t>
      </w:r>
      <w:r>
        <w:rPr>
          <w:rFonts w:eastAsia="Times New Roman" w:cs="Times New Roman"/>
          <w:szCs w:val="24"/>
        </w:rPr>
        <w:t>,</w:t>
      </w:r>
      <w:r w:rsidRPr="007D378B">
        <w:rPr>
          <w:rFonts w:eastAsia="Times New Roman" w:cs="Times New Roman"/>
          <w:szCs w:val="24"/>
        </w:rPr>
        <w:t xml:space="preserve"> τους γονείς και τους φοιτητές</w:t>
      </w:r>
      <w:r>
        <w:rPr>
          <w:rFonts w:eastAsia="Times New Roman" w:cs="Times New Roman"/>
          <w:szCs w:val="24"/>
        </w:rPr>
        <w:t>,</w:t>
      </w:r>
      <w:r w:rsidRPr="007D378B">
        <w:rPr>
          <w:rFonts w:eastAsia="Times New Roman" w:cs="Times New Roman"/>
          <w:szCs w:val="24"/>
        </w:rPr>
        <w:t xml:space="preserve"> όπου αρχίσαμε αυτήν την συζήτηση</w:t>
      </w:r>
      <w:r>
        <w:rPr>
          <w:rFonts w:eastAsia="Times New Roman" w:cs="Times New Roman"/>
          <w:szCs w:val="24"/>
        </w:rPr>
        <w:t>.</w:t>
      </w:r>
    </w:p>
    <w:p w14:paraId="19B724DE"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Κ</w:t>
      </w:r>
      <w:r w:rsidRPr="007D378B">
        <w:rPr>
          <w:rFonts w:eastAsia="Times New Roman" w:cs="Times New Roman"/>
          <w:szCs w:val="24"/>
        </w:rPr>
        <w:t xml:space="preserve">ύριε </w:t>
      </w:r>
      <w:r>
        <w:rPr>
          <w:rFonts w:eastAsia="Times New Roman" w:cs="Times New Roman"/>
          <w:szCs w:val="24"/>
        </w:rPr>
        <w:t>Π</w:t>
      </w:r>
      <w:r w:rsidRPr="007D378B">
        <w:rPr>
          <w:rFonts w:eastAsia="Times New Roman" w:cs="Times New Roman"/>
          <w:szCs w:val="24"/>
        </w:rPr>
        <w:t>ρόεδρε</w:t>
      </w:r>
      <w:r>
        <w:rPr>
          <w:rFonts w:eastAsia="Times New Roman" w:cs="Times New Roman"/>
          <w:szCs w:val="24"/>
        </w:rPr>
        <w:t>,</w:t>
      </w:r>
      <w:r w:rsidRPr="007D378B">
        <w:rPr>
          <w:rFonts w:eastAsia="Times New Roman" w:cs="Times New Roman"/>
          <w:szCs w:val="24"/>
        </w:rPr>
        <w:t xml:space="preserve"> έχω εδώ ένα αναλυτικό σημείωμα</w:t>
      </w:r>
      <w:r>
        <w:rPr>
          <w:rFonts w:eastAsia="Times New Roman" w:cs="Times New Roman"/>
          <w:szCs w:val="24"/>
        </w:rPr>
        <w:t>, το οποίο θα καταθέσω στα Π</w:t>
      </w:r>
      <w:r w:rsidRPr="007D378B">
        <w:rPr>
          <w:rFonts w:eastAsia="Times New Roman" w:cs="Times New Roman"/>
          <w:szCs w:val="24"/>
        </w:rPr>
        <w:t>ρακτικά</w:t>
      </w:r>
      <w:r>
        <w:rPr>
          <w:rFonts w:eastAsia="Times New Roman" w:cs="Times New Roman"/>
          <w:szCs w:val="24"/>
        </w:rPr>
        <w:t>,</w:t>
      </w:r>
      <w:r w:rsidRPr="007D378B">
        <w:rPr>
          <w:rFonts w:eastAsia="Times New Roman" w:cs="Times New Roman"/>
          <w:szCs w:val="24"/>
        </w:rPr>
        <w:t xml:space="preserve"> όπως επίσης</w:t>
      </w:r>
      <w:r>
        <w:rPr>
          <w:rFonts w:eastAsia="Times New Roman" w:cs="Times New Roman"/>
          <w:szCs w:val="24"/>
        </w:rPr>
        <w:t xml:space="preserve"> και την αναλυτική αναφορά του </w:t>
      </w:r>
      <w:r>
        <w:rPr>
          <w:rFonts w:eastAsia="Times New Roman" w:cs="Times New Roman"/>
          <w:szCs w:val="24"/>
        </w:rPr>
        <w:t>π</w:t>
      </w:r>
      <w:r w:rsidRPr="007D378B">
        <w:rPr>
          <w:rFonts w:eastAsia="Times New Roman" w:cs="Times New Roman"/>
          <w:szCs w:val="24"/>
        </w:rPr>
        <w:t xml:space="preserve">εριφερειακού </w:t>
      </w:r>
      <w:r>
        <w:rPr>
          <w:rFonts w:eastAsia="Times New Roman" w:cs="Times New Roman"/>
          <w:szCs w:val="24"/>
        </w:rPr>
        <w:t>δ</w:t>
      </w:r>
      <w:r w:rsidRPr="007D378B">
        <w:rPr>
          <w:rFonts w:eastAsia="Times New Roman" w:cs="Times New Roman"/>
          <w:szCs w:val="24"/>
        </w:rPr>
        <w:t xml:space="preserve">ιευθυντή </w:t>
      </w:r>
      <w:r>
        <w:rPr>
          <w:rFonts w:eastAsia="Times New Roman" w:cs="Times New Roman"/>
          <w:szCs w:val="24"/>
        </w:rPr>
        <w:t>ε</w:t>
      </w:r>
      <w:r w:rsidRPr="007D378B">
        <w:rPr>
          <w:rFonts w:eastAsia="Times New Roman" w:cs="Times New Roman"/>
          <w:szCs w:val="24"/>
        </w:rPr>
        <w:t>κπαίδευσης</w:t>
      </w:r>
      <w:r>
        <w:rPr>
          <w:rFonts w:eastAsia="Times New Roman" w:cs="Times New Roman"/>
          <w:szCs w:val="24"/>
        </w:rPr>
        <w:t>,</w:t>
      </w:r>
      <w:r w:rsidRPr="007D378B">
        <w:rPr>
          <w:rFonts w:eastAsia="Times New Roman" w:cs="Times New Roman"/>
          <w:szCs w:val="24"/>
        </w:rPr>
        <w:t xml:space="preserve"> ως προς </w:t>
      </w:r>
      <w:r w:rsidRPr="007D378B">
        <w:rPr>
          <w:rFonts w:eastAsia="Times New Roman" w:cs="Times New Roman"/>
          <w:szCs w:val="24"/>
        </w:rPr>
        <w:lastRenderedPageBreak/>
        <w:t>την κατάσταση και τα προβλήματα</w:t>
      </w:r>
      <w:r>
        <w:rPr>
          <w:rFonts w:eastAsia="Times New Roman" w:cs="Times New Roman"/>
          <w:szCs w:val="24"/>
        </w:rPr>
        <w:t>. Θα το κάνω μετά τη δευτερολογία μ</w:t>
      </w:r>
      <w:r w:rsidRPr="007D378B">
        <w:rPr>
          <w:rFonts w:eastAsia="Times New Roman" w:cs="Times New Roman"/>
          <w:szCs w:val="24"/>
        </w:rPr>
        <w:t>ου</w:t>
      </w:r>
      <w:r>
        <w:rPr>
          <w:rFonts w:eastAsia="Times New Roman" w:cs="Times New Roman"/>
          <w:szCs w:val="24"/>
        </w:rPr>
        <w:t>.</w:t>
      </w:r>
    </w:p>
    <w:p w14:paraId="19B724DF" w14:textId="77777777" w:rsidR="00D23C6B" w:rsidRDefault="00A26AD1">
      <w:pPr>
        <w:spacing w:line="600" w:lineRule="auto"/>
        <w:ind w:firstLine="720"/>
        <w:contextualSpacing/>
        <w:jc w:val="both"/>
        <w:rPr>
          <w:rFonts w:eastAsia="Times New Roman" w:cs="Times New Roman"/>
          <w:szCs w:val="24"/>
        </w:rPr>
      </w:pPr>
      <w:r w:rsidRPr="00654889">
        <w:rPr>
          <w:rFonts w:eastAsia="Times New Roman" w:cs="Times New Roman"/>
          <w:b/>
          <w:szCs w:val="24"/>
        </w:rPr>
        <w:t xml:space="preserve">ΠΡΟΕΔΡΕΥΩΝ (Μάριος Γεωργιάδης): </w:t>
      </w:r>
      <w:r w:rsidRPr="00654889">
        <w:rPr>
          <w:rFonts w:eastAsia="Times New Roman" w:cs="Times New Roman"/>
          <w:szCs w:val="24"/>
        </w:rPr>
        <w:t>Ευχαριστούμε τον κ. Υπουργό.</w:t>
      </w:r>
    </w:p>
    <w:p w14:paraId="19B724E0"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Κύριε συνάδελ</w:t>
      </w:r>
      <w:r w:rsidRPr="007D378B">
        <w:rPr>
          <w:rFonts w:eastAsia="Times New Roman" w:cs="Times New Roman"/>
          <w:szCs w:val="24"/>
        </w:rPr>
        <w:t>φε</w:t>
      </w:r>
      <w:r>
        <w:rPr>
          <w:rFonts w:eastAsia="Times New Roman" w:cs="Times New Roman"/>
          <w:szCs w:val="24"/>
        </w:rPr>
        <w:t>, δώστε μου</w:t>
      </w:r>
      <w:r w:rsidRPr="007D378B">
        <w:rPr>
          <w:rFonts w:eastAsia="Times New Roman" w:cs="Times New Roman"/>
          <w:szCs w:val="24"/>
        </w:rPr>
        <w:t xml:space="preserve"> μερικά δευτερόλεπτα</w:t>
      </w:r>
      <w:r>
        <w:rPr>
          <w:rFonts w:eastAsia="Times New Roman" w:cs="Times New Roman"/>
          <w:szCs w:val="24"/>
        </w:rPr>
        <w:t xml:space="preserve">, </w:t>
      </w:r>
      <w:r w:rsidRPr="007D378B">
        <w:rPr>
          <w:rFonts w:eastAsia="Times New Roman" w:cs="Times New Roman"/>
          <w:szCs w:val="24"/>
        </w:rPr>
        <w:t>βλέπω έχου</w:t>
      </w:r>
      <w:r>
        <w:rPr>
          <w:rFonts w:eastAsia="Times New Roman" w:cs="Times New Roman"/>
          <w:szCs w:val="24"/>
        </w:rPr>
        <w:t xml:space="preserve">ν καθίσει οι </w:t>
      </w:r>
      <w:r w:rsidRPr="007D378B">
        <w:rPr>
          <w:rFonts w:eastAsia="Times New Roman" w:cs="Times New Roman"/>
          <w:szCs w:val="24"/>
        </w:rPr>
        <w:t>μαθητές</w:t>
      </w:r>
      <w:r>
        <w:rPr>
          <w:rFonts w:eastAsia="Times New Roman" w:cs="Times New Roman"/>
          <w:szCs w:val="24"/>
        </w:rPr>
        <w:t>.</w:t>
      </w:r>
    </w:p>
    <w:p w14:paraId="19B724E1"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w:t>
      </w:r>
      <w:r>
        <w:rPr>
          <w:rFonts w:eastAsia="Times New Roman" w:cs="Times New Roman"/>
          <w:szCs w:val="24"/>
        </w:rPr>
        <w:t>ΛΟΣ» και ενημερώθηκαν για την ιστορία του κτηρίου και τον τρόπο οργάνωσης και λειτουργίας της Βουλής των Ελλήνων, τριάντα επτά</w:t>
      </w:r>
      <w:r w:rsidRPr="007D378B">
        <w:rPr>
          <w:rFonts w:eastAsia="Times New Roman" w:cs="Times New Roman"/>
          <w:szCs w:val="24"/>
        </w:rPr>
        <w:t xml:space="preserve"> μαθήτριες και μαθητές και δύο σ</w:t>
      </w:r>
      <w:r>
        <w:rPr>
          <w:rFonts w:eastAsia="Times New Roman" w:cs="Times New Roman"/>
          <w:szCs w:val="24"/>
        </w:rPr>
        <w:t>υνοδοί εκπαιδευτικοί από το 4</w:t>
      </w:r>
      <w:r w:rsidRPr="00C41B1D">
        <w:rPr>
          <w:rFonts w:eastAsia="Times New Roman" w:cs="Times New Roman"/>
          <w:szCs w:val="24"/>
          <w:vertAlign w:val="superscript"/>
        </w:rPr>
        <w:t>ο</w:t>
      </w:r>
      <w:r>
        <w:rPr>
          <w:rFonts w:eastAsia="Times New Roman" w:cs="Times New Roman"/>
          <w:szCs w:val="24"/>
        </w:rPr>
        <w:t xml:space="preserve"> Λύκειο Χ</w:t>
      </w:r>
      <w:r w:rsidRPr="007D378B">
        <w:rPr>
          <w:rFonts w:eastAsia="Times New Roman" w:cs="Times New Roman"/>
          <w:szCs w:val="24"/>
        </w:rPr>
        <w:t>αλκίδας</w:t>
      </w:r>
      <w:r>
        <w:rPr>
          <w:rFonts w:eastAsia="Times New Roman" w:cs="Times New Roman"/>
          <w:szCs w:val="24"/>
        </w:rPr>
        <w:t xml:space="preserve"> (</w:t>
      </w:r>
      <w:r>
        <w:rPr>
          <w:rFonts w:eastAsia="Times New Roman" w:cs="Times New Roman"/>
          <w:szCs w:val="24"/>
        </w:rPr>
        <w:t>δεύτερο τμήμα</w:t>
      </w:r>
      <w:r>
        <w:rPr>
          <w:rFonts w:eastAsia="Times New Roman" w:cs="Times New Roman"/>
          <w:szCs w:val="24"/>
        </w:rPr>
        <w:t xml:space="preserve">). </w:t>
      </w:r>
    </w:p>
    <w:p w14:paraId="19B724E2"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19B724E3" w14:textId="77777777" w:rsidR="00D23C6B" w:rsidRDefault="00A26AD1">
      <w:pPr>
        <w:spacing w:line="600" w:lineRule="auto"/>
        <w:ind w:firstLine="720"/>
        <w:contextualSpacing/>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 όλες τις πτέρυγες της Βουλής)</w:t>
      </w:r>
    </w:p>
    <w:p w14:paraId="19B724E4"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sidRPr="007D378B">
        <w:rPr>
          <w:rFonts w:eastAsia="Times New Roman" w:cs="Times New Roman"/>
          <w:szCs w:val="24"/>
        </w:rPr>
        <w:t xml:space="preserve">ήθελα να σας πω ότι παρακολουθείτε τη διαδικασία των </w:t>
      </w:r>
      <w:r w:rsidRPr="007D378B">
        <w:rPr>
          <w:rFonts w:eastAsia="Times New Roman" w:cs="Times New Roman"/>
          <w:szCs w:val="24"/>
        </w:rPr>
        <w:t>επ</w:t>
      </w:r>
      <w:r>
        <w:rPr>
          <w:rFonts w:eastAsia="Times New Roman" w:cs="Times New Roman"/>
          <w:szCs w:val="24"/>
        </w:rPr>
        <w:t>ι</w:t>
      </w:r>
      <w:r w:rsidRPr="007D378B">
        <w:rPr>
          <w:rFonts w:eastAsia="Times New Roman" w:cs="Times New Roman"/>
          <w:szCs w:val="24"/>
        </w:rPr>
        <w:t>κα</w:t>
      </w:r>
      <w:r>
        <w:rPr>
          <w:rFonts w:eastAsia="Times New Roman" w:cs="Times New Roman"/>
          <w:szCs w:val="24"/>
        </w:rPr>
        <w:t>ί</w:t>
      </w:r>
      <w:r w:rsidRPr="007D378B">
        <w:rPr>
          <w:rFonts w:eastAsia="Times New Roman" w:cs="Times New Roman"/>
          <w:szCs w:val="24"/>
        </w:rPr>
        <w:t xml:space="preserve">ρων </w:t>
      </w:r>
      <w:r w:rsidRPr="007D378B">
        <w:rPr>
          <w:rFonts w:eastAsia="Times New Roman" w:cs="Times New Roman"/>
          <w:szCs w:val="24"/>
        </w:rPr>
        <w:t>ερωτήσεων και γι</w:t>
      </w:r>
      <w:r>
        <w:rPr>
          <w:rFonts w:eastAsia="Times New Roman" w:cs="Times New Roman"/>
          <w:szCs w:val="24"/>
        </w:rPr>
        <w:t>’</w:t>
      </w:r>
      <w:r w:rsidRPr="007D378B">
        <w:rPr>
          <w:rFonts w:eastAsia="Times New Roman" w:cs="Times New Roman"/>
          <w:szCs w:val="24"/>
        </w:rPr>
        <w:t xml:space="preserve"> αυτό</w:t>
      </w:r>
      <w:r>
        <w:rPr>
          <w:rFonts w:eastAsia="Times New Roman" w:cs="Times New Roman"/>
          <w:szCs w:val="24"/>
        </w:rPr>
        <w:t>ν</w:t>
      </w:r>
      <w:r w:rsidRPr="007D378B">
        <w:rPr>
          <w:rFonts w:eastAsia="Times New Roman" w:cs="Times New Roman"/>
          <w:szCs w:val="24"/>
        </w:rPr>
        <w:t xml:space="preserve"> το</w:t>
      </w:r>
      <w:r>
        <w:rPr>
          <w:rFonts w:eastAsia="Times New Roman" w:cs="Times New Roman"/>
          <w:szCs w:val="24"/>
        </w:rPr>
        <w:t>ν</w:t>
      </w:r>
      <w:r w:rsidRPr="007D378B">
        <w:rPr>
          <w:rFonts w:eastAsia="Times New Roman" w:cs="Times New Roman"/>
          <w:szCs w:val="24"/>
        </w:rPr>
        <w:t xml:space="preserve"> λόγο βλέπετε ότι εί</w:t>
      </w:r>
      <w:r w:rsidRPr="007D378B">
        <w:rPr>
          <w:rFonts w:eastAsia="Times New Roman" w:cs="Times New Roman"/>
          <w:szCs w:val="24"/>
        </w:rPr>
        <w:lastRenderedPageBreak/>
        <w:t xml:space="preserve">ναι μόνο ένας συνάδελφος στην </w:t>
      </w:r>
      <w:r>
        <w:rPr>
          <w:rFonts w:eastAsia="Times New Roman" w:cs="Times New Roman"/>
          <w:szCs w:val="24"/>
        </w:rPr>
        <w:t>Α</w:t>
      </w:r>
      <w:r w:rsidRPr="007D378B">
        <w:rPr>
          <w:rFonts w:eastAsia="Times New Roman" w:cs="Times New Roman"/>
          <w:szCs w:val="24"/>
        </w:rPr>
        <w:t xml:space="preserve">ίθουσα και ο αρμόδιος </w:t>
      </w:r>
      <w:r>
        <w:rPr>
          <w:rFonts w:eastAsia="Times New Roman" w:cs="Times New Roman"/>
          <w:szCs w:val="24"/>
        </w:rPr>
        <w:t>Υ</w:t>
      </w:r>
      <w:r w:rsidRPr="007D378B">
        <w:rPr>
          <w:rFonts w:eastAsia="Times New Roman" w:cs="Times New Roman"/>
          <w:szCs w:val="24"/>
        </w:rPr>
        <w:t>πουργός πο</w:t>
      </w:r>
      <w:r>
        <w:rPr>
          <w:rFonts w:eastAsia="Times New Roman" w:cs="Times New Roman"/>
          <w:szCs w:val="24"/>
        </w:rPr>
        <w:t>υ απαντάει στην επίκαιρη ερώτησή</w:t>
      </w:r>
      <w:r w:rsidRPr="007D378B">
        <w:rPr>
          <w:rFonts w:eastAsia="Times New Roman" w:cs="Times New Roman"/>
          <w:szCs w:val="24"/>
        </w:rPr>
        <w:t xml:space="preserve"> του</w:t>
      </w:r>
      <w:r>
        <w:rPr>
          <w:rFonts w:eastAsia="Times New Roman" w:cs="Times New Roman"/>
          <w:szCs w:val="24"/>
        </w:rPr>
        <w:t xml:space="preserve"> και έχουμε τη διαδικασία </w:t>
      </w:r>
      <w:proofErr w:type="spellStart"/>
      <w:r>
        <w:rPr>
          <w:rFonts w:eastAsia="Times New Roman" w:cs="Times New Roman"/>
          <w:szCs w:val="24"/>
        </w:rPr>
        <w:t>πρωτο</w:t>
      </w:r>
      <w:r w:rsidRPr="007D378B">
        <w:rPr>
          <w:rFonts w:eastAsia="Times New Roman" w:cs="Times New Roman"/>
          <w:szCs w:val="24"/>
        </w:rPr>
        <w:t>λογία</w:t>
      </w:r>
      <w:r>
        <w:rPr>
          <w:rFonts w:eastAsia="Times New Roman" w:cs="Times New Roman"/>
          <w:szCs w:val="24"/>
        </w:rPr>
        <w:t>ς</w:t>
      </w:r>
      <w:proofErr w:type="spellEnd"/>
      <w:r>
        <w:rPr>
          <w:rFonts w:eastAsia="Times New Roman" w:cs="Times New Roman"/>
          <w:szCs w:val="24"/>
        </w:rPr>
        <w:t>-</w:t>
      </w:r>
      <w:r w:rsidRPr="007D378B">
        <w:rPr>
          <w:rFonts w:eastAsia="Times New Roman" w:cs="Times New Roman"/>
          <w:szCs w:val="24"/>
        </w:rPr>
        <w:t>δευτερολογίας</w:t>
      </w:r>
      <w:r>
        <w:rPr>
          <w:rFonts w:eastAsia="Times New Roman" w:cs="Times New Roman"/>
          <w:szCs w:val="24"/>
        </w:rPr>
        <w:t>. Α</w:t>
      </w:r>
      <w:r w:rsidRPr="007D378B">
        <w:rPr>
          <w:rFonts w:eastAsia="Times New Roman" w:cs="Times New Roman"/>
          <w:szCs w:val="24"/>
        </w:rPr>
        <w:t>υτή</w:t>
      </w:r>
      <w:r>
        <w:rPr>
          <w:rFonts w:eastAsia="Times New Roman" w:cs="Times New Roman"/>
          <w:szCs w:val="24"/>
        </w:rPr>
        <w:t>ν</w:t>
      </w:r>
      <w:r w:rsidRPr="007D378B">
        <w:rPr>
          <w:rFonts w:eastAsia="Times New Roman" w:cs="Times New Roman"/>
          <w:szCs w:val="24"/>
        </w:rPr>
        <w:t xml:space="preserve"> τη στιγμή έχει το</w:t>
      </w:r>
      <w:r>
        <w:rPr>
          <w:rFonts w:eastAsia="Times New Roman" w:cs="Times New Roman"/>
          <w:szCs w:val="24"/>
        </w:rPr>
        <w:t>ν</w:t>
      </w:r>
      <w:r w:rsidRPr="007D378B">
        <w:rPr>
          <w:rFonts w:eastAsia="Times New Roman" w:cs="Times New Roman"/>
          <w:szCs w:val="24"/>
        </w:rPr>
        <w:t xml:space="preserve"> λόγο ο συνάδελφος κ</w:t>
      </w:r>
      <w:r>
        <w:rPr>
          <w:rFonts w:eastAsia="Times New Roman" w:cs="Times New Roman"/>
          <w:szCs w:val="24"/>
        </w:rPr>
        <w:t xml:space="preserve">. </w:t>
      </w:r>
      <w:proofErr w:type="spellStart"/>
      <w:r>
        <w:rPr>
          <w:rFonts w:eastAsia="Times New Roman" w:cs="Times New Roman"/>
          <w:szCs w:val="24"/>
        </w:rPr>
        <w:t>Ι</w:t>
      </w:r>
      <w:r w:rsidRPr="007D378B">
        <w:rPr>
          <w:rFonts w:eastAsia="Times New Roman" w:cs="Times New Roman"/>
          <w:szCs w:val="24"/>
        </w:rPr>
        <w:t>λχάν</w:t>
      </w:r>
      <w:proofErr w:type="spellEnd"/>
      <w:r w:rsidRPr="007D378B">
        <w:rPr>
          <w:rFonts w:eastAsia="Times New Roman" w:cs="Times New Roman"/>
          <w:szCs w:val="24"/>
        </w:rPr>
        <w:t xml:space="preserve"> Αχμέτ</w:t>
      </w:r>
      <w:r>
        <w:rPr>
          <w:rFonts w:eastAsia="Times New Roman" w:cs="Times New Roman"/>
          <w:szCs w:val="24"/>
        </w:rPr>
        <w:t>. Συζητάμε θέματα π</w:t>
      </w:r>
      <w:r w:rsidRPr="007D378B">
        <w:rPr>
          <w:rFonts w:eastAsia="Times New Roman" w:cs="Times New Roman"/>
          <w:szCs w:val="24"/>
        </w:rPr>
        <w:t>αιδείας</w:t>
      </w:r>
      <w:r>
        <w:rPr>
          <w:rFonts w:eastAsia="Times New Roman" w:cs="Times New Roman"/>
          <w:szCs w:val="24"/>
        </w:rPr>
        <w:t>, οπότε είσ</w:t>
      </w:r>
      <w:r w:rsidRPr="007D378B">
        <w:rPr>
          <w:rFonts w:eastAsia="Times New Roman" w:cs="Times New Roman"/>
          <w:szCs w:val="24"/>
        </w:rPr>
        <w:t>τε και τυχερ</w:t>
      </w:r>
      <w:r>
        <w:rPr>
          <w:rFonts w:eastAsia="Times New Roman" w:cs="Times New Roman"/>
          <w:szCs w:val="24"/>
        </w:rPr>
        <w:t>οί που είναι ο Υπουργός Π</w:t>
      </w:r>
      <w:r w:rsidRPr="007D378B">
        <w:rPr>
          <w:rFonts w:eastAsia="Times New Roman" w:cs="Times New Roman"/>
          <w:szCs w:val="24"/>
        </w:rPr>
        <w:t>αιδείας εδώ και απαντάει σε θέματα που σας αφορούν άμεσα</w:t>
      </w:r>
      <w:r>
        <w:rPr>
          <w:rFonts w:eastAsia="Times New Roman" w:cs="Times New Roman"/>
          <w:szCs w:val="24"/>
        </w:rPr>
        <w:t>.</w:t>
      </w:r>
    </w:p>
    <w:p w14:paraId="19B724E5"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συνάδελφε, έχετε τρία λεπτά για τη δευτερολογία</w:t>
      </w:r>
      <w:r w:rsidRPr="007D378B">
        <w:rPr>
          <w:rFonts w:eastAsia="Times New Roman" w:cs="Times New Roman"/>
          <w:szCs w:val="24"/>
        </w:rPr>
        <w:t xml:space="preserve"> </w:t>
      </w:r>
      <w:r>
        <w:rPr>
          <w:rFonts w:eastAsia="Times New Roman" w:cs="Times New Roman"/>
          <w:szCs w:val="24"/>
        </w:rPr>
        <w:t>σας.</w:t>
      </w:r>
    </w:p>
    <w:p w14:paraId="19B724E6" w14:textId="77777777" w:rsidR="00D23C6B" w:rsidRDefault="00A26AD1">
      <w:pPr>
        <w:spacing w:line="600" w:lineRule="auto"/>
        <w:ind w:firstLine="720"/>
        <w:contextualSpacing/>
        <w:jc w:val="both"/>
        <w:rPr>
          <w:rFonts w:eastAsia="Times New Roman" w:cs="Times New Roman"/>
          <w:szCs w:val="24"/>
        </w:rPr>
      </w:pPr>
      <w:r w:rsidRPr="006B2181">
        <w:rPr>
          <w:rFonts w:eastAsia="Times New Roman" w:cs="Times New Roman"/>
          <w:b/>
          <w:szCs w:val="24"/>
        </w:rPr>
        <w:t>ΙΛΧΑΝ ΑΧΜΕΤ:</w:t>
      </w:r>
      <w:r>
        <w:rPr>
          <w:rFonts w:eastAsia="Times New Roman" w:cs="Times New Roman"/>
          <w:szCs w:val="24"/>
        </w:rPr>
        <w:t xml:space="preserve"> Μ</w:t>
      </w:r>
      <w:r w:rsidRPr="007D378B">
        <w:rPr>
          <w:rFonts w:eastAsia="Times New Roman" w:cs="Times New Roman"/>
          <w:szCs w:val="24"/>
        </w:rPr>
        <w:t>άλιστα</w:t>
      </w:r>
      <w:r>
        <w:rPr>
          <w:rFonts w:eastAsia="Times New Roman" w:cs="Times New Roman"/>
          <w:szCs w:val="24"/>
        </w:rPr>
        <w:t>.</w:t>
      </w:r>
    </w:p>
    <w:p w14:paraId="19B724E7" w14:textId="77777777" w:rsidR="00D23C6B" w:rsidRDefault="00A26AD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 αρχάς, βάλατε πολλά ερωτήματα και μάλιστα ερωτήσατε προσωπικά και σ’ εμένα και θα σας απαντήσω. </w:t>
      </w:r>
    </w:p>
    <w:p w14:paraId="19B724E8"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Κατ</w:t>
      </w:r>
      <w:r w:rsidRPr="00082F65">
        <w:rPr>
          <w:rFonts w:eastAsia="Times New Roman" w:cs="Times New Roman"/>
          <w:szCs w:val="24"/>
        </w:rPr>
        <w:t xml:space="preserve">’ </w:t>
      </w:r>
      <w:r>
        <w:rPr>
          <w:rFonts w:eastAsia="Times New Roman" w:cs="Times New Roman"/>
          <w:szCs w:val="24"/>
        </w:rPr>
        <w:t>αρχάς</w:t>
      </w:r>
      <w:r w:rsidRPr="00082F65">
        <w:rPr>
          <w:rFonts w:eastAsia="Times New Roman" w:cs="Times New Roman"/>
          <w:szCs w:val="24"/>
        </w:rPr>
        <w:t>,</w:t>
      </w:r>
      <w:r>
        <w:rPr>
          <w:rFonts w:eastAsia="Times New Roman" w:cs="Times New Roman"/>
          <w:szCs w:val="24"/>
        </w:rPr>
        <w:t xml:space="preserve"> είπατε για την αγανάκτησή μου. Η αγανάκτηση δεν είνα</w:t>
      </w:r>
      <w:r>
        <w:rPr>
          <w:rFonts w:eastAsia="Times New Roman" w:cs="Times New Roman"/>
          <w:szCs w:val="24"/>
        </w:rPr>
        <w:t xml:space="preserve">ι μόνο δική μου, κύριε Υπουργέ. Πρέπει να ξέρετε ότι η αγανάκτηση είναι όλης της μειονότητας και όλων των φορέων, των μαθητών και των γονέων, καθώς και της </w:t>
      </w:r>
      <w:r>
        <w:rPr>
          <w:rFonts w:eastAsia="Times New Roman" w:cs="Times New Roman"/>
          <w:szCs w:val="24"/>
        </w:rPr>
        <w:t>σχολικής εφορείας</w:t>
      </w:r>
      <w:r>
        <w:rPr>
          <w:rFonts w:eastAsia="Times New Roman" w:cs="Times New Roman"/>
          <w:szCs w:val="24"/>
        </w:rPr>
        <w:t>. Ιδίως τώρα που είπατε και σας άκουσα και χαρακτηρίσατε ως παράλογα τα αιτήματα τη</w:t>
      </w:r>
      <w:r>
        <w:rPr>
          <w:rFonts w:eastAsia="Times New Roman" w:cs="Times New Roman"/>
          <w:szCs w:val="24"/>
        </w:rPr>
        <w:t xml:space="preserve">ς </w:t>
      </w:r>
      <w:r>
        <w:rPr>
          <w:rFonts w:eastAsia="Times New Roman" w:cs="Times New Roman"/>
          <w:szCs w:val="24"/>
        </w:rPr>
        <w:t>σχολικής εφορείας</w:t>
      </w:r>
      <w:r>
        <w:rPr>
          <w:rFonts w:eastAsia="Times New Roman" w:cs="Times New Roman"/>
          <w:szCs w:val="24"/>
        </w:rPr>
        <w:t xml:space="preserve">, νομίζω </w:t>
      </w:r>
      <w:r>
        <w:rPr>
          <w:rFonts w:eastAsia="Times New Roman" w:cs="Times New Roman"/>
          <w:szCs w:val="24"/>
        </w:rPr>
        <w:lastRenderedPageBreak/>
        <w:t xml:space="preserve">ότι αυτή η αγανάκτηση θα αυξηθεί πολλαπλασιαστικά. Εσείς αναφέρατε αυτόν τον όρο. </w:t>
      </w:r>
    </w:p>
    <w:p w14:paraId="19B724E9"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Επομένως, πάω στο πρώτο σας ερώτημα που είπατε: «Μα, γιατί το Ιεροσπουδαστήριο της Ξάνθης δεν λέει τίποτα και το Ιεροσπουδαστήριο της Κομοτηνής α</w:t>
      </w:r>
      <w:r>
        <w:rPr>
          <w:rFonts w:eastAsia="Times New Roman" w:cs="Times New Roman"/>
          <w:szCs w:val="24"/>
        </w:rPr>
        <w:t xml:space="preserve">ντιδρά;». Πολύ απλός ο λόγος. </w:t>
      </w:r>
    </w:p>
    <w:p w14:paraId="19B724EA"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Ξέρετε πολύ καλά, κύριε Υπουργέ, ότι σε αυτό το </w:t>
      </w:r>
      <w:r>
        <w:rPr>
          <w:rFonts w:eastAsia="Times New Roman" w:cs="Times New Roman"/>
          <w:szCs w:val="24"/>
        </w:rPr>
        <w:t xml:space="preserve">υπηρεσιακό συμβούλιο </w:t>
      </w:r>
      <w:r>
        <w:rPr>
          <w:rFonts w:eastAsia="Times New Roman" w:cs="Times New Roman"/>
          <w:szCs w:val="24"/>
        </w:rPr>
        <w:t xml:space="preserve">ο </w:t>
      </w:r>
      <w:r>
        <w:rPr>
          <w:rFonts w:eastAsia="Times New Roman" w:cs="Times New Roman"/>
          <w:szCs w:val="24"/>
        </w:rPr>
        <w:t xml:space="preserve">διευθυντής </w:t>
      </w:r>
      <w:r>
        <w:rPr>
          <w:rFonts w:eastAsia="Times New Roman" w:cs="Times New Roman"/>
          <w:szCs w:val="24"/>
        </w:rPr>
        <w:t xml:space="preserve">του Ιεροσπουδαστηρίου Κομοτηνής </w:t>
      </w:r>
      <w:proofErr w:type="spellStart"/>
      <w:r>
        <w:rPr>
          <w:rFonts w:eastAsia="Times New Roman" w:cs="Times New Roman"/>
          <w:szCs w:val="24"/>
        </w:rPr>
        <w:t>απεκλείσθη</w:t>
      </w:r>
      <w:proofErr w:type="spellEnd"/>
      <w:r>
        <w:rPr>
          <w:rFonts w:eastAsia="Times New Roman" w:cs="Times New Roman"/>
          <w:szCs w:val="24"/>
        </w:rPr>
        <w:t>, έφυγε, τον βγάλατε με απόφαση του Υπουργείου. Και ούτε κλήθηκε ο άνθρωπος να απαντήσει και να διατυ</w:t>
      </w:r>
      <w:r>
        <w:rPr>
          <w:rFonts w:eastAsia="Times New Roman" w:cs="Times New Roman"/>
          <w:szCs w:val="24"/>
        </w:rPr>
        <w:t xml:space="preserve">πώσει τη γνώμη του. Και κλήθηκε ως φορέας, δεν έχει δικαίωμα δηλαδή να είναι μέλος της </w:t>
      </w:r>
      <w:r>
        <w:rPr>
          <w:rFonts w:eastAsia="Times New Roman" w:cs="Times New Roman"/>
          <w:szCs w:val="24"/>
        </w:rPr>
        <w:t>επιτροπής</w:t>
      </w:r>
      <w:r>
        <w:rPr>
          <w:rFonts w:eastAsia="Times New Roman" w:cs="Times New Roman"/>
          <w:szCs w:val="24"/>
        </w:rPr>
        <w:t>. Και κατά δεύτερον λόγο, βέβαια, το Ιεροσπουδαστήριο της Κομοτηνής –είναι τριακόσια, τετρακόσια άτομα- είναι άλλο σχολείο. Σαφώς είναι στο ίδιο πλαίσιο, αλλά έ</w:t>
      </w:r>
      <w:r>
        <w:rPr>
          <w:rFonts w:eastAsia="Times New Roman" w:cs="Times New Roman"/>
          <w:szCs w:val="24"/>
        </w:rPr>
        <w:t xml:space="preserve">χει άλλη βάση. Κι εκεί οι γονείς με βάση τη δημοκρατία αποφάσισαν γι’ αυτό. </w:t>
      </w:r>
    </w:p>
    <w:p w14:paraId="19B724EB"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Άρα, η σύγκρισή σας…</w:t>
      </w:r>
    </w:p>
    <w:p w14:paraId="19B724EC"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Τι εννοείτε «άλλη βάση»; Είναι δύο </w:t>
      </w:r>
      <w:r>
        <w:rPr>
          <w:rFonts w:eastAsia="Times New Roman" w:cs="Times New Roman"/>
          <w:szCs w:val="24"/>
        </w:rPr>
        <w:t>ιεροσπουδαστήρια</w:t>
      </w:r>
      <w:r>
        <w:rPr>
          <w:rFonts w:eastAsia="Times New Roman" w:cs="Times New Roman"/>
          <w:szCs w:val="24"/>
        </w:rPr>
        <w:t>.</w:t>
      </w:r>
    </w:p>
    <w:p w14:paraId="19B724ED"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Κοιτάξτε. Το ότι εκεί υπάρχουν τριάντα, σαράντα μαθητές, οι οποίοι για τον </w:t>
      </w:r>
      <w:r>
        <w:rPr>
          <w:rFonts w:eastAsia="Times New Roman" w:cs="Times New Roman"/>
          <w:szCs w:val="24"/>
        </w:rPr>
        <w:t>άλφα</w:t>
      </w:r>
      <w:r>
        <w:rPr>
          <w:rFonts w:eastAsia="Times New Roman" w:cs="Times New Roman"/>
          <w:szCs w:val="24"/>
        </w:rPr>
        <w:t xml:space="preserve"> ή </w:t>
      </w:r>
      <w:r>
        <w:rPr>
          <w:rFonts w:eastAsia="Times New Roman" w:cs="Times New Roman"/>
          <w:szCs w:val="24"/>
        </w:rPr>
        <w:t>βήτα</w:t>
      </w:r>
      <w:r>
        <w:rPr>
          <w:rFonts w:eastAsia="Times New Roman" w:cs="Times New Roman"/>
          <w:szCs w:val="24"/>
        </w:rPr>
        <w:t xml:space="preserve"> λόγο δεν θέλουν να αντιδράσουν, αυτό δεν σημαίνει ότι στο Ιεροσπουδαστήριο Κομοτηνής δεν υπάρχει αυτό το δικαίωμα, κύριε Υπουργέ. Και σας λέω, σε κάθε περίπτωση, ο αρμόδ</w:t>
      </w:r>
      <w:r>
        <w:rPr>
          <w:rFonts w:eastAsia="Times New Roman" w:cs="Times New Roman"/>
          <w:szCs w:val="24"/>
        </w:rPr>
        <w:t xml:space="preserve">ιος φορέας του Ιεροσπουδαστηρίου Κομοτηνής, ο </w:t>
      </w:r>
      <w:r>
        <w:rPr>
          <w:rFonts w:eastAsia="Times New Roman" w:cs="Times New Roman"/>
          <w:szCs w:val="24"/>
        </w:rPr>
        <w:t>διευθυντής</w:t>
      </w:r>
      <w:r>
        <w:rPr>
          <w:rFonts w:eastAsia="Times New Roman" w:cs="Times New Roman"/>
          <w:szCs w:val="24"/>
        </w:rPr>
        <w:t xml:space="preserve">, δεν είναι στην </w:t>
      </w:r>
      <w:r>
        <w:rPr>
          <w:rFonts w:eastAsia="Times New Roman" w:cs="Times New Roman"/>
          <w:szCs w:val="24"/>
        </w:rPr>
        <w:t>επιτροπή</w:t>
      </w:r>
      <w:r>
        <w:rPr>
          <w:rFonts w:eastAsia="Times New Roman" w:cs="Times New Roman"/>
          <w:szCs w:val="24"/>
        </w:rPr>
        <w:t>. Βγήκε και δεν ακούστηκε η γνώμη του.</w:t>
      </w:r>
    </w:p>
    <w:p w14:paraId="19B724EE"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Δεύτερον, είπατε ότι τα παιδιά από εκεί δεν θα γίνουν όλα θρησκευτικοί λειτουργοί. Σαφέστατα. Υπάρχει δικαίωμα επιλογής, όπως και στα εκ</w:t>
      </w:r>
      <w:r>
        <w:rPr>
          <w:rFonts w:eastAsia="Times New Roman" w:cs="Times New Roman"/>
          <w:szCs w:val="24"/>
        </w:rPr>
        <w:t>κλησιαστικά σχολεία. Αυτό δεν αναιρεί, όμως, τον χαρακτήρα του σχολείου και τις πράξεις του Υπουργείου ως προς τον γνήσιο χαρακτήρα του σχολείου, ότι δεν πρέπει να μειωθούν οι ώρες διδασκαλίας των Θρησκευτικών.</w:t>
      </w:r>
    </w:p>
    <w:p w14:paraId="19B724EF"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Τρίτον, είπατε ότι εσείς ξεκινήσατε έναν διάλ</w:t>
      </w:r>
      <w:r>
        <w:rPr>
          <w:rFonts w:eastAsia="Times New Roman" w:cs="Times New Roman"/>
          <w:szCs w:val="24"/>
        </w:rPr>
        <w:t xml:space="preserve">ογο. Τι διάλογος είναι αυτός, κύριε Υπουργέ; Αυτός ο διάλογος άρχισε μετά </w:t>
      </w:r>
      <w:r>
        <w:rPr>
          <w:rFonts w:eastAsia="Times New Roman" w:cs="Times New Roman"/>
          <w:szCs w:val="24"/>
        </w:rPr>
        <w:lastRenderedPageBreak/>
        <w:t xml:space="preserve">από τρεις μήνες. Άρχισε χωρίς καν να κληθούν οι ενδιαφερόμενοι. Επίσης, έχουν διατυπωθεί όλα τα αιτήματα της </w:t>
      </w:r>
      <w:r>
        <w:rPr>
          <w:rFonts w:eastAsia="Times New Roman" w:cs="Times New Roman"/>
          <w:szCs w:val="24"/>
        </w:rPr>
        <w:t xml:space="preserve">σχολικής εφορείας </w:t>
      </w:r>
      <w:r>
        <w:rPr>
          <w:rFonts w:eastAsia="Times New Roman" w:cs="Times New Roman"/>
          <w:szCs w:val="24"/>
        </w:rPr>
        <w:t>κι εσείς τα έχετε χαρακτηρίσει ως παράλογα αιτήματα. Άρ</w:t>
      </w:r>
      <w:r>
        <w:rPr>
          <w:rFonts w:eastAsia="Times New Roman" w:cs="Times New Roman"/>
          <w:szCs w:val="24"/>
        </w:rPr>
        <w:t xml:space="preserve">α, ο διάλογος αυτός νομίζω ότι είναι μόνο προσχηματικός, προκειμένου να γλιτώσετε και να κερδίσετε χρόνο για να ξεφύγετε από την επίλυση του προβλήματος. </w:t>
      </w:r>
    </w:p>
    <w:p w14:paraId="19B724F0"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Είπατε ποιος μπορεί να είναι ο καταλυτικός ρόλος, αν κατάλαβα καλά, όλου αυτού του εγχειρήματος και π</w:t>
      </w:r>
      <w:r>
        <w:rPr>
          <w:rFonts w:eastAsia="Times New Roman" w:cs="Times New Roman"/>
          <w:szCs w:val="24"/>
        </w:rPr>
        <w:t xml:space="preserve">ώς μπορεί να λυθεί. Η λύση είναι μία, κύριε Υπουργέ. Και θέλω να απαντήσετε ξεκάθαρα σήμερα στην Ολομέλεια. Ποιοι ήταν οι λόγοι που σας οδήγησαν να ανακαλέσετε την υπουργική απόφαση του κ. Φίλη; Οι λόγοι εκσυγχρονισμού δεν είναι πειστικοί. Σαφώς και εμείς </w:t>
      </w:r>
      <w:r>
        <w:rPr>
          <w:rFonts w:eastAsia="Times New Roman" w:cs="Times New Roman"/>
          <w:szCs w:val="24"/>
        </w:rPr>
        <w:t xml:space="preserve">θέλουμε το </w:t>
      </w:r>
      <w:r>
        <w:rPr>
          <w:rFonts w:eastAsia="Times New Roman" w:cs="Times New Roman"/>
          <w:szCs w:val="24"/>
        </w:rPr>
        <w:t xml:space="preserve">ιεροσπουδαστήριο </w:t>
      </w:r>
      <w:r>
        <w:rPr>
          <w:rFonts w:eastAsia="Times New Roman" w:cs="Times New Roman"/>
          <w:szCs w:val="24"/>
        </w:rPr>
        <w:t xml:space="preserve">να είναι ένα σύγχρονο σχολείο, να έχει δομές. Σαφώς. </w:t>
      </w:r>
    </w:p>
    <w:p w14:paraId="19B724F1"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Επίσης, κατηγορήσατε τον </w:t>
      </w:r>
      <w:r>
        <w:rPr>
          <w:rFonts w:eastAsia="Times New Roman" w:cs="Times New Roman"/>
          <w:szCs w:val="24"/>
        </w:rPr>
        <w:t>διευθυντή</w:t>
      </w:r>
      <w:r>
        <w:rPr>
          <w:rFonts w:eastAsia="Times New Roman" w:cs="Times New Roman"/>
          <w:szCs w:val="24"/>
        </w:rPr>
        <w:t xml:space="preserve"> και κάποιους εκπαιδευτικούς, απ’ ό,τι κατάλαβα, ότι μείωσαν αυθαίρετα τις ώρες του σχολείου. Ούτε αυτό ισχύει, κύριε Υπουργέ. Δεν ισχύει </w:t>
      </w:r>
      <w:r>
        <w:rPr>
          <w:rFonts w:eastAsia="Times New Roman" w:cs="Times New Roman"/>
          <w:szCs w:val="24"/>
        </w:rPr>
        <w:t xml:space="preserve">αυτό στην ουσία. Αν με συναίνεση των μαθητών και όλων των γονέων και όλης της εκπαιδευτικής κοινότητας μειώθηκαν δύο-τρία λεπτά, </w:t>
      </w:r>
      <w:r>
        <w:rPr>
          <w:rFonts w:eastAsia="Times New Roman" w:cs="Times New Roman"/>
          <w:szCs w:val="24"/>
        </w:rPr>
        <w:lastRenderedPageBreak/>
        <w:t>αυτό έγινε κατόπιν συνεννόησης. Δεν έχουν πρόβλημα τα παιδιά. Ακόμη και για την ενισχυτική διδασκαλία που είναι το απόγευμα μέχ</w:t>
      </w:r>
      <w:r>
        <w:rPr>
          <w:rFonts w:eastAsia="Times New Roman" w:cs="Times New Roman"/>
          <w:szCs w:val="24"/>
        </w:rPr>
        <w:t>ρι τις 16.00΄, τις 17.00΄ η ώρα συναινούν, αρκεί να τηρηθεί το ωρολόγιο πρόγραμμα που είχε τηρηθεί μέχρι σήμερα.</w:t>
      </w:r>
    </w:p>
    <w:p w14:paraId="19B724F2"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Σχετικά με τον καταλυτικό ρόλο του κ. Μουσταφά: Δεν θέλω να σχολιάσω τον αξιόλογο συνάδελφο, αλλά το θέμα δεν λύθηκε λόγω της παρέμβασης του συ</w:t>
      </w:r>
      <w:r>
        <w:rPr>
          <w:rFonts w:eastAsia="Times New Roman" w:cs="Times New Roman"/>
          <w:szCs w:val="24"/>
        </w:rPr>
        <w:t xml:space="preserve">ναδέλφου κ. Μουσταφά, αλλά επειδή εσείς κατά παράνομο και πρωτοφανή τρόπο μεταφέρατε το σχολείο σε ένα άλλο κτήριο, που είναι </w:t>
      </w:r>
      <w:proofErr w:type="spellStart"/>
      <w:r>
        <w:rPr>
          <w:rFonts w:eastAsia="Times New Roman" w:cs="Times New Roman"/>
          <w:szCs w:val="24"/>
        </w:rPr>
        <w:t>βακουφικό</w:t>
      </w:r>
      <w:proofErr w:type="spellEnd"/>
      <w:r>
        <w:rPr>
          <w:rFonts w:eastAsia="Times New Roman" w:cs="Times New Roman"/>
          <w:szCs w:val="24"/>
        </w:rPr>
        <w:t xml:space="preserve"> σχολείο, δεν μπορούσε να γίνει αυτό νομικά, με απόφαση εκεί της </w:t>
      </w:r>
      <w:r>
        <w:rPr>
          <w:rFonts w:eastAsia="Times New Roman" w:cs="Times New Roman"/>
          <w:szCs w:val="24"/>
        </w:rPr>
        <w:t xml:space="preserve">διευθύντριας </w:t>
      </w:r>
      <w:r>
        <w:rPr>
          <w:rFonts w:eastAsia="Times New Roman" w:cs="Times New Roman"/>
          <w:szCs w:val="24"/>
        </w:rPr>
        <w:t>και υποχρεώθηκαν οι γονείς, για να διαφυλάξ</w:t>
      </w:r>
      <w:r>
        <w:rPr>
          <w:rFonts w:eastAsia="Times New Roman" w:cs="Times New Roman"/>
          <w:szCs w:val="24"/>
        </w:rPr>
        <w:t>ουν το σχολείο τους, για να μην πάρουν απουσίες, γιατί αυτό ήταν εκβιαστικό…</w:t>
      </w:r>
    </w:p>
    <w:p w14:paraId="19B724F3" w14:textId="77777777" w:rsidR="00D23C6B" w:rsidRDefault="00A26AD1">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Κύριε συνάδελφε, παρακαλώ, ολοκληρώστε.</w:t>
      </w:r>
    </w:p>
    <w:p w14:paraId="19B724F4" w14:textId="77777777" w:rsidR="00D23C6B" w:rsidRDefault="00A26AD1">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Τελειώνω, κύριε Πρόεδρε. </w:t>
      </w:r>
    </w:p>
    <w:p w14:paraId="19B724F5"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lastRenderedPageBreak/>
        <w:t>Άρα, μέσω εκβιασμού και «ντρίπλας» με άλλο, αθέμιτο τρόπο προσπαθήσα</w:t>
      </w:r>
      <w:r>
        <w:rPr>
          <w:rFonts w:eastAsia="Times New Roman" w:cs="Times New Roman"/>
          <w:szCs w:val="24"/>
        </w:rPr>
        <w:t xml:space="preserve">τε και τελείωσε η κατάληψη, ένα δημοκρατικό δικαίωμα των μαθητών εκεί. Αλλά να ξέρετε ότι η απόφασή τους είναι η εξής και σας μεταφέρω την απόφαση των γονέων και της </w:t>
      </w:r>
      <w:r>
        <w:rPr>
          <w:rFonts w:eastAsia="Times New Roman" w:cs="Times New Roman"/>
          <w:szCs w:val="24"/>
        </w:rPr>
        <w:t>σχολικής εφορείας</w:t>
      </w:r>
      <w:r>
        <w:rPr>
          <w:rFonts w:eastAsia="Times New Roman" w:cs="Times New Roman"/>
          <w:szCs w:val="24"/>
        </w:rPr>
        <w:t>: Αν δεν επιλυθεί το πρόβλημα, έχουν την άποψη και τη βούληση να συνεχίσο</w:t>
      </w:r>
      <w:r>
        <w:rPr>
          <w:rFonts w:eastAsia="Times New Roman" w:cs="Times New Roman"/>
          <w:szCs w:val="24"/>
        </w:rPr>
        <w:t xml:space="preserve">υν να αγωνίζονται για την επίλυση του προβλήματος, κύριε Υπουργέ. </w:t>
      </w:r>
    </w:p>
    <w:p w14:paraId="19B724F6"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 xml:space="preserve">Οπότε περιμένουμε την απάντησή σας και την άποψή σας. </w:t>
      </w:r>
    </w:p>
    <w:p w14:paraId="19B724F7" w14:textId="77777777" w:rsidR="00D23C6B" w:rsidRDefault="00A26AD1">
      <w:pPr>
        <w:spacing w:line="600" w:lineRule="auto"/>
        <w:ind w:firstLine="720"/>
        <w:jc w:val="both"/>
        <w:rPr>
          <w:rFonts w:eastAsia="Times New Roman" w:cs="Times New Roman"/>
          <w:szCs w:val="24"/>
        </w:rPr>
      </w:pPr>
      <w:r>
        <w:rPr>
          <w:rFonts w:eastAsia="Times New Roman" w:cs="Times New Roman"/>
          <w:szCs w:val="24"/>
        </w:rPr>
        <w:t>Ευχαριστώ.</w:t>
      </w:r>
    </w:p>
    <w:p w14:paraId="19B724F8" w14:textId="77777777" w:rsidR="00D23C6B" w:rsidRDefault="00A26AD1">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Κύριε Υπουργέ, έχετε τρία λεπτά για τη δευτερολογία σας.</w:t>
      </w:r>
    </w:p>
    <w:p w14:paraId="19B724F9" w14:textId="77777777" w:rsidR="00D23C6B" w:rsidRDefault="00A26AD1">
      <w:pPr>
        <w:spacing w:line="600" w:lineRule="auto"/>
        <w:ind w:firstLine="720"/>
        <w:jc w:val="both"/>
        <w:rPr>
          <w:rFonts w:eastAsia="Times New Roman"/>
          <w:szCs w:val="24"/>
        </w:rPr>
      </w:pPr>
      <w:r>
        <w:rPr>
          <w:rFonts w:eastAsia="Times New Roman"/>
          <w:b/>
          <w:szCs w:val="24"/>
        </w:rPr>
        <w:t>ΚΩΝΣΤΑΝΤΙΝΟΣ ΓΑΒΡΟΓΛΟΥ (Υπουργός Π</w:t>
      </w:r>
      <w:r>
        <w:rPr>
          <w:rFonts w:eastAsia="Times New Roman"/>
          <w:b/>
          <w:szCs w:val="24"/>
        </w:rPr>
        <w:t xml:space="preserve">αιδείας, Έρευνας και Θρησκευμάτων): </w:t>
      </w:r>
      <w:r>
        <w:rPr>
          <w:rFonts w:eastAsia="Times New Roman"/>
          <w:szCs w:val="24"/>
        </w:rPr>
        <w:t xml:space="preserve">Ευχαριστώ, κύριε Πρόεδρε. </w:t>
      </w:r>
    </w:p>
    <w:p w14:paraId="19B724FA" w14:textId="77777777" w:rsidR="00D23C6B" w:rsidRDefault="00A26AD1">
      <w:pPr>
        <w:spacing w:line="600" w:lineRule="auto"/>
        <w:ind w:firstLine="720"/>
        <w:jc w:val="both"/>
        <w:rPr>
          <w:rFonts w:eastAsia="Times New Roman"/>
          <w:szCs w:val="24"/>
        </w:rPr>
      </w:pPr>
      <w:r>
        <w:rPr>
          <w:rFonts w:eastAsia="Times New Roman"/>
          <w:szCs w:val="24"/>
        </w:rPr>
        <w:t>Τώρα καταλαβαίνετε τι είπε ο αγαπητός συνάδελφος. Είπε ότι «</w:t>
      </w:r>
      <w:r w:rsidRPr="00BB48F3">
        <w:rPr>
          <w:rFonts w:eastAsia="Times New Roman"/>
          <w:szCs w:val="24"/>
        </w:rPr>
        <w:t xml:space="preserve">ή θα συμφωνήσει με μένα ή θα συνεχίσει </w:t>
      </w:r>
      <w:r>
        <w:rPr>
          <w:rFonts w:eastAsia="Times New Roman"/>
          <w:szCs w:val="24"/>
        </w:rPr>
        <w:t>η κατάληψη». Δ</w:t>
      </w:r>
      <w:r w:rsidRPr="00BB48F3">
        <w:rPr>
          <w:rFonts w:eastAsia="Times New Roman"/>
          <w:szCs w:val="24"/>
        </w:rPr>
        <w:t>εν μπορώ να μιλάω με τέτοιους όρους</w:t>
      </w:r>
      <w:r>
        <w:rPr>
          <w:rFonts w:eastAsia="Times New Roman"/>
          <w:szCs w:val="24"/>
        </w:rPr>
        <w:t>.</w:t>
      </w:r>
    </w:p>
    <w:p w14:paraId="19B724FB" w14:textId="77777777" w:rsidR="00D23C6B" w:rsidRDefault="00A26AD1">
      <w:pPr>
        <w:spacing w:line="600" w:lineRule="auto"/>
        <w:ind w:firstLine="720"/>
        <w:jc w:val="both"/>
        <w:rPr>
          <w:rFonts w:eastAsia="Times New Roman"/>
          <w:szCs w:val="24"/>
        </w:rPr>
      </w:pPr>
      <w:r>
        <w:rPr>
          <w:rFonts w:eastAsia="Times New Roman"/>
          <w:szCs w:val="24"/>
        </w:rPr>
        <w:lastRenderedPageBreak/>
        <w:t>Θέλω, όμως, να ξέρω το εξής: Ι</w:t>
      </w:r>
      <w:r w:rsidRPr="00BB48F3">
        <w:rPr>
          <w:rFonts w:eastAsia="Times New Roman"/>
          <w:szCs w:val="24"/>
        </w:rPr>
        <w:t>σχύει η πληρο</w:t>
      </w:r>
      <w:r w:rsidRPr="00BB48F3">
        <w:rPr>
          <w:rFonts w:eastAsia="Times New Roman"/>
          <w:szCs w:val="24"/>
        </w:rPr>
        <w:t xml:space="preserve">φορία που έχουμε ότι η κατάληψη δέχεται να μην υπάρχουν διαλείμματα και να υπάρχουν μαθήματα </w:t>
      </w:r>
      <w:r>
        <w:rPr>
          <w:rFonts w:eastAsia="Times New Roman"/>
          <w:szCs w:val="24"/>
        </w:rPr>
        <w:t>τριάντα</w:t>
      </w:r>
      <w:r w:rsidRPr="00BB48F3">
        <w:rPr>
          <w:rFonts w:eastAsia="Times New Roman"/>
          <w:szCs w:val="24"/>
        </w:rPr>
        <w:t xml:space="preserve"> λεπτών</w:t>
      </w:r>
      <w:r>
        <w:rPr>
          <w:rFonts w:eastAsia="Times New Roman"/>
          <w:szCs w:val="24"/>
        </w:rPr>
        <w:t>;</w:t>
      </w:r>
      <w:r w:rsidRPr="00BB48F3">
        <w:rPr>
          <w:rFonts w:eastAsia="Times New Roman"/>
          <w:szCs w:val="24"/>
        </w:rPr>
        <w:t xml:space="preserve"> </w:t>
      </w:r>
      <w:r>
        <w:rPr>
          <w:rFonts w:eastAsia="Times New Roman"/>
          <w:szCs w:val="24"/>
        </w:rPr>
        <w:t>Αν υπάρχει αυτό, είναι π</w:t>
      </w:r>
      <w:r w:rsidRPr="00BB48F3">
        <w:rPr>
          <w:rFonts w:eastAsia="Times New Roman"/>
          <w:szCs w:val="24"/>
        </w:rPr>
        <w:t xml:space="preserve">ραγματικά </w:t>
      </w:r>
      <w:r>
        <w:rPr>
          <w:rFonts w:eastAsia="Times New Roman"/>
          <w:szCs w:val="24"/>
        </w:rPr>
        <w:t xml:space="preserve">κάτι </w:t>
      </w:r>
      <w:r w:rsidRPr="00BB48F3">
        <w:rPr>
          <w:rFonts w:eastAsia="Times New Roman"/>
          <w:szCs w:val="24"/>
        </w:rPr>
        <w:t>το πρωτοφανές</w:t>
      </w:r>
      <w:r>
        <w:rPr>
          <w:rFonts w:eastAsia="Times New Roman"/>
          <w:szCs w:val="24"/>
        </w:rPr>
        <w:t>. Εδώ έχουμε και σχολεία που μας ακούν. Ν</w:t>
      </w:r>
      <w:r w:rsidRPr="00BB48F3">
        <w:rPr>
          <w:rFonts w:eastAsia="Times New Roman"/>
          <w:szCs w:val="24"/>
        </w:rPr>
        <w:t>α κάνεις κατάληψη</w:t>
      </w:r>
      <w:r>
        <w:rPr>
          <w:rFonts w:eastAsia="Times New Roman"/>
          <w:szCs w:val="24"/>
        </w:rPr>
        <w:t>,</w:t>
      </w:r>
      <w:r w:rsidRPr="00BB48F3">
        <w:rPr>
          <w:rFonts w:eastAsia="Times New Roman"/>
          <w:szCs w:val="24"/>
        </w:rPr>
        <w:t xml:space="preserve"> γιατί διεκδ</w:t>
      </w:r>
      <w:r>
        <w:rPr>
          <w:rFonts w:eastAsia="Times New Roman"/>
          <w:szCs w:val="24"/>
        </w:rPr>
        <w:t>ικείς</w:t>
      </w:r>
      <w:r w:rsidRPr="00BB48F3">
        <w:rPr>
          <w:rFonts w:eastAsia="Times New Roman"/>
          <w:szCs w:val="24"/>
        </w:rPr>
        <w:t xml:space="preserve"> ένα πρόγραμμα σπου</w:t>
      </w:r>
      <w:r w:rsidRPr="00BB48F3">
        <w:rPr>
          <w:rFonts w:eastAsia="Times New Roman"/>
          <w:szCs w:val="24"/>
        </w:rPr>
        <w:t>δών που αυθαίρετα έχουν επιβάλει οι καθηγητές και το οποίο δεν έχει διαλείμματα</w:t>
      </w:r>
      <w:r>
        <w:rPr>
          <w:rFonts w:eastAsia="Times New Roman"/>
          <w:szCs w:val="24"/>
        </w:rPr>
        <w:t>.</w:t>
      </w:r>
      <w:r w:rsidRPr="00BB48F3">
        <w:rPr>
          <w:rFonts w:eastAsia="Times New Roman"/>
          <w:szCs w:val="24"/>
        </w:rPr>
        <w:t xml:space="preserve"> Προσέξτε</w:t>
      </w:r>
      <w:r>
        <w:rPr>
          <w:rFonts w:eastAsia="Times New Roman"/>
          <w:szCs w:val="24"/>
        </w:rPr>
        <w:t>, σε α</w:t>
      </w:r>
      <w:r w:rsidRPr="00BB48F3">
        <w:rPr>
          <w:rFonts w:eastAsia="Times New Roman"/>
          <w:szCs w:val="24"/>
        </w:rPr>
        <w:t>υτό καταλαβαίν</w:t>
      </w:r>
      <w:r>
        <w:rPr>
          <w:rFonts w:eastAsia="Times New Roman"/>
          <w:szCs w:val="24"/>
        </w:rPr>
        <w:t>ετε</w:t>
      </w:r>
      <w:r w:rsidRPr="00BB48F3">
        <w:rPr>
          <w:rFonts w:eastAsia="Times New Roman"/>
          <w:szCs w:val="24"/>
        </w:rPr>
        <w:t xml:space="preserve"> ότι κάτι δεν πάει καλά</w:t>
      </w:r>
      <w:r>
        <w:rPr>
          <w:rFonts w:eastAsia="Times New Roman"/>
          <w:szCs w:val="24"/>
        </w:rPr>
        <w:t>.</w:t>
      </w:r>
      <w:r w:rsidRPr="00BB48F3">
        <w:rPr>
          <w:rFonts w:eastAsia="Times New Roman"/>
          <w:szCs w:val="24"/>
        </w:rPr>
        <w:t xml:space="preserve"> </w:t>
      </w:r>
      <w:r>
        <w:rPr>
          <w:rFonts w:eastAsia="Times New Roman"/>
          <w:szCs w:val="24"/>
        </w:rPr>
        <w:t>Δεν είπαμε ούτε για δ</w:t>
      </w:r>
      <w:r w:rsidRPr="00BB48F3">
        <w:rPr>
          <w:rFonts w:eastAsia="Times New Roman"/>
          <w:szCs w:val="24"/>
        </w:rPr>
        <w:t xml:space="preserve">ιοικητικά μέτρα ούτε </w:t>
      </w:r>
      <w:r>
        <w:rPr>
          <w:rFonts w:eastAsia="Times New Roman"/>
          <w:szCs w:val="24"/>
        </w:rPr>
        <w:t xml:space="preserve">για </w:t>
      </w:r>
      <w:r w:rsidRPr="00BB48F3">
        <w:rPr>
          <w:rFonts w:eastAsia="Times New Roman"/>
          <w:szCs w:val="24"/>
        </w:rPr>
        <w:t>οτιδήποτε</w:t>
      </w:r>
      <w:r>
        <w:rPr>
          <w:rFonts w:eastAsia="Times New Roman"/>
          <w:szCs w:val="24"/>
        </w:rPr>
        <w:t>. Ε</w:t>
      </w:r>
      <w:r w:rsidRPr="00BB48F3">
        <w:rPr>
          <w:rFonts w:eastAsia="Times New Roman"/>
          <w:szCs w:val="24"/>
        </w:rPr>
        <w:t xml:space="preserve">γώ να καταλάβω </w:t>
      </w:r>
      <w:r>
        <w:rPr>
          <w:rFonts w:eastAsia="Times New Roman"/>
          <w:szCs w:val="24"/>
        </w:rPr>
        <w:t>ό</w:t>
      </w:r>
      <w:r w:rsidRPr="00BB48F3">
        <w:rPr>
          <w:rFonts w:eastAsia="Times New Roman"/>
          <w:szCs w:val="24"/>
        </w:rPr>
        <w:t>τι γίνεται κατάληψη για περισσότερα διαλείμμα</w:t>
      </w:r>
      <w:r w:rsidRPr="00BB48F3">
        <w:rPr>
          <w:rFonts w:eastAsia="Times New Roman"/>
          <w:szCs w:val="24"/>
        </w:rPr>
        <w:t>τα</w:t>
      </w:r>
      <w:r>
        <w:rPr>
          <w:rFonts w:eastAsia="Times New Roman"/>
          <w:szCs w:val="24"/>
        </w:rPr>
        <w:t>, β</w:t>
      </w:r>
      <w:r w:rsidRPr="00BB48F3">
        <w:rPr>
          <w:rFonts w:eastAsia="Times New Roman"/>
          <w:szCs w:val="24"/>
        </w:rPr>
        <w:t>εβαίως</w:t>
      </w:r>
      <w:r>
        <w:rPr>
          <w:rFonts w:eastAsia="Times New Roman"/>
          <w:szCs w:val="24"/>
        </w:rPr>
        <w:t>,</w:t>
      </w:r>
      <w:r w:rsidRPr="00BB48F3">
        <w:rPr>
          <w:rFonts w:eastAsia="Times New Roman"/>
          <w:szCs w:val="24"/>
        </w:rPr>
        <w:t xml:space="preserve"> για περισσότερες ώρες γυμναστική</w:t>
      </w:r>
      <w:r>
        <w:rPr>
          <w:rFonts w:eastAsia="Times New Roman"/>
          <w:szCs w:val="24"/>
        </w:rPr>
        <w:t>, β</w:t>
      </w:r>
      <w:r w:rsidRPr="00BB48F3">
        <w:rPr>
          <w:rFonts w:eastAsia="Times New Roman"/>
          <w:szCs w:val="24"/>
        </w:rPr>
        <w:t>εβαίως</w:t>
      </w:r>
      <w:r>
        <w:rPr>
          <w:rFonts w:eastAsia="Times New Roman"/>
          <w:szCs w:val="24"/>
        </w:rPr>
        <w:t>,</w:t>
      </w:r>
      <w:r w:rsidRPr="00BB48F3">
        <w:rPr>
          <w:rFonts w:eastAsia="Times New Roman"/>
          <w:szCs w:val="24"/>
        </w:rPr>
        <w:t xml:space="preserve"> το καταλαβαίνω</w:t>
      </w:r>
      <w:r>
        <w:rPr>
          <w:rFonts w:eastAsia="Times New Roman"/>
          <w:szCs w:val="24"/>
        </w:rPr>
        <w:t xml:space="preserve">. Αλλά </w:t>
      </w:r>
      <w:r w:rsidRPr="00BB48F3">
        <w:rPr>
          <w:rFonts w:eastAsia="Times New Roman"/>
          <w:szCs w:val="24"/>
        </w:rPr>
        <w:t>γίνεται αίτημα για καθόλου διαλείμματα</w:t>
      </w:r>
      <w:r>
        <w:rPr>
          <w:rFonts w:eastAsia="Times New Roman"/>
          <w:szCs w:val="24"/>
        </w:rPr>
        <w:t xml:space="preserve">, για να </w:t>
      </w:r>
      <w:r w:rsidRPr="00BB48F3">
        <w:rPr>
          <w:rFonts w:eastAsia="Times New Roman"/>
          <w:szCs w:val="24"/>
        </w:rPr>
        <w:t>επανέλθει το πρόγραμμα</w:t>
      </w:r>
      <w:r>
        <w:rPr>
          <w:rFonts w:eastAsia="Times New Roman"/>
          <w:szCs w:val="24"/>
        </w:rPr>
        <w:t xml:space="preserve">, </w:t>
      </w:r>
      <w:r w:rsidRPr="00BB48F3">
        <w:rPr>
          <w:rFonts w:eastAsia="Times New Roman"/>
          <w:szCs w:val="24"/>
        </w:rPr>
        <w:t>το οποίο γίνεται με την αυθαιρεσία ορισμένων καθηγητών</w:t>
      </w:r>
      <w:r>
        <w:rPr>
          <w:rFonts w:eastAsia="Times New Roman"/>
          <w:szCs w:val="24"/>
        </w:rPr>
        <w:t>; Ε</w:t>
      </w:r>
      <w:r w:rsidRPr="00BB48F3">
        <w:rPr>
          <w:rFonts w:eastAsia="Times New Roman"/>
          <w:szCs w:val="24"/>
        </w:rPr>
        <w:t>πιμένω</w:t>
      </w:r>
      <w:r>
        <w:rPr>
          <w:rFonts w:eastAsia="Times New Roman"/>
          <w:szCs w:val="24"/>
        </w:rPr>
        <w:t xml:space="preserve"> πως</w:t>
      </w:r>
      <w:r w:rsidRPr="00BB48F3">
        <w:rPr>
          <w:rFonts w:eastAsia="Times New Roman"/>
          <w:szCs w:val="24"/>
        </w:rPr>
        <w:t xml:space="preserve"> κάτι δεν πάει καλά</w:t>
      </w:r>
      <w:r>
        <w:rPr>
          <w:rFonts w:eastAsia="Times New Roman"/>
          <w:szCs w:val="24"/>
        </w:rPr>
        <w:t>.</w:t>
      </w:r>
    </w:p>
    <w:p w14:paraId="19B724FC" w14:textId="77777777" w:rsidR="00D23C6B" w:rsidRDefault="00A26AD1">
      <w:pPr>
        <w:spacing w:line="600" w:lineRule="auto"/>
        <w:ind w:firstLine="720"/>
        <w:jc w:val="both"/>
        <w:rPr>
          <w:rFonts w:eastAsia="Times New Roman"/>
          <w:szCs w:val="24"/>
        </w:rPr>
      </w:pPr>
      <w:r>
        <w:rPr>
          <w:rFonts w:eastAsia="Times New Roman"/>
          <w:szCs w:val="24"/>
        </w:rPr>
        <w:t>Δεύτερον,</w:t>
      </w:r>
      <w:r w:rsidRPr="00BB48F3">
        <w:rPr>
          <w:rFonts w:eastAsia="Times New Roman"/>
          <w:szCs w:val="24"/>
        </w:rPr>
        <w:t xml:space="preserve"> νομίζω ότι έχουμε δείξει έμπρακτα και με την ίδρυση του </w:t>
      </w:r>
      <w:r>
        <w:rPr>
          <w:rFonts w:eastAsia="Times New Roman"/>
          <w:szCs w:val="24"/>
        </w:rPr>
        <w:t>Τ</w:t>
      </w:r>
      <w:r w:rsidRPr="00BB48F3">
        <w:rPr>
          <w:rFonts w:eastAsia="Times New Roman"/>
          <w:szCs w:val="24"/>
        </w:rPr>
        <w:t xml:space="preserve">ομέα </w:t>
      </w:r>
      <w:r>
        <w:rPr>
          <w:rFonts w:eastAsia="Times New Roman"/>
          <w:szCs w:val="24"/>
        </w:rPr>
        <w:t>Ι</w:t>
      </w:r>
      <w:r w:rsidRPr="00BB48F3">
        <w:rPr>
          <w:rFonts w:eastAsia="Times New Roman"/>
          <w:szCs w:val="24"/>
        </w:rPr>
        <w:t xml:space="preserve">σλαμικών </w:t>
      </w:r>
      <w:r>
        <w:rPr>
          <w:rFonts w:eastAsia="Times New Roman"/>
          <w:szCs w:val="24"/>
        </w:rPr>
        <w:t>Σ</w:t>
      </w:r>
      <w:r w:rsidRPr="00BB48F3">
        <w:rPr>
          <w:rFonts w:eastAsia="Times New Roman"/>
          <w:szCs w:val="24"/>
        </w:rPr>
        <w:t xml:space="preserve">πουδών στο Πανεπιστήμιο Θεσσαλονίκης και </w:t>
      </w:r>
      <w:r>
        <w:rPr>
          <w:rFonts w:eastAsia="Times New Roman"/>
          <w:szCs w:val="24"/>
        </w:rPr>
        <w:t xml:space="preserve">με τα νηπιαγωγεία, όπου </w:t>
      </w:r>
      <w:r w:rsidRPr="00BB48F3">
        <w:rPr>
          <w:rFonts w:eastAsia="Times New Roman"/>
          <w:szCs w:val="24"/>
        </w:rPr>
        <w:t xml:space="preserve"> έχουμε τους βοηθούς νηπιαγωγούς που ξέρουν τη μητρική γλώσσα των παιδιών</w:t>
      </w:r>
      <w:r>
        <w:rPr>
          <w:rFonts w:eastAsia="Times New Roman"/>
          <w:szCs w:val="24"/>
        </w:rPr>
        <w:t>, πως</w:t>
      </w:r>
      <w:r w:rsidRPr="00BB48F3">
        <w:rPr>
          <w:rFonts w:eastAsia="Times New Roman"/>
          <w:szCs w:val="24"/>
        </w:rPr>
        <w:t xml:space="preserve"> </w:t>
      </w:r>
      <w:r w:rsidRPr="00BB48F3">
        <w:rPr>
          <w:rFonts w:eastAsia="Times New Roman"/>
          <w:szCs w:val="24"/>
        </w:rPr>
        <w:lastRenderedPageBreak/>
        <w:t>αυτό που μας ενδιαφέρει είναι η διατήρ</w:t>
      </w:r>
      <w:r w:rsidRPr="00BB48F3">
        <w:rPr>
          <w:rFonts w:eastAsia="Times New Roman"/>
          <w:szCs w:val="24"/>
        </w:rPr>
        <w:t xml:space="preserve">ηση της μητρικής γλώσσας των </w:t>
      </w:r>
      <w:r>
        <w:rPr>
          <w:rFonts w:eastAsia="Times New Roman"/>
          <w:szCs w:val="24"/>
        </w:rPr>
        <w:t>όποι</w:t>
      </w:r>
      <w:r w:rsidRPr="00BB48F3">
        <w:rPr>
          <w:rFonts w:eastAsia="Times New Roman"/>
          <w:szCs w:val="24"/>
        </w:rPr>
        <w:t>ων μειονοτήτων και ταυτόχρονα η σωστή εκμάθηση της ελληνικής γλώσσας</w:t>
      </w:r>
      <w:r>
        <w:rPr>
          <w:rFonts w:eastAsia="Times New Roman"/>
          <w:szCs w:val="24"/>
        </w:rPr>
        <w:t>.</w:t>
      </w:r>
      <w:r w:rsidRPr="00BB48F3">
        <w:rPr>
          <w:rFonts w:eastAsia="Times New Roman"/>
          <w:szCs w:val="24"/>
        </w:rPr>
        <w:t xml:space="preserve"> Είμαστε Έλληνες πολίτες και</w:t>
      </w:r>
      <w:r>
        <w:rPr>
          <w:rFonts w:eastAsia="Times New Roman"/>
          <w:szCs w:val="24"/>
        </w:rPr>
        <w:t xml:space="preserve"> πρέπει όλοι να γνωρίζουμε την ε</w:t>
      </w:r>
      <w:r w:rsidRPr="00BB48F3">
        <w:rPr>
          <w:rFonts w:eastAsia="Times New Roman"/>
          <w:szCs w:val="24"/>
        </w:rPr>
        <w:t>λληνική γλώσσα στο πραγματικά πολύ υψηλό επίπεδο</w:t>
      </w:r>
      <w:r>
        <w:rPr>
          <w:rFonts w:eastAsia="Times New Roman"/>
          <w:szCs w:val="24"/>
        </w:rPr>
        <w:t>,</w:t>
      </w:r>
      <w:r w:rsidRPr="00BB48F3">
        <w:rPr>
          <w:rFonts w:eastAsia="Times New Roman"/>
          <w:szCs w:val="24"/>
        </w:rPr>
        <w:t xml:space="preserve"> </w:t>
      </w:r>
      <w:r>
        <w:rPr>
          <w:rFonts w:eastAsia="Times New Roman"/>
          <w:szCs w:val="24"/>
        </w:rPr>
        <w:t>όπως τη</w:t>
      </w:r>
      <w:r w:rsidRPr="00BB48F3">
        <w:rPr>
          <w:rFonts w:eastAsia="Times New Roman"/>
          <w:szCs w:val="24"/>
        </w:rPr>
        <w:t xml:space="preserve"> γνωρίζετε και </w:t>
      </w:r>
      <w:r>
        <w:rPr>
          <w:rFonts w:eastAsia="Times New Roman"/>
          <w:szCs w:val="24"/>
        </w:rPr>
        <w:t>εσείς. Αυτή</w:t>
      </w:r>
      <w:r w:rsidRPr="00BB48F3">
        <w:rPr>
          <w:rFonts w:eastAsia="Times New Roman"/>
          <w:szCs w:val="24"/>
        </w:rPr>
        <w:t xml:space="preserve"> είναι</w:t>
      </w:r>
      <w:r>
        <w:rPr>
          <w:rFonts w:eastAsia="Times New Roman"/>
          <w:szCs w:val="24"/>
        </w:rPr>
        <w:t xml:space="preserve"> η</w:t>
      </w:r>
      <w:r w:rsidRPr="00BB48F3">
        <w:rPr>
          <w:rFonts w:eastAsia="Times New Roman"/>
          <w:szCs w:val="24"/>
        </w:rPr>
        <w:t xml:space="preserve"> υπ</w:t>
      </w:r>
      <w:r w:rsidRPr="00BB48F3">
        <w:rPr>
          <w:rFonts w:eastAsia="Times New Roman"/>
          <w:szCs w:val="24"/>
        </w:rPr>
        <w:t xml:space="preserve">οχρέωση της </w:t>
      </w:r>
      <w:r>
        <w:rPr>
          <w:rFonts w:eastAsia="Times New Roman"/>
          <w:szCs w:val="24"/>
        </w:rPr>
        <w:t>π</w:t>
      </w:r>
      <w:r w:rsidRPr="00BB48F3">
        <w:rPr>
          <w:rFonts w:eastAsia="Times New Roman"/>
          <w:szCs w:val="24"/>
        </w:rPr>
        <w:t>ολιτείας</w:t>
      </w:r>
      <w:r w:rsidRPr="00BB48F3">
        <w:rPr>
          <w:rFonts w:eastAsia="Times New Roman"/>
          <w:szCs w:val="24"/>
        </w:rPr>
        <w:t xml:space="preserve"> και ταυτόχρονα να μη σβήσει με κανένα</w:t>
      </w:r>
      <w:r>
        <w:rPr>
          <w:rFonts w:eastAsia="Times New Roman"/>
          <w:szCs w:val="24"/>
        </w:rPr>
        <w:t>ν</w:t>
      </w:r>
      <w:r w:rsidRPr="00BB48F3">
        <w:rPr>
          <w:rFonts w:eastAsia="Times New Roman"/>
          <w:szCs w:val="24"/>
        </w:rPr>
        <w:t xml:space="preserve"> τρόπο και να καλλιεργεί τη μητρική γλώσσα</w:t>
      </w:r>
      <w:r>
        <w:rPr>
          <w:rFonts w:eastAsia="Times New Roman"/>
          <w:szCs w:val="24"/>
        </w:rPr>
        <w:t>.</w:t>
      </w:r>
      <w:r w:rsidRPr="00BB48F3">
        <w:rPr>
          <w:rFonts w:eastAsia="Times New Roman"/>
          <w:szCs w:val="24"/>
        </w:rPr>
        <w:t xml:space="preserve"> Αυτή είναι η δημοκρατία και αυτό κάνουμε και στα σχολεία και στα νηπιαγωγεία </w:t>
      </w:r>
      <w:r>
        <w:rPr>
          <w:rFonts w:eastAsia="Times New Roman"/>
          <w:szCs w:val="24"/>
        </w:rPr>
        <w:t xml:space="preserve">της Θράκης, </w:t>
      </w:r>
      <w:r w:rsidRPr="00BB48F3">
        <w:rPr>
          <w:rFonts w:eastAsia="Times New Roman"/>
          <w:szCs w:val="24"/>
        </w:rPr>
        <w:t>που ξέρετε τι αντιστάσεις είχαμε από τους εθνικιστικούς</w:t>
      </w:r>
      <w:r>
        <w:rPr>
          <w:rFonts w:eastAsia="Times New Roman"/>
          <w:szCs w:val="24"/>
        </w:rPr>
        <w:t>, τους ε</w:t>
      </w:r>
      <w:r>
        <w:rPr>
          <w:rFonts w:eastAsia="Times New Roman"/>
          <w:szCs w:val="24"/>
        </w:rPr>
        <w:t>θνοκάπηλους</w:t>
      </w:r>
      <w:r w:rsidRPr="00BB48F3">
        <w:rPr>
          <w:rFonts w:eastAsia="Times New Roman"/>
          <w:szCs w:val="24"/>
        </w:rPr>
        <w:t xml:space="preserve"> για να μην μπορέσουν να λειτουργήσουν αυτά τα νηπιαγωγεία</w:t>
      </w:r>
      <w:r>
        <w:rPr>
          <w:rFonts w:eastAsia="Times New Roman"/>
          <w:szCs w:val="24"/>
        </w:rPr>
        <w:t>,</w:t>
      </w:r>
      <w:r w:rsidRPr="00BB48F3">
        <w:rPr>
          <w:rFonts w:eastAsia="Times New Roman"/>
          <w:szCs w:val="24"/>
        </w:rPr>
        <w:t xml:space="preserve"> που </w:t>
      </w:r>
      <w:r>
        <w:rPr>
          <w:rFonts w:eastAsia="Times New Roman"/>
          <w:szCs w:val="24"/>
        </w:rPr>
        <w:t>ε</w:t>
      </w:r>
      <w:r w:rsidRPr="00BB48F3">
        <w:rPr>
          <w:rFonts w:eastAsia="Times New Roman"/>
          <w:szCs w:val="24"/>
        </w:rPr>
        <w:t xml:space="preserve">υτυχώς </w:t>
      </w:r>
      <w:r>
        <w:rPr>
          <w:rFonts w:eastAsia="Times New Roman"/>
          <w:szCs w:val="24"/>
        </w:rPr>
        <w:t>φ</w:t>
      </w:r>
      <w:r w:rsidRPr="00BB48F3">
        <w:rPr>
          <w:rFonts w:eastAsia="Times New Roman"/>
          <w:szCs w:val="24"/>
        </w:rPr>
        <w:t xml:space="preserve">έτος είναι </w:t>
      </w:r>
      <w:r>
        <w:rPr>
          <w:rFonts w:eastAsia="Times New Roman"/>
          <w:szCs w:val="24"/>
        </w:rPr>
        <w:t>είκοσι</w:t>
      </w:r>
      <w:r w:rsidRPr="00BB48F3">
        <w:rPr>
          <w:rFonts w:eastAsia="Times New Roman"/>
          <w:szCs w:val="24"/>
        </w:rPr>
        <w:t xml:space="preserve"> </w:t>
      </w:r>
      <w:r>
        <w:rPr>
          <w:rFonts w:eastAsia="Times New Roman"/>
          <w:szCs w:val="24"/>
        </w:rPr>
        <w:t>-πέρυσι ήταν έξι-</w:t>
      </w:r>
      <w:r w:rsidRPr="00BB48F3">
        <w:rPr>
          <w:rFonts w:eastAsia="Times New Roman"/>
          <w:szCs w:val="24"/>
        </w:rPr>
        <w:t xml:space="preserve"> και λειτουργούν</w:t>
      </w:r>
      <w:r>
        <w:rPr>
          <w:rFonts w:eastAsia="Times New Roman"/>
          <w:szCs w:val="24"/>
        </w:rPr>
        <w:t>.</w:t>
      </w:r>
    </w:p>
    <w:p w14:paraId="19B724FD" w14:textId="77777777" w:rsidR="00D23C6B" w:rsidRDefault="00A26AD1">
      <w:pPr>
        <w:spacing w:line="600" w:lineRule="auto"/>
        <w:ind w:firstLine="720"/>
        <w:jc w:val="both"/>
        <w:rPr>
          <w:rFonts w:eastAsia="Times New Roman"/>
          <w:szCs w:val="24"/>
        </w:rPr>
      </w:pPr>
      <w:r>
        <w:rPr>
          <w:rFonts w:eastAsia="Times New Roman"/>
          <w:szCs w:val="24"/>
        </w:rPr>
        <w:t>Ε</w:t>
      </w:r>
      <w:r w:rsidRPr="00BB48F3">
        <w:rPr>
          <w:rFonts w:eastAsia="Times New Roman"/>
          <w:szCs w:val="24"/>
        </w:rPr>
        <w:t>κείνο</w:t>
      </w:r>
      <w:r>
        <w:rPr>
          <w:rFonts w:eastAsia="Times New Roman"/>
          <w:szCs w:val="24"/>
        </w:rPr>
        <w:t>,</w:t>
      </w:r>
      <w:r w:rsidRPr="00BB48F3">
        <w:rPr>
          <w:rFonts w:eastAsia="Times New Roman"/>
          <w:szCs w:val="24"/>
        </w:rPr>
        <w:t xml:space="preserve"> </w:t>
      </w:r>
      <w:r>
        <w:rPr>
          <w:rFonts w:eastAsia="Times New Roman"/>
          <w:szCs w:val="24"/>
        </w:rPr>
        <w:t>όμως,</w:t>
      </w:r>
      <w:r w:rsidRPr="00BB48F3">
        <w:rPr>
          <w:rFonts w:eastAsia="Times New Roman"/>
          <w:szCs w:val="24"/>
        </w:rPr>
        <w:t xml:space="preserve"> που θα ήθελα </w:t>
      </w:r>
      <w:r>
        <w:rPr>
          <w:rFonts w:eastAsia="Times New Roman"/>
          <w:szCs w:val="24"/>
        </w:rPr>
        <w:t xml:space="preserve">επίσης να ξέρετε </w:t>
      </w:r>
      <w:r w:rsidRPr="00BB48F3">
        <w:rPr>
          <w:rFonts w:eastAsia="Times New Roman"/>
          <w:szCs w:val="24"/>
        </w:rPr>
        <w:t xml:space="preserve">είναι ότι σε ένα συνέδριο που έχει γίνει από το </w:t>
      </w:r>
      <w:r>
        <w:rPr>
          <w:rFonts w:eastAsia="Times New Roman"/>
          <w:szCs w:val="24"/>
        </w:rPr>
        <w:t>Κ</w:t>
      </w:r>
      <w:r w:rsidRPr="00BB48F3">
        <w:rPr>
          <w:rFonts w:eastAsia="Times New Roman"/>
          <w:szCs w:val="24"/>
        </w:rPr>
        <w:t xml:space="preserve">έντρο </w:t>
      </w:r>
      <w:r>
        <w:rPr>
          <w:rFonts w:eastAsia="Times New Roman"/>
          <w:szCs w:val="24"/>
        </w:rPr>
        <w:t>Ε</w:t>
      </w:r>
      <w:r w:rsidRPr="00BB48F3">
        <w:rPr>
          <w:rFonts w:eastAsia="Times New Roman"/>
          <w:szCs w:val="24"/>
        </w:rPr>
        <w:t xml:space="preserve">λληνικής </w:t>
      </w:r>
      <w:r>
        <w:rPr>
          <w:rFonts w:eastAsia="Times New Roman"/>
          <w:szCs w:val="24"/>
        </w:rPr>
        <w:t>Γλώσσας το</w:t>
      </w:r>
      <w:r>
        <w:rPr>
          <w:rFonts w:eastAsia="Times New Roman"/>
          <w:szCs w:val="24"/>
        </w:rPr>
        <w:t>ν Απρίλιο του 20</w:t>
      </w:r>
      <w:r w:rsidRPr="00BB48F3">
        <w:rPr>
          <w:rFonts w:eastAsia="Times New Roman"/>
          <w:szCs w:val="24"/>
        </w:rPr>
        <w:t>16 είχε πραγματικά διαπιστωθεί μ</w:t>
      </w:r>
      <w:r>
        <w:rPr>
          <w:rFonts w:eastAsia="Times New Roman"/>
          <w:szCs w:val="24"/>
        </w:rPr>
        <w:t>ι</w:t>
      </w:r>
      <w:r w:rsidRPr="00BB48F3">
        <w:rPr>
          <w:rFonts w:eastAsia="Times New Roman"/>
          <w:szCs w:val="24"/>
        </w:rPr>
        <w:t xml:space="preserve">α μεγάλη </w:t>
      </w:r>
      <w:r>
        <w:rPr>
          <w:rFonts w:eastAsia="Times New Roman"/>
          <w:szCs w:val="24"/>
        </w:rPr>
        <w:t xml:space="preserve">πενία </w:t>
      </w:r>
      <w:r w:rsidRPr="00BB48F3">
        <w:rPr>
          <w:rFonts w:eastAsia="Times New Roman"/>
          <w:szCs w:val="24"/>
        </w:rPr>
        <w:t xml:space="preserve">ως </w:t>
      </w:r>
      <w:r>
        <w:rPr>
          <w:rFonts w:eastAsia="Times New Roman"/>
          <w:szCs w:val="24"/>
        </w:rPr>
        <w:t xml:space="preserve">προς τις γλωσσικές </w:t>
      </w:r>
      <w:r w:rsidRPr="00BB48F3">
        <w:rPr>
          <w:rFonts w:eastAsia="Times New Roman"/>
          <w:szCs w:val="24"/>
        </w:rPr>
        <w:t>δυνατότητες αυτών των παιδιών</w:t>
      </w:r>
      <w:r>
        <w:rPr>
          <w:rFonts w:eastAsia="Times New Roman"/>
          <w:szCs w:val="24"/>
        </w:rPr>
        <w:t>. Αυτό, λοιπόν, πρέπει και εσάς</w:t>
      </w:r>
      <w:r w:rsidRPr="00BB48F3">
        <w:rPr>
          <w:rFonts w:eastAsia="Times New Roman"/>
          <w:szCs w:val="24"/>
        </w:rPr>
        <w:t xml:space="preserve"> να σας προβληματίσει</w:t>
      </w:r>
      <w:r>
        <w:rPr>
          <w:rFonts w:eastAsia="Times New Roman"/>
          <w:szCs w:val="24"/>
        </w:rPr>
        <w:t>. Εμείς, λ</w:t>
      </w:r>
      <w:r w:rsidRPr="00BB48F3">
        <w:rPr>
          <w:rFonts w:eastAsia="Times New Roman"/>
          <w:szCs w:val="24"/>
        </w:rPr>
        <w:t>οιπόν</w:t>
      </w:r>
      <w:r>
        <w:rPr>
          <w:rFonts w:eastAsia="Times New Roman"/>
          <w:szCs w:val="24"/>
        </w:rPr>
        <w:t>,</w:t>
      </w:r>
      <w:r w:rsidRPr="00BB48F3">
        <w:rPr>
          <w:rFonts w:eastAsia="Times New Roman"/>
          <w:szCs w:val="24"/>
        </w:rPr>
        <w:t xml:space="preserve"> ενισχύουμε όχι μόνο την τουρκική γλώσσα</w:t>
      </w:r>
      <w:r>
        <w:rPr>
          <w:rFonts w:eastAsia="Times New Roman"/>
          <w:szCs w:val="24"/>
        </w:rPr>
        <w:t>,</w:t>
      </w:r>
      <w:r w:rsidRPr="00BB48F3">
        <w:rPr>
          <w:rFonts w:eastAsia="Times New Roman"/>
          <w:szCs w:val="24"/>
        </w:rPr>
        <w:t xml:space="preserve"> όχι μόνο την αραβική γλώσσα στ</w:t>
      </w:r>
      <w:r>
        <w:rPr>
          <w:rFonts w:eastAsia="Times New Roman"/>
          <w:szCs w:val="24"/>
        </w:rPr>
        <w:t>α</w:t>
      </w:r>
      <w:r w:rsidRPr="00BB48F3">
        <w:rPr>
          <w:rFonts w:eastAsia="Times New Roman"/>
          <w:szCs w:val="24"/>
        </w:rPr>
        <w:t xml:space="preserve"> </w:t>
      </w:r>
      <w:r>
        <w:rPr>
          <w:rFonts w:eastAsia="Times New Roman"/>
          <w:szCs w:val="24"/>
        </w:rPr>
        <w:t>ι</w:t>
      </w:r>
      <w:r w:rsidRPr="00BB48F3">
        <w:rPr>
          <w:rFonts w:eastAsia="Times New Roman"/>
          <w:szCs w:val="24"/>
        </w:rPr>
        <w:t>ερ</w:t>
      </w:r>
      <w:r>
        <w:rPr>
          <w:rFonts w:eastAsia="Times New Roman"/>
          <w:szCs w:val="24"/>
        </w:rPr>
        <w:t>ο</w:t>
      </w:r>
      <w:r w:rsidRPr="00BB48F3">
        <w:rPr>
          <w:rFonts w:eastAsia="Times New Roman"/>
          <w:szCs w:val="24"/>
        </w:rPr>
        <w:t>σπουδαστήρια</w:t>
      </w:r>
      <w:r>
        <w:rPr>
          <w:rFonts w:eastAsia="Times New Roman"/>
          <w:szCs w:val="24"/>
        </w:rPr>
        <w:t>,</w:t>
      </w:r>
      <w:r w:rsidRPr="00BB48F3">
        <w:rPr>
          <w:rFonts w:eastAsia="Times New Roman"/>
          <w:szCs w:val="24"/>
        </w:rPr>
        <w:t xml:space="preserve"> αλλά και την </w:t>
      </w:r>
      <w:r>
        <w:rPr>
          <w:rFonts w:eastAsia="Times New Roman"/>
          <w:szCs w:val="24"/>
        </w:rPr>
        <w:t>ε</w:t>
      </w:r>
      <w:r w:rsidRPr="00BB48F3">
        <w:rPr>
          <w:rFonts w:eastAsia="Times New Roman"/>
          <w:szCs w:val="24"/>
        </w:rPr>
        <w:t xml:space="preserve">λληνική </w:t>
      </w:r>
      <w:r w:rsidRPr="00BB48F3">
        <w:rPr>
          <w:rFonts w:eastAsia="Times New Roman"/>
          <w:szCs w:val="24"/>
        </w:rPr>
        <w:lastRenderedPageBreak/>
        <w:t>γλώσσα</w:t>
      </w:r>
      <w:r>
        <w:rPr>
          <w:rFonts w:eastAsia="Times New Roman"/>
          <w:szCs w:val="24"/>
        </w:rPr>
        <w:t>,</w:t>
      </w:r>
      <w:r w:rsidRPr="00BB48F3">
        <w:rPr>
          <w:rFonts w:eastAsia="Times New Roman"/>
          <w:szCs w:val="24"/>
        </w:rPr>
        <w:t xml:space="preserve"> γιατί έτσι πρέπει να γίνεται σε </w:t>
      </w:r>
      <w:r>
        <w:rPr>
          <w:rFonts w:eastAsia="Times New Roman"/>
          <w:szCs w:val="24"/>
        </w:rPr>
        <w:t>έ</w:t>
      </w:r>
      <w:r w:rsidRPr="00BB48F3">
        <w:rPr>
          <w:rFonts w:eastAsia="Times New Roman"/>
          <w:szCs w:val="24"/>
        </w:rPr>
        <w:t>να σύγχρονο σχολείο</w:t>
      </w:r>
      <w:r>
        <w:rPr>
          <w:rFonts w:eastAsia="Times New Roman"/>
          <w:szCs w:val="24"/>
        </w:rPr>
        <w:t>. Κ</w:t>
      </w:r>
      <w:r w:rsidRPr="00BB48F3">
        <w:rPr>
          <w:rFonts w:eastAsia="Times New Roman"/>
          <w:szCs w:val="24"/>
        </w:rPr>
        <w:t>αι ξέρετε</w:t>
      </w:r>
      <w:r>
        <w:rPr>
          <w:rFonts w:eastAsia="Times New Roman"/>
          <w:szCs w:val="24"/>
        </w:rPr>
        <w:t>,</w:t>
      </w:r>
      <w:r w:rsidRPr="00BB48F3">
        <w:rPr>
          <w:rFonts w:eastAsia="Times New Roman"/>
          <w:szCs w:val="24"/>
        </w:rPr>
        <w:t xml:space="preserve"> τα </w:t>
      </w:r>
      <w:r>
        <w:rPr>
          <w:rFonts w:eastAsia="Times New Roman"/>
          <w:szCs w:val="24"/>
        </w:rPr>
        <w:t>ε</w:t>
      </w:r>
      <w:r w:rsidRPr="00BB48F3">
        <w:rPr>
          <w:rFonts w:eastAsia="Times New Roman"/>
          <w:szCs w:val="24"/>
        </w:rPr>
        <w:t xml:space="preserve">κκλησιαστικά </w:t>
      </w:r>
      <w:r>
        <w:rPr>
          <w:rFonts w:eastAsia="Times New Roman"/>
          <w:szCs w:val="24"/>
        </w:rPr>
        <w:t>γ</w:t>
      </w:r>
      <w:r w:rsidRPr="00BB48F3">
        <w:rPr>
          <w:rFonts w:eastAsia="Times New Roman"/>
          <w:szCs w:val="24"/>
        </w:rPr>
        <w:t xml:space="preserve">υμνάσια </w:t>
      </w:r>
      <w:r w:rsidRPr="00BB48F3">
        <w:rPr>
          <w:rFonts w:eastAsia="Times New Roman"/>
          <w:szCs w:val="24"/>
        </w:rPr>
        <w:t xml:space="preserve">και </w:t>
      </w:r>
      <w:r>
        <w:rPr>
          <w:rFonts w:eastAsia="Times New Roman"/>
          <w:szCs w:val="24"/>
        </w:rPr>
        <w:t>λ</w:t>
      </w:r>
      <w:r w:rsidRPr="00BB48F3">
        <w:rPr>
          <w:rFonts w:eastAsia="Times New Roman"/>
          <w:szCs w:val="24"/>
        </w:rPr>
        <w:t xml:space="preserve">ύκεια </w:t>
      </w:r>
      <w:r w:rsidRPr="00BB48F3">
        <w:rPr>
          <w:rFonts w:eastAsia="Times New Roman"/>
          <w:szCs w:val="24"/>
        </w:rPr>
        <w:t>είναι ενισχυμέν</w:t>
      </w:r>
      <w:r>
        <w:rPr>
          <w:rFonts w:eastAsia="Times New Roman"/>
          <w:szCs w:val="24"/>
        </w:rPr>
        <w:t>α με</w:t>
      </w:r>
      <w:r w:rsidRPr="00BB48F3">
        <w:rPr>
          <w:rFonts w:eastAsia="Times New Roman"/>
          <w:szCs w:val="24"/>
        </w:rPr>
        <w:t xml:space="preserve"> μαθήματα των Θρησκευτικών</w:t>
      </w:r>
      <w:r>
        <w:rPr>
          <w:rFonts w:eastAsia="Times New Roman"/>
          <w:szCs w:val="24"/>
        </w:rPr>
        <w:t>. Δηλαδή από τ</w:t>
      </w:r>
      <w:r w:rsidRPr="00BB48F3">
        <w:rPr>
          <w:rFonts w:eastAsia="Times New Roman"/>
          <w:szCs w:val="24"/>
        </w:rPr>
        <w:t>ο κανονικό</w:t>
      </w:r>
      <w:r>
        <w:rPr>
          <w:rFonts w:eastAsia="Times New Roman"/>
          <w:szCs w:val="24"/>
        </w:rPr>
        <w:t xml:space="preserve">, έχουν συν πέντε </w:t>
      </w:r>
      <w:r w:rsidRPr="00BB48F3">
        <w:rPr>
          <w:rFonts w:eastAsia="Times New Roman"/>
          <w:szCs w:val="24"/>
        </w:rPr>
        <w:t xml:space="preserve">ώρες </w:t>
      </w:r>
      <w:r>
        <w:rPr>
          <w:rFonts w:eastAsia="Times New Roman"/>
          <w:szCs w:val="24"/>
        </w:rPr>
        <w:t xml:space="preserve">το </w:t>
      </w:r>
      <w:r w:rsidRPr="00BB48F3">
        <w:rPr>
          <w:rFonts w:eastAsia="Times New Roman"/>
          <w:szCs w:val="24"/>
        </w:rPr>
        <w:t>μάθημα τω</w:t>
      </w:r>
      <w:r w:rsidRPr="00BB48F3">
        <w:rPr>
          <w:rFonts w:eastAsia="Times New Roman"/>
          <w:szCs w:val="24"/>
        </w:rPr>
        <w:t>ν Θρησκευτικών</w:t>
      </w:r>
      <w:r>
        <w:rPr>
          <w:rFonts w:eastAsia="Times New Roman"/>
          <w:szCs w:val="24"/>
        </w:rPr>
        <w:t>. Σ</w:t>
      </w:r>
      <w:r w:rsidRPr="00BB48F3">
        <w:rPr>
          <w:rFonts w:eastAsia="Times New Roman"/>
          <w:szCs w:val="24"/>
        </w:rPr>
        <w:t xml:space="preserve">τα </w:t>
      </w:r>
      <w:r>
        <w:rPr>
          <w:rFonts w:eastAsia="Times New Roman"/>
          <w:szCs w:val="24"/>
        </w:rPr>
        <w:t>ι</w:t>
      </w:r>
      <w:r w:rsidRPr="00BB48F3">
        <w:rPr>
          <w:rFonts w:eastAsia="Times New Roman"/>
          <w:szCs w:val="24"/>
        </w:rPr>
        <w:t>εροσπουδαστήρι</w:t>
      </w:r>
      <w:r>
        <w:rPr>
          <w:rFonts w:eastAsia="Times New Roman"/>
          <w:szCs w:val="24"/>
        </w:rPr>
        <w:t xml:space="preserve">α </w:t>
      </w:r>
      <w:r>
        <w:rPr>
          <w:rFonts w:eastAsia="Times New Roman"/>
          <w:szCs w:val="24"/>
        </w:rPr>
        <w:t>δεχτήκαμε να είναι συν εννέα</w:t>
      </w:r>
      <w:r w:rsidRPr="00BB48F3">
        <w:rPr>
          <w:rFonts w:eastAsia="Times New Roman"/>
          <w:szCs w:val="24"/>
        </w:rPr>
        <w:t xml:space="preserve"> ώρες</w:t>
      </w:r>
      <w:r>
        <w:rPr>
          <w:rFonts w:eastAsia="Times New Roman"/>
          <w:szCs w:val="24"/>
        </w:rPr>
        <w:t>.</w:t>
      </w:r>
    </w:p>
    <w:p w14:paraId="19B724FE" w14:textId="77777777" w:rsidR="00D23C6B" w:rsidRDefault="00A26AD1">
      <w:pPr>
        <w:spacing w:line="600" w:lineRule="auto"/>
        <w:ind w:firstLine="720"/>
        <w:jc w:val="both"/>
        <w:rPr>
          <w:rFonts w:eastAsia="Times New Roman"/>
          <w:szCs w:val="24"/>
        </w:rPr>
      </w:pPr>
      <w:r w:rsidRPr="00BB48F3">
        <w:rPr>
          <w:rFonts w:eastAsia="Times New Roman"/>
          <w:szCs w:val="24"/>
        </w:rPr>
        <w:t>Άρα</w:t>
      </w:r>
      <w:r>
        <w:rPr>
          <w:rFonts w:eastAsia="Times New Roman"/>
          <w:szCs w:val="24"/>
        </w:rPr>
        <w:t>,</w:t>
      </w:r>
      <w:r w:rsidRPr="00BB48F3">
        <w:rPr>
          <w:rFonts w:eastAsia="Times New Roman"/>
          <w:szCs w:val="24"/>
        </w:rPr>
        <w:t xml:space="preserve"> δεν μπορεί κανείς να μας κατηγορήσει</w:t>
      </w:r>
      <w:r>
        <w:rPr>
          <w:rFonts w:eastAsia="Times New Roman"/>
          <w:szCs w:val="24"/>
        </w:rPr>
        <w:t>,</w:t>
      </w:r>
      <w:r w:rsidRPr="00BB48F3">
        <w:rPr>
          <w:rFonts w:eastAsia="Times New Roman"/>
          <w:szCs w:val="24"/>
        </w:rPr>
        <w:t xml:space="preserve"> </w:t>
      </w:r>
      <w:r w:rsidRPr="00BB48F3">
        <w:rPr>
          <w:rFonts w:eastAsia="Times New Roman"/>
          <w:szCs w:val="24"/>
        </w:rPr>
        <w:t>γι</w:t>
      </w:r>
      <w:r>
        <w:rPr>
          <w:rFonts w:eastAsia="Times New Roman"/>
          <w:szCs w:val="24"/>
        </w:rPr>
        <w:t>’</w:t>
      </w:r>
      <w:r w:rsidRPr="00BB48F3">
        <w:rPr>
          <w:rFonts w:eastAsia="Times New Roman"/>
          <w:szCs w:val="24"/>
        </w:rPr>
        <w:t xml:space="preserve"> αυτό και εμείς </w:t>
      </w:r>
      <w:r>
        <w:rPr>
          <w:rFonts w:eastAsia="Times New Roman"/>
          <w:szCs w:val="24"/>
        </w:rPr>
        <w:t>δ</w:t>
      </w:r>
      <w:r w:rsidRPr="00BB48F3">
        <w:rPr>
          <w:rFonts w:eastAsia="Times New Roman"/>
          <w:szCs w:val="24"/>
        </w:rPr>
        <w:t>εν καταλαβαίνουμε και προσπαθούμε να καταλάβουμε τη λογική αυτής της αναστάτωσης στην Κομοτηνή</w:t>
      </w:r>
      <w:r>
        <w:rPr>
          <w:rFonts w:eastAsia="Times New Roman"/>
          <w:szCs w:val="24"/>
        </w:rPr>
        <w:t>. Άκουσα τη δικαιολογία σας</w:t>
      </w:r>
      <w:r>
        <w:rPr>
          <w:rFonts w:eastAsia="Times New Roman"/>
          <w:szCs w:val="24"/>
        </w:rPr>
        <w:t xml:space="preserve"> στο γιατί δεν γίνεται τίποτα στην Ξάνθη και δεν</w:t>
      </w:r>
      <w:r w:rsidRPr="00BB48F3">
        <w:rPr>
          <w:rFonts w:eastAsia="Times New Roman"/>
          <w:szCs w:val="24"/>
        </w:rPr>
        <w:t xml:space="preserve"> νομίζω να είναι ιδιαίτερα πειστική</w:t>
      </w:r>
      <w:r>
        <w:rPr>
          <w:rFonts w:eastAsia="Times New Roman"/>
          <w:szCs w:val="24"/>
        </w:rPr>
        <w:t>.</w:t>
      </w:r>
      <w:r w:rsidRPr="00BB48F3">
        <w:rPr>
          <w:rFonts w:eastAsia="Times New Roman"/>
          <w:szCs w:val="24"/>
        </w:rPr>
        <w:t xml:space="preserve"> </w:t>
      </w:r>
      <w:r>
        <w:rPr>
          <w:rFonts w:eastAsia="Times New Roman"/>
          <w:szCs w:val="24"/>
        </w:rPr>
        <w:t>Κάνω ξανά μι</w:t>
      </w:r>
      <w:r w:rsidRPr="00BB48F3">
        <w:rPr>
          <w:rFonts w:eastAsia="Times New Roman"/>
          <w:szCs w:val="24"/>
        </w:rPr>
        <w:t>α έκκληση να προσπαθήσουμε να αλλάξουμε συναινετικά το πρόγραμμα σπουδών</w:t>
      </w:r>
      <w:r>
        <w:rPr>
          <w:rFonts w:eastAsia="Times New Roman"/>
          <w:szCs w:val="24"/>
        </w:rPr>
        <w:t>,</w:t>
      </w:r>
      <w:r w:rsidRPr="00BB48F3">
        <w:rPr>
          <w:rFonts w:eastAsia="Times New Roman"/>
          <w:szCs w:val="24"/>
        </w:rPr>
        <w:t xml:space="preserve"> όπου χωλαίνει</w:t>
      </w:r>
      <w:r>
        <w:rPr>
          <w:rFonts w:eastAsia="Times New Roman"/>
          <w:szCs w:val="24"/>
        </w:rPr>
        <w:t>,</w:t>
      </w:r>
      <w:r w:rsidRPr="00BB48F3">
        <w:rPr>
          <w:rFonts w:eastAsia="Times New Roman"/>
          <w:szCs w:val="24"/>
        </w:rPr>
        <w:t xml:space="preserve"> αλλά να το κάνουμε με διαδικασίες που θα συμπεριλαμβάνουν επιστημονικά</w:t>
      </w:r>
      <w:r w:rsidRPr="00BB48F3">
        <w:rPr>
          <w:rFonts w:eastAsia="Times New Roman"/>
          <w:szCs w:val="24"/>
        </w:rPr>
        <w:t xml:space="preserve"> </w:t>
      </w:r>
      <w:r>
        <w:rPr>
          <w:rFonts w:eastAsia="Times New Roman"/>
          <w:szCs w:val="24"/>
        </w:rPr>
        <w:t>ι</w:t>
      </w:r>
      <w:r w:rsidRPr="00BB48F3">
        <w:rPr>
          <w:rFonts w:eastAsia="Times New Roman"/>
          <w:szCs w:val="24"/>
        </w:rPr>
        <w:t>δρύματα</w:t>
      </w:r>
      <w:r>
        <w:rPr>
          <w:rFonts w:eastAsia="Times New Roman"/>
          <w:szCs w:val="24"/>
        </w:rPr>
        <w:t>,</w:t>
      </w:r>
      <w:r w:rsidRPr="00BB48F3">
        <w:rPr>
          <w:rFonts w:eastAsia="Times New Roman"/>
          <w:szCs w:val="24"/>
        </w:rPr>
        <w:t xml:space="preserve"> το Ινστιτούτο </w:t>
      </w:r>
      <w:r>
        <w:rPr>
          <w:rFonts w:eastAsia="Times New Roman"/>
          <w:szCs w:val="24"/>
        </w:rPr>
        <w:t>Ε</w:t>
      </w:r>
      <w:r w:rsidRPr="00BB48F3">
        <w:rPr>
          <w:rFonts w:eastAsia="Times New Roman"/>
          <w:szCs w:val="24"/>
        </w:rPr>
        <w:t xml:space="preserve">κπαιδευτικής </w:t>
      </w:r>
      <w:r>
        <w:rPr>
          <w:rFonts w:eastAsia="Times New Roman"/>
          <w:szCs w:val="24"/>
        </w:rPr>
        <w:t>Π</w:t>
      </w:r>
      <w:r w:rsidRPr="00BB48F3">
        <w:rPr>
          <w:rFonts w:eastAsia="Times New Roman"/>
          <w:szCs w:val="24"/>
        </w:rPr>
        <w:t xml:space="preserve">ολιτικής και κυρίως με την παιδαγωγική λογική σαν κυρίαρχη στη σκέψη </w:t>
      </w:r>
      <w:r>
        <w:rPr>
          <w:rFonts w:eastAsia="Times New Roman"/>
          <w:szCs w:val="24"/>
        </w:rPr>
        <w:t>μας.</w:t>
      </w:r>
    </w:p>
    <w:p w14:paraId="19B724FF" w14:textId="77777777" w:rsidR="00D23C6B" w:rsidRDefault="00A26AD1">
      <w:pPr>
        <w:spacing w:line="600" w:lineRule="auto"/>
        <w:ind w:firstLine="720"/>
        <w:jc w:val="both"/>
        <w:rPr>
          <w:rFonts w:eastAsia="Times New Roman"/>
          <w:szCs w:val="24"/>
        </w:rPr>
      </w:pPr>
      <w:r w:rsidRPr="00BB48F3">
        <w:rPr>
          <w:rFonts w:eastAsia="Times New Roman"/>
          <w:szCs w:val="24"/>
        </w:rPr>
        <w:t>Σ</w:t>
      </w:r>
      <w:r>
        <w:rPr>
          <w:rFonts w:eastAsia="Times New Roman"/>
          <w:szCs w:val="24"/>
        </w:rPr>
        <w:t>ας</w:t>
      </w:r>
      <w:r w:rsidRPr="00BB48F3">
        <w:rPr>
          <w:rFonts w:eastAsia="Times New Roman"/>
          <w:szCs w:val="24"/>
        </w:rPr>
        <w:t xml:space="preserve"> </w:t>
      </w:r>
      <w:r w:rsidRPr="00BB48F3">
        <w:rPr>
          <w:rFonts w:eastAsia="Times New Roman"/>
          <w:szCs w:val="24"/>
        </w:rPr>
        <w:t>ευχαριστώ</w:t>
      </w:r>
      <w:r>
        <w:rPr>
          <w:rFonts w:eastAsia="Times New Roman"/>
          <w:szCs w:val="24"/>
        </w:rPr>
        <w:t>.</w:t>
      </w:r>
    </w:p>
    <w:p w14:paraId="19B72500" w14:textId="77777777" w:rsidR="00D23C6B" w:rsidRDefault="00A26AD1">
      <w:pPr>
        <w:spacing w:line="600" w:lineRule="auto"/>
        <w:ind w:firstLine="720"/>
        <w:jc w:val="both"/>
        <w:rPr>
          <w:rFonts w:eastAsia="Times New Roman"/>
          <w:szCs w:val="24"/>
        </w:rPr>
      </w:pPr>
      <w:r>
        <w:rPr>
          <w:rFonts w:eastAsia="Times New Roman"/>
          <w:szCs w:val="24"/>
        </w:rPr>
        <w:t xml:space="preserve">(Στο σημείο αυτό ο Υπουργός κ. Κωνσταντίνος </w:t>
      </w:r>
      <w:proofErr w:type="spellStart"/>
      <w:r>
        <w:rPr>
          <w:rFonts w:eastAsia="Times New Roman"/>
          <w:szCs w:val="24"/>
        </w:rPr>
        <w:t>Γαβρόγλου</w:t>
      </w:r>
      <w:proofErr w:type="spellEnd"/>
      <w:r>
        <w:rPr>
          <w:rFonts w:eastAsia="Times New Roman"/>
          <w:szCs w:val="24"/>
        </w:rPr>
        <w:t xml:space="preserve"> καταθέτει για τα Πρακτικά τα προαναφερθέντα έγγραφα, τα </w:t>
      </w:r>
      <w:r>
        <w:rPr>
          <w:rFonts w:eastAsia="Times New Roman"/>
          <w:szCs w:val="24"/>
        </w:rPr>
        <w:lastRenderedPageBreak/>
        <w:t xml:space="preserve">οποία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19B72501" w14:textId="77777777" w:rsidR="00D23C6B" w:rsidRDefault="00A26AD1">
      <w:pPr>
        <w:spacing w:line="600" w:lineRule="auto"/>
        <w:ind w:firstLine="720"/>
        <w:jc w:val="both"/>
        <w:rPr>
          <w:rFonts w:eastAsia="Times New Roman" w:cs="Times New Roman"/>
        </w:rPr>
      </w:pPr>
      <w:r>
        <w:rPr>
          <w:rFonts w:eastAsia="Times New Roman" w:cs="Times New Roman"/>
          <w:b/>
          <w:szCs w:val="24"/>
        </w:rPr>
        <w:t xml:space="preserve">ΠΡΟΕΔΡΕΥΩΝ (Μάριος Γεωργιάδης): </w:t>
      </w:r>
      <w:r>
        <w:rPr>
          <w:rFonts w:eastAsia="Times New Roman" w:cs="Times New Roman"/>
        </w:rPr>
        <w:t>Ευχαριστούμε τον κύριο Υπουργό.</w:t>
      </w:r>
    </w:p>
    <w:p w14:paraId="19B72502" w14:textId="77777777" w:rsidR="00D23C6B" w:rsidRDefault="00A26AD1">
      <w:pPr>
        <w:spacing w:line="600" w:lineRule="auto"/>
        <w:ind w:firstLine="720"/>
        <w:jc w:val="both"/>
        <w:rPr>
          <w:rFonts w:eastAsia="Times New Roman"/>
          <w:szCs w:val="24"/>
        </w:rPr>
      </w:pPr>
      <w:r>
        <w:rPr>
          <w:rFonts w:eastAsia="Times New Roman"/>
          <w:szCs w:val="24"/>
          <w:lang w:val="en-US"/>
        </w:rPr>
        <w:t>O</w:t>
      </w:r>
      <w:proofErr w:type="spellStart"/>
      <w:r w:rsidRPr="00BB48F3">
        <w:rPr>
          <w:rFonts w:eastAsia="Times New Roman"/>
          <w:szCs w:val="24"/>
        </w:rPr>
        <w:t>λοκληρώθηκε</w:t>
      </w:r>
      <w:proofErr w:type="spellEnd"/>
      <w:r w:rsidRPr="00BB48F3">
        <w:rPr>
          <w:rFonts w:eastAsia="Times New Roman"/>
          <w:szCs w:val="24"/>
        </w:rPr>
        <w:t xml:space="preserve"> η συζήτηση των επίκαιρων ερωτήσεων</w:t>
      </w:r>
      <w:r>
        <w:rPr>
          <w:rFonts w:eastAsia="Times New Roman"/>
          <w:szCs w:val="24"/>
        </w:rPr>
        <w:t>.</w:t>
      </w:r>
      <w:r w:rsidRPr="00BB48F3">
        <w:rPr>
          <w:rFonts w:eastAsia="Times New Roman"/>
          <w:szCs w:val="24"/>
        </w:rPr>
        <w:t xml:space="preserve"> </w:t>
      </w:r>
    </w:p>
    <w:p w14:paraId="19B72503" w14:textId="77777777" w:rsidR="00D23C6B" w:rsidRDefault="00A26AD1">
      <w:pPr>
        <w:spacing w:line="600" w:lineRule="auto"/>
        <w:ind w:firstLine="720"/>
        <w:jc w:val="both"/>
        <w:rPr>
          <w:rFonts w:eastAsia="Times New Roman" w:cs="Times New Roman"/>
        </w:rPr>
      </w:pPr>
      <w:r>
        <w:rPr>
          <w:rFonts w:eastAsia="Times New Roman"/>
          <w:szCs w:val="24"/>
        </w:rPr>
        <w:t xml:space="preserve">Κυρίες και κύριοι συνάδελφοι, </w:t>
      </w:r>
      <w:r>
        <w:rPr>
          <w:rFonts w:eastAsia="Times New Roman" w:cs="Times New Roman"/>
        </w:rPr>
        <w:t xml:space="preserve">δέχεστε </w:t>
      </w:r>
      <w:r>
        <w:rPr>
          <w:rFonts w:eastAsia="Times New Roman" w:cs="Times New Roman"/>
        </w:rPr>
        <w:t>στο σημείο αυτ</w:t>
      </w:r>
      <w:r>
        <w:rPr>
          <w:rFonts w:eastAsia="Times New Roman" w:cs="Times New Roman"/>
        </w:rPr>
        <w:t>ό να λύσουμε τη συνεδρίαση;</w:t>
      </w:r>
    </w:p>
    <w:p w14:paraId="19B72504" w14:textId="77777777" w:rsidR="00D23C6B" w:rsidRDefault="00A26AD1">
      <w:pPr>
        <w:spacing w:line="600" w:lineRule="auto"/>
        <w:ind w:firstLine="720"/>
        <w:jc w:val="both"/>
        <w:rPr>
          <w:rFonts w:eastAsia="Times New Roman" w:cs="Times New Roman"/>
        </w:rPr>
      </w:pPr>
      <w:r>
        <w:rPr>
          <w:rFonts w:eastAsia="Times New Roman" w:cs="Times New Roman"/>
          <w:b/>
          <w:bCs/>
        </w:rPr>
        <w:t xml:space="preserve">ΟΛΟΙ ΟΙ ΒΟΥΛΕΥΤΕΣ: </w:t>
      </w:r>
      <w:r>
        <w:rPr>
          <w:rFonts w:eastAsia="Times New Roman" w:cs="Times New Roman"/>
        </w:rPr>
        <w:t>Μάλιστα, μάλιστα.</w:t>
      </w:r>
    </w:p>
    <w:p w14:paraId="19B72505" w14:textId="77777777" w:rsidR="00D23C6B" w:rsidRDefault="00A26AD1">
      <w:pPr>
        <w:spacing w:line="600" w:lineRule="auto"/>
        <w:ind w:firstLine="720"/>
        <w:jc w:val="both"/>
        <w:rPr>
          <w:rFonts w:eastAsia="Times New Roman" w:cs="Times New Roman"/>
        </w:rPr>
      </w:pPr>
      <w:r>
        <w:rPr>
          <w:rFonts w:eastAsia="Times New Roman" w:cs="Times New Roman"/>
          <w:b/>
          <w:szCs w:val="24"/>
        </w:rPr>
        <w:t xml:space="preserve">ΠΡΟΕΔΡΕΥΩΝ (Μάριος Γεωργιάδης): </w:t>
      </w:r>
      <w:r>
        <w:rPr>
          <w:rFonts w:eastAsia="Times New Roman" w:cs="Times New Roman"/>
        </w:rPr>
        <w:t xml:space="preserve">Με τη συναίνεση του Σώματος και ώρα 12.03΄ </w:t>
      </w:r>
      <w:proofErr w:type="spellStart"/>
      <w:r>
        <w:rPr>
          <w:rFonts w:eastAsia="Times New Roman" w:cs="Times New Roman"/>
        </w:rPr>
        <w:t>λύεται</w:t>
      </w:r>
      <w:proofErr w:type="spellEnd"/>
      <w:r>
        <w:rPr>
          <w:rFonts w:eastAsia="Times New Roman" w:cs="Times New Roman"/>
        </w:rPr>
        <w:t xml:space="preserve"> η συνεδρίαση για τη</w:t>
      </w:r>
      <w:r>
        <w:rPr>
          <w:rFonts w:eastAsia="Times New Roman" w:cs="Times New Roman"/>
        </w:rPr>
        <w:t>ν προσεχή</w:t>
      </w:r>
      <w:r>
        <w:rPr>
          <w:rFonts w:eastAsia="Times New Roman" w:cs="Times New Roman"/>
        </w:rPr>
        <w:t xml:space="preserve"> Δευτέρα 18 Φεβρουαρίου 2019 και ώρα 18.00΄, με αντικείμενο εργασιών του Σώματος</w:t>
      </w:r>
      <w:r>
        <w:rPr>
          <w:rFonts w:eastAsia="Times New Roman" w:cs="Times New Roman"/>
        </w:rPr>
        <w:t>:</w:t>
      </w:r>
      <w:r>
        <w:rPr>
          <w:rFonts w:eastAsia="Times New Roman" w:cs="Times New Roman"/>
        </w:rPr>
        <w:t xml:space="preserve"> κοινοβουλευτικό έλεγχο, συζήτηση επικαίρων ερωτήσεων.</w:t>
      </w:r>
    </w:p>
    <w:p w14:paraId="19B72506" w14:textId="77777777" w:rsidR="00D23C6B" w:rsidRDefault="00A26AD1">
      <w:pPr>
        <w:spacing w:line="600" w:lineRule="auto"/>
        <w:jc w:val="both"/>
        <w:rPr>
          <w:rFonts w:eastAsia="Times New Roman" w:cs="Times New Roman"/>
        </w:rPr>
      </w:pPr>
      <w:r>
        <w:rPr>
          <w:rFonts w:eastAsia="Times New Roman" w:cs="Times New Roman"/>
          <w:b/>
        </w:rPr>
        <w:t>Ο ΠΡΟΕΔΡΟΣ</w:t>
      </w:r>
      <w:r>
        <w:rPr>
          <w:rFonts w:eastAsia="Times New Roman" w:cs="Times New Roman"/>
        </w:rPr>
        <w:t xml:space="preserve">                                                                      </w:t>
      </w:r>
      <w:r>
        <w:rPr>
          <w:rFonts w:eastAsia="Times New Roman" w:cs="Times New Roman"/>
          <w:b/>
        </w:rPr>
        <w:t>ΟΙ ΓΡΑΜΜΑΤΕΙΣ</w:t>
      </w:r>
    </w:p>
    <w:p w14:paraId="19B72507" w14:textId="77777777" w:rsidR="00D23C6B" w:rsidRDefault="00D23C6B">
      <w:pPr>
        <w:spacing w:line="600" w:lineRule="auto"/>
        <w:ind w:firstLine="720"/>
        <w:jc w:val="both"/>
        <w:rPr>
          <w:rFonts w:eastAsia="Times New Roman" w:cs="Times New Roman"/>
        </w:rPr>
      </w:pPr>
    </w:p>
    <w:p w14:paraId="19B72508" w14:textId="77777777" w:rsidR="00D23C6B" w:rsidRDefault="00D23C6B">
      <w:pPr>
        <w:rPr>
          <w:rFonts w:eastAsia="Times New Roman"/>
          <w:szCs w:val="24"/>
        </w:rPr>
      </w:pPr>
    </w:p>
    <w:p w14:paraId="19B72509" w14:textId="77777777" w:rsidR="00D23C6B" w:rsidRDefault="00D23C6B">
      <w:pPr>
        <w:spacing w:line="600" w:lineRule="auto"/>
        <w:ind w:firstLine="720"/>
        <w:jc w:val="both"/>
        <w:rPr>
          <w:rFonts w:eastAsia="Times New Roman"/>
          <w:szCs w:val="24"/>
        </w:rPr>
      </w:pPr>
    </w:p>
    <w:p w14:paraId="19B7250A" w14:textId="77777777" w:rsidR="00D23C6B" w:rsidRDefault="00D23C6B">
      <w:pPr>
        <w:spacing w:line="600" w:lineRule="auto"/>
        <w:ind w:firstLine="720"/>
        <w:jc w:val="both"/>
        <w:rPr>
          <w:rFonts w:eastAsia="Times New Roman"/>
          <w:szCs w:val="24"/>
        </w:rPr>
      </w:pPr>
    </w:p>
    <w:sectPr w:rsidR="00D23C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oqaJjA4lFKiaKFYmvNZDAH7jp9Y=" w:salt="wOMm4N5E/Zr1Ajy+JsO32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6B"/>
    <w:rsid w:val="0047695E"/>
    <w:rsid w:val="00A26AD1"/>
    <w:rsid w:val="00D23C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2355"/>
  <w15:docId w15:val="{FFF817D9-B268-42DF-B5A5-315E0E12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26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2683"/>
    <w:rPr>
      <w:rFonts w:ascii="Segoe UI" w:hAnsi="Segoe UI" w:cs="Segoe UI"/>
      <w:sz w:val="18"/>
      <w:szCs w:val="18"/>
    </w:rPr>
  </w:style>
  <w:style w:type="paragraph" w:styleId="a4">
    <w:name w:val="Revision"/>
    <w:hidden/>
    <w:uiPriority w:val="99"/>
    <w:semiHidden/>
    <w:rsid w:val="00E32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788</MetadataID>
    <Session xmlns="641f345b-441b-4b81-9152-adc2e73ba5e1">Δ´</Session>
    <Date xmlns="641f345b-441b-4b81-9152-adc2e73ba5e1">2019-02-14T22:00:00+00:00</Date>
    <Status xmlns="641f345b-441b-4b81-9152-adc2e73ba5e1">
      <Url>https://intra.parliament.gr/praktika/Lists/Incoming_Metadata/EditForm.aspx?ID=788&amp;Source=/praktika/Recordings_Library/Forms/AllItems.aspx</Url>
      <Description>Δημοσιεύτηκε</Description>
    </Status>
    <Meeting xmlns="641f345b-441b-4b81-9152-adc2e73ba5e1">ΟΖ´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DF2CC-AA3B-473E-AE9C-0806EC88EBA5}">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496DE5E6-18AE-4655-8BA7-CF52E8C96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BB36C-4553-4913-8122-C68C1BC273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16989</Words>
  <Characters>91745</Characters>
  <Application>Microsoft Office Word</Application>
  <DocSecurity>0</DocSecurity>
  <Lines>764</Lines>
  <Paragraphs>217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2019-03-07T11:49:00Z</dcterms:created>
  <dcterms:modified xsi:type="dcterms:W3CDTF">2019-03-07T11:49:00Z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